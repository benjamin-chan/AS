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C8" w:rsidRPr="003D6585" w:rsidRDefault="009235C8" w:rsidP="001D5D0E">
      <w:pPr>
        <w:pStyle w:val="C-InstructionText"/>
        <w:jc w:val="center"/>
        <w:rPr>
          <w:rFonts w:ascii="Arial" w:hAnsi="Arial" w:cs="Arial"/>
        </w:rPr>
      </w:pPr>
      <w:r w:rsidRPr="003D6585">
        <w:rPr>
          <w:rFonts w:ascii="Arial" w:hAnsi="Arial" w:cs="Arial"/>
        </w:rPr>
        <w:t xml:space="preserve">This template follows the checklist for study protocols provided by the European Network of Centres for Pharmacoepidemiology and Pharmacovigilance. (ENCePP) and by the International Society </w:t>
      </w:r>
      <w:r w:rsidR="00A877EA" w:rsidRPr="003D6585">
        <w:rPr>
          <w:rFonts w:ascii="Arial" w:hAnsi="Arial" w:cs="Arial"/>
        </w:rPr>
        <w:t xml:space="preserve">for </w:t>
      </w:r>
      <w:r w:rsidRPr="003D6585">
        <w:rPr>
          <w:rFonts w:ascii="Arial" w:hAnsi="Arial" w:cs="Arial"/>
        </w:rPr>
        <w:t>Pharmacoeconomics and Outcomes Research (ISPOR</w:t>
      </w:r>
      <w:r w:rsidR="00592AC1" w:rsidRPr="003D6585">
        <w:rPr>
          <w:rFonts w:ascii="Arial" w:hAnsi="Arial" w:cs="Arial"/>
        </w:rPr>
        <w:t>)</w:t>
      </w:r>
      <w:r w:rsidRPr="003D6585">
        <w:rPr>
          <w:rFonts w:ascii="Arial" w:hAnsi="Arial" w:cs="Arial"/>
        </w:rPr>
        <w:t>.</w:t>
      </w:r>
    </w:p>
    <w:p w:rsidR="009235C8" w:rsidRPr="003D6585" w:rsidRDefault="009235C8" w:rsidP="001D5D0E">
      <w:pPr>
        <w:pStyle w:val="C-InstructionText"/>
        <w:jc w:val="center"/>
        <w:rPr>
          <w:rFonts w:ascii="Arial" w:hAnsi="Arial" w:cs="Arial"/>
        </w:rPr>
      </w:pPr>
      <w:r w:rsidRPr="003D6585">
        <w:rPr>
          <w:rFonts w:ascii="Arial" w:hAnsi="Arial" w:cs="Arial"/>
        </w:rPr>
        <w:t>Instructions / user guide for the Template</w:t>
      </w:r>
    </w:p>
    <w:p w:rsidR="00396901" w:rsidRPr="003D6585" w:rsidRDefault="009235C8" w:rsidP="001D5D0E">
      <w:pPr>
        <w:pStyle w:val="C-InstructionText"/>
        <w:jc w:val="center"/>
        <w:rPr>
          <w:rFonts w:ascii="Arial" w:hAnsi="Arial" w:cs="Arial"/>
        </w:rPr>
      </w:pPr>
      <w:r w:rsidRPr="003D6585">
        <w:rPr>
          <w:rFonts w:ascii="Arial" w:hAnsi="Arial" w:cs="Arial"/>
        </w:rPr>
        <w:t>The purpose of this template is to provide a framework for drafting the study protocols for retrospective studies (e.g., studies based on a medical chart review (MCR</w:t>
      </w:r>
      <w:r w:rsidR="001A78ED" w:rsidRPr="003D6585">
        <w:rPr>
          <w:rFonts w:ascii="Arial" w:hAnsi="Arial" w:cs="Arial"/>
        </w:rPr>
        <w:t xml:space="preserve"> studies</w:t>
      </w:r>
      <w:r w:rsidRPr="003D6585">
        <w:rPr>
          <w:rFonts w:ascii="Arial" w:hAnsi="Arial" w:cs="Arial"/>
        </w:rPr>
        <w:t xml:space="preserve">) or data collection via other methods, all of them herein referred to as MCR studies and </w:t>
      </w:r>
      <w:r w:rsidR="00163AC0" w:rsidRPr="003D6585">
        <w:rPr>
          <w:rFonts w:ascii="Arial" w:hAnsi="Arial" w:cs="Arial"/>
        </w:rPr>
        <w:t xml:space="preserve">for </w:t>
      </w:r>
      <w:r w:rsidRPr="003D6585">
        <w:rPr>
          <w:rFonts w:ascii="Arial" w:hAnsi="Arial" w:cs="Arial"/>
        </w:rPr>
        <w:t>database studies (DB studies) in order to support consistency of the presentation and information provided.</w:t>
      </w:r>
    </w:p>
    <w:p w:rsidR="00163AC0" w:rsidRPr="003D6585" w:rsidRDefault="00163AC0" w:rsidP="001D5D0E">
      <w:pPr>
        <w:pStyle w:val="C-InstructionText"/>
        <w:jc w:val="center"/>
        <w:rPr>
          <w:rFonts w:ascii="Arial" w:hAnsi="Arial" w:cs="Arial"/>
        </w:rPr>
      </w:pPr>
      <w:r w:rsidRPr="003D6585">
        <w:rPr>
          <w:rFonts w:ascii="Arial" w:hAnsi="Arial" w:cs="Arial"/>
        </w:rPr>
        <w:t xml:space="preserve">The headings marked with MCR </w:t>
      </w:r>
      <w:r w:rsidR="003E240D" w:rsidRPr="003D6585">
        <w:rPr>
          <w:rFonts w:ascii="Arial" w:hAnsi="Arial" w:cs="Arial"/>
        </w:rPr>
        <w:t>i.e</w:t>
      </w:r>
      <w:r w:rsidRPr="003D6585">
        <w:rPr>
          <w:rFonts w:ascii="Arial" w:hAnsi="Arial" w:cs="Arial"/>
        </w:rPr>
        <w:t>.</w:t>
      </w:r>
      <w:r w:rsidR="003E240D" w:rsidRPr="003D6585">
        <w:rPr>
          <w:rFonts w:ascii="Arial" w:hAnsi="Arial" w:cs="Arial"/>
        </w:rPr>
        <w:t xml:space="preserve"> </w:t>
      </w:r>
      <w:r w:rsidRPr="003D6585">
        <w:rPr>
          <w:rFonts w:ascii="Arial" w:hAnsi="Arial" w:cs="Arial"/>
        </w:rPr>
        <w:t xml:space="preserve">(MCR) and the related sub-headings are to be deleted for a DB study protocol. Single sub-headings marked with (MCR) are also to be deleted for a DB study protocol. The headings marked with DB </w:t>
      </w:r>
      <w:r w:rsidR="003E240D" w:rsidRPr="003D6585">
        <w:rPr>
          <w:rFonts w:ascii="Arial" w:hAnsi="Arial" w:cs="Arial"/>
        </w:rPr>
        <w:t>i.e.</w:t>
      </w:r>
      <w:r w:rsidRPr="003D6585">
        <w:rPr>
          <w:rFonts w:ascii="Arial" w:hAnsi="Arial" w:cs="Arial"/>
        </w:rPr>
        <w:t xml:space="preserve"> (DB) and the related sub-headings are to be deleted for a MCR study protocol. Single sub-headings marked with (DB) are also to be deleted for a MCR study protocol.</w:t>
      </w:r>
      <w:r w:rsidR="00B450ED" w:rsidRPr="003D6585">
        <w:rPr>
          <w:rFonts w:ascii="Arial" w:hAnsi="Arial" w:cs="Arial"/>
        </w:rPr>
        <w:t xml:space="preserve"> The headings and subheadings which are not marked with either (MCR) or (DB) </w:t>
      </w:r>
      <w:r w:rsidR="001A78ED" w:rsidRPr="003D6585">
        <w:rPr>
          <w:rFonts w:ascii="Arial" w:hAnsi="Arial" w:cs="Arial"/>
        </w:rPr>
        <w:t>apply</w:t>
      </w:r>
      <w:r w:rsidR="00B450ED" w:rsidRPr="003D6585">
        <w:rPr>
          <w:rFonts w:ascii="Arial" w:hAnsi="Arial" w:cs="Arial"/>
        </w:rPr>
        <w:t xml:space="preserve"> for both types of study protocols.</w:t>
      </w:r>
    </w:p>
    <w:p w:rsidR="009235C8" w:rsidRPr="003D6585" w:rsidRDefault="009235C8" w:rsidP="001D5D0E">
      <w:pPr>
        <w:pStyle w:val="C-InstructionText"/>
        <w:jc w:val="center"/>
        <w:rPr>
          <w:rFonts w:ascii="Arial" w:hAnsi="Arial" w:cs="Arial"/>
        </w:rPr>
      </w:pPr>
      <w:r w:rsidRPr="003D6585">
        <w:rPr>
          <w:rFonts w:ascii="Arial" w:hAnsi="Arial" w:cs="Arial"/>
        </w:rPr>
        <w:t>The author may wish to consult the Guidelines for Good Pharmacoepidemiology Practices for further information on retrospective studies and must remain consistent with the sop-014704 “Retrospective Studies”.</w:t>
      </w:r>
    </w:p>
    <w:p w:rsidR="009235C8" w:rsidRPr="003D6585" w:rsidRDefault="009235C8" w:rsidP="001D5D0E">
      <w:pPr>
        <w:pStyle w:val="C-InstructionText"/>
        <w:jc w:val="center"/>
        <w:rPr>
          <w:rFonts w:ascii="Arial" w:hAnsi="Arial" w:cs="Arial"/>
        </w:rPr>
      </w:pPr>
      <w:r w:rsidRPr="003D6585">
        <w:rPr>
          <w:rFonts w:ascii="Arial" w:hAnsi="Arial" w:cs="Arial"/>
        </w:rPr>
        <w:t>The text of the study protocol should be concise and to the point, while providing the information needed to understand how the study will answer the research question and assess the validity of the study design. All headings and sub-headings of the template should always be included and the same numbering should be used</w:t>
      </w:r>
      <w:r w:rsidR="003E240D" w:rsidRPr="003D6585">
        <w:rPr>
          <w:rFonts w:ascii="Arial" w:hAnsi="Arial" w:cs="Arial"/>
        </w:rPr>
        <w:t xml:space="preserve"> for the specific DB or MCR study protocol</w:t>
      </w:r>
      <w:r w:rsidRPr="003D6585">
        <w:rPr>
          <w:rFonts w:ascii="Arial" w:hAnsi="Arial" w:cs="Arial"/>
        </w:rPr>
        <w:t>. Additional sub-headings can be added as necessary. Where a heading or sub-heading does not apply to the study (eg. Protection of human subjects; or assessment of safety), “Not applicable” should be stated with a short justification.</w:t>
      </w:r>
    </w:p>
    <w:p w:rsidR="009235C8" w:rsidRPr="003D6585" w:rsidRDefault="009235C8" w:rsidP="001D5D0E">
      <w:pPr>
        <w:pStyle w:val="C-InstructionText"/>
        <w:jc w:val="center"/>
        <w:rPr>
          <w:rFonts w:ascii="Arial" w:hAnsi="Arial" w:cs="Arial"/>
        </w:rPr>
      </w:pPr>
      <w:r w:rsidRPr="003D6585">
        <w:rPr>
          <w:rFonts w:ascii="Arial" w:hAnsi="Arial" w:cs="Arial"/>
        </w:rPr>
        <w:t>The title of a retrospective study protocol should also be clear and as concise as possible. Note that the retrospective study protocol title is required if registering the study on publicly accessible Study Registries. The following information should be included in the title: Type of study design (case-control, cohort,…), index therapy; study population, brief reference to objectives; sites (single site or multi-site) and for DB studies the description of the data base or of planned patients’ population to be analyzed.</w:t>
      </w:r>
    </w:p>
    <w:p w:rsidR="009235C8" w:rsidRPr="003D6585" w:rsidRDefault="009235C8" w:rsidP="001D5D0E">
      <w:pPr>
        <w:pStyle w:val="C-InstructionText"/>
        <w:jc w:val="center"/>
        <w:rPr>
          <w:rFonts w:ascii="Arial" w:hAnsi="Arial" w:cs="Arial"/>
        </w:rPr>
      </w:pPr>
      <w:r w:rsidRPr="003D6585">
        <w:rPr>
          <w:rFonts w:ascii="Arial" w:hAnsi="Arial" w:cs="Arial"/>
        </w:rPr>
        <w:t>Annexes can be used to provide additional information referred to in the protocol. The text in green italics at the beginning of each section is intended to guide the reader on the principal points to be considered for writing that section of the protocol, and should be deleted. Refer to the UCB Submissions Style Guide for detailed information regarding the writing of the protocol. The key elements may need to be modified according to the specific need of a protocol. For example, if a protocol needs to be submitted to a regulatory agency, this template may need to be modified to meet specific requirements of the agency.</w:t>
      </w:r>
    </w:p>
    <w:p w:rsidR="009235C8" w:rsidRPr="003D6585" w:rsidRDefault="001D5D0E" w:rsidP="001D5D0E">
      <w:pPr>
        <w:pStyle w:val="C-BodyText"/>
        <w:spacing w:after="600"/>
        <w:jc w:val="center"/>
        <w:rPr>
          <w:rFonts w:ascii="Arial" w:hAnsi="Arial" w:cs="Arial"/>
          <w:i/>
          <w:color w:val="00B050"/>
          <w:szCs w:val="24"/>
          <w:lang w:val="en-AU"/>
        </w:rPr>
      </w:pPr>
      <w:r w:rsidRPr="003D6585">
        <w:rPr>
          <w:rFonts w:ascii="Arial" w:hAnsi="Arial" w:cs="Arial"/>
        </w:rPr>
        <w:t>Re</w:t>
      </w:r>
      <w:r w:rsidR="009235C8" w:rsidRPr="003D6585">
        <w:rPr>
          <w:rFonts w:ascii="Arial" w:hAnsi="Arial" w:cs="Arial"/>
        </w:rPr>
        <w:t xml:space="preserve">trospective Study Protocol / </w:t>
      </w:r>
      <w:r w:rsidR="004F3077">
        <w:rPr>
          <w:rFonts w:ascii="Arial" w:hAnsi="Arial" w:cs="Arial"/>
        </w:rPr>
        <w:t>EPD217</w:t>
      </w:r>
    </w:p>
    <w:p w:rsidR="009235C8" w:rsidRPr="003D6585" w:rsidRDefault="00F675B6" w:rsidP="00B0083B">
      <w:pPr>
        <w:pStyle w:val="C-Title"/>
        <w:rPr>
          <w:rFonts w:cs="Arial"/>
        </w:rPr>
      </w:pPr>
      <w:r>
        <w:rPr>
          <w:rFonts w:cs="Arial"/>
        </w:rPr>
        <w:t>Como</w:t>
      </w:r>
      <w:r w:rsidR="00091BC3">
        <w:rPr>
          <w:rFonts w:cs="Arial"/>
        </w:rPr>
        <w:t>R</w:t>
      </w:r>
      <w:r w:rsidRPr="00091BC3">
        <w:rPr>
          <w:rFonts w:cs="Arial"/>
          <w:u w:val="single"/>
        </w:rPr>
        <w:t>B</w:t>
      </w:r>
      <w:r>
        <w:rPr>
          <w:rFonts w:cs="Arial"/>
        </w:rPr>
        <w:t xml:space="preserve">idities </w:t>
      </w:r>
      <w:r w:rsidRPr="00091BC3">
        <w:rPr>
          <w:rFonts w:cs="Arial"/>
          <w:u w:val="single"/>
          <w:rPrChange w:id="0" w:author="Jeffrey Curtis" w:date="2017-05-02T17:44:00Z">
            <w:rPr>
              <w:rFonts w:cs="Arial"/>
            </w:rPr>
          </w:rPrChange>
        </w:rPr>
        <w:t>A</w:t>
      </w:r>
      <w:r>
        <w:rPr>
          <w:rFonts w:cs="Arial"/>
        </w:rPr>
        <w:t xml:space="preserve">nd </w:t>
      </w:r>
      <w:r w:rsidRPr="00091BC3">
        <w:rPr>
          <w:rFonts w:cs="Arial"/>
          <w:u w:val="single"/>
          <w:rPrChange w:id="1" w:author="Jeffrey Curtis" w:date="2017-05-02T17:44:00Z">
            <w:rPr>
              <w:rFonts w:cs="Arial"/>
            </w:rPr>
          </w:rPrChange>
        </w:rPr>
        <w:t>D</w:t>
      </w:r>
      <w:r>
        <w:rPr>
          <w:rFonts w:cs="Arial"/>
        </w:rPr>
        <w:t xml:space="preserve">isease Manifestations in </w:t>
      </w:r>
      <w:r w:rsidRPr="00091BC3">
        <w:rPr>
          <w:rFonts w:cs="Arial"/>
          <w:u w:val="single"/>
          <w:rPrChange w:id="2" w:author="Jeffrey Curtis" w:date="2017-05-02T17:44:00Z">
            <w:rPr>
              <w:rFonts w:cs="Arial"/>
            </w:rPr>
          </w:rPrChange>
        </w:rPr>
        <w:t>A</w:t>
      </w:r>
      <w:r>
        <w:rPr>
          <w:rFonts w:cs="Arial"/>
        </w:rPr>
        <w:t xml:space="preserve">nkylosing </w:t>
      </w:r>
      <w:r w:rsidRPr="00091BC3">
        <w:rPr>
          <w:rFonts w:cs="Arial"/>
          <w:u w:val="single"/>
          <w:rPrChange w:id="3" w:author="Jeffrey Curtis" w:date="2017-05-02T17:44:00Z">
            <w:rPr>
              <w:rFonts w:cs="Arial"/>
            </w:rPr>
          </w:rPrChange>
        </w:rPr>
        <w:t>s</w:t>
      </w:r>
      <w:r>
        <w:rPr>
          <w:rFonts w:cs="Arial"/>
        </w:rPr>
        <w:t>pondylitis</w:t>
      </w:r>
      <w:ins w:id="4" w:author="Jeffrey Curtis" w:date="2017-05-02T17:44:00Z">
        <w:r w:rsidR="00091BC3">
          <w:rPr>
            <w:rFonts w:cs="Arial"/>
          </w:rPr>
          <w:t xml:space="preserve"> (BAD AS)</w:t>
        </w:r>
      </w:ins>
      <w:r w:rsidR="004E573E">
        <w:rPr>
          <w:rFonts w:cs="Arial"/>
        </w:rPr>
        <w:t>: An analysis of Us claims databases</w:t>
      </w:r>
      <w:r>
        <w:rPr>
          <w:rFonts w:cs="Arial"/>
        </w:rPr>
        <w:t xml:space="preserve"> </w:t>
      </w:r>
    </w:p>
    <w:p w:rsidR="009235C8" w:rsidRPr="003D6585" w:rsidRDefault="009235C8" w:rsidP="002F7E1B">
      <w:pPr>
        <w:pStyle w:val="C-InstructionText"/>
        <w:rPr>
          <w:rFonts w:ascii="Arial" w:hAnsi="Arial" w:cs="Arial"/>
        </w:rPr>
      </w:pPr>
      <w:r w:rsidRPr="003D6585">
        <w:rPr>
          <w:rFonts w:ascii="Arial" w:hAnsi="Arial" w:cs="Arial"/>
        </w:rPr>
        <w:t xml:space="preserve">Ensure that title includes the following: </w:t>
      </w:r>
    </w:p>
    <w:p w:rsidR="009235C8" w:rsidRPr="003D6585" w:rsidRDefault="00F443AD" w:rsidP="002F7E1B">
      <w:pPr>
        <w:pStyle w:val="C-InstructionText"/>
        <w:rPr>
          <w:rFonts w:ascii="Arial" w:hAnsi="Arial" w:cs="Arial"/>
        </w:rPr>
      </w:pPr>
      <w:r w:rsidRPr="003D6585">
        <w:rPr>
          <w:rFonts w:ascii="Arial" w:hAnsi="Arial" w:cs="Arial"/>
        </w:rPr>
        <w:t>Type of study design (case-control, cohort,…), index therapy; study population, brief reference to objectives; sites (single site or multi-site) and for DB studies the description of the data base or of planned patients’ population to be analyzed.</w:t>
      </w:r>
    </w:p>
    <w:p w:rsidR="009235C8" w:rsidRPr="003D6585" w:rsidRDefault="009235C8" w:rsidP="00B0083B">
      <w:pPr>
        <w:pStyle w:val="C-Title"/>
        <w:rPr>
          <w:rFonts w:cs="Arial"/>
        </w:rPr>
      </w:pPr>
      <w:r w:rsidRPr="003D6585">
        <w:rPr>
          <w:rFonts w:cs="Arial"/>
        </w:rPr>
        <w:t>sPONSOR ADRESS</w:t>
      </w:r>
    </w:p>
    <w:p w:rsidR="009235C8" w:rsidRPr="003D6585" w:rsidRDefault="009235C8" w:rsidP="002F7E1B">
      <w:pPr>
        <w:pStyle w:val="C-InstructionText"/>
        <w:rPr>
          <w:rFonts w:ascii="Arial" w:hAnsi="Arial" w:cs="Arial"/>
          <w:b/>
        </w:rPr>
      </w:pPr>
      <w:r w:rsidRPr="003D6585">
        <w:rPr>
          <w:rFonts w:ascii="Arial" w:hAnsi="Arial" w:cs="Arial"/>
        </w:rPr>
        <w:t xml:space="preserve">Example addresses: </w:t>
      </w:r>
    </w:p>
    <w:p w:rsidR="009235C8" w:rsidRPr="003D6585" w:rsidRDefault="009235C8" w:rsidP="002F7E1B">
      <w:pPr>
        <w:pStyle w:val="C-InstructionText"/>
        <w:jc w:val="center"/>
        <w:rPr>
          <w:rFonts w:ascii="Arial" w:hAnsi="Arial" w:cs="Arial"/>
        </w:rPr>
      </w:pPr>
      <w:r w:rsidRPr="003D6585">
        <w:rPr>
          <w:rFonts w:ascii="Arial" w:hAnsi="Arial" w:cs="Arial"/>
        </w:rPr>
        <w:t>Sponsor:</w:t>
      </w:r>
    </w:p>
    <w:p w:rsidR="009235C8" w:rsidRPr="003D6585" w:rsidRDefault="009235C8" w:rsidP="002F7E1B">
      <w:pPr>
        <w:pStyle w:val="C-InstructionText"/>
        <w:jc w:val="center"/>
        <w:rPr>
          <w:rFonts w:ascii="Arial" w:hAnsi="Arial" w:cs="Arial"/>
          <w:lang w:val="de-DE"/>
        </w:rPr>
      </w:pPr>
      <w:r w:rsidRPr="003D6585">
        <w:rPr>
          <w:rFonts w:ascii="Arial" w:hAnsi="Arial" w:cs="Arial"/>
          <w:lang w:val="de-DE"/>
        </w:rPr>
        <w:t>UCB Pharma SA</w:t>
      </w:r>
    </w:p>
    <w:p w:rsidR="009235C8" w:rsidRPr="003D6585" w:rsidRDefault="009235C8" w:rsidP="002F7E1B">
      <w:pPr>
        <w:pStyle w:val="C-InstructionText"/>
        <w:jc w:val="center"/>
        <w:rPr>
          <w:rFonts w:ascii="Arial" w:hAnsi="Arial" w:cs="Arial"/>
          <w:lang w:val="de-DE"/>
        </w:rPr>
      </w:pPr>
      <w:r w:rsidRPr="003D6585">
        <w:rPr>
          <w:rFonts w:ascii="Arial" w:hAnsi="Arial" w:cs="Arial"/>
          <w:lang w:val="de-DE"/>
        </w:rPr>
        <w:t>Allée de la Recherche 60</w:t>
      </w:r>
    </w:p>
    <w:p w:rsidR="009235C8" w:rsidRPr="003D6585" w:rsidRDefault="009235C8" w:rsidP="002F7E1B">
      <w:pPr>
        <w:pStyle w:val="C-InstructionText"/>
        <w:jc w:val="center"/>
        <w:rPr>
          <w:rFonts w:ascii="Arial" w:hAnsi="Arial" w:cs="Arial"/>
        </w:rPr>
      </w:pPr>
      <w:r w:rsidRPr="003D6585">
        <w:rPr>
          <w:rFonts w:ascii="Arial" w:hAnsi="Arial" w:cs="Arial"/>
        </w:rPr>
        <w:t>B-1070 Brussels</w:t>
      </w:r>
    </w:p>
    <w:p w:rsidR="009235C8" w:rsidRPr="003D6585" w:rsidRDefault="009235C8" w:rsidP="002F7E1B">
      <w:pPr>
        <w:pStyle w:val="C-InstructionText"/>
        <w:jc w:val="center"/>
        <w:rPr>
          <w:rFonts w:ascii="Arial" w:hAnsi="Arial" w:cs="Arial"/>
        </w:rPr>
      </w:pPr>
      <w:r w:rsidRPr="003D6585">
        <w:rPr>
          <w:rFonts w:ascii="Arial" w:hAnsi="Arial" w:cs="Arial"/>
        </w:rPr>
        <w:t>BELGIUM</w:t>
      </w:r>
    </w:p>
    <w:p w:rsidR="009235C8" w:rsidRPr="003D6585" w:rsidRDefault="009235C8" w:rsidP="002F7E1B">
      <w:pPr>
        <w:pStyle w:val="C-InstructionText"/>
        <w:jc w:val="center"/>
        <w:rPr>
          <w:rFonts w:ascii="Arial" w:hAnsi="Arial" w:cs="Arial"/>
        </w:rPr>
      </w:pPr>
      <w:r w:rsidRPr="003D6585">
        <w:rPr>
          <w:rFonts w:ascii="Arial" w:hAnsi="Arial" w:cs="Arial"/>
        </w:rPr>
        <w:t>UCB Celltech</w:t>
      </w:r>
    </w:p>
    <w:p w:rsidR="009235C8" w:rsidRPr="003D6585" w:rsidRDefault="009235C8" w:rsidP="002F7E1B">
      <w:pPr>
        <w:pStyle w:val="C-InstructionText"/>
        <w:jc w:val="center"/>
        <w:rPr>
          <w:rFonts w:ascii="Arial" w:hAnsi="Arial" w:cs="Arial"/>
        </w:rPr>
      </w:pPr>
      <w:r w:rsidRPr="003D6585">
        <w:rPr>
          <w:rFonts w:ascii="Arial" w:hAnsi="Arial" w:cs="Arial"/>
        </w:rPr>
        <w:t>UK Registered Branch of UCB Pharma SA</w:t>
      </w:r>
    </w:p>
    <w:p w:rsidR="009235C8" w:rsidRPr="003D6585" w:rsidRDefault="009235C8" w:rsidP="002F7E1B">
      <w:pPr>
        <w:pStyle w:val="C-InstructionText"/>
        <w:jc w:val="center"/>
        <w:rPr>
          <w:rFonts w:ascii="Arial" w:hAnsi="Arial" w:cs="Arial"/>
        </w:rPr>
      </w:pPr>
      <w:r w:rsidRPr="003D6585">
        <w:rPr>
          <w:rFonts w:ascii="Arial" w:hAnsi="Arial" w:cs="Arial"/>
        </w:rPr>
        <w:t>208 Bath Road</w:t>
      </w:r>
    </w:p>
    <w:p w:rsidR="009235C8" w:rsidRPr="003D6585" w:rsidRDefault="009235C8" w:rsidP="002F7E1B">
      <w:pPr>
        <w:pStyle w:val="C-InstructionText"/>
        <w:jc w:val="center"/>
        <w:rPr>
          <w:rFonts w:ascii="Arial" w:hAnsi="Arial" w:cs="Arial"/>
        </w:rPr>
      </w:pPr>
      <w:r w:rsidRPr="003D6585">
        <w:rPr>
          <w:rFonts w:ascii="Arial" w:hAnsi="Arial" w:cs="Arial"/>
        </w:rPr>
        <w:t>Slough</w:t>
      </w:r>
    </w:p>
    <w:p w:rsidR="009235C8" w:rsidRPr="003D6585" w:rsidRDefault="009235C8" w:rsidP="002F7E1B">
      <w:pPr>
        <w:pStyle w:val="C-InstructionText"/>
        <w:jc w:val="center"/>
        <w:rPr>
          <w:rFonts w:ascii="Arial" w:hAnsi="Arial" w:cs="Arial"/>
        </w:rPr>
      </w:pPr>
      <w:r w:rsidRPr="003D6585">
        <w:rPr>
          <w:rFonts w:ascii="Arial" w:hAnsi="Arial" w:cs="Arial"/>
        </w:rPr>
        <w:t>Berkshire - SL1 3WE</w:t>
      </w:r>
    </w:p>
    <w:p w:rsidR="009235C8" w:rsidRPr="003D6585" w:rsidRDefault="009235C8" w:rsidP="002F7E1B">
      <w:pPr>
        <w:pStyle w:val="C-InstructionText"/>
        <w:jc w:val="center"/>
        <w:rPr>
          <w:rFonts w:ascii="Arial" w:hAnsi="Arial" w:cs="Arial"/>
        </w:rPr>
      </w:pPr>
      <w:r w:rsidRPr="003D6585">
        <w:rPr>
          <w:rFonts w:ascii="Arial" w:hAnsi="Arial" w:cs="Arial"/>
        </w:rPr>
        <w:t>UNITED KINGDOM</w:t>
      </w:r>
    </w:p>
    <w:p w:rsidR="009235C8" w:rsidRPr="003D6585" w:rsidRDefault="009235C8" w:rsidP="002F7E1B">
      <w:pPr>
        <w:pStyle w:val="C-InstructionText"/>
        <w:jc w:val="center"/>
        <w:rPr>
          <w:rFonts w:ascii="Arial" w:hAnsi="Arial" w:cs="Arial"/>
        </w:rPr>
      </w:pPr>
      <w:r w:rsidRPr="003D6585">
        <w:rPr>
          <w:rFonts w:ascii="Arial" w:hAnsi="Arial" w:cs="Arial"/>
        </w:rPr>
        <w:t>UCB BIOSCIENCES GmbH</w:t>
      </w:r>
    </w:p>
    <w:p w:rsidR="009235C8" w:rsidRPr="003D6585" w:rsidRDefault="009235C8" w:rsidP="002F7E1B">
      <w:pPr>
        <w:pStyle w:val="C-InstructionText"/>
        <w:jc w:val="center"/>
        <w:rPr>
          <w:rFonts w:ascii="Arial" w:hAnsi="Arial" w:cs="Arial"/>
        </w:rPr>
      </w:pPr>
      <w:r w:rsidRPr="003D6585">
        <w:rPr>
          <w:rFonts w:ascii="Arial" w:hAnsi="Arial" w:cs="Arial"/>
        </w:rPr>
        <w:t>Alfred-Nobel-Strasse 10</w:t>
      </w:r>
    </w:p>
    <w:p w:rsidR="009235C8" w:rsidRPr="003D6585" w:rsidRDefault="009235C8" w:rsidP="002F7E1B">
      <w:pPr>
        <w:pStyle w:val="C-InstructionText"/>
        <w:jc w:val="center"/>
        <w:rPr>
          <w:rFonts w:ascii="Arial" w:hAnsi="Arial" w:cs="Arial"/>
        </w:rPr>
      </w:pPr>
      <w:r w:rsidRPr="003D6585">
        <w:rPr>
          <w:rFonts w:ascii="Arial" w:hAnsi="Arial" w:cs="Arial"/>
        </w:rPr>
        <w:t>40789 Monheim</w:t>
      </w:r>
    </w:p>
    <w:p w:rsidR="009235C8" w:rsidRPr="003D6585" w:rsidRDefault="009235C8" w:rsidP="002F7E1B">
      <w:pPr>
        <w:pStyle w:val="C-InstructionText"/>
        <w:jc w:val="center"/>
        <w:rPr>
          <w:rFonts w:ascii="Arial" w:hAnsi="Arial" w:cs="Arial"/>
        </w:rPr>
      </w:pPr>
      <w:r w:rsidRPr="003D6585">
        <w:rPr>
          <w:rFonts w:ascii="Arial" w:hAnsi="Arial" w:cs="Arial"/>
        </w:rPr>
        <w:t>GERMANY</w:t>
      </w:r>
    </w:p>
    <w:p w:rsidR="009235C8" w:rsidRPr="003D6585" w:rsidRDefault="009235C8" w:rsidP="002F7E1B">
      <w:pPr>
        <w:pStyle w:val="C-InstructionText"/>
        <w:jc w:val="center"/>
        <w:rPr>
          <w:rFonts w:ascii="Arial" w:hAnsi="Arial" w:cs="Arial"/>
        </w:rPr>
      </w:pPr>
      <w:r w:rsidRPr="003D6585">
        <w:rPr>
          <w:rFonts w:ascii="Arial" w:hAnsi="Arial" w:cs="Arial"/>
        </w:rPr>
        <w:t>UCB BIOSCIENCES Inc.</w:t>
      </w:r>
    </w:p>
    <w:p w:rsidR="009235C8" w:rsidRPr="003D6585" w:rsidRDefault="009235C8" w:rsidP="002F7E1B">
      <w:pPr>
        <w:pStyle w:val="C-InstructionText"/>
        <w:jc w:val="center"/>
        <w:rPr>
          <w:rFonts w:ascii="Arial" w:hAnsi="Arial" w:cs="Arial"/>
        </w:rPr>
      </w:pPr>
      <w:r w:rsidRPr="003D6585">
        <w:rPr>
          <w:rFonts w:ascii="Arial" w:hAnsi="Arial" w:cs="Arial"/>
        </w:rPr>
        <w:t>8010 Arco Corporate Drive</w:t>
      </w:r>
    </w:p>
    <w:p w:rsidR="009235C8" w:rsidRPr="003D6585" w:rsidRDefault="009235C8" w:rsidP="002F7E1B">
      <w:pPr>
        <w:pStyle w:val="C-InstructionText"/>
        <w:jc w:val="center"/>
        <w:rPr>
          <w:rFonts w:ascii="Arial" w:hAnsi="Arial" w:cs="Arial"/>
        </w:rPr>
      </w:pPr>
      <w:r w:rsidRPr="003D6585">
        <w:rPr>
          <w:rFonts w:ascii="Arial" w:hAnsi="Arial" w:cs="Arial"/>
        </w:rPr>
        <w:t>Raleigh, NC  27617</w:t>
      </w:r>
    </w:p>
    <w:p w:rsidR="009235C8" w:rsidRPr="003D6585" w:rsidRDefault="009235C8" w:rsidP="002F7E1B">
      <w:pPr>
        <w:pStyle w:val="C-InstructionText"/>
        <w:jc w:val="center"/>
        <w:rPr>
          <w:rFonts w:ascii="Arial" w:hAnsi="Arial" w:cs="Arial"/>
        </w:rPr>
      </w:pPr>
      <w:r w:rsidRPr="003D6585">
        <w:rPr>
          <w:rFonts w:ascii="Arial" w:hAnsi="Arial" w:cs="Arial"/>
        </w:rPr>
        <w:t>UNITED STATES</w:t>
      </w:r>
    </w:p>
    <w:p w:rsidR="009235C8" w:rsidRPr="003D6585" w:rsidRDefault="009235C8" w:rsidP="002F7E1B">
      <w:pPr>
        <w:pStyle w:val="C-InstructionText"/>
        <w:jc w:val="center"/>
        <w:rPr>
          <w:rFonts w:ascii="Arial" w:hAnsi="Arial" w:cs="Arial"/>
        </w:rPr>
      </w:pPr>
      <w:r w:rsidRPr="003D6585">
        <w:rPr>
          <w:rFonts w:ascii="Arial" w:hAnsi="Arial" w:cs="Arial"/>
        </w:rPr>
        <w:t>UCB Japan Co. Ltd.</w:t>
      </w:r>
    </w:p>
    <w:p w:rsidR="009235C8" w:rsidRPr="003D6585" w:rsidRDefault="009235C8" w:rsidP="002F7E1B">
      <w:pPr>
        <w:pStyle w:val="C-InstructionText"/>
        <w:jc w:val="center"/>
        <w:rPr>
          <w:rFonts w:ascii="Arial" w:hAnsi="Arial" w:cs="Arial"/>
        </w:rPr>
      </w:pPr>
      <w:r w:rsidRPr="003D6585">
        <w:rPr>
          <w:rFonts w:ascii="Arial" w:hAnsi="Arial" w:cs="Arial"/>
        </w:rPr>
        <w:t>Ochanomizu Kyoun Building 2-2</w:t>
      </w:r>
    </w:p>
    <w:p w:rsidR="009235C8" w:rsidRPr="003D6585" w:rsidRDefault="009235C8" w:rsidP="002F7E1B">
      <w:pPr>
        <w:pStyle w:val="C-InstructionText"/>
        <w:jc w:val="center"/>
        <w:rPr>
          <w:rFonts w:ascii="Arial" w:hAnsi="Arial" w:cs="Arial"/>
        </w:rPr>
      </w:pPr>
      <w:r w:rsidRPr="003D6585">
        <w:rPr>
          <w:rFonts w:ascii="Arial" w:hAnsi="Arial" w:cs="Arial"/>
        </w:rPr>
        <w:t>Kanda-Surugadai</w:t>
      </w:r>
    </w:p>
    <w:p w:rsidR="009235C8" w:rsidRPr="003D6585" w:rsidRDefault="009235C8" w:rsidP="002F7E1B">
      <w:pPr>
        <w:pStyle w:val="C-InstructionText"/>
        <w:jc w:val="center"/>
        <w:rPr>
          <w:rFonts w:ascii="Arial" w:hAnsi="Arial" w:cs="Arial"/>
        </w:rPr>
      </w:pPr>
      <w:r w:rsidRPr="003D6585">
        <w:rPr>
          <w:rFonts w:ascii="Arial" w:hAnsi="Arial" w:cs="Arial"/>
        </w:rPr>
        <w:t>Chiyoda-Ku</w:t>
      </w:r>
    </w:p>
    <w:p w:rsidR="009235C8" w:rsidRPr="003D6585" w:rsidRDefault="009235C8" w:rsidP="002F7E1B">
      <w:pPr>
        <w:pStyle w:val="C-InstructionText"/>
        <w:jc w:val="center"/>
        <w:rPr>
          <w:rFonts w:ascii="Arial" w:hAnsi="Arial" w:cs="Arial"/>
        </w:rPr>
      </w:pPr>
      <w:r w:rsidRPr="003D6585">
        <w:rPr>
          <w:rFonts w:ascii="Arial" w:hAnsi="Arial" w:cs="Arial"/>
        </w:rPr>
        <w:t>Tokyo 101-0062</w:t>
      </w:r>
    </w:p>
    <w:p w:rsidR="009235C8" w:rsidRPr="003D6585" w:rsidRDefault="009235C8" w:rsidP="002F7E1B">
      <w:pPr>
        <w:pStyle w:val="C-InstructionText"/>
        <w:jc w:val="center"/>
        <w:rPr>
          <w:rFonts w:ascii="Arial" w:hAnsi="Arial" w:cs="Arial"/>
        </w:rPr>
      </w:pPr>
      <w:r w:rsidRPr="003D6585">
        <w:rPr>
          <w:rFonts w:ascii="Arial" w:hAnsi="Arial" w:cs="Arial"/>
        </w:rPr>
        <w:t>JAPAN</w:t>
      </w:r>
    </w:p>
    <w:p w:rsidR="009235C8" w:rsidRPr="003D6585" w:rsidRDefault="009235C8" w:rsidP="002F7E1B">
      <w:pPr>
        <w:pStyle w:val="C-InstructionText"/>
        <w:jc w:val="center"/>
        <w:rPr>
          <w:rFonts w:ascii="Arial" w:hAnsi="Arial" w:cs="Arial"/>
        </w:rPr>
      </w:pPr>
      <w:r w:rsidRPr="003D6585">
        <w:rPr>
          <w:rFonts w:ascii="Arial" w:hAnsi="Arial" w:cs="Arial"/>
        </w:rPr>
        <w:t>Use the table below to include the date of the retrospective study protocol and/or amendment and amendment number. Retrospective study protocol amendments should be numbered in sequential order (eg, 1, 2, 3, …).</w:t>
      </w:r>
    </w:p>
    <w:tbl>
      <w:tblPr>
        <w:tblStyle w:val="C-Table"/>
        <w:tblW w:w="0" w:type="auto"/>
        <w:jc w:val="center"/>
        <w:tblLayout w:type="fixed"/>
        <w:tblLook w:val="04A0" w:firstRow="1" w:lastRow="0" w:firstColumn="1" w:lastColumn="0" w:noHBand="0" w:noVBand="1"/>
      </w:tblPr>
      <w:tblGrid>
        <w:gridCol w:w="4622"/>
        <w:gridCol w:w="2708"/>
      </w:tblGrid>
      <w:tr w:rsidR="009235C8" w:rsidRPr="003D6585" w:rsidTr="008A4C12">
        <w:trPr>
          <w:cantSplit w:val="0"/>
          <w:tblHeader/>
          <w:jc w:val="center"/>
        </w:trPr>
        <w:tc>
          <w:tcPr>
            <w:tcW w:w="4622" w:type="dxa"/>
          </w:tcPr>
          <w:p w:rsidR="009235C8" w:rsidRPr="003D6585" w:rsidRDefault="009235C8" w:rsidP="002F7E1B">
            <w:pPr>
              <w:pStyle w:val="C-TableHeader"/>
              <w:rPr>
                <w:rFonts w:ascii="Arial" w:hAnsi="Arial" w:cs="Arial"/>
              </w:rPr>
            </w:pPr>
            <w:r w:rsidRPr="003D6585">
              <w:rPr>
                <w:rFonts w:ascii="Arial" w:hAnsi="Arial" w:cs="Arial"/>
              </w:rPr>
              <w:t xml:space="preserve">Final Retrospective Study Protocol </w:t>
            </w:r>
          </w:p>
        </w:tc>
        <w:tc>
          <w:tcPr>
            <w:tcW w:w="2708" w:type="dxa"/>
          </w:tcPr>
          <w:p w:rsidR="009235C8" w:rsidRPr="003D6585" w:rsidRDefault="001D5D0E" w:rsidP="001E4357">
            <w:pPr>
              <w:pStyle w:val="C-TableHeader"/>
              <w:rPr>
                <w:rFonts w:ascii="Arial" w:hAnsi="Arial" w:cs="Arial"/>
              </w:rPr>
            </w:pPr>
            <w:r w:rsidRPr="003D6585">
              <w:rPr>
                <w:rFonts w:ascii="Arial" w:hAnsi="Arial" w:cs="Arial"/>
              </w:rPr>
              <w:t xml:space="preserve">  </w:t>
            </w:r>
            <w:r w:rsidR="004E573E">
              <w:rPr>
                <w:rFonts w:ascii="Arial" w:hAnsi="Arial" w:cs="Arial"/>
              </w:rPr>
              <w:t>2</w:t>
            </w:r>
            <w:r w:rsidR="008B5CF2">
              <w:rPr>
                <w:rFonts w:ascii="Arial" w:hAnsi="Arial" w:cs="Arial"/>
              </w:rPr>
              <w:t xml:space="preserve"> MAY </w:t>
            </w:r>
            <w:r w:rsidRPr="003D6585">
              <w:rPr>
                <w:rFonts w:ascii="Arial" w:hAnsi="Arial" w:cs="Arial"/>
              </w:rPr>
              <w:t>2017</w:t>
            </w:r>
          </w:p>
        </w:tc>
      </w:tr>
      <w:tr w:rsidR="009235C8" w:rsidRPr="003D6585" w:rsidTr="008A4C12">
        <w:trPr>
          <w:cantSplit w:val="0"/>
          <w:jc w:val="center"/>
        </w:trPr>
        <w:tc>
          <w:tcPr>
            <w:tcW w:w="4622" w:type="dxa"/>
          </w:tcPr>
          <w:p w:rsidR="009235C8" w:rsidRPr="003D6585" w:rsidRDefault="009235C8" w:rsidP="002F7E1B">
            <w:pPr>
              <w:pStyle w:val="C-TableText"/>
              <w:rPr>
                <w:rFonts w:ascii="Arial" w:hAnsi="Arial" w:cs="Arial"/>
              </w:rPr>
            </w:pPr>
            <w:r w:rsidRPr="003D6585">
              <w:rPr>
                <w:rFonts w:ascii="Arial" w:hAnsi="Arial" w:cs="Arial"/>
              </w:rPr>
              <w:t>Retrospective Study Protocol Amendment 1</w:t>
            </w:r>
          </w:p>
        </w:tc>
        <w:tc>
          <w:tcPr>
            <w:tcW w:w="2708" w:type="dxa"/>
          </w:tcPr>
          <w:p w:rsidR="009235C8" w:rsidRPr="003D6585" w:rsidRDefault="00C362A2" w:rsidP="002F7E1B">
            <w:pPr>
              <w:pStyle w:val="C-TableText"/>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r w:rsidR="009235C8" w:rsidRPr="003D6585" w:rsidTr="008A4C12">
        <w:trPr>
          <w:cantSplit w:val="0"/>
          <w:jc w:val="center"/>
        </w:trPr>
        <w:tc>
          <w:tcPr>
            <w:tcW w:w="4622" w:type="dxa"/>
          </w:tcPr>
          <w:p w:rsidR="009235C8" w:rsidRPr="003D6585" w:rsidRDefault="009235C8" w:rsidP="002F7E1B">
            <w:pPr>
              <w:pStyle w:val="C-TableText"/>
              <w:rPr>
                <w:rFonts w:ascii="Arial" w:hAnsi="Arial" w:cs="Arial"/>
              </w:rPr>
            </w:pPr>
            <w:r w:rsidRPr="003D6585">
              <w:rPr>
                <w:rFonts w:ascii="Arial" w:hAnsi="Arial" w:cs="Arial"/>
              </w:rPr>
              <w:t>Retrospective Study Protocol Amendment 2</w:t>
            </w:r>
          </w:p>
        </w:tc>
        <w:tc>
          <w:tcPr>
            <w:tcW w:w="2708" w:type="dxa"/>
          </w:tcPr>
          <w:p w:rsidR="009235C8" w:rsidRPr="003D6585" w:rsidRDefault="00C362A2" w:rsidP="002F7E1B">
            <w:pPr>
              <w:pStyle w:val="C-TableText"/>
              <w:rPr>
                <w:rFonts w:ascii="Arial" w:hAnsi="Arial" w:cs="Arial"/>
              </w:rPr>
            </w:pPr>
            <w:r w:rsidRPr="003D6585">
              <w:rPr>
                <w:rFonts w:ascii="Arial" w:hAnsi="Arial" w:cs="Arial"/>
              </w:rPr>
              <w:fldChar w:fldCharType="begin"/>
            </w:r>
            <w:r w:rsidR="009235C8" w:rsidRPr="003D6585">
              <w:rPr>
                <w:rFonts w:ascii="Arial" w:hAnsi="Arial" w:cs="Arial"/>
              </w:rPr>
              <w:instrText xml:space="preserve"> MACROBUTTON  AutoText &lt;dd MMM yyyy&gt;</w:instrText>
            </w:r>
            <w:r w:rsidRPr="003D6585">
              <w:rPr>
                <w:rFonts w:ascii="Arial" w:hAnsi="Arial" w:cs="Arial"/>
              </w:rPr>
              <w:fldChar w:fldCharType="end"/>
            </w:r>
          </w:p>
        </w:tc>
      </w:tr>
    </w:tbl>
    <w:p w:rsidR="009235C8" w:rsidRPr="003D6585" w:rsidRDefault="009235C8" w:rsidP="0005142B">
      <w:pPr>
        <w:pStyle w:val="C-BodyText"/>
        <w:rPr>
          <w:rFonts w:ascii="Arial" w:hAnsi="Arial" w:cs="Arial"/>
        </w:rPr>
      </w:pPr>
    </w:p>
    <w:p w:rsidR="009235C8" w:rsidRPr="003D6585" w:rsidRDefault="009235C8" w:rsidP="0005142B">
      <w:pPr>
        <w:pStyle w:val="C-TableHeader"/>
        <w:jc w:val="center"/>
        <w:rPr>
          <w:rFonts w:ascii="Arial" w:hAnsi="Arial" w:cs="Arial"/>
          <w:b w:val="0"/>
          <w:szCs w:val="22"/>
        </w:rPr>
      </w:pPr>
      <w:r w:rsidRPr="003D6585">
        <w:rPr>
          <w:rFonts w:ascii="Arial" w:hAnsi="Arial" w:cs="Arial"/>
          <w:b w:val="0"/>
          <w:szCs w:val="22"/>
        </w:rPr>
        <w:t>Confidentiality Statement</w:t>
      </w:r>
    </w:p>
    <w:tbl>
      <w:tblPr>
        <w:tblW w:w="4915" w:type="pct"/>
        <w:jc w:val="center"/>
        <w:tblBorders>
          <w:top w:val="single" w:sz="12" w:space="0" w:color="auto"/>
          <w:bottom w:val="single" w:sz="12" w:space="0" w:color="auto"/>
          <w:insideH w:val="single" w:sz="12" w:space="0" w:color="auto"/>
          <w:insideV w:val="single" w:sz="12" w:space="0" w:color="auto"/>
        </w:tblBorders>
        <w:tblLook w:val="07E0" w:firstRow="1" w:lastRow="1" w:firstColumn="1" w:lastColumn="1" w:noHBand="1" w:noVBand="1"/>
      </w:tblPr>
      <w:tblGrid>
        <w:gridCol w:w="9413"/>
      </w:tblGrid>
      <w:tr w:rsidR="009235C8" w:rsidRPr="003D6585" w:rsidTr="008A4C12">
        <w:trPr>
          <w:trHeight w:val="1102"/>
          <w:jc w:val="center"/>
        </w:trPr>
        <w:tc>
          <w:tcPr>
            <w:tcW w:w="5000" w:type="pct"/>
          </w:tcPr>
          <w:p w:rsidR="009235C8" w:rsidRPr="003D6585" w:rsidRDefault="009235C8" w:rsidP="00CB6BE2">
            <w:pPr>
              <w:pStyle w:val="C-BodyText"/>
              <w:jc w:val="center"/>
              <w:rPr>
                <w:rFonts w:ascii="Arial" w:hAnsi="Arial" w:cs="Arial"/>
                <w:sz w:val="22"/>
                <w:szCs w:val="22"/>
              </w:rPr>
            </w:pPr>
            <w:bookmarkStart w:id="5" w:name="ISISiteConf"/>
            <w:r w:rsidRPr="003D6585">
              <w:rPr>
                <w:rFonts w:ascii="Arial" w:hAnsi="Arial" w:cs="Arial"/>
                <w:sz w:val="22"/>
                <w:szCs w:val="22"/>
              </w:rPr>
              <w:t>Confidential</w:t>
            </w:r>
          </w:p>
          <w:p w:rsidR="009235C8" w:rsidRPr="003D6585" w:rsidRDefault="009235C8" w:rsidP="00CB6BE2">
            <w:pPr>
              <w:pStyle w:val="C-TableText"/>
              <w:rPr>
                <w:rFonts w:ascii="Arial" w:hAnsi="Arial" w:cs="Arial"/>
                <w:szCs w:val="22"/>
              </w:rPr>
            </w:pPr>
            <w:r w:rsidRPr="003D6585">
              <w:rPr>
                <w:rFonts w:ascii="Arial" w:hAnsi="Arial" w:cs="Arial"/>
                <w:szCs w:val="22"/>
              </w:rPr>
              <w:t>This document is the property of UCB and may not – in full or in part – be passed on, reproduced, published or otherwise used without the express permission of UCB.</w:t>
            </w:r>
            <w:bookmarkEnd w:id="5"/>
          </w:p>
        </w:tc>
      </w:tr>
    </w:tbl>
    <w:p w:rsidR="009235C8" w:rsidRPr="003D6585" w:rsidRDefault="009235C8" w:rsidP="00CB6BE2">
      <w:pPr>
        <w:pStyle w:val="C-BodyText"/>
        <w:rPr>
          <w:rFonts w:ascii="Arial" w:hAnsi="Arial" w:cs="Arial"/>
        </w:rPr>
      </w:pPr>
    </w:p>
    <w:p w:rsidR="009235C8" w:rsidRPr="003D6585" w:rsidRDefault="009235C8" w:rsidP="006B382E">
      <w:pPr>
        <w:pStyle w:val="C-BodyText"/>
        <w:keepNext/>
        <w:pageBreakBefore/>
        <w:rPr>
          <w:rFonts w:ascii="Arial" w:hAnsi="Arial" w:cs="Arial"/>
          <w:b/>
          <w:sz w:val="28"/>
          <w:szCs w:val="28"/>
        </w:rPr>
      </w:pPr>
      <w:r w:rsidRPr="003D6585">
        <w:rPr>
          <w:rFonts w:ascii="Arial" w:hAnsi="Arial" w:cs="Arial"/>
          <w:b/>
          <w:sz w:val="28"/>
          <w:szCs w:val="28"/>
        </w:rPr>
        <w:t>STUDY CONTACT INFORMATION</w:t>
      </w:r>
    </w:p>
    <w:p w:rsidR="009235C8" w:rsidRPr="003D6585" w:rsidRDefault="009235C8" w:rsidP="00CB6BE2">
      <w:pPr>
        <w:pStyle w:val="C-BodyText"/>
        <w:rPr>
          <w:rFonts w:ascii="Arial" w:hAnsi="Arial" w:cs="Arial"/>
          <w:sz w:val="22"/>
          <w:szCs w:val="22"/>
        </w:rPr>
      </w:pPr>
      <w:r w:rsidRPr="003D6585">
        <w:rPr>
          <w:rFonts w:ascii="Arial" w:hAnsi="Arial" w:cs="Arial"/>
          <w:sz w:val="22"/>
          <w:szCs w:val="22"/>
        </w:rPr>
        <w:t>Marketing Authorization holder/Sponsor</w:t>
      </w:r>
    </w:p>
    <w:p w:rsidR="009235C8" w:rsidRDefault="009235C8" w:rsidP="00CB6BE2">
      <w:pPr>
        <w:pStyle w:val="C-BodyText"/>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4"/>
        <w:gridCol w:w="6342"/>
      </w:tblGrid>
      <w:tr w:rsidR="005A7EBB" w:rsidRPr="003D6585" w:rsidTr="005A7EBB">
        <w:trPr>
          <w:jc w:val="center"/>
        </w:trPr>
        <w:tc>
          <w:tcPr>
            <w:tcW w:w="1634" w:type="dxa"/>
            <w:shd w:val="clear" w:color="auto" w:fill="auto"/>
          </w:tcPr>
          <w:p w:rsidR="005A7EBB" w:rsidRPr="003D6585" w:rsidRDefault="005A7EBB" w:rsidP="005A7EBB">
            <w:pPr>
              <w:pStyle w:val="C-TableText"/>
              <w:rPr>
                <w:rFonts w:ascii="Arial" w:hAnsi="Arial" w:cs="Arial"/>
                <w:szCs w:val="22"/>
              </w:rPr>
            </w:pPr>
            <w:r w:rsidRPr="003D6585">
              <w:rPr>
                <w:rFonts w:ascii="Arial" w:hAnsi="Arial" w:cs="Arial"/>
                <w:szCs w:val="22"/>
              </w:rPr>
              <w:t>Name:</w:t>
            </w:r>
          </w:p>
        </w:tc>
        <w:tc>
          <w:tcPr>
            <w:tcW w:w="6342" w:type="dxa"/>
            <w:shd w:val="clear" w:color="auto" w:fill="auto"/>
          </w:tcPr>
          <w:p w:rsidR="005A7EBB" w:rsidRPr="003D6585" w:rsidRDefault="005A7EBB" w:rsidP="005A7EBB">
            <w:pPr>
              <w:pStyle w:val="C-TableText"/>
              <w:rPr>
                <w:rFonts w:ascii="Arial" w:hAnsi="Arial" w:cs="Arial"/>
                <w:szCs w:val="22"/>
              </w:rPr>
            </w:pPr>
            <w:r>
              <w:rPr>
                <w:rFonts w:ascii="Arial" w:hAnsi="Arial" w:cs="Arial"/>
                <w:szCs w:val="22"/>
              </w:rPr>
              <w:t>Robert Suruki, Sc.D.</w:t>
            </w:r>
          </w:p>
        </w:tc>
      </w:tr>
      <w:tr w:rsidR="005A7EBB" w:rsidRPr="003D6585" w:rsidTr="005A7EBB">
        <w:trPr>
          <w:jc w:val="center"/>
        </w:trPr>
        <w:tc>
          <w:tcPr>
            <w:tcW w:w="1634" w:type="dxa"/>
            <w:shd w:val="clear" w:color="auto" w:fill="auto"/>
          </w:tcPr>
          <w:p w:rsidR="005A7EBB" w:rsidRPr="003D6585" w:rsidRDefault="005A7EBB" w:rsidP="005A7EBB">
            <w:pPr>
              <w:pStyle w:val="C-TableText"/>
              <w:rPr>
                <w:rFonts w:ascii="Arial" w:hAnsi="Arial" w:cs="Arial"/>
                <w:szCs w:val="22"/>
              </w:rPr>
            </w:pPr>
            <w:r w:rsidRPr="003D6585">
              <w:rPr>
                <w:rFonts w:ascii="Arial" w:hAnsi="Arial" w:cs="Arial"/>
                <w:szCs w:val="22"/>
              </w:rPr>
              <w:t>Affiliation:</w:t>
            </w:r>
          </w:p>
        </w:tc>
        <w:tc>
          <w:tcPr>
            <w:tcW w:w="6342" w:type="dxa"/>
            <w:shd w:val="clear" w:color="auto" w:fill="auto"/>
          </w:tcPr>
          <w:p w:rsidR="005A7EBB" w:rsidRPr="003D6585" w:rsidRDefault="005A7EBB" w:rsidP="005A7EBB">
            <w:pPr>
              <w:pStyle w:val="C-TableText"/>
              <w:rPr>
                <w:rFonts w:ascii="Arial" w:hAnsi="Arial" w:cs="Arial"/>
                <w:szCs w:val="22"/>
              </w:rPr>
            </w:pPr>
            <w:r>
              <w:rPr>
                <w:rFonts w:ascii="Arial" w:hAnsi="Arial" w:cs="Arial"/>
                <w:szCs w:val="22"/>
              </w:rPr>
              <w:t>UCB Biosciences Inc.</w:t>
            </w:r>
          </w:p>
        </w:tc>
      </w:tr>
      <w:tr w:rsidR="005A7EBB" w:rsidRPr="003D6585" w:rsidTr="005A7EBB">
        <w:trPr>
          <w:jc w:val="center"/>
        </w:trPr>
        <w:tc>
          <w:tcPr>
            <w:tcW w:w="1634" w:type="dxa"/>
            <w:shd w:val="clear" w:color="auto" w:fill="auto"/>
          </w:tcPr>
          <w:p w:rsidR="005A7EBB" w:rsidRPr="003D6585" w:rsidRDefault="005A7EBB" w:rsidP="005A7EBB">
            <w:pPr>
              <w:pStyle w:val="C-TableText"/>
              <w:rPr>
                <w:rFonts w:ascii="Arial" w:hAnsi="Arial" w:cs="Arial"/>
                <w:szCs w:val="22"/>
              </w:rPr>
            </w:pPr>
            <w:r w:rsidRPr="003D6585">
              <w:rPr>
                <w:rFonts w:ascii="Arial" w:hAnsi="Arial" w:cs="Arial"/>
                <w:szCs w:val="22"/>
              </w:rPr>
              <w:t>Address:</w:t>
            </w:r>
          </w:p>
        </w:tc>
        <w:tc>
          <w:tcPr>
            <w:tcW w:w="6342" w:type="dxa"/>
            <w:shd w:val="clear" w:color="auto" w:fill="auto"/>
          </w:tcPr>
          <w:p w:rsidR="005A7EBB" w:rsidRPr="003D6585" w:rsidRDefault="005A7EBB" w:rsidP="005A7EBB">
            <w:pPr>
              <w:pStyle w:val="C-TableText"/>
              <w:rPr>
                <w:rFonts w:ascii="Arial" w:hAnsi="Arial" w:cs="Arial"/>
                <w:szCs w:val="22"/>
              </w:rPr>
            </w:pPr>
            <w:r>
              <w:rPr>
                <w:rFonts w:ascii="Arial" w:hAnsi="Arial" w:cs="Arial"/>
                <w:szCs w:val="22"/>
              </w:rPr>
              <w:t>8010 Arco Corporate Drive, Raleigh, NC 27617</w:t>
            </w:r>
          </w:p>
        </w:tc>
      </w:tr>
      <w:tr w:rsidR="005A7EBB" w:rsidRPr="003D6585" w:rsidTr="005A7EBB">
        <w:trPr>
          <w:jc w:val="center"/>
        </w:trPr>
        <w:tc>
          <w:tcPr>
            <w:tcW w:w="1634" w:type="dxa"/>
            <w:shd w:val="clear" w:color="auto" w:fill="auto"/>
          </w:tcPr>
          <w:p w:rsidR="005A7EBB" w:rsidRPr="003D6585" w:rsidRDefault="005A7EBB" w:rsidP="005A7EBB">
            <w:pPr>
              <w:pStyle w:val="C-TableText"/>
              <w:rPr>
                <w:rFonts w:ascii="Arial" w:hAnsi="Arial" w:cs="Arial"/>
                <w:szCs w:val="22"/>
              </w:rPr>
            </w:pPr>
            <w:r w:rsidRPr="003D6585">
              <w:rPr>
                <w:rFonts w:ascii="Arial" w:hAnsi="Arial" w:cs="Arial"/>
                <w:szCs w:val="22"/>
              </w:rPr>
              <w:t>Phone:</w:t>
            </w:r>
          </w:p>
        </w:tc>
        <w:tc>
          <w:tcPr>
            <w:tcW w:w="6342" w:type="dxa"/>
            <w:shd w:val="clear" w:color="auto" w:fill="auto"/>
          </w:tcPr>
          <w:p w:rsidR="005A7EBB" w:rsidRPr="003D6585" w:rsidRDefault="005A7EBB" w:rsidP="005A7EBB">
            <w:pPr>
              <w:pStyle w:val="C-TableText"/>
              <w:rPr>
                <w:rFonts w:ascii="Arial" w:hAnsi="Arial" w:cs="Arial"/>
                <w:szCs w:val="22"/>
              </w:rPr>
            </w:pPr>
            <w:r>
              <w:rPr>
                <w:rFonts w:ascii="Arial" w:hAnsi="Arial" w:cs="Arial"/>
                <w:szCs w:val="22"/>
              </w:rPr>
              <w:t>919-767-1117</w:t>
            </w:r>
          </w:p>
        </w:tc>
      </w:tr>
      <w:tr w:rsidR="005A7EBB" w:rsidRPr="003D6585" w:rsidTr="005A7EBB">
        <w:trPr>
          <w:jc w:val="center"/>
        </w:trPr>
        <w:tc>
          <w:tcPr>
            <w:tcW w:w="1634" w:type="dxa"/>
            <w:shd w:val="clear" w:color="auto" w:fill="auto"/>
          </w:tcPr>
          <w:p w:rsidR="005A7EBB" w:rsidRPr="003D6585" w:rsidRDefault="005A7EBB" w:rsidP="005A7EBB">
            <w:pPr>
              <w:pStyle w:val="C-TableText"/>
              <w:rPr>
                <w:rFonts w:ascii="Arial" w:hAnsi="Arial" w:cs="Arial"/>
                <w:szCs w:val="22"/>
              </w:rPr>
            </w:pPr>
            <w:r w:rsidRPr="003D6585">
              <w:rPr>
                <w:rFonts w:ascii="Arial" w:hAnsi="Arial" w:cs="Arial"/>
                <w:szCs w:val="22"/>
              </w:rPr>
              <w:t>Email:</w:t>
            </w:r>
          </w:p>
        </w:tc>
        <w:tc>
          <w:tcPr>
            <w:tcW w:w="6342" w:type="dxa"/>
            <w:shd w:val="clear" w:color="auto" w:fill="auto"/>
          </w:tcPr>
          <w:p w:rsidR="005A7EBB" w:rsidRPr="003D6585" w:rsidRDefault="00775C24" w:rsidP="005A7EBB">
            <w:pPr>
              <w:pStyle w:val="C-TableText"/>
              <w:rPr>
                <w:rFonts w:ascii="Arial" w:hAnsi="Arial" w:cs="Arial"/>
                <w:szCs w:val="22"/>
              </w:rPr>
            </w:pPr>
            <w:hyperlink r:id="rId9" w:history="1">
              <w:r w:rsidR="005A7EBB" w:rsidRPr="005A7EBB">
                <w:rPr>
                  <w:rStyle w:val="Hyperlink"/>
                  <w:rFonts w:ascii="Arial" w:hAnsi="Arial" w:cs="Arial"/>
                  <w:szCs w:val="22"/>
                </w:rPr>
                <w:t>robert.suruki@ucb.com</w:t>
              </w:r>
            </w:hyperlink>
          </w:p>
        </w:tc>
      </w:tr>
    </w:tbl>
    <w:p w:rsidR="005A7EBB" w:rsidRPr="003D6585" w:rsidRDefault="005A7EBB" w:rsidP="00CB6BE2">
      <w:pPr>
        <w:pStyle w:val="C-BodyText"/>
        <w:rPr>
          <w:rFonts w:ascii="Arial" w:hAnsi="Arial" w:cs="Arial"/>
          <w:sz w:val="22"/>
          <w:szCs w:val="22"/>
        </w:rPr>
      </w:pPr>
    </w:p>
    <w:p w:rsidR="009235C8" w:rsidRPr="003D6585" w:rsidRDefault="004A0C58" w:rsidP="00CB6BE2">
      <w:pPr>
        <w:pStyle w:val="C-BodyText"/>
        <w:keepNext/>
        <w:spacing w:before="240" w:line="240" w:lineRule="auto"/>
        <w:rPr>
          <w:rFonts w:ascii="Arial" w:hAnsi="Arial" w:cs="Arial"/>
          <w:sz w:val="22"/>
          <w:szCs w:val="22"/>
        </w:rPr>
      </w:pPr>
      <w:r w:rsidRPr="003D6585">
        <w:rPr>
          <w:rFonts w:ascii="Arial" w:hAnsi="Arial" w:cs="Arial"/>
          <w:sz w:val="22"/>
          <w:szCs w:val="22"/>
        </w:rPr>
        <w:t>UAB Site PI</w:t>
      </w:r>
      <w:r w:rsidR="009235C8" w:rsidRPr="003D6585">
        <w:rPr>
          <w:rFonts w:ascii="Arial" w:hAnsi="Arial" w:cs="Arial"/>
          <w:sz w:val="22"/>
          <w:szCs w:val="22"/>
        </w:rPr>
        <w:t xml:space="preserve"> </w:t>
      </w:r>
      <w:r w:rsidR="009235C8" w:rsidRPr="003D6585">
        <w:rPr>
          <w:rStyle w:val="C-InstructionTextChar"/>
          <w:rFonts w:ascii="Arial" w:hAnsi="Arial" w:cs="Arial"/>
        </w:rPr>
        <w:t>(</w:t>
      </w:r>
      <w:r w:rsidR="009235C8" w:rsidRPr="003D6585">
        <w:rPr>
          <w:rStyle w:val="C-InstructionTextChar"/>
          <w:rFonts w:ascii="Arial" w:hAnsi="Arial" w:cs="Arial"/>
          <w:i w:val="0"/>
        </w:rPr>
        <w:t xml:space="preserve"> if applicable)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4"/>
        <w:gridCol w:w="6342"/>
      </w:tblGrid>
      <w:tr w:rsidR="009235C8" w:rsidRPr="003D6585" w:rsidTr="00AF7AF9">
        <w:trPr>
          <w:jc w:val="center"/>
        </w:trPr>
        <w:tc>
          <w:tcPr>
            <w:tcW w:w="1634" w:type="dxa"/>
            <w:shd w:val="clear" w:color="auto" w:fill="auto"/>
          </w:tcPr>
          <w:p w:rsidR="009235C8" w:rsidRPr="003D6585" w:rsidRDefault="009235C8" w:rsidP="00CB6BE2">
            <w:pPr>
              <w:pStyle w:val="C-TableText"/>
              <w:rPr>
                <w:rFonts w:ascii="Arial" w:hAnsi="Arial" w:cs="Arial"/>
                <w:szCs w:val="22"/>
              </w:rPr>
            </w:pPr>
            <w:r w:rsidRPr="003D6585">
              <w:rPr>
                <w:rFonts w:ascii="Arial" w:hAnsi="Arial" w:cs="Arial"/>
                <w:szCs w:val="22"/>
              </w:rPr>
              <w:t>Name:</w:t>
            </w:r>
          </w:p>
        </w:tc>
        <w:tc>
          <w:tcPr>
            <w:tcW w:w="6342" w:type="dxa"/>
            <w:shd w:val="clear" w:color="auto" w:fill="auto"/>
          </w:tcPr>
          <w:p w:rsidR="009235C8" w:rsidRPr="003D6585" w:rsidRDefault="004A0C58" w:rsidP="00CB6BE2">
            <w:pPr>
              <w:pStyle w:val="C-TableText"/>
              <w:rPr>
                <w:rFonts w:ascii="Arial" w:hAnsi="Arial" w:cs="Arial"/>
                <w:szCs w:val="22"/>
              </w:rPr>
            </w:pPr>
            <w:r w:rsidRPr="003D6585">
              <w:rPr>
                <w:rFonts w:ascii="Arial" w:hAnsi="Arial" w:cs="Arial"/>
                <w:szCs w:val="22"/>
              </w:rPr>
              <w:t>Jeffrey Curtis, MD MS MPH</w:t>
            </w:r>
          </w:p>
        </w:tc>
      </w:tr>
      <w:tr w:rsidR="009235C8" w:rsidRPr="003D6585" w:rsidTr="00AF7AF9">
        <w:trPr>
          <w:jc w:val="center"/>
        </w:trPr>
        <w:tc>
          <w:tcPr>
            <w:tcW w:w="1634" w:type="dxa"/>
            <w:shd w:val="clear" w:color="auto" w:fill="auto"/>
          </w:tcPr>
          <w:p w:rsidR="009235C8" w:rsidRPr="003D6585" w:rsidRDefault="009235C8" w:rsidP="00CB6BE2">
            <w:pPr>
              <w:pStyle w:val="C-TableText"/>
              <w:rPr>
                <w:rFonts w:ascii="Arial" w:hAnsi="Arial" w:cs="Arial"/>
                <w:szCs w:val="22"/>
              </w:rPr>
            </w:pPr>
            <w:r w:rsidRPr="003D6585">
              <w:rPr>
                <w:rFonts w:ascii="Arial" w:hAnsi="Arial" w:cs="Arial"/>
                <w:szCs w:val="22"/>
              </w:rPr>
              <w:t>Affiliation:</w:t>
            </w:r>
          </w:p>
        </w:tc>
        <w:tc>
          <w:tcPr>
            <w:tcW w:w="6342" w:type="dxa"/>
            <w:shd w:val="clear" w:color="auto" w:fill="auto"/>
          </w:tcPr>
          <w:p w:rsidR="009235C8" w:rsidRPr="003D6585" w:rsidRDefault="005A7EBB" w:rsidP="005A7EBB">
            <w:pPr>
              <w:pStyle w:val="C-TableText"/>
              <w:rPr>
                <w:rFonts w:ascii="Arial" w:hAnsi="Arial" w:cs="Arial"/>
                <w:szCs w:val="22"/>
              </w:rPr>
            </w:pPr>
            <w:r w:rsidRPr="003D6585">
              <w:rPr>
                <w:rFonts w:ascii="Arial" w:hAnsi="Arial" w:cs="Arial"/>
                <w:szCs w:val="22"/>
              </w:rPr>
              <w:t>U</w:t>
            </w:r>
            <w:r>
              <w:rPr>
                <w:rFonts w:ascii="Arial" w:hAnsi="Arial" w:cs="Arial"/>
                <w:szCs w:val="22"/>
              </w:rPr>
              <w:t>niversity of Alabama</w:t>
            </w:r>
          </w:p>
        </w:tc>
      </w:tr>
      <w:tr w:rsidR="009235C8" w:rsidRPr="003D6585" w:rsidTr="00AF7AF9">
        <w:trPr>
          <w:jc w:val="center"/>
        </w:trPr>
        <w:tc>
          <w:tcPr>
            <w:tcW w:w="1634" w:type="dxa"/>
            <w:shd w:val="clear" w:color="auto" w:fill="auto"/>
          </w:tcPr>
          <w:p w:rsidR="009235C8" w:rsidRPr="003D6585" w:rsidRDefault="009235C8" w:rsidP="00CB6BE2">
            <w:pPr>
              <w:pStyle w:val="C-TableText"/>
              <w:rPr>
                <w:rFonts w:ascii="Arial" w:hAnsi="Arial" w:cs="Arial"/>
                <w:szCs w:val="22"/>
              </w:rPr>
            </w:pPr>
            <w:r w:rsidRPr="003D6585">
              <w:rPr>
                <w:rFonts w:ascii="Arial" w:hAnsi="Arial" w:cs="Arial"/>
                <w:szCs w:val="22"/>
              </w:rPr>
              <w:t>Address:</w:t>
            </w:r>
          </w:p>
        </w:tc>
        <w:tc>
          <w:tcPr>
            <w:tcW w:w="6342" w:type="dxa"/>
            <w:shd w:val="clear" w:color="auto" w:fill="auto"/>
          </w:tcPr>
          <w:p w:rsidR="009235C8" w:rsidRPr="003D6585" w:rsidRDefault="004A0C58" w:rsidP="00CB6BE2">
            <w:pPr>
              <w:pStyle w:val="C-TableText"/>
              <w:rPr>
                <w:rFonts w:ascii="Arial" w:hAnsi="Arial" w:cs="Arial"/>
                <w:szCs w:val="22"/>
              </w:rPr>
            </w:pPr>
            <w:r w:rsidRPr="003D6585">
              <w:rPr>
                <w:rFonts w:ascii="Arial" w:hAnsi="Arial" w:cs="Arial"/>
                <w:szCs w:val="22"/>
              </w:rPr>
              <w:t>510 20</w:t>
            </w:r>
            <w:r w:rsidRPr="003D6585">
              <w:rPr>
                <w:rFonts w:ascii="Arial" w:hAnsi="Arial" w:cs="Arial"/>
                <w:szCs w:val="22"/>
                <w:vertAlign w:val="superscript"/>
              </w:rPr>
              <w:t>th</w:t>
            </w:r>
            <w:r w:rsidRPr="003D6585">
              <w:rPr>
                <w:rFonts w:ascii="Arial" w:hAnsi="Arial" w:cs="Arial"/>
                <w:szCs w:val="22"/>
              </w:rPr>
              <w:t xml:space="preserve"> Street South, Birmingham AL 35294</w:t>
            </w:r>
          </w:p>
        </w:tc>
      </w:tr>
      <w:tr w:rsidR="009235C8" w:rsidRPr="003D6585" w:rsidTr="00AF7AF9">
        <w:trPr>
          <w:jc w:val="center"/>
        </w:trPr>
        <w:tc>
          <w:tcPr>
            <w:tcW w:w="1634" w:type="dxa"/>
            <w:shd w:val="clear" w:color="auto" w:fill="auto"/>
          </w:tcPr>
          <w:p w:rsidR="009235C8" w:rsidRPr="003D6585" w:rsidRDefault="009235C8" w:rsidP="00CB6BE2">
            <w:pPr>
              <w:pStyle w:val="C-TableText"/>
              <w:rPr>
                <w:rFonts w:ascii="Arial" w:hAnsi="Arial" w:cs="Arial"/>
                <w:szCs w:val="22"/>
              </w:rPr>
            </w:pPr>
            <w:r w:rsidRPr="003D6585">
              <w:rPr>
                <w:rFonts w:ascii="Arial" w:hAnsi="Arial" w:cs="Arial"/>
                <w:szCs w:val="22"/>
              </w:rPr>
              <w:t>Phone:</w:t>
            </w:r>
          </w:p>
        </w:tc>
        <w:tc>
          <w:tcPr>
            <w:tcW w:w="6342" w:type="dxa"/>
            <w:shd w:val="clear" w:color="auto" w:fill="auto"/>
          </w:tcPr>
          <w:p w:rsidR="009235C8" w:rsidRPr="003D6585" w:rsidRDefault="004A0C58" w:rsidP="00CB6BE2">
            <w:pPr>
              <w:pStyle w:val="C-TableText"/>
              <w:rPr>
                <w:rFonts w:ascii="Arial" w:hAnsi="Arial" w:cs="Arial"/>
                <w:szCs w:val="22"/>
              </w:rPr>
            </w:pPr>
            <w:r w:rsidRPr="003D6585">
              <w:rPr>
                <w:rFonts w:ascii="Arial" w:hAnsi="Arial" w:cs="Arial"/>
                <w:szCs w:val="22"/>
              </w:rPr>
              <w:t>205-975-2176</w:t>
            </w:r>
          </w:p>
        </w:tc>
      </w:tr>
      <w:tr w:rsidR="009235C8" w:rsidRPr="003D6585" w:rsidTr="00AF7AF9">
        <w:trPr>
          <w:jc w:val="center"/>
        </w:trPr>
        <w:tc>
          <w:tcPr>
            <w:tcW w:w="1634" w:type="dxa"/>
            <w:shd w:val="clear" w:color="auto" w:fill="auto"/>
          </w:tcPr>
          <w:p w:rsidR="009235C8" w:rsidRPr="003D6585" w:rsidRDefault="004A0C58" w:rsidP="004A0C58">
            <w:pPr>
              <w:pStyle w:val="C-TableText"/>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342" w:type="dxa"/>
            <w:shd w:val="clear" w:color="auto" w:fill="auto"/>
          </w:tcPr>
          <w:p w:rsidR="009235C8" w:rsidRPr="003D6585" w:rsidRDefault="00775C24" w:rsidP="00CB6BE2">
            <w:pPr>
              <w:pStyle w:val="C-TableText"/>
              <w:rPr>
                <w:rFonts w:ascii="Arial" w:hAnsi="Arial" w:cs="Arial"/>
                <w:szCs w:val="22"/>
              </w:rPr>
            </w:pPr>
            <w:hyperlink r:id="rId10" w:history="1">
              <w:r w:rsidR="004A0C58" w:rsidRPr="003D6585">
                <w:rPr>
                  <w:rStyle w:val="Hyperlink"/>
                  <w:rFonts w:ascii="Arial" w:hAnsi="Arial" w:cs="Arial"/>
                  <w:szCs w:val="22"/>
                </w:rPr>
                <w:t>jcurtis@uab.edu</w:t>
              </w:r>
            </w:hyperlink>
          </w:p>
        </w:tc>
      </w:tr>
    </w:tbl>
    <w:p w:rsidR="009235C8" w:rsidRPr="003D6585" w:rsidRDefault="004A0C58" w:rsidP="00CB6BE2">
      <w:pPr>
        <w:pStyle w:val="C-BodyText"/>
        <w:keepNext/>
        <w:spacing w:before="240" w:line="240" w:lineRule="auto"/>
        <w:rPr>
          <w:rFonts w:ascii="Arial" w:hAnsi="Arial" w:cs="Arial"/>
          <w:sz w:val="22"/>
          <w:szCs w:val="22"/>
        </w:rPr>
      </w:pPr>
      <w:r w:rsidRPr="003D6585">
        <w:rPr>
          <w:rFonts w:ascii="Arial" w:hAnsi="Arial" w:cs="Arial"/>
          <w:sz w:val="22"/>
          <w:szCs w:val="22"/>
        </w:rPr>
        <w:t>Additional UAB Co</w:t>
      </w:r>
      <w:r w:rsidR="008B5CF2">
        <w:rPr>
          <w:rFonts w:ascii="Arial" w:hAnsi="Arial" w:cs="Arial"/>
          <w:sz w:val="22"/>
          <w:szCs w:val="22"/>
        </w:rPr>
        <w:t>-</w:t>
      </w:r>
      <w:r w:rsidRPr="003D6585">
        <w:rPr>
          <w:rFonts w:ascii="Arial" w:hAnsi="Arial" w:cs="Arial"/>
          <w:sz w:val="22"/>
          <w:szCs w:val="22"/>
        </w:rPr>
        <w:t>investigators</w:t>
      </w:r>
      <w:r w:rsidR="00B6428C" w:rsidRPr="003D6585">
        <w:rPr>
          <w:rFonts w:ascii="Arial" w:hAnsi="Arial" w:cs="Arial"/>
          <w:sz w:val="22"/>
          <w:szCs w:val="22"/>
        </w:rPr>
        <w:t xml:space="preserve"> and Personnel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rsidTr="00CB6BE2">
        <w:trPr>
          <w:jc w:val="center"/>
        </w:trPr>
        <w:tc>
          <w:tcPr>
            <w:tcW w:w="1694" w:type="dxa"/>
          </w:tcPr>
          <w:p w:rsidR="009235C8" w:rsidRPr="003D6585" w:rsidRDefault="009235C8" w:rsidP="00CB6BE2">
            <w:pPr>
              <w:pStyle w:val="C-TableText"/>
              <w:rPr>
                <w:rFonts w:ascii="Arial" w:hAnsi="Arial" w:cs="Arial"/>
                <w:szCs w:val="22"/>
              </w:rPr>
            </w:pPr>
            <w:r w:rsidRPr="003D6585">
              <w:rPr>
                <w:rFonts w:ascii="Arial" w:hAnsi="Arial" w:cs="Arial"/>
                <w:szCs w:val="22"/>
              </w:rPr>
              <w:t>Name:</w:t>
            </w:r>
          </w:p>
        </w:tc>
        <w:tc>
          <w:tcPr>
            <w:tcW w:w="6402" w:type="dxa"/>
          </w:tcPr>
          <w:p w:rsidR="004A0C58" w:rsidRPr="003D6585" w:rsidRDefault="004A0C58" w:rsidP="00CB6BE2">
            <w:pPr>
              <w:pStyle w:val="C-TableText"/>
              <w:rPr>
                <w:rFonts w:ascii="Arial" w:hAnsi="Arial" w:cs="Arial"/>
                <w:szCs w:val="22"/>
              </w:rPr>
            </w:pPr>
            <w:r w:rsidRPr="003D6585">
              <w:rPr>
                <w:rFonts w:ascii="Arial" w:hAnsi="Arial" w:cs="Arial"/>
                <w:szCs w:val="22"/>
              </w:rPr>
              <w:t>Dr. Huifeng Yun (Epidemiologist)</w:t>
            </w:r>
          </w:p>
          <w:p w:rsidR="009235C8" w:rsidRPr="003D6585" w:rsidRDefault="004A0C58" w:rsidP="00CB6BE2">
            <w:pPr>
              <w:pStyle w:val="C-TableText"/>
              <w:rPr>
                <w:rFonts w:ascii="Arial" w:hAnsi="Arial" w:cs="Arial"/>
                <w:szCs w:val="22"/>
              </w:rPr>
            </w:pPr>
            <w:r w:rsidRPr="003D6585">
              <w:rPr>
                <w:rFonts w:ascii="Arial" w:hAnsi="Arial" w:cs="Arial"/>
                <w:szCs w:val="22"/>
              </w:rPr>
              <w:t>Dr. Lang Chen (Sr. Statistician)</w:t>
            </w:r>
          </w:p>
          <w:p w:rsidR="004A0C58" w:rsidRPr="003D6585" w:rsidRDefault="004A0C58" w:rsidP="00CB6BE2">
            <w:pPr>
              <w:pStyle w:val="C-TableText"/>
              <w:rPr>
                <w:rFonts w:ascii="Arial" w:hAnsi="Arial" w:cs="Arial"/>
                <w:szCs w:val="22"/>
              </w:rPr>
            </w:pPr>
            <w:r w:rsidRPr="003D6585">
              <w:rPr>
                <w:rFonts w:ascii="Arial" w:hAnsi="Arial" w:cs="Arial"/>
                <w:szCs w:val="22"/>
              </w:rPr>
              <w:t>Fenglong Xie (Statistician)</w:t>
            </w:r>
          </w:p>
          <w:p w:rsidR="004A0C58" w:rsidRPr="003D6585" w:rsidRDefault="004A0C58" w:rsidP="00CB6BE2">
            <w:pPr>
              <w:pStyle w:val="C-TableText"/>
              <w:rPr>
                <w:rFonts w:ascii="Arial" w:hAnsi="Arial" w:cs="Arial"/>
                <w:szCs w:val="22"/>
              </w:rPr>
            </w:pPr>
            <w:r w:rsidRPr="003D6585">
              <w:rPr>
                <w:rFonts w:ascii="Arial" w:hAnsi="Arial" w:cs="Arial"/>
                <w:szCs w:val="22"/>
              </w:rPr>
              <w:t>Shuo Yang (Programmer)</w:t>
            </w:r>
          </w:p>
          <w:p w:rsidR="00B6428C" w:rsidRPr="003D6585" w:rsidRDefault="00B6428C" w:rsidP="00CB6BE2">
            <w:pPr>
              <w:pStyle w:val="C-TableText"/>
              <w:rPr>
                <w:rFonts w:ascii="Arial" w:hAnsi="Arial" w:cs="Arial"/>
                <w:szCs w:val="22"/>
              </w:rPr>
            </w:pPr>
            <w:r w:rsidRPr="003D6585">
              <w:rPr>
                <w:rFonts w:ascii="Arial" w:hAnsi="Arial" w:cs="Arial"/>
                <w:szCs w:val="22"/>
              </w:rPr>
              <w:t>Kathy Parham (Program Coordinator)</w:t>
            </w:r>
          </w:p>
        </w:tc>
      </w:tr>
      <w:tr w:rsidR="009235C8" w:rsidRPr="003D6585" w:rsidTr="00CB6BE2">
        <w:trPr>
          <w:jc w:val="center"/>
        </w:trPr>
        <w:tc>
          <w:tcPr>
            <w:tcW w:w="1694" w:type="dxa"/>
          </w:tcPr>
          <w:p w:rsidR="009235C8" w:rsidRPr="003D6585" w:rsidRDefault="009235C8" w:rsidP="00CB6BE2">
            <w:pPr>
              <w:pStyle w:val="C-TableText"/>
              <w:rPr>
                <w:rFonts w:ascii="Arial" w:hAnsi="Arial" w:cs="Arial"/>
                <w:szCs w:val="22"/>
              </w:rPr>
            </w:pPr>
            <w:r w:rsidRPr="003D6585">
              <w:rPr>
                <w:rFonts w:ascii="Arial" w:hAnsi="Arial" w:cs="Arial"/>
                <w:szCs w:val="22"/>
              </w:rPr>
              <w:t>Address:</w:t>
            </w:r>
          </w:p>
        </w:tc>
        <w:tc>
          <w:tcPr>
            <w:tcW w:w="6402" w:type="dxa"/>
          </w:tcPr>
          <w:p w:rsidR="009235C8" w:rsidRPr="003D6585" w:rsidRDefault="004A0C58" w:rsidP="00CB6BE2">
            <w:pPr>
              <w:pStyle w:val="C-TableText"/>
              <w:rPr>
                <w:rFonts w:ascii="Arial" w:hAnsi="Arial" w:cs="Arial"/>
                <w:szCs w:val="22"/>
              </w:rPr>
            </w:pPr>
            <w:r w:rsidRPr="003D6585">
              <w:rPr>
                <w:rFonts w:ascii="Arial" w:hAnsi="Arial" w:cs="Arial"/>
                <w:szCs w:val="22"/>
              </w:rPr>
              <w:t>As above</w:t>
            </w:r>
          </w:p>
        </w:tc>
      </w:tr>
      <w:tr w:rsidR="009235C8" w:rsidRPr="003D6585" w:rsidTr="00CB6BE2">
        <w:trPr>
          <w:jc w:val="center"/>
        </w:trPr>
        <w:tc>
          <w:tcPr>
            <w:tcW w:w="1694" w:type="dxa"/>
          </w:tcPr>
          <w:p w:rsidR="009235C8" w:rsidRPr="003D6585" w:rsidRDefault="009235C8" w:rsidP="00CB6BE2">
            <w:pPr>
              <w:pStyle w:val="C-TableText"/>
              <w:rPr>
                <w:rFonts w:ascii="Arial" w:hAnsi="Arial" w:cs="Arial"/>
                <w:szCs w:val="22"/>
              </w:rPr>
            </w:pPr>
            <w:r w:rsidRPr="003D6585">
              <w:rPr>
                <w:rFonts w:ascii="Arial" w:hAnsi="Arial" w:cs="Arial"/>
                <w:szCs w:val="22"/>
              </w:rPr>
              <w:t>Phone:</w:t>
            </w:r>
          </w:p>
        </w:tc>
        <w:tc>
          <w:tcPr>
            <w:tcW w:w="6402" w:type="dxa"/>
          </w:tcPr>
          <w:p w:rsidR="009235C8" w:rsidRPr="003D6585" w:rsidRDefault="009235C8" w:rsidP="00CB6BE2">
            <w:pPr>
              <w:pStyle w:val="C-TableText"/>
              <w:rPr>
                <w:rFonts w:ascii="Arial" w:hAnsi="Arial" w:cs="Arial"/>
                <w:szCs w:val="22"/>
              </w:rPr>
            </w:pPr>
          </w:p>
        </w:tc>
      </w:tr>
      <w:tr w:rsidR="009235C8" w:rsidRPr="003D6585" w:rsidTr="00CB6BE2">
        <w:trPr>
          <w:jc w:val="center"/>
        </w:trPr>
        <w:tc>
          <w:tcPr>
            <w:tcW w:w="1694" w:type="dxa"/>
          </w:tcPr>
          <w:p w:rsidR="009235C8" w:rsidRPr="003D6585" w:rsidRDefault="009235C8" w:rsidP="00CB6BE2">
            <w:pPr>
              <w:pStyle w:val="C-TableText"/>
              <w:rPr>
                <w:rFonts w:ascii="Arial" w:hAnsi="Arial" w:cs="Arial"/>
                <w:szCs w:val="22"/>
              </w:rPr>
            </w:pPr>
            <w:r w:rsidRPr="003D6585">
              <w:rPr>
                <w:rFonts w:ascii="Arial" w:hAnsi="Arial" w:cs="Arial"/>
                <w:szCs w:val="22"/>
              </w:rPr>
              <w:t>Fax:</w:t>
            </w:r>
          </w:p>
        </w:tc>
        <w:tc>
          <w:tcPr>
            <w:tcW w:w="6402" w:type="dxa"/>
          </w:tcPr>
          <w:p w:rsidR="009235C8" w:rsidRPr="003D6585" w:rsidRDefault="009235C8" w:rsidP="00CB6BE2">
            <w:pPr>
              <w:pStyle w:val="C-TableText"/>
              <w:rPr>
                <w:rFonts w:ascii="Arial" w:hAnsi="Arial" w:cs="Arial"/>
                <w:szCs w:val="22"/>
              </w:rPr>
            </w:pPr>
          </w:p>
        </w:tc>
      </w:tr>
    </w:tbl>
    <w:p w:rsidR="009235C8" w:rsidRPr="003D6585" w:rsidRDefault="004A0C58" w:rsidP="00CB6BE2">
      <w:pPr>
        <w:pStyle w:val="C-BodyText"/>
        <w:keepNext/>
        <w:spacing w:before="240" w:line="240" w:lineRule="auto"/>
        <w:rPr>
          <w:rStyle w:val="C-InstructionTextChar"/>
          <w:rFonts w:ascii="Arial" w:hAnsi="Arial" w:cs="Arial"/>
        </w:rPr>
      </w:pPr>
      <w:r w:rsidRPr="003D6585">
        <w:rPr>
          <w:rFonts w:ascii="Arial" w:hAnsi="Arial" w:cs="Arial"/>
          <w:sz w:val="22"/>
          <w:szCs w:val="22"/>
        </w:rPr>
        <w:t>OHSU Site 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rsidTr="00CB6BE2">
        <w:trPr>
          <w:jc w:val="center"/>
        </w:trPr>
        <w:tc>
          <w:tcPr>
            <w:tcW w:w="1694" w:type="dxa"/>
          </w:tcPr>
          <w:p w:rsidR="000935F9" w:rsidRDefault="000935F9" w:rsidP="00CB6BE2">
            <w:pPr>
              <w:pStyle w:val="C-TableText"/>
              <w:keepNext/>
              <w:rPr>
                <w:rFonts w:ascii="Arial" w:hAnsi="Arial" w:cs="Arial"/>
                <w:szCs w:val="22"/>
              </w:rPr>
            </w:pPr>
          </w:p>
          <w:p w:rsidR="009235C8" w:rsidRPr="003D6585" w:rsidRDefault="009235C8" w:rsidP="00CB6BE2">
            <w:pPr>
              <w:pStyle w:val="C-TableText"/>
              <w:keepNext/>
              <w:rPr>
                <w:rFonts w:ascii="Arial" w:hAnsi="Arial" w:cs="Arial"/>
                <w:szCs w:val="22"/>
              </w:rPr>
            </w:pPr>
            <w:r w:rsidRPr="003D6585">
              <w:rPr>
                <w:rFonts w:ascii="Arial" w:hAnsi="Arial" w:cs="Arial"/>
                <w:szCs w:val="22"/>
              </w:rPr>
              <w:t>Name:</w:t>
            </w:r>
          </w:p>
        </w:tc>
        <w:tc>
          <w:tcPr>
            <w:tcW w:w="6402" w:type="dxa"/>
          </w:tcPr>
          <w:p w:rsidR="009235C8" w:rsidRPr="003D6585" w:rsidRDefault="004A0C58" w:rsidP="006C0647">
            <w:pPr>
              <w:pStyle w:val="C-TableText"/>
              <w:keepNext/>
              <w:rPr>
                <w:rFonts w:ascii="Arial" w:hAnsi="Arial" w:cs="Arial"/>
                <w:szCs w:val="22"/>
              </w:rPr>
            </w:pPr>
            <w:r w:rsidRPr="003D6585">
              <w:rPr>
                <w:rFonts w:ascii="Arial" w:hAnsi="Arial" w:cs="Arial"/>
                <w:szCs w:val="22"/>
              </w:rPr>
              <w:t>Atul Deodhar,</w:t>
            </w:r>
            <w:r w:rsidR="006C0647">
              <w:rPr>
                <w:rFonts w:ascii="Arial" w:hAnsi="Arial" w:cs="Arial"/>
                <w:szCs w:val="22"/>
              </w:rPr>
              <w:t xml:space="preserve"> MD</w:t>
            </w:r>
            <w:r w:rsidRPr="003D6585">
              <w:rPr>
                <w:rFonts w:ascii="Arial" w:hAnsi="Arial" w:cs="Arial"/>
                <w:szCs w:val="22"/>
              </w:rPr>
              <w:t xml:space="preserve"> </w:t>
            </w:r>
          </w:p>
        </w:tc>
      </w:tr>
      <w:tr w:rsidR="009235C8" w:rsidRPr="003D6585" w:rsidTr="00CB6BE2">
        <w:trPr>
          <w:jc w:val="center"/>
        </w:trPr>
        <w:tc>
          <w:tcPr>
            <w:tcW w:w="1694" w:type="dxa"/>
          </w:tcPr>
          <w:p w:rsidR="009235C8" w:rsidRPr="003D6585" w:rsidRDefault="009235C8" w:rsidP="00CB6BE2">
            <w:pPr>
              <w:pStyle w:val="C-TableText"/>
              <w:keepNext/>
              <w:rPr>
                <w:rFonts w:ascii="Arial" w:hAnsi="Arial" w:cs="Arial"/>
                <w:szCs w:val="22"/>
              </w:rPr>
            </w:pPr>
            <w:r w:rsidRPr="003D6585">
              <w:rPr>
                <w:rFonts w:ascii="Arial" w:hAnsi="Arial" w:cs="Arial"/>
                <w:szCs w:val="22"/>
              </w:rPr>
              <w:t>Address:</w:t>
            </w:r>
          </w:p>
        </w:tc>
        <w:tc>
          <w:tcPr>
            <w:tcW w:w="6402" w:type="dxa"/>
          </w:tcPr>
          <w:p w:rsidR="009235C8" w:rsidRPr="003D6585" w:rsidRDefault="006C0647" w:rsidP="00CB6BE2">
            <w:pPr>
              <w:pStyle w:val="C-TableText"/>
              <w:keepNext/>
              <w:rPr>
                <w:rFonts w:ascii="Arial" w:hAnsi="Arial" w:cs="Arial"/>
                <w:szCs w:val="22"/>
              </w:rPr>
            </w:pPr>
            <w:proofErr w:type="gramStart"/>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 xml:space="preserve">niversity, </w:t>
            </w:r>
            <w:r w:rsidR="00893736">
              <w:rPr>
                <w:rFonts w:ascii="Arial" w:hAnsi="Arial" w:cs="Arial"/>
                <w:szCs w:val="22"/>
              </w:rPr>
              <w:t>3181 SW Sam Jackson Park Road</w:t>
            </w:r>
            <w:r>
              <w:rPr>
                <w:rFonts w:ascii="Arial" w:hAnsi="Arial" w:cs="Arial"/>
                <w:szCs w:val="22"/>
              </w:rPr>
              <w:t>, Portland, OR.</w:t>
            </w:r>
            <w:proofErr w:type="gramEnd"/>
            <w:r>
              <w:rPr>
                <w:rFonts w:ascii="Arial" w:hAnsi="Arial" w:cs="Arial"/>
                <w:szCs w:val="22"/>
              </w:rPr>
              <w:t xml:space="preserve"> 97239</w:t>
            </w:r>
          </w:p>
        </w:tc>
      </w:tr>
      <w:tr w:rsidR="009235C8" w:rsidRPr="003D6585" w:rsidTr="00CB6BE2">
        <w:trPr>
          <w:jc w:val="center"/>
        </w:trPr>
        <w:tc>
          <w:tcPr>
            <w:tcW w:w="1694" w:type="dxa"/>
          </w:tcPr>
          <w:p w:rsidR="009235C8" w:rsidRPr="003D6585" w:rsidRDefault="009235C8" w:rsidP="00CB6BE2">
            <w:pPr>
              <w:pStyle w:val="C-TableText"/>
              <w:keepNext/>
              <w:rPr>
                <w:rFonts w:ascii="Arial" w:hAnsi="Arial" w:cs="Arial"/>
                <w:szCs w:val="22"/>
              </w:rPr>
            </w:pPr>
            <w:r w:rsidRPr="003D6585">
              <w:rPr>
                <w:rFonts w:ascii="Arial" w:hAnsi="Arial" w:cs="Arial"/>
                <w:szCs w:val="22"/>
              </w:rPr>
              <w:t>Phone:</w:t>
            </w:r>
          </w:p>
        </w:tc>
        <w:tc>
          <w:tcPr>
            <w:tcW w:w="6402" w:type="dxa"/>
          </w:tcPr>
          <w:p w:rsidR="009235C8" w:rsidRPr="003D6585" w:rsidRDefault="006C0647" w:rsidP="00CB6BE2">
            <w:pPr>
              <w:pStyle w:val="C-TableText"/>
              <w:keepNext/>
              <w:rPr>
                <w:rFonts w:ascii="Arial" w:hAnsi="Arial" w:cs="Arial"/>
                <w:szCs w:val="22"/>
              </w:rPr>
            </w:pPr>
            <w:r>
              <w:rPr>
                <w:rFonts w:ascii="Arial" w:hAnsi="Arial" w:cs="Arial"/>
                <w:szCs w:val="22"/>
              </w:rPr>
              <w:t>503 494 8963</w:t>
            </w:r>
          </w:p>
        </w:tc>
      </w:tr>
      <w:tr w:rsidR="009235C8" w:rsidRPr="003D6585" w:rsidTr="00CB6BE2">
        <w:trPr>
          <w:jc w:val="center"/>
        </w:trPr>
        <w:tc>
          <w:tcPr>
            <w:tcW w:w="1694" w:type="dxa"/>
          </w:tcPr>
          <w:p w:rsidR="009235C8" w:rsidRPr="003D6585" w:rsidRDefault="004A0C58" w:rsidP="004A0C58">
            <w:pPr>
              <w:pStyle w:val="C-TableText"/>
              <w:keepNext/>
              <w:rPr>
                <w:rFonts w:ascii="Arial" w:hAnsi="Arial" w:cs="Arial"/>
                <w:szCs w:val="22"/>
              </w:rPr>
            </w:pPr>
            <w:r w:rsidRPr="003D6585">
              <w:rPr>
                <w:rFonts w:ascii="Arial" w:hAnsi="Arial" w:cs="Arial"/>
                <w:szCs w:val="22"/>
              </w:rPr>
              <w:t>Email</w:t>
            </w:r>
            <w:r w:rsidR="009235C8" w:rsidRPr="003D6585">
              <w:rPr>
                <w:rFonts w:ascii="Arial" w:hAnsi="Arial" w:cs="Arial"/>
                <w:szCs w:val="22"/>
              </w:rPr>
              <w:t>:</w:t>
            </w:r>
          </w:p>
        </w:tc>
        <w:tc>
          <w:tcPr>
            <w:tcW w:w="6402" w:type="dxa"/>
          </w:tcPr>
          <w:p w:rsidR="009235C8" w:rsidRPr="003D6585" w:rsidRDefault="006C0647" w:rsidP="00CB6BE2">
            <w:pPr>
              <w:pStyle w:val="C-TableText"/>
              <w:keepNext/>
              <w:rPr>
                <w:rFonts w:ascii="Arial" w:hAnsi="Arial" w:cs="Arial"/>
                <w:szCs w:val="22"/>
              </w:rPr>
            </w:pPr>
            <w:r>
              <w:rPr>
                <w:rFonts w:ascii="Arial" w:hAnsi="Arial" w:cs="Arial"/>
                <w:szCs w:val="22"/>
              </w:rPr>
              <w:t>deodhara@ohsu.edu</w:t>
            </w:r>
          </w:p>
        </w:tc>
      </w:tr>
    </w:tbl>
    <w:p w:rsidR="00882BF6" w:rsidRDefault="00882BF6" w:rsidP="00CB6BE2">
      <w:pPr>
        <w:pStyle w:val="C-BodyText"/>
        <w:rPr>
          <w:rFonts w:ascii="Arial" w:hAnsi="Arial" w:cs="Arial"/>
          <w:sz w:val="22"/>
          <w:szCs w:val="22"/>
        </w:rPr>
      </w:pPr>
    </w:p>
    <w:p w:rsidR="009235C8" w:rsidRPr="003D6585" w:rsidRDefault="004A0C58" w:rsidP="00CB6BE2">
      <w:pPr>
        <w:pStyle w:val="C-BodyText"/>
        <w:rPr>
          <w:rFonts w:ascii="Arial" w:hAnsi="Arial" w:cs="Arial"/>
          <w:sz w:val="22"/>
          <w:szCs w:val="22"/>
        </w:rPr>
      </w:pPr>
      <w:r w:rsidRPr="003D6585">
        <w:rPr>
          <w:rFonts w:ascii="Arial" w:hAnsi="Arial" w:cs="Arial"/>
          <w:sz w:val="22"/>
          <w:szCs w:val="22"/>
        </w:rPr>
        <w:t>Additional OHSU Coinvestigators</w:t>
      </w:r>
      <w:r w:rsidR="00B6428C" w:rsidRPr="003D6585">
        <w:rPr>
          <w:rFonts w:ascii="Arial" w:hAnsi="Arial" w:cs="Arial"/>
          <w:sz w:val="22"/>
          <w:szCs w:val="22"/>
        </w:rPr>
        <w:t xml:space="preserve"> and Personnel</w:t>
      </w:r>
    </w:p>
    <w:p w:rsidR="009235C8" w:rsidRPr="003D6585" w:rsidRDefault="009235C8" w:rsidP="000008B0">
      <w:pPr>
        <w:pStyle w:val="C-InstructionText"/>
        <w:rPr>
          <w:rFonts w:ascii="Arial" w:hAnsi="Arial" w:cs="Arial"/>
        </w:rPr>
      </w:pPr>
      <w:r w:rsidRPr="003D6585">
        <w:rPr>
          <w:rFonts w:ascii="Arial" w:hAnsi="Arial" w:cs="Arial"/>
        </w:rPr>
        <w:t>To delete if not needed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4"/>
        <w:gridCol w:w="6402"/>
      </w:tblGrid>
      <w:tr w:rsidR="009235C8" w:rsidRPr="003D6585" w:rsidTr="00CB6BE2">
        <w:trPr>
          <w:jc w:val="center"/>
        </w:trPr>
        <w:tc>
          <w:tcPr>
            <w:tcW w:w="1694" w:type="dxa"/>
          </w:tcPr>
          <w:p w:rsidR="009235C8" w:rsidRPr="003D6585" w:rsidRDefault="009235C8" w:rsidP="000008B0">
            <w:pPr>
              <w:pStyle w:val="C-TableText"/>
              <w:keepNext/>
              <w:rPr>
                <w:rFonts w:ascii="Arial" w:hAnsi="Arial" w:cs="Arial"/>
                <w:szCs w:val="22"/>
              </w:rPr>
            </w:pPr>
            <w:r w:rsidRPr="003D6585">
              <w:rPr>
                <w:rFonts w:ascii="Arial" w:hAnsi="Arial" w:cs="Arial"/>
                <w:szCs w:val="22"/>
              </w:rPr>
              <w:t>Name:</w:t>
            </w:r>
          </w:p>
        </w:tc>
        <w:tc>
          <w:tcPr>
            <w:tcW w:w="6402" w:type="dxa"/>
          </w:tcPr>
          <w:p w:rsidR="009235C8" w:rsidRDefault="004A0C58" w:rsidP="000008B0">
            <w:pPr>
              <w:pStyle w:val="C-TableText"/>
              <w:keepNext/>
              <w:rPr>
                <w:rFonts w:ascii="Arial" w:hAnsi="Arial" w:cs="Arial"/>
                <w:szCs w:val="22"/>
              </w:rPr>
            </w:pPr>
            <w:r w:rsidRPr="003D6585">
              <w:rPr>
                <w:rFonts w:ascii="Arial" w:hAnsi="Arial" w:cs="Arial"/>
                <w:szCs w:val="22"/>
              </w:rPr>
              <w:t>Kevin Winthrop</w:t>
            </w:r>
            <w:r w:rsidR="000B444A">
              <w:rPr>
                <w:rFonts w:ascii="Arial" w:hAnsi="Arial" w:cs="Arial"/>
                <w:szCs w:val="22"/>
              </w:rPr>
              <w:t>,</w:t>
            </w:r>
            <w:r w:rsidRPr="003D6585">
              <w:rPr>
                <w:rFonts w:ascii="Arial" w:hAnsi="Arial" w:cs="Arial"/>
                <w:szCs w:val="22"/>
              </w:rPr>
              <w:t xml:space="preserve"> MD MPH </w:t>
            </w:r>
          </w:p>
          <w:p w:rsidR="0011051D" w:rsidRDefault="0011051D" w:rsidP="000008B0">
            <w:pPr>
              <w:pStyle w:val="C-TableText"/>
              <w:keepNext/>
              <w:rPr>
                <w:rFonts w:ascii="Arial" w:hAnsi="Arial" w:cs="Arial"/>
                <w:szCs w:val="22"/>
              </w:rPr>
            </w:pPr>
            <w:r>
              <w:rPr>
                <w:rFonts w:ascii="Arial" w:hAnsi="Arial" w:cs="Arial"/>
                <w:szCs w:val="22"/>
              </w:rPr>
              <w:t>Ben Chan</w:t>
            </w:r>
            <w:r w:rsidR="000B444A">
              <w:rPr>
                <w:rFonts w:ascii="Arial" w:hAnsi="Arial" w:cs="Arial"/>
                <w:szCs w:val="22"/>
              </w:rPr>
              <w:t>,</w:t>
            </w:r>
            <w:r>
              <w:rPr>
                <w:rFonts w:ascii="Arial" w:hAnsi="Arial" w:cs="Arial"/>
                <w:szCs w:val="22"/>
              </w:rPr>
              <w:t xml:space="preserve"> MS (statistician/programmer)</w:t>
            </w:r>
          </w:p>
          <w:p w:rsidR="0011051D" w:rsidRPr="003D6585" w:rsidRDefault="0011051D" w:rsidP="000008B0">
            <w:pPr>
              <w:pStyle w:val="C-TableText"/>
              <w:keepNext/>
              <w:rPr>
                <w:rFonts w:ascii="Arial" w:hAnsi="Arial" w:cs="Arial"/>
                <w:szCs w:val="22"/>
              </w:rPr>
            </w:pPr>
            <w:r>
              <w:rPr>
                <w:rFonts w:ascii="Arial" w:hAnsi="Arial" w:cs="Arial"/>
                <w:szCs w:val="22"/>
              </w:rPr>
              <w:t>Sarah Siegel</w:t>
            </w:r>
            <w:r w:rsidR="000B444A">
              <w:rPr>
                <w:rFonts w:ascii="Arial" w:hAnsi="Arial" w:cs="Arial"/>
                <w:szCs w:val="22"/>
              </w:rPr>
              <w:t>,</w:t>
            </w:r>
            <w:r>
              <w:rPr>
                <w:rFonts w:ascii="Arial" w:hAnsi="Arial" w:cs="Arial"/>
                <w:szCs w:val="22"/>
              </w:rPr>
              <w:t xml:space="preserve"> MPH (epidemiologist)</w:t>
            </w:r>
          </w:p>
        </w:tc>
      </w:tr>
      <w:tr w:rsidR="009235C8" w:rsidRPr="003D6585" w:rsidTr="00CB6BE2">
        <w:trPr>
          <w:jc w:val="center"/>
        </w:trPr>
        <w:tc>
          <w:tcPr>
            <w:tcW w:w="1694" w:type="dxa"/>
          </w:tcPr>
          <w:p w:rsidR="009235C8" w:rsidRPr="003D6585" w:rsidRDefault="009235C8" w:rsidP="000008B0">
            <w:pPr>
              <w:pStyle w:val="C-TableText"/>
              <w:keepNext/>
              <w:rPr>
                <w:rFonts w:ascii="Arial" w:hAnsi="Arial" w:cs="Arial"/>
                <w:szCs w:val="22"/>
              </w:rPr>
            </w:pPr>
            <w:r w:rsidRPr="003D6585">
              <w:rPr>
                <w:rFonts w:ascii="Arial" w:hAnsi="Arial" w:cs="Arial"/>
                <w:szCs w:val="22"/>
              </w:rPr>
              <w:t>Address:</w:t>
            </w:r>
          </w:p>
        </w:tc>
        <w:tc>
          <w:tcPr>
            <w:tcW w:w="6402" w:type="dxa"/>
          </w:tcPr>
          <w:p w:rsidR="009235C8" w:rsidRPr="003D6585" w:rsidRDefault="0011051D" w:rsidP="000008B0">
            <w:pPr>
              <w:pStyle w:val="C-TableText"/>
              <w:keepNext/>
              <w:rPr>
                <w:rFonts w:ascii="Arial" w:hAnsi="Arial" w:cs="Arial"/>
                <w:szCs w:val="22"/>
              </w:rPr>
            </w:pPr>
            <w:proofErr w:type="gramStart"/>
            <w:r w:rsidRPr="003D6585">
              <w:rPr>
                <w:rFonts w:ascii="Arial" w:hAnsi="Arial" w:cs="Arial"/>
                <w:szCs w:val="22"/>
              </w:rPr>
              <w:t>O</w:t>
            </w:r>
            <w:r>
              <w:rPr>
                <w:rFonts w:ascii="Arial" w:hAnsi="Arial" w:cs="Arial"/>
                <w:szCs w:val="22"/>
              </w:rPr>
              <w:t xml:space="preserve">regon </w:t>
            </w:r>
            <w:r w:rsidRPr="003D6585">
              <w:rPr>
                <w:rFonts w:ascii="Arial" w:hAnsi="Arial" w:cs="Arial"/>
                <w:szCs w:val="22"/>
              </w:rPr>
              <w:t>H</w:t>
            </w:r>
            <w:r>
              <w:rPr>
                <w:rFonts w:ascii="Arial" w:hAnsi="Arial" w:cs="Arial"/>
                <w:szCs w:val="22"/>
              </w:rPr>
              <w:t xml:space="preserve">ealth &amp; </w:t>
            </w:r>
            <w:r w:rsidRPr="003D6585">
              <w:rPr>
                <w:rFonts w:ascii="Arial" w:hAnsi="Arial" w:cs="Arial"/>
                <w:szCs w:val="22"/>
              </w:rPr>
              <w:t>S</w:t>
            </w:r>
            <w:r>
              <w:rPr>
                <w:rFonts w:ascii="Arial" w:hAnsi="Arial" w:cs="Arial"/>
                <w:szCs w:val="22"/>
              </w:rPr>
              <w:t xml:space="preserve">cience </w:t>
            </w:r>
            <w:r w:rsidRPr="003D6585">
              <w:rPr>
                <w:rFonts w:ascii="Arial" w:hAnsi="Arial" w:cs="Arial"/>
                <w:szCs w:val="22"/>
              </w:rPr>
              <w:t>U</w:t>
            </w:r>
            <w:r>
              <w:rPr>
                <w:rFonts w:ascii="Arial" w:hAnsi="Arial" w:cs="Arial"/>
                <w:szCs w:val="22"/>
              </w:rPr>
              <w:t xml:space="preserve">niversity, 3181 SW Sam Jackson Park Road, </w:t>
            </w:r>
            <w:r w:rsidR="000B444A">
              <w:rPr>
                <w:rFonts w:ascii="Arial" w:hAnsi="Arial" w:cs="Arial"/>
                <w:szCs w:val="22"/>
              </w:rPr>
              <w:t xml:space="preserve">Mail code: GH 104, </w:t>
            </w:r>
            <w:r>
              <w:rPr>
                <w:rFonts w:ascii="Arial" w:hAnsi="Arial" w:cs="Arial"/>
                <w:szCs w:val="22"/>
              </w:rPr>
              <w:t>Portland, OR.</w:t>
            </w:r>
            <w:proofErr w:type="gramEnd"/>
            <w:r>
              <w:rPr>
                <w:rFonts w:ascii="Arial" w:hAnsi="Arial" w:cs="Arial"/>
                <w:szCs w:val="22"/>
              </w:rPr>
              <w:t xml:space="preserve"> 97239</w:t>
            </w:r>
          </w:p>
        </w:tc>
      </w:tr>
      <w:tr w:rsidR="0011051D" w:rsidRPr="003D6585" w:rsidTr="00CB6BE2">
        <w:trPr>
          <w:jc w:val="center"/>
        </w:trPr>
        <w:tc>
          <w:tcPr>
            <w:tcW w:w="1694" w:type="dxa"/>
          </w:tcPr>
          <w:p w:rsidR="0011051D" w:rsidRPr="003D6585" w:rsidRDefault="0011051D" w:rsidP="000008B0">
            <w:pPr>
              <w:pStyle w:val="C-TableText"/>
              <w:keepNext/>
              <w:rPr>
                <w:rFonts w:ascii="Arial" w:hAnsi="Arial" w:cs="Arial"/>
                <w:szCs w:val="22"/>
              </w:rPr>
            </w:pPr>
            <w:r w:rsidRPr="003D6585">
              <w:rPr>
                <w:rFonts w:ascii="Arial" w:hAnsi="Arial" w:cs="Arial"/>
                <w:szCs w:val="22"/>
              </w:rPr>
              <w:t>Phone:</w:t>
            </w:r>
          </w:p>
        </w:tc>
        <w:tc>
          <w:tcPr>
            <w:tcW w:w="6402" w:type="dxa"/>
          </w:tcPr>
          <w:p w:rsidR="0011051D" w:rsidRPr="003D6585" w:rsidRDefault="0011051D" w:rsidP="000008B0">
            <w:pPr>
              <w:pStyle w:val="C-TableText"/>
              <w:keepNext/>
              <w:rPr>
                <w:rFonts w:ascii="Arial" w:hAnsi="Arial" w:cs="Arial"/>
                <w:szCs w:val="22"/>
              </w:rPr>
            </w:pPr>
            <w:r>
              <w:rPr>
                <w:rFonts w:ascii="Arial" w:hAnsi="Arial" w:cs="Arial"/>
                <w:szCs w:val="22"/>
              </w:rPr>
              <w:t>503 494 5496</w:t>
            </w:r>
          </w:p>
        </w:tc>
      </w:tr>
      <w:tr w:rsidR="0011051D" w:rsidRPr="003D6585" w:rsidTr="00CB6BE2">
        <w:trPr>
          <w:jc w:val="center"/>
        </w:trPr>
        <w:tc>
          <w:tcPr>
            <w:tcW w:w="1694" w:type="dxa"/>
          </w:tcPr>
          <w:p w:rsidR="0011051D" w:rsidRPr="003D6585" w:rsidRDefault="0011051D" w:rsidP="000008B0">
            <w:pPr>
              <w:pStyle w:val="C-TableText"/>
              <w:keepNext/>
              <w:rPr>
                <w:rFonts w:ascii="Arial" w:hAnsi="Arial" w:cs="Arial"/>
                <w:szCs w:val="22"/>
              </w:rPr>
            </w:pPr>
            <w:r w:rsidRPr="003D6585">
              <w:rPr>
                <w:rFonts w:ascii="Arial" w:hAnsi="Arial" w:cs="Arial"/>
                <w:szCs w:val="22"/>
              </w:rPr>
              <w:t>Fax:</w:t>
            </w:r>
          </w:p>
        </w:tc>
        <w:tc>
          <w:tcPr>
            <w:tcW w:w="6402" w:type="dxa"/>
          </w:tcPr>
          <w:p w:rsidR="0011051D" w:rsidRPr="003D6585" w:rsidRDefault="000B444A" w:rsidP="000008B0">
            <w:pPr>
              <w:pStyle w:val="C-TableText"/>
              <w:keepNext/>
              <w:rPr>
                <w:rFonts w:ascii="Arial" w:hAnsi="Arial" w:cs="Arial"/>
                <w:szCs w:val="22"/>
              </w:rPr>
            </w:pPr>
            <w:r>
              <w:rPr>
                <w:rFonts w:ascii="Arial" w:hAnsi="Arial" w:cs="Arial"/>
                <w:szCs w:val="22"/>
              </w:rPr>
              <w:t>503-346-8277</w:t>
            </w:r>
          </w:p>
        </w:tc>
      </w:tr>
    </w:tbl>
    <w:p w:rsidR="009235C8" w:rsidRPr="003D6585" w:rsidRDefault="009235C8" w:rsidP="00A37182">
      <w:pPr>
        <w:pStyle w:val="C-BodyText"/>
        <w:rPr>
          <w:rFonts w:ascii="Arial" w:hAnsi="Arial" w:cs="Arial"/>
        </w:rPr>
      </w:pPr>
    </w:p>
    <w:p w:rsidR="009235C8" w:rsidRPr="003D6585" w:rsidRDefault="009235C8" w:rsidP="00A37182">
      <w:pPr>
        <w:pStyle w:val="C-Heading1non-numbered"/>
        <w:pageBreakBefore/>
        <w:rPr>
          <w:rFonts w:cs="Arial"/>
        </w:rPr>
      </w:pPr>
      <w:bookmarkStart w:id="6" w:name="_Toc404258841"/>
      <w:bookmarkStart w:id="7" w:name="_Toc481501022"/>
      <w:r w:rsidRPr="003D6585">
        <w:rPr>
          <w:rFonts w:cs="Arial"/>
        </w:rPr>
        <w:t>declarations and signatures /SPONSORS DECLARATION</w:t>
      </w:r>
      <w:bookmarkEnd w:id="6"/>
      <w:bookmarkEnd w:id="7"/>
    </w:p>
    <w:p w:rsidR="009235C8" w:rsidRPr="003D6585" w:rsidRDefault="009235C8" w:rsidP="00A37182">
      <w:pPr>
        <w:pStyle w:val="C-BodyText"/>
        <w:rPr>
          <w:rFonts w:ascii="Arial" w:hAnsi="Arial" w:cs="Arial"/>
        </w:rPr>
      </w:pPr>
      <w:r w:rsidRPr="003D6585">
        <w:rPr>
          <w:rFonts w:ascii="Arial" w:hAnsi="Arial" w:cs="Arial"/>
        </w:rPr>
        <w:t xml:space="preserve">I confirm that I have carefully read and understand this Retrospective Study protocol and agree to conduct this retrospective study as outlined in this protocol and according to current Good Pharmacoepidemiology Practice. </w:t>
      </w:r>
    </w:p>
    <w:p w:rsidR="009235C8" w:rsidRPr="003D6585" w:rsidRDefault="00042BAD" w:rsidP="005F221E">
      <w:pPr>
        <w:pStyle w:val="C-BodyText"/>
        <w:rPr>
          <w:rFonts w:ascii="Arial" w:hAnsi="Arial" w:cs="Arial"/>
          <w:i/>
          <w:vanish/>
          <w:color w:val="008080"/>
          <w:szCs w:val="24"/>
        </w:rPr>
      </w:pPr>
      <w:r w:rsidRPr="003D6585">
        <w:rPr>
          <w:rFonts w:ascii="Arial" w:hAnsi="Arial" w:cs="Arial"/>
          <w:i/>
          <w:vanish/>
          <w:color w:val="008080"/>
          <w:szCs w:val="24"/>
        </w:rPr>
        <w:t>T</w:t>
      </w:r>
      <w:r w:rsidR="009235C8" w:rsidRPr="003D6585">
        <w:rPr>
          <w:rFonts w:ascii="Arial" w:hAnsi="Arial" w:cs="Arial"/>
          <w:i/>
          <w:vanish/>
          <w:color w:val="008080"/>
          <w:szCs w:val="24"/>
        </w:rPr>
        <w:t xml:space="preserve">he </w:t>
      </w:r>
      <w:r w:rsidR="005F221E" w:rsidRPr="003D6585">
        <w:rPr>
          <w:rFonts w:ascii="Arial" w:hAnsi="Arial" w:cs="Arial"/>
          <w:i/>
          <w:vanish/>
          <w:color w:val="008080"/>
          <w:szCs w:val="24"/>
        </w:rPr>
        <w:t xml:space="preserve">Lead Clinical Development Representative </w:t>
      </w:r>
      <w:r w:rsidR="009235C8" w:rsidRPr="003D6585">
        <w:rPr>
          <w:rFonts w:ascii="Arial" w:hAnsi="Arial" w:cs="Arial"/>
          <w:i/>
          <w:vanish/>
          <w:color w:val="008080"/>
          <w:szCs w:val="24"/>
        </w:rPr>
        <w:t>can delegate the</w:t>
      </w:r>
      <w:r w:rsidR="005F221E" w:rsidRPr="003D6585">
        <w:rPr>
          <w:rFonts w:ascii="Arial" w:hAnsi="Arial" w:cs="Arial"/>
          <w:i/>
          <w:vanish/>
          <w:color w:val="008080"/>
          <w:szCs w:val="24"/>
        </w:rPr>
        <w:t xml:space="preserve"> </w:t>
      </w:r>
      <w:r w:rsidRPr="003D6585">
        <w:rPr>
          <w:rFonts w:ascii="Arial" w:hAnsi="Arial" w:cs="Arial"/>
          <w:i/>
          <w:vanish/>
          <w:color w:val="008080"/>
          <w:szCs w:val="24"/>
        </w:rPr>
        <w:t xml:space="preserve">study </w:t>
      </w:r>
      <w:r w:rsidR="009235C8" w:rsidRPr="003D6585">
        <w:rPr>
          <w:rFonts w:ascii="Arial" w:hAnsi="Arial" w:cs="Arial"/>
          <w:i/>
          <w:vanish/>
          <w:color w:val="008080"/>
          <w:szCs w:val="24"/>
        </w:rPr>
        <w:t xml:space="preserve">responsibility to the </w:t>
      </w:r>
      <w:r w:rsidR="005F221E" w:rsidRPr="003D6585">
        <w:rPr>
          <w:rFonts w:ascii="Arial" w:hAnsi="Arial" w:cs="Arial"/>
          <w:i/>
          <w:vanish/>
          <w:color w:val="008080"/>
          <w:szCs w:val="24"/>
        </w:rPr>
        <w:t>Medical Affairs Representative</w:t>
      </w:r>
      <w:r w:rsidRPr="003D6585">
        <w:rPr>
          <w:rFonts w:ascii="Arial" w:hAnsi="Arial" w:cs="Arial"/>
          <w:i/>
          <w:vanish/>
          <w:color w:val="008080"/>
          <w:szCs w:val="24"/>
        </w:rPr>
        <w:t xml:space="preserve"> and vice versa. The respective signature fields are to be deleted.</w:t>
      </w:r>
    </w:p>
    <w:tbl>
      <w:tblPr>
        <w:tblW w:w="83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3542"/>
      </w:tblGrid>
      <w:tr w:rsidR="009235C8" w:rsidRPr="003D6585" w:rsidTr="00D24F2F">
        <w:trPr>
          <w:cantSplit/>
          <w:jc w:val="center"/>
        </w:trPr>
        <w:tc>
          <w:tcPr>
            <w:tcW w:w="4788" w:type="dxa"/>
            <w:shd w:val="clear" w:color="auto" w:fill="auto"/>
          </w:tcPr>
          <w:p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Study Owner </w:t>
            </w:r>
          </w:p>
          <w:p w:rsidR="009235C8" w:rsidRPr="003D6585" w:rsidRDefault="009235C8"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rsidTr="00D24F2F">
        <w:trPr>
          <w:cantSplit/>
          <w:jc w:val="center"/>
        </w:trPr>
        <w:tc>
          <w:tcPr>
            <w:tcW w:w="4788" w:type="dxa"/>
            <w:shd w:val="clear" w:color="auto" w:fill="auto"/>
          </w:tcPr>
          <w:p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Clinical Project Manager </w:t>
            </w:r>
          </w:p>
          <w:p w:rsidR="009235C8" w:rsidRPr="003D6585" w:rsidRDefault="009235C8"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rsidTr="00D24F2F">
        <w:trPr>
          <w:cantSplit/>
          <w:jc w:val="center"/>
        </w:trPr>
        <w:tc>
          <w:tcPr>
            <w:tcW w:w="4788" w:type="dxa"/>
            <w:shd w:val="clear" w:color="auto" w:fill="auto"/>
          </w:tcPr>
          <w:p w:rsidR="009235C8" w:rsidRPr="003D6585" w:rsidRDefault="009235C8" w:rsidP="00CB6BE2">
            <w:pPr>
              <w:pStyle w:val="C-BodyText"/>
              <w:rPr>
                <w:rFonts w:ascii="Arial" w:hAnsi="Arial" w:cs="Arial"/>
                <w:sz w:val="22"/>
                <w:szCs w:val="22"/>
              </w:rPr>
            </w:pPr>
            <w:r w:rsidRPr="003D6585">
              <w:rPr>
                <w:rFonts w:ascii="Arial" w:hAnsi="Arial" w:cs="Arial"/>
                <w:sz w:val="22"/>
                <w:szCs w:val="22"/>
              </w:rPr>
              <w:t>Global Statistical Sciences Representative</w:t>
            </w:r>
          </w:p>
          <w:p w:rsidR="005F221E"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rsidTr="00D24F2F">
        <w:trPr>
          <w:cantSplit/>
          <w:jc w:val="center"/>
        </w:trPr>
        <w:tc>
          <w:tcPr>
            <w:tcW w:w="4788" w:type="dxa"/>
            <w:shd w:val="clear" w:color="auto" w:fill="auto"/>
          </w:tcPr>
          <w:p w:rsidR="009235C8" w:rsidRPr="003D6585" w:rsidRDefault="005F221E" w:rsidP="00CB6BE2">
            <w:pPr>
              <w:pStyle w:val="C-BodyText"/>
              <w:rPr>
                <w:rFonts w:ascii="Arial" w:hAnsi="Arial" w:cs="Arial"/>
                <w:sz w:val="22"/>
                <w:szCs w:val="22"/>
              </w:rPr>
            </w:pPr>
            <w:r w:rsidRPr="003D6585">
              <w:rPr>
                <w:rFonts w:ascii="Arial" w:hAnsi="Arial" w:cs="Arial"/>
                <w:sz w:val="22"/>
                <w:szCs w:val="22"/>
              </w:rPr>
              <w:t xml:space="preserve">Lead </w:t>
            </w:r>
            <w:r w:rsidR="009235C8" w:rsidRPr="003D6585">
              <w:rPr>
                <w:rFonts w:ascii="Arial" w:hAnsi="Arial" w:cs="Arial"/>
                <w:sz w:val="22"/>
                <w:szCs w:val="22"/>
              </w:rPr>
              <w:t xml:space="preserve">Clinical </w:t>
            </w:r>
            <w:r w:rsidRPr="003D6585">
              <w:rPr>
                <w:rFonts w:ascii="Arial" w:hAnsi="Arial" w:cs="Arial"/>
                <w:sz w:val="22"/>
                <w:szCs w:val="22"/>
              </w:rPr>
              <w:t>Development Representative</w:t>
            </w:r>
          </w:p>
          <w:p w:rsidR="009235C8"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r w:rsidR="009235C8" w:rsidRPr="003D6585" w:rsidTr="00D24F2F">
        <w:trPr>
          <w:cantSplit/>
          <w:jc w:val="center"/>
        </w:trPr>
        <w:tc>
          <w:tcPr>
            <w:tcW w:w="4788" w:type="dxa"/>
            <w:shd w:val="clear" w:color="auto" w:fill="auto"/>
          </w:tcPr>
          <w:p w:rsidR="009235C8" w:rsidRPr="003D6585" w:rsidRDefault="009235C8" w:rsidP="00CB6BE2">
            <w:pPr>
              <w:pStyle w:val="C-BodyText"/>
              <w:rPr>
                <w:rFonts w:ascii="Arial" w:hAnsi="Arial" w:cs="Arial"/>
                <w:sz w:val="22"/>
                <w:szCs w:val="22"/>
              </w:rPr>
            </w:pPr>
            <w:r w:rsidRPr="003D6585">
              <w:rPr>
                <w:rFonts w:ascii="Arial" w:hAnsi="Arial" w:cs="Arial"/>
                <w:sz w:val="22"/>
                <w:szCs w:val="22"/>
              </w:rPr>
              <w:t xml:space="preserve">Medical Affairs Representative </w:t>
            </w:r>
          </w:p>
          <w:p w:rsidR="009235C8" w:rsidRPr="003D6585" w:rsidRDefault="005F221E" w:rsidP="00CB6BE2">
            <w:pPr>
              <w:pStyle w:val="C-BodyText"/>
              <w:rPr>
                <w:rFonts w:ascii="Arial" w:hAnsi="Arial" w:cs="Arial"/>
                <w:sz w:val="22"/>
                <w:szCs w:val="22"/>
              </w:rPr>
            </w:pPr>
            <w:r w:rsidRPr="003D6585">
              <w:rPr>
                <w:rFonts w:ascii="Arial" w:hAnsi="Arial" w:cs="Arial"/>
                <w:i/>
                <w:vanish/>
                <w:color w:val="008080"/>
                <w:szCs w:val="24"/>
              </w:rPr>
              <w:t>Insert name</w:t>
            </w:r>
          </w:p>
        </w:tc>
        <w:tc>
          <w:tcPr>
            <w:tcW w:w="3542" w:type="dxa"/>
            <w:shd w:val="clear" w:color="auto" w:fill="auto"/>
          </w:tcPr>
          <w:p w:rsidR="009235C8" w:rsidRPr="003D6585" w:rsidRDefault="009235C8" w:rsidP="006C24ED">
            <w:pPr>
              <w:pStyle w:val="C-TableText"/>
              <w:spacing w:before="480"/>
              <w:rPr>
                <w:rFonts w:ascii="Arial" w:hAnsi="Arial" w:cs="Arial"/>
                <w:szCs w:val="22"/>
              </w:rPr>
            </w:pPr>
            <w:r w:rsidRPr="003D6585">
              <w:rPr>
                <w:rFonts w:ascii="Arial" w:hAnsi="Arial" w:cs="Arial"/>
                <w:szCs w:val="22"/>
              </w:rPr>
              <w:t>___________________________</w:t>
            </w:r>
            <w:r w:rsidRPr="003D6585">
              <w:rPr>
                <w:rFonts w:ascii="Arial" w:hAnsi="Arial" w:cs="Arial"/>
                <w:szCs w:val="22"/>
              </w:rPr>
              <w:br/>
              <w:t>Date/Signature</w:t>
            </w:r>
          </w:p>
        </w:tc>
      </w:tr>
    </w:tbl>
    <w:p w:rsidR="009235C8" w:rsidRPr="003D6585" w:rsidRDefault="009235C8" w:rsidP="00CB6BE2">
      <w:pPr>
        <w:pStyle w:val="C-InstructionText"/>
        <w:rPr>
          <w:rStyle w:val="Hyperlink"/>
          <w:rFonts w:ascii="Arial" w:hAnsi="Arial" w:cs="Arial"/>
          <w:noProof/>
          <w:vanish w:val="0"/>
          <w:color w:val="auto"/>
          <w:sz w:val="22"/>
          <w:szCs w:val="22"/>
        </w:rPr>
      </w:pPr>
      <w:r w:rsidRPr="003D6585">
        <w:rPr>
          <w:rStyle w:val="Hyperlink"/>
          <w:rFonts w:ascii="Arial" w:hAnsi="Arial" w:cs="Arial"/>
          <w:noProof/>
          <w:vanish w:val="0"/>
          <w:color w:val="auto"/>
          <w:sz w:val="22"/>
          <w:szCs w:val="22"/>
        </w:rPr>
        <w:br w:type="page"/>
      </w:r>
    </w:p>
    <w:p w:rsidR="009235C8" w:rsidRPr="003D6585" w:rsidRDefault="00A37182" w:rsidP="00A37182">
      <w:pPr>
        <w:pStyle w:val="C-TOCTitle"/>
        <w:pageBreakBefore/>
        <w:rPr>
          <w:rFonts w:cs="Arial"/>
        </w:rPr>
      </w:pPr>
      <w:r w:rsidRPr="003D6585">
        <w:rPr>
          <w:rFonts w:cs="Arial"/>
        </w:rPr>
        <w:t>Table of Contents</w:t>
      </w:r>
    </w:p>
    <w:p w:rsidR="00CF0908" w:rsidRDefault="00C362A2">
      <w:pPr>
        <w:pStyle w:val="TOC1"/>
        <w:rPr>
          <w:rFonts w:asciiTheme="minorHAnsi" w:eastAsiaTheme="minorEastAsia" w:hAnsiTheme="minorHAnsi" w:cstheme="minorBidi"/>
          <w:caps w:val="0"/>
          <w:noProof/>
          <w:color w:val="auto"/>
          <w:sz w:val="22"/>
          <w:szCs w:val="22"/>
        </w:rPr>
      </w:pPr>
      <w:r w:rsidRPr="003D6585">
        <w:rPr>
          <w:rFonts w:ascii="Arial" w:hAnsi="Arial"/>
        </w:rPr>
        <w:fldChar w:fldCharType="begin"/>
      </w:r>
      <w:r w:rsidR="00A37182" w:rsidRPr="003D6585">
        <w:rPr>
          <w:rFonts w:ascii="Arial" w:hAnsi="Arial"/>
        </w:rPr>
        <w:instrText xml:space="preserve"> TOC \o "1-4" \h \z </w:instrText>
      </w:r>
      <w:r w:rsidRPr="003D6585">
        <w:rPr>
          <w:rFonts w:ascii="Arial" w:hAnsi="Arial"/>
        </w:rPr>
        <w:fldChar w:fldCharType="separate"/>
      </w:r>
      <w:hyperlink w:anchor="_Toc481501022" w:history="1">
        <w:r w:rsidR="00CF0908" w:rsidRPr="00623F64">
          <w:rPr>
            <w:rStyle w:val="Hyperlink"/>
            <w:noProof/>
          </w:rPr>
          <w:t>declarations and signatures /SPONSORS DECLARATION</w:t>
        </w:r>
        <w:r w:rsidR="00CF0908">
          <w:rPr>
            <w:noProof/>
            <w:webHidden/>
          </w:rPr>
          <w:tab/>
        </w:r>
        <w:r w:rsidR="00CF0908">
          <w:rPr>
            <w:noProof/>
            <w:webHidden/>
          </w:rPr>
          <w:fldChar w:fldCharType="begin"/>
        </w:r>
        <w:r w:rsidR="00CF0908">
          <w:rPr>
            <w:noProof/>
            <w:webHidden/>
          </w:rPr>
          <w:instrText xml:space="preserve"> PAGEREF _Toc481501022 \h </w:instrText>
        </w:r>
        <w:r w:rsidR="00CF0908">
          <w:rPr>
            <w:noProof/>
            <w:webHidden/>
          </w:rPr>
        </w:r>
        <w:r w:rsidR="00CF0908">
          <w:rPr>
            <w:noProof/>
            <w:webHidden/>
          </w:rPr>
          <w:fldChar w:fldCharType="separate"/>
        </w:r>
        <w:r w:rsidR="00CF0908">
          <w:rPr>
            <w:noProof/>
            <w:webHidden/>
          </w:rPr>
          <w:t>4</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3" w:history="1">
        <w:r w:rsidR="00CF0908" w:rsidRPr="00623F64">
          <w:rPr>
            <w:rStyle w:val="Hyperlink"/>
            <w:noProof/>
          </w:rPr>
          <w:t>LIST OF ABBREVIATIONS</w:t>
        </w:r>
        <w:r w:rsidR="00CF0908">
          <w:rPr>
            <w:noProof/>
            <w:webHidden/>
          </w:rPr>
          <w:tab/>
        </w:r>
        <w:r w:rsidR="00CF0908">
          <w:rPr>
            <w:noProof/>
            <w:webHidden/>
          </w:rPr>
          <w:fldChar w:fldCharType="begin"/>
        </w:r>
        <w:r w:rsidR="00CF0908">
          <w:rPr>
            <w:noProof/>
            <w:webHidden/>
          </w:rPr>
          <w:instrText xml:space="preserve"> PAGEREF _Toc481501023 \h </w:instrText>
        </w:r>
        <w:r w:rsidR="00CF0908">
          <w:rPr>
            <w:noProof/>
            <w:webHidden/>
          </w:rPr>
        </w:r>
        <w:r w:rsidR="00CF0908">
          <w:rPr>
            <w:noProof/>
            <w:webHidden/>
          </w:rPr>
          <w:fldChar w:fldCharType="separate"/>
        </w:r>
        <w:r w:rsidR="00CF0908">
          <w:rPr>
            <w:noProof/>
            <w:webHidden/>
          </w:rPr>
          <w:t>7</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4" w:history="1">
        <w:r w:rsidR="00CF0908" w:rsidRPr="00623F64">
          <w:rPr>
            <w:rStyle w:val="Hyperlink"/>
            <w:noProof/>
          </w:rPr>
          <w:t>1</w:t>
        </w:r>
        <w:r w:rsidR="00CF0908">
          <w:rPr>
            <w:rFonts w:asciiTheme="minorHAnsi" w:eastAsiaTheme="minorEastAsia" w:hAnsiTheme="minorHAnsi" w:cstheme="minorBidi"/>
            <w:caps w:val="0"/>
            <w:noProof/>
            <w:color w:val="auto"/>
            <w:sz w:val="22"/>
            <w:szCs w:val="22"/>
          </w:rPr>
          <w:tab/>
        </w:r>
        <w:r w:rsidR="00CF0908" w:rsidRPr="00623F64">
          <w:rPr>
            <w:rStyle w:val="Hyperlink"/>
            <w:noProof/>
          </w:rPr>
          <w:t>Executive summary</w:t>
        </w:r>
        <w:r w:rsidR="00CF0908">
          <w:rPr>
            <w:noProof/>
            <w:webHidden/>
          </w:rPr>
          <w:tab/>
        </w:r>
        <w:r w:rsidR="00CF0908">
          <w:rPr>
            <w:noProof/>
            <w:webHidden/>
          </w:rPr>
          <w:fldChar w:fldCharType="begin"/>
        </w:r>
        <w:r w:rsidR="00CF0908">
          <w:rPr>
            <w:noProof/>
            <w:webHidden/>
          </w:rPr>
          <w:instrText xml:space="preserve"> PAGEREF _Toc481501024 \h </w:instrText>
        </w:r>
        <w:r w:rsidR="00CF0908">
          <w:rPr>
            <w:noProof/>
            <w:webHidden/>
          </w:rPr>
        </w:r>
        <w:r w:rsidR="00CF0908">
          <w:rPr>
            <w:noProof/>
            <w:webHidden/>
          </w:rPr>
          <w:fldChar w:fldCharType="separate"/>
        </w:r>
        <w:r w:rsidR="00CF0908">
          <w:rPr>
            <w:noProof/>
            <w:webHidden/>
          </w:rPr>
          <w:t>8</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5" w:history="1">
        <w:r w:rsidR="00CF0908" w:rsidRPr="00623F64">
          <w:rPr>
            <w:rStyle w:val="Hyperlink"/>
            <w:noProof/>
          </w:rPr>
          <w:t>2</w:t>
        </w:r>
        <w:r w:rsidR="00CF0908">
          <w:rPr>
            <w:rFonts w:asciiTheme="minorHAnsi" w:eastAsiaTheme="minorEastAsia" w:hAnsiTheme="minorHAnsi" w:cstheme="minorBidi"/>
            <w:caps w:val="0"/>
            <w:noProof/>
            <w:color w:val="auto"/>
            <w:sz w:val="22"/>
            <w:szCs w:val="22"/>
          </w:rPr>
          <w:tab/>
        </w:r>
        <w:r w:rsidR="00CF0908" w:rsidRPr="00623F64">
          <w:rPr>
            <w:rStyle w:val="Hyperlink"/>
            <w:noProof/>
          </w:rPr>
          <w:t>milestones</w:t>
        </w:r>
        <w:r w:rsidR="00CF0908">
          <w:rPr>
            <w:noProof/>
            <w:webHidden/>
          </w:rPr>
          <w:tab/>
        </w:r>
        <w:r w:rsidR="00CF0908">
          <w:rPr>
            <w:noProof/>
            <w:webHidden/>
          </w:rPr>
          <w:fldChar w:fldCharType="begin"/>
        </w:r>
        <w:r w:rsidR="00CF0908">
          <w:rPr>
            <w:noProof/>
            <w:webHidden/>
          </w:rPr>
          <w:instrText xml:space="preserve"> PAGEREF _Toc481501025 \h </w:instrText>
        </w:r>
        <w:r w:rsidR="00CF0908">
          <w:rPr>
            <w:noProof/>
            <w:webHidden/>
          </w:rPr>
        </w:r>
        <w:r w:rsidR="00CF0908">
          <w:rPr>
            <w:noProof/>
            <w:webHidden/>
          </w:rPr>
          <w:fldChar w:fldCharType="separate"/>
        </w:r>
        <w:r w:rsidR="00CF0908">
          <w:rPr>
            <w:noProof/>
            <w:webHidden/>
          </w:rPr>
          <w:t>10</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6" w:history="1">
        <w:r w:rsidR="00CF0908" w:rsidRPr="00623F64">
          <w:rPr>
            <w:rStyle w:val="Hyperlink"/>
            <w:noProof/>
          </w:rPr>
          <w:t>3</w:t>
        </w:r>
        <w:r w:rsidR="00CF0908">
          <w:rPr>
            <w:rFonts w:asciiTheme="minorHAnsi" w:eastAsiaTheme="minorEastAsia" w:hAnsiTheme="minorHAnsi" w:cstheme="minorBidi"/>
            <w:caps w:val="0"/>
            <w:noProof/>
            <w:color w:val="auto"/>
            <w:sz w:val="22"/>
            <w:szCs w:val="22"/>
          </w:rPr>
          <w:tab/>
        </w:r>
        <w:r w:rsidR="00CF0908" w:rsidRPr="00623F64">
          <w:rPr>
            <w:rStyle w:val="Hyperlink"/>
            <w:noProof/>
          </w:rPr>
          <w:t>rationale and background</w:t>
        </w:r>
        <w:r w:rsidR="00CF0908">
          <w:rPr>
            <w:noProof/>
            <w:webHidden/>
          </w:rPr>
          <w:tab/>
        </w:r>
        <w:r w:rsidR="00CF0908">
          <w:rPr>
            <w:noProof/>
            <w:webHidden/>
          </w:rPr>
          <w:fldChar w:fldCharType="begin"/>
        </w:r>
        <w:r w:rsidR="00CF0908">
          <w:rPr>
            <w:noProof/>
            <w:webHidden/>
          </w:rPr>
          <w:instrText xml:space="preserve"> PAGEREF _Toc481501026 \h </w:instrText>
        </w:r>
        <w:r w:rsidR="00CF0908">
          <w:rPr>
            <w:noProof/>
            <w:webHidden/>
          </w:rPr>
        </w:r>
        <w:r w:rsidR="00CF0908">
          <w:rPr>
            <w:noProof/>
            <w:webHidden/>
          </w:rPr>
          <w:fldChar w:fldCharType="separate"/>
        </w:r>
        <w:r w:rsidR="00CF0908">
          <w:rPr>
            <w:noProof/>
            <w:webHidden/>
          </w:rPr>
          <w:t>10</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7" w:history="1">
        <w:r w:rsidR="00CF0908" w:rsidRPr="00623F64">
          <w:rPr>
            <w:rStyle w:val="Hyperlink"/>
            <w:noProof/>
          </w:rPr>
          <w:t>4</w:t>
        </w:r>
        <w:r w:rsidR="00CF0908">
          <w:rPr>
            <w:rFonts w:asciiTheme="minorHAnsi" w:eastAsiaTheme="minorEastAsia" w:hAnsiTheme="minorHAnsi" w:cstheme="minorBidi"/>
            <w:caps w:val="0"/>
            <w:noProof/>
            <w:color w:val="auto"/>
            <w:sz w:val="22"/>
            <w:szCs w:val="22"/>
          </w:rPr>
          <w:tab/>
        </w:r>
        <w:r w:rsidR="00CF0908" w:rsidRPr="00623F64">
          <w:rPr>
            <w:rStyle w:val="Hyperlink"/>
            <w:noProof/>
          </w:rPr>
          <w:t>research question and objectives</w:t>
        </w:r>
        <w:r w:rsidR="00CF0908">
          <w:rPr>
            <w:noProof/>
            <w:webHidden/>
          </w:rPr>
          <w:tab/>
        </w:r>
        <w:r w:rsidR="00CF0908">
          <w:rPr>
            <w:noProof/>
            <w:webHidden/>
          </w:rPr>
          <w:fldChar w:fldCharType="begin"/>
        </w:r>
        <w:r w:rsidR="00CF0908">
          <w:rPr>
            <w:noProof/>
            <w:webHidden/>
          </w:rPr>
          <w:instrText xml:space="preserve"> PAGEREF _Toc481501027 \h </w:instrText>
        </w:r>
        <w:r w:rsidR="00CF0908">
          <w:rPr>
            <w:noProof/>
            <w:webHidden/>
          </w:rPr>
        </w:r>
        <w:r w:rsidR="00CF0908">
          <w:rPr>
            <w:noProof/>
            <w:webHidden/>
          </w:rPr>
          <w:fldChar w:fldCharType="separate"/>
        </w:r>
        <w:r w:rsidR="00CF0908">
          <w:rPr>
            <w:noProof/>
            <w:webHidden/>
          </w:rPr>
          <w:t>12</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28" w:history="1">
        <w:r w:rsidR="00CF0908" w:rsidRPr="00623F64">
          <w:rPr>
            <w:rStyle w:val="Hyperlink"/>
            <w:noProof/>
          </w:rPr>
          <w:t>5</w:t>
        </w:r>
        <w:r w:rsidR="00CF0908">
          <w:rPr>
            <w:rFonts w:asciiTheme="minorHAnsi" w:eastAsiaTheme="minorEastAsia" w:hAnsiTheme="minorHAnsi" w:cstheme="minorBidi"/>
            <w:caps w:val="0"/>
            <w:noProof/>
            <w:color w:val="auto"/>
            <w:sz w:val="22"/>
            <w:szCs w:val="22"/>
          </w:rPr>
          <w:tab/>
        </w:r>
        <w:r w:rsidR="00CF0908" w:rsidRPr="00623F64">
          <w:rPr>
            <w:rStyle w:val="Hyperlink"/>
            <w:noProof/>
          </w:rPr>
          <w:t>methodology</w:t>
        </w:r>
        <w:r w:rsidR="00CF0908">
          <w:rPr>
            <w:noProof/>
            <w:webHidden/>
          </w:rPr>
          <w:tab/>
        </w:r>
        <w:r w:rsidR="00CF0908">
          <w:rPr>
            <w:noProof/>
            <w:webHidden/>
          </w:rPr>
          <w:fldChar w:fldCharType="begin"/>
        </w:r>
        <w:r w:rsidR="00CF0908">
          <w:rPr>
            <w:noProof/>
            <w:webHidden/>
          </w:rPr>
          <w:instrText xml:space="preserve"> PAGEREF _Toc481501028 \h </w:instrText>
        </w:r>
        <w:r w:rsidR="00CF0908">
          <w:rPr>
            <w:noProof/>
            <w:webHidden/>
          </w:rPr>
        </w:r>
        <w:r w:rsidR="00CF0908">
          <w:rPr>
            <w:noProof/>
            <w:webHidden/>
          </w:rPr>
          <w:fldChar w:fldCharType="separate"/>
        </w:r>
        <w:r w:rsidR="00CF0908">
          <w:rPr>
            <w:noProof/>
            <w:webHidden/>
          </w:rPr>
          <w:t>13</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29" w:history="1">
        <w:r w:rsidR="00CF0908" w:rsidRPr="00623F64">
          <w:rPr>
            <w:rStyle w:val="Hyperlink"/>
            <w:noProof/>
          </w:rPr>
          <w:t>5.1</w:t>
        </w:r>
        <w:r w:rsidR="00CF0908">
          <w:rPr>
            <w:rFonts w:asciiTheme="minorHAnsi" w:eastAsiaTheme="minorEastAsia" w:hAnsiTheme="minorHAnsi" w:cstheme="minorBidi"/>
            <w:noProof/>
            <w:color w:val="auto"/>
            <w:sz w:val="22"/>
            <w:szCs w:val="22"/>
          </w:rPr>
          <w:tab/>
        </w:r>
        <w:r w:rsidR="00CF0908" w:rsidRPr="00623F64">
          <w:rPr>
            <w:rStyle w:val="Hyperlink"/>
            <w:noProof/>
          </w:rPr>
          <w:t>Study design</w:t>
        </w:r>
        <w:r w:rsidR="00CF0908">
          <w:rPr>
            <w:noProof/>
            <w:webHidden/>
          </w:rPr>
          <w:tab/>
        </w:r>
        <w:r w:rsidR="00CF0908">
          <w:rPr>
            <w:noProof/>
            <w:webHidden/>
          </w:rPr>
          <w:fldChar w:fldCharType="begin"/>
        </w:r>
        <w:r w:rsidR="00CF0908">
          <w:rPr>
            <w:noProof/>
            <w:webHidden/>
          </w:rPr>
          <w:instrText xml:space="preserve"> PAGEREF _Toc481501029 \h </w:instrText>
        </w:r>
        <w:r w:rsidR="00CF0908">
          <w:rPr>
            <w:noProof/>
            <w:webHidden/>
          </w:rPr>
        </w:r>
        <w:r w:rsidR="00CF0908">
          <w:rPr>
            <w:noProof/>
            <w:webHidden/>
          </w:rPr>
          <w:fldChar w:fldCharType="separate"/>
        </w:r>
        <w:r w:rsidR="00CF0908">
          <w:rPr>
            <w:noProof/>
            <w:webHidden/>
          </w:rPr>
          <w:t>13</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30" w:history="1">
        <w:r w:rsidR="00CF0908" w:rsidRPr="00623F64">
          <w:rPr>
            <w:rStyle w:val="Hyperlink"/>
            <w:noProof/>
          </w:rPr>
          <w:t>5.2</w:t>
        </w:r>
        <w:r w:rsidR="00CF0908">
          <w:rPr>
            <w:rFonts w:asciiTheme="minorHAnsi" w:eastAsiaTheme="minorEastAsia" w:hAnsiTheme="minorHAnsi" w:cstheme="minorBidi"/>
            <w:noProof/>
            <w:color w:val="auto"/>
            <w:sz w:val="22"/>
            <w:szCs w:val="22"/>
          </w:rPr>
          <w:tab/>
        </w:r>
        <w:r w:rsidR="00CF0908" w:rsidRPr="00623F64">
          <w:rPr>
            <w:rStyle w:val="Hyperlink"/>
            <w:noProof/>
          </w:rPr>
          <w:t>Study population</w:t>
        </w:r>
        <w:r w:rsidR="00CF0908">
          <w:rPr>
            <w:noProof/>
            <w:webHidden/>
          </w:rPr>
          <w:tab/>
        </w:r>
        <w:r w:rsidR="00CF0908">
          <w:rPr>
            <w:noProof/>
            <w:webHidden/>
          </w:rPr>
          <w:fldChar w:fldCharType="begin"/>
        </w:r>
        <w:r w:rsidR="00CF0908">
          <w:rPr>
            <w:noProof/>
            <w:webHidden/>
          </w:rPr>
          <w:instrText xml:space="preserve"> PAGEREF _Toc481501030 \h </w:instrText>
        </w:r>
        <w:r w:rsidR="00CF0908">
          <w:rPr>
            <w:noProof/>
            <w:webHidden/>
          </w:rPr>
        </w:r>
        <w:r w:rsidR="00CF0908">
          <w:rPr>
            <w:noProof/>
            <w:webHidden/>
          </w:rPr>
          <w:fldChar w:fldCharType="separate"/>
        </w:r>
        <w:r w:rsidR="00CF0908">
          <w:rPr>
            <w:noProof/>
            <w:webHidden/>
          </w:rPr>
          <w:t>13</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1" w:history="1">
        <w:r w:rsidR="00CF0908" w:rsidRPr="00623F64">
          <w:rPr>
            <w:rStyle w:val="Hyperlink"/>
            <w:noProof/>
          </w:rPr>
          <w:t>5.2.1</w:t>
        </w:r>
        <w:r w:rsidR="00CF0908">
          <w:rPr>
            <w:rFonts w:asciiTheme="minorHAnsi" w:eastAsiaTheme="minorEastAsia" w:hAnsiTheme="minorHAnsi" w:cstheme="minorBidi"/>
            <w:noProof/>
            <w:color w:val="auto"/>
            <w:sz w:val="22"/>
            <w:szCs w:val="22"/>
          </w:rPr>
          <w:tab/>
        </w:r>
        <w:r w:rsidR="00CF0908" w:rsidRPr="00623F64">
          <w:rPr>
            <w:rStyle w:val="Hyperlink"/>
            <w:noProof/>
          </w:rPr>
          <w:t>Planned number of patients and treatment groups</w:t>
        </w:r>
        <w:r w:rsidR="00CF0908">
          <w:rPr>
            <w:noProof/>
            <w:webHidden/>
          </w:rPr>
          <w:tab/>
        </w:r>
        <w:r w:rsidR="00CF0908">
          <w:rPr>
            <w:noProof/>
            <w:webHidden/>
          </w:rPr>
          <w:fldChar w:fldCharType="begin"/>
        </w:r>
        <w:r w:rsidR="00CF0908">
          <w:rPr>
            <w:noProof/>
            <w:webHidden/>
          </w:rPr>
          <w:instrText xml:space="preserve"> PAGEREF _Toc481501031 \h </w:instrText>
        </w:r>
        <w:r w:rsidR="00CF0908">
          <w:rPr>
            <w:noProof/>
            <w:webHidden/>
          </w:rPr>
        </w:r>
        <w:r w:rsidR="00CF0908">
          <w:rPr>
            <w:noProof/>
            <w:webHidden/>
          </w:rPr>
          <w:fldChar w:fldCharType="separate"/>
        </w:r>
        <w:r w:rsidR="00CF0908">
          <w:rPr>
            <w:noProof/>
            <w:webHidden/>
          </w:rPr>
          <w:t>14</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2" w:history="1">
        <w:r w:rsidR="00CF0908" w:rsidRPr="00623F64">
          <w:rPr>
            <w:rStyle w:val="Hyperlink"/>
            <w:noProof/>
          </w:rPr>
          <w:t>5.2.2</w:t>
        </w:r>
        <w:r w:rsidR="00CF0908">
          <w:rPr>
            <w:rFonts w:asciiTheme="minorHAnsi" w:eastAsiaTheme="minorEastAsia" w:hAnsiTheme="minorHAnsi" w:cstheme="minorBidi"/>
            <w:noProof/>
            <w:color w:val="auto"/>
            <w:sz w:val="22"/>
            <w:szCs w:val="22"/>
          </w:rPr>
          <w:tab/>
        </w:r>
        <w:r w:rsidR="00CF0908" w:rsidRPr="00623F64">
          <w:rPr>
            <w:rStyle w:val="Hyperlink"/>
            <w:noProof/>
          </w:rPr>
          <w:t>Methodological techniques for Patient selection</w:t>
        </w:r>
        <w:r w:rsidR="00CF0908">
          <w:rPr>
            <w:noProof/>
            <w:webHidden/>
          </w:rPr>
          <w:tab/>
        </w:r>
        <w:r w:rsidR="00CF0908">
          <w:rPr>
            <w:noProof/>
            <w:webHidden/>
          </w:rPr>
          <w:fldChar w:fldCharType="begin"/>
        </w:r>
        <w:r w:rsidR="00CF0908">
          <w:rPr>
            <w:noProof/>
            <w:webHidden/>
          </w:rPr>
          <w:instrText xml:space="preserve"> PAGEREF _Toc481501032 \h </w:instrText>
        </w:r>
        <w:r w:rsidR="00CF0908">
          <w:rPr>
            <w:noProof/>
            <w:webHidden/>
          </w:rPr>
        </w:r>
        <w:r w:rsidR="00CF0908">
          <w:rPr>
            <w:noProof/>
            <w:webHidden/>
          </w:rPr>
          <w:fldChar w:fldCharType="separate"/>
        </w:r>
        <w:r w:rsidR="00CF0908">
          <w:rPr>
            <w:noProof/>
            <w:webHidden/>
          </w:rPr>
          <w:t>14</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3" w:history="1">
        <w:r w:rsidR="00CF0908" w:rsidRPr="00623F64">
          <w:rPr>
            <w:rStyle w:val="Hyperlink"/>
            <w:noProof/>
          </w:rPr>
          <w:t>5.2.3</w:t>
        </w:r>
        <w:r w:rsidR="00CF0908">
          <w:rPr>
            <w:rFonts w:asciiTheme="minorHAnsi" w:eastAsiaTheme="minorEastAsia" w:hAnsiTheme="minorHAnsi" w:cstheme="minorBidi"/>
            <w:noProof/>
            <w:color w:val="auto"/>
            <w:sz w:val="22"/>
            <w:szCs w:val="22"/>
          </w:rPr>
          <w:tab/>
        </w:r>
        <w:r w:rsidR="00CF0908" w:rsidRPr="00623F64">
          <w:rPr>
            <w:rStyle w:val="Hyperlink"/>
            <w:noProof/>
          </w:rPr>
          <w:t>Patient selection period</w:t>
        </w:r>
        <w:r w:rsidR="00CF0908">
          <w:rPr>
            <w:noProof/>
            <w:webHidden/>
          </w:rPr>
          <w:tab/>
        </w:r>
        <w:r w:rsidR="00CF0908">
          <w:rPr>
            <w:noProof/>
            <w:webHidden/>
          </w:rPr>
          <w:fldChar w:fldCharType="begin"/>
        </w:r>
        <w:r w:rsidR="00CF0908">
          <w:rPr>
            <w:noProof/>
            <w:webHidden/>
          </w:rPr>
          <w:instrText xml:space="preserve"> PAGEREF _Toc481501033 \h </w:instrText>
        </w:r>
        <w:r w:rsidR="00CF0908">
          <w:rPr>
            <w:noProof/>
            <w:webHidden/>
          </w:rPr>
        </w:r>
        <w:r w:rsidR="00CF0908">
          <w:rPr>
            <w:noProof/>
            <w:webHidden/>
          </w:rPr>
          <w:fldChar w:fldCharType="separate"/>
        </w:r>
        <w:r w:rsidR="00CF0908">
          <w:rPr>
            <w:noProof/>
            <w:webHidden/>
          </w:rPr>
          <w:t>15</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4" w:history="1">
        <w:r w:rsidR="00CF0908" w:rsidRPr="00623F64">
          <w:rPr>
            <w:rStyle w:val="Hyperlink"/>
            <w:noProof/>
          </w:rPr>
          <w:t>5.2.4</w:t>
        </w:r>
        <w:r w:rsidR="00CF0908">
          <w:rPr>
            <w:rFonts w:asciiTheme="minorHAnsi" w:eastAsiaTheme="minorEastAsia" w:hAnsiTheme="minorHAnsi" w:cstheme="minorBidi"/>
            <w:noProof/>
            <w:color w:val="auto"/>
            <w:sz w:val="22"/>
            <w:szCs w:val="22"/>
          </w:rPr>
          <w:tab/>
        </w:r>
        <w:r w:rsidR="00CF0908" w:rsidRPr="00623F64">
          <w:rPr>
            <w:rStyle w:val="Hyperlink"/>
            <w:noProof/>
          </w:rPr>
          <w:t>Baseline (pre-index) period</w:t>
        </w:r>
        <w:r w:rsidR="00CF0908">
          <w:rPr>
            <w:noProof/>
            <w:webHidden/>
          </w:rPr>
          <w:tab/>
        </w:r>
        <w:r w:rsidR="00CF0908">
          <w:rPr>
            <w:noProof/>
            <w:webHidden/>
          </w:rPr>
          <w:fldChar w:fldCharType="begin"/>
        </w:r>
        <w:r w:rsidR="00CF0908">
          <w:rPr>
            <w:noProof/>
            <w:webHidden/>
          </w:rPr>
          <w:instrText xml:space="preserve"> PAGEREF _Toc481501034 \h </w:instrText>
        </w:r>
        <w:r w:rsidR="00CF0908">
          <w:rPr>
            <w:noProof/>
            <w:webHidden/>
          </w:rPr>
        </w:r>
        <w:r w:rsidR="00CF0908">
          <w:rPr>
            <w:noProof/>
            <w:webHidden/>
          </w:rPr>
          <w:fldChar w:fldCharType="separate"/>
        </w:r>
        <w:r w:rsidR="00CF0908">
          <w:rPr>
            <w:noProof/>
            <w:webHidden/>
          </w:rPr>
          <w:t>15</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5" w:history="1">
        <w:r w:rsidR="00CF0908" w:rsidRPr="00623F64">
          <w:rPr>
            <w:rStyle w:val="Hyperlink"/>
            <w:noProof/>
          </w:rPr>
          <w:t>5.2.5</w:t>
        </w:r>
        <w:r w:rsidR="00CF0908">
          <w:rPr>
            <w:rFonts w:asciiTheme="minorHAnsi" w:eastAsiaTheme="minorEastAsia" w:hAnsiTheme="minorHAnsi" w:cstheme="minorBidi"/>
            <w:noProof/>
            <w:color w:val="auto"/>
            <w:sz w:val="22"/>
            <w:szCs w:val="22"/>
          </w:rPr>
          <w:tab/>
        </w:r>
        <w:r w:rsidR="00CF0908" w:rsidRPr="00623F64">
          <w:rPr>
            <w:rStyle w:val="Hyperlink"/>
            <w:noProof/>
          </w:rPr>
          <w:t>Follow-up (post-index) period</w:t>
        </w:r>
        <w:r w:rsidR="00CF0908">
          <w:rPr>
            <w:noProof/>
            <w:webHidden/>
          </w:rPr>
          <w:tab/>
        </w:r>
        <w:r w:rsidR="00CF0908">
          <w:rPr>
            <w:noProof/>
            <w:webHidden/>
          </w:rPr>
          <w:fldChar w:fldCharType="begin"/>
        </w:r>
        <w:r w:rsidR="00CF0908">
          <w:rPr>
            <w:noProof/>
            <w:webHidden/>
          </w:rPr>
          <w:instrText xml:space="preserve"> PAGEREF _Toc481501035 \h </w:instrText>
        </w:r>
        <w:r w:rsidR="00CF0908">
          <w:rPr>
            <w:noProof/>
            <w:webHidden/>
          </w:rPr>
        </w:r>
        <w:r w:rsidR="00CF0908">
          <w:rPr>
            <w:noProof/>
            <w:webHidden/>
          </w:rPr>
          <w:fldChar w:fldCharType="separate"/>
        </w:r>
        <w:r w:rsidR="00CF0908">
          <w:rPr>
            <w:noProof/>
            <w:webHidden/>
          </w:rPr>
          <w:t>15</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6" w:history="1">
        <w:r w:rsidR="00CF0908" w:rsidRPr="00623F64">
          <w:rPr>
            <w:rStyle w:val="Hyperlink"/>
            <w:noProof/>
          </w:rPr>
          <w:t>5.2.6</w:t>
        </w:r>
        <w:r w:rsidR="00CF0908">
          <w:rPr>
            <w:rFonts w:asciiTheme="minorHAnsi" w:eastAsiaTheme="minorEastAsia" w:hAnsiTheme="minorHAnsi" w:cstheme="minorBidi"/>
            <w:noProof/>
            <w:color w:val="auto"/>
            <w:sz w:val="22"/>
            <w:szCs w:val="22"/>
          </w:rPr>
          <w:tab/>
        </w:r>
        <w:r w:rsidR="00CF0908" w:rsidRPr="00623F64">
          <w:rPr>
            <w:rStyle w:val="Hyperlink"/>
            <w:noProof/>
          </w:rPr>
          <w:t>Schematic diagram – Study period</w:t>
        </w:r>
        <w:r w:rsidR="00CF0908">
          <w:rPr>
            <w:noProof/>
            <w:webHidden/>
          </w:rPr>
          <w:tab/>
        </w:r>
        <w:r w:rsidR="00CF0908">
          <w:rPr>
            <w:noProof/>
            <w:webHidden/>
          </w:rPr>
          <w:fldChar w:fldCharType="begin"/>
        </w:r>
        <w:r w:rsidR="00CF0908">
          <w:rPr>
            <w:noProof/>
            <w:webHidden/>
          </w:rPr>
          <w:instrText xml:space="preserve"> PAGEREF _Toc481501036 \h </w:instrText>
        </w:r>
        <w:r w:rsidR="00CF0908">
          <w:rPr>
            <w:noProof/>
            <w:webHidden/>
          </w:rPr>
        </w:r>
        <w:r w:rsidR="00CF0908">
          <w:rPr>
            <w:noProof/>
            <w:webHidden/>
          </w:rPr>
          <w:fldChar w:fldCharType="separate"/>
        </w:r>
        <w:r w:rsidR="00CF0908">
          <w:rPr>
            <w:noProof/>
            <w:webHidden/>
          </w:rPr>
          <w:t>17</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8" w:history="1">
        <w:r w:rsidR="00CF0908" w:rsidRPr="00623F64">
          <w:rPr>
            <w:rStyle w:val="Hyperlink"/>
            <w:noProof/>
          </w:rPr>
          <w:t>5.2.7</w:t>
        </w:r>
        <w:r w:rsidR="00CF0908">
          <w:rPr>
            <w:rFonts w:asciiTheme="minorHAnsi" w:eastAsiaTheme="minorEastAsia" w:hAnsiTheme="minorHAnsi" w:cstheme="minorBidi"/>
            <w:noProof/>
            <w:color w:val="auto"/>
            <w:sz w:val="22"/>
            <w:szCs w:val="22"/>
          </w:rPr>
          <w:tab/>
        </w:r>
        <w:r w:rsidR="00CF0908" w:rsidRPr="00623F64">
          <w:rPr>
            <w:rStyle w:val="Hyperlink"/>
            <w:noProof/>
          </w:rPr>
          <w:t>Inclusion criteria</w:t>
        </w:r>
        <w:r w:rsidR="00CF0908">
          <w:rPr>
            <w:noProof/>
            <w:webHidden/>
          </w:rPr>
          <w:tab/>
        </w:r>
        <w:r w:rsidR="00CF0908">
          <w:rPr>
            <w:noProof/>
            <w:webHidden/>
          </w:rPr>
          <w:fldChar w:fldCharType="begin"/>
        </w:r>
        <w:r w:rsidR="00CF0908">
          <w:rPr>
            <w:noProof/>
            <w:webHidden/>
          </w:rPr>
          <w:instrText xml:space="preserve"> PAGEREF _Toc481501038 \h </w:instrText>
        </w:r>
        <w:r w:rsidR="00CF0908">
          <w:rPr>
            <w:noProof/>
            <w:webHidden/>
          </w:rPr>
        </w:r>
        <w:r w:rsidR="00CF0908">
          <w:rPr>
            <w:noProof/>
            <w:webHidden/>
          </w:rPr>
          <w:fldChar w:fldCharType="separate"/>
        </w:r>
        <w:r w:rsidR="00CF0908">
          <w:rPr>
            <w:noProof/>
            <w:webHidden/>
          </w:rPr>
          <w:t>19</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39" w:history="1">
        <w:r w:rsidR="00CF0908" w:rsidRPr="00623F64">
          <w:rPr>
            <w:rStyle w:val="Hyperlink"/>
            <w:noProof/>
          </w:rPr>
          <w:t>5.2.8</w:t>
        </w:r>
        <w:r w:rsidR="00CF0908">
          <w:rPr>
            <w:rFonts w:asciiTheme="minorHAnsi" w:eastAsiaTheme="minorEastAsia" w:hAnsiTheme="minorHAnsi" w:cstheme="minorBidi"/>
            <w:noProof/>
            <w:color w:val="auto"/>
            <w:sz w:val="22"/>
            <w:szCs w:val="22"/>
          </w:rPr>
          <w:tab/>
        </w:r>
        <w:r w:rsidR="00CF0908" w:rsidRPr="00623F64">
          <w:rPr>
            <w:rStyle w:val="Hyperlink"/>
            <w:noProof/>
          </w:rPr>
          <w:t>Exclusion criteria</w:t>
        </w:r>
        <w:r w:rsidR="00CF0908">
          <w:rPr>
            <w:noProof/>
            <w:webHidden/>
          </w:rPr>
          <w:tab/>
        </w:r>
        <w:r w:rsidR="00CF0908">
          <w:rPr>
            <w:noProof/>
            <w:webHidden/>
          </w:rPr>
          <w:fldChar w:fldCharType="begin"/>
        </w:r>
        <w:r w:rsidR="00CF0908">
          <w:rPr>
            <w:noProof/>
            <w:webHidden/>
          </w:rPr>
          <w:instrText xml:space="preserve"> PAGEREF _Toc481501039 \h </w:instrText>
        </w:r>
        <w:r w:rsidR="00CF0908">
          <w:rPr>
            <w:noProof/>
            <w:webHidden/>
          </w:rPr>
        </w:r>
        <w:r w:rsidR="00CF0908">
          <w:rPr>
            <w:noProof/>
            <w:webHidden/>
          </w:rPr>
          <w:fldChar w:fldCharType="separate"/>
        </w:r>
        <w:r w:rsidR="00CF0908">
          <w:rPr>
            <w:noProof/>
            <w:webHidden/>
          </w:rPr>
          <w:t>20</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40" w:history="1">
        <w:r w:rsidR="00CF0908" w:rsidRPr="00623F64">
          <w:rPr>
            <w:rStyle w:val="Hyperlink"/>
            <w:noProof/>
          </w:rPr>
          <w:t>5.3</w:t>
        </w:r>
        <w:r w:rsidR="00CF0908">
          <w:rPr>
            <w:rFonts w:asciiTheme="minorHAnsi" w:eastAsiaTheme="minorEastAsia" w:hAnsiTheme="minorHAnsi" w:cstheme="minorBidi"/>
            <w:noProof/>
            <w:color w:val="auto"/>
            <w:sz w:val="22"/>
            <w:szCs w:val="22"/>
          </w:rPr>
          <w:tab/>
        </w:r>
        <w:r w:rsidR="00CF0908" w:rsidRPr="00623F64">
          <w:rPr>
            <w:rStyle w:val="Hyperlink"/>
            <w:noProof/>
          </w:rPr>
          <w:t>Variables</w:t>
        </w:r>
        <w:r w:rsidR="00CF0908">
          <w:rPr>
            <w:noProof/>
            <w:webHidden/>
          </w:rPr>
          <w:tab/>
        </w:r>
        <w:r w:rsidR="00CF0908">
          <w:rPr>
            <w:noProof/>
            <w:webHidden/>
          </w:rPr>
          <w:fldChar w:fldCharType="begin"/>
        </w:r>
        <w:r w:rsidR="00CF0908">
          <w:rPr>
            <w:noProof/>
            <w:webHidden/>
          </w:rPr>
          <w:instrText xml:space="preserve"> PAGEREF _Toc481501040 \h </w:instrText>
        </w:r>
        <w:r w:rsidR="00CF0908">
          <w:rPr>
            <w:noProof/>
            <w:webHidden/>
          </w:rPr>
        </w:r>
        <w:r w:rsidR="00CF0908">
          <w:rPr>
            <w:noProof/>
            <w:webHidden/>
          </w:rPr>
          <w:fldChar w:fldCharType="separate"/>
        </w:r>
        <w:r w:rsidR="00CF0908">
          <w:rPr>
            <w:noProof/>
            <w:webHidden/>
          </w:rPr>
          <w:t>21</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1" w:history="1">
        <w:r w:rsidR="00CF0908" w:rsidRPr="00623F64">
          <w:rPr>
            <w:rStyle w:val="Hyperlink"/>
            <w:noProof/>
          </w:rPr>
          <w:t>5.3.1</w:t>
        </w:r>
        <w:r w:rsidR="00CF0908">
          <w:rPr>
            <w:rFonts w:asciiTheme="minorHAnsi" w:eastAsiaTheme="minorEastAsia" w:hAnsiTheme="minorHAnsi" w:cstheme="minorBidi"/>
            <w:noProof/>
            <w:color w:val="auto"/>
            <w:sz w:val="22"/>
            <w:szCs w:val="22"/>
          </w:rPr>
          <w:tab/>
        </w:r>
        <w:r w:rsidR="00CF0908" w:rsidRPr="00623F64">
          <w:rPr>
            <w:rStyle w:val="Hyperlink"/>
            <w:noProof/>
          </w:rPr>
          <w:t>Exposure Definition and Measurement</w:t>
        </w:r>
        <w:r w:rsidR="00CF0908">
          <w:rPr>
            <w:noProof/>
            <w:webHidden/>
          </w:rPr>
          <w:tab/>
        </w:r>
        <w:r w:rsidR="00CF0908">
          <w:rPr>
            <w:noProof/>
            <w:webHidden/>
          </w:rPr>
          <w:fldChar w:fldCharType="begin"/>
        </w:r>
        <w:r w:rsidR="00CF0908">
          <w:rPr>
            <w:noProof/>
            <w:webHidden/>
          </w:rPr>
          <w:instrText xml:space="preserve"> PAGEREF _Toc481501041 \h </w:instrText>
        </w:r>
        <w:r w:rsidR="00CF0908">
          <w:rPr>
            <w:noProof/>
            <w:webHidden/>
          </w:rPr>
        </w:r>
        <w:r w:rsidR="00CF0908">
          <w:rPr>
            <w:noProof/>
            <w:webHidden/>
          </w:rPr>
          <w:fldChar w:fldCharType="separate"/>
        </w:r>
        <w:r w:rsidR="00CF0908">
          <w:rPr>
            <w:noProof/>
            <w:webHidden/>
          </w:rPr>
          <w:t>21</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2" w:history="1">
        <w:r w:rsidR="00CF0908" w:rsidRPr="00623F64">
          <w:rPr>
            <w:rStyle w:val="Hyperlink"/>
            <w:noProof/>
          </w:rPr>
          <w:t>5.3.2</w:t>
        </w:r>
        <w:r w:rsidR="00CF0908">
          <w:rPr>
            <w:rFonts w:asciiTheme="minorHAnsi" w:eastAsiaTheme="minorEastAsia" w:hAnsiTheme="minorHAnsi" w:cstheme="minorBidi"/>
            <w:noProof/>
            <w:color w:val="auto"/>
            <w:sz w:val="22"/>
            <w:szCs w:val="22"/>
          </w:rPr>
          <w:tab/>
        </w:r>
        <w:r w:rsidR="00CF0908" w:rsidRPr="00623F64">
          <w:rPr>
            <w:rStyle w:val="Hyperlink"/>
            <w:noProof/>
          </w:rPr>
          <w:t>Outcome Definitions and Measurement</w:t>
        </w:r>
        <w:r w:rsidR="00CF0908">
          <w:rPr>
            <w:noProof/>
            <w:webHidden/>
          </w:rPr>
          <w:tab/>
        </w:r>
        <w:r w:rsidR="00CF0908">
          <w:rPr>
            <w:noProof/>
            <w:webHidden/>
          </w:rPr>
          <w:fldChar w:fldCharType="begin"/>
        </w:r>
        <w:r w:rsidR="00CF0908">
          <w:rPr>
            <w:noProof/>
            <w:webHidden/>
          </w:rPr>
          <w:instrText xml:space="preserve"> PAGEREF _Toc481501042 \h </w:instrText>
        </w:r>
        <w:r w:rsidR="00CF0908">
          <w:rPr>
            <w:noProof/>
            <w:webHidden/>
          </w:rPr>
        </w:r>
        <w:r w:rsidR="00CF0908">
          <w:rPr>
            <w:noProof/>
            <w:webHidden/>
          </w:rPr>
          <w:fldChar w:fldCharType="separate"/>
        </w:r>
        <w:r w:rsidR="00CF0908">
          <w:rPr>
            <w:noProof/>
            <w:webHidden/>
          </w:rPr>
          <w:t>25</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3" w:history="1">
        <w:r w:rsidR="00CF0908" w:rsidRPr="00623F64">
          <w:rPr>
            <w:rStyle w:val="Hyperlink"/>
            <w:noProof/>
          </w:rPr>
          <w:t>5.3.3</w:t>
        </w:r>
        <w:r w:rsidR="00CF0908">
          <w:rPr>
            <w:rFonts w:asciiTheme="minorHAnsi" w:eastAsiaTheme="minorEastAsia" w:hAnsiTheme="minorHAnsi" w:cstheme="minorBidi"/>
            <w:noProof/>
            <w:color w:val="auto"/>
            <w:sz w:val="22"/>
            <w:szCs w:val="22"/>
          </w:rPr>
          <w:tab/>
        </w:r>
        <w:r w:rsidR="00CF0908" w:rsidRPr="00623F64">
          <w:rPr>
            <w:rStyle w:val="Hyperlink"/>
            <w:noProof/>
          </w:rPr>
          <w:t>Covariates</w:t>
        </w:r>
        <w:r w:rsidR="00CF0908">
          <w:rPr>
            <w:noProof/>
            <w:webHidden/>
          </w:rPr>
          <w:tab/>
        </w:r>
        <w:r w:rsidR="00CF0908">
          <w:rPr>
            <w:noProof/>
            <w:webHidden/>
          </w:rPr>
          <w:fldChar w:fldCharType="begin"/>
        </w:r>
        <w:r w:rsidR="00CF0908">
          <w:rPr>
            <w:noProof/>
            <w:webHidden/>
          </w:rPr>
          <w:instrText xml:space="preserve"> PAGEREF _Toc481501043 \h </w:instrText>
        </w:r>
        <w:r w:rsidR="00CF0908">
          <w:rPr>
            <w:noProof/>
            <w:webHidden/>
          </w:rPr>
        </w:r>
        <w:r w:rsidR="00CF0908">
          <w:rPr>
            <w:noProof/>
            <w:webHidden/>
          </w:rPr>
          <w:fldChar w:fldCharType="separate"/>
        </w:r>
        <w:r w:rsidR="00CF0908">
          <w:rPr>
            <w:noProof/>
            <w:webHidden/>
          </w:rPr>
          <w:t>26</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44" w:history="1">
        <w:r w:rsidR="00CF0908" w:rsidRPr="00623F64">
          <w:rPr>
            <w:rStyle w:val="Hyperlink"/>
            <w:noProof/>
          </w:rPr>
          <w:t>5.4</w:t>
        </w:r>
        <w:r w:rsidR="00CF0908">
          <w:rPr>
            <w:rFonts w:asciiTheme="minorHAnsi" w:eastAsiaTheme="minorEastAsia" w:hAnsiTheme="minorHAnsi" w:cstheme="minorBidi"/>
            <w:noProof/>
            <w:color w:val="auto"/>
            <w:sz w:val="22"/>
            <w:szCs w:val="22"/>
          </w:rPr>
          <w:tab/>
        </w:r>
        <w:r w:rsidR="00CF0908" w:rsidRPr="00623F64">
          <w:rPr>
            <w:rStyle w:val="Hyperlink"/>
            <w:noProof/>
          </w:rPr>
          <w:t>Data source and data management</w:t>
        </w:r>
        <w:r w:rsidR="00CF0908">
          <w:rPr>
            <w:noProof/>
            <w:webHidden/>
          </w:rPr>
          <w:tab/>
        </w:r>
        <w:r w:rsidR="00CF0908">
          <w:rPr>
            <w:noProof/>
            <w:webHidden/>
          </w:rPr>
          <w:fldChar w:fldCharType="begin"/>
        </w:r>
        <w:r w:rsidR="00CF0908">
          <w:rPr>
            <w:noProof/>
            <w:webHidden/>
          </w:rPr>
          <w:instrText xml:space="preserve"> PAGEREF _Toc481501044 \h </w:instrText>
        </w:r>
        <w:r w:rsidR="00CF0908">
          <w:rPr>
            <w:noProof/>
            <w:webHidden/>
          </w:rPr>
        </w:r>
        <w:r w:rsidR="00CF0908">
          <w:rPr>
            <w:noProof/>
            <w:webHidden/>
          </w:rPr>
          <w:fldChar w:fldCharType="separate"/>
        </w:r>
        <w:r w:rsidR="00CF0908">
          <w:rPr>
            <w:noProof/>
            <w:webHidden/>
          </w:rPr>
          <w:t>27</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5" w:history="1">
        <w:r w:rsidR="00CF0908" w:rsidRPr="00623F64">
          <w:rPr>
            <w:rStyle w:val="Hyperlink"/>
            <w:noProof/>
          </w:rPr>
          <w:t>5.4.1</w:t>
        </w:r>
        <w:r w:rsidR="00CF0908">
          <w:rPr>
            <w:rFonts w:asciiTheme="minorHAnsi" w:eastAsiaTheme="minorEastAsia" w:hAnsiTheme="minorHAnsi" w:cstheme="minorBidi"/>
            <w:noProof/>
            <w:color w:val="auto"/>
            <w:sz w:val="22"/>
            <w:szCs w:val="22"/>
          </w:rPr>
          <w:tab/>
        </w:r>
        <w:r w:rsidR="00CF0908" w:rsidRPr="00623F64">
          <w:rPr>
            <w:rStyle w:val="Hyperlink"/>
            <w:noProof/>
          </w:rPr>
          <w:t>Description of database (s)</w:t>
        </w:r>
        <w:r w:rsidR="00CF0908">
          <w:rPr>
            <w:noProof/>
            <w:webHidden/>
          </w:rPr>
          <w:tab/>
        </w:r>
        <w:r w:rsidR="00CF0908">
          <w:rPr>
            <w:noProof/>
            <w:webHidden/>
          </w:rPr>
          <w:fldChar w:fldCharType="begin"/>
        </w:r>
        <w:r w:rsidR="00CF0908">
          <w:rPr>
            <w:noProof/>
            <w:webHidden/>
          </w:rPr>
          <w:instrText xml:space="preserve"> PAGEREF _Toc481501045 \h </w:instrText>
        </w:r>
        <w:r w:rsidR="00CF0908">
          <w:rPr>
            <w:noProof/>
            <w:webHidden/>
          </w:rPr>
        </w:r>
        <w:r w:rsidR="00CF0908">
          <w:rPr>
            <w:noProof/>
            <w:webHidden/>
          </w:rPr>
          <w:fldChar w:fldCharType="separate"/>
        </w:r>
        <w:r w:rsidR="00CF0908">
          <w:rPr>
            <w:noProof/>
            <w:webHidden/>
          </w:rPr>
          <w:t>27</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46" w:history="1">
        <w:r w:rsidR="00CF0908" w:rsidRPr="00623F64">
          <w:rPr>
            <w:rStyle w:val="Hyperlink"/>
            <w:noProof/>
          </w:rPr>
          <w:t>5.5</w:t>
        </w:r>
        <w:r w:rsidR="00CF0908">
          <w:rPr>
            <w:rFonts w:asciiTheme="minorHAnsi" w:eastAsiaTheme="minorEastAsia" w:hAnsiTheme="minorHAnsi" w:cstheme="minorBidi"/>
            <w:noProof/>
            <w:color w:val="auto"/>
            <w:sz w:val="22"/>
            <w:szCs w:val="22"/>
          </w:rPr>
          <w:tab/>
        </w:r>
        <w:r w:rsidR="00CF0908" w:rsidRPr="00623F64">
          <w:rPr>
            <w:rStyle w:val="Hyperlink"/>
            <w:noProof/>
          </w:rPr>
          <w:t>STATISTICS</w:t>
        </w:r>
        <w:r w:rsidR="00CF0908">
          <w:rPr>
            <w:noProof/>
            <w:webHidden/>
          </w:rPr>
          <w:tab/>
        </w:r>
        <w:r w:rsidR="00CF0908">
          <w:rPr>
            <w:noProof/>
            <w:webHidden/>
          </w:rPr>
          <w:fldChar w:fldCharType="begin"/>
        </w:r>
        <w:r w:rsidR="00CF0908">
          <w:rPr>
            <w:noProof/>
            <w:webHidden/>
          </w:rPr>
          <w:instrText xml:space="preserve"> PAGEREF _Toc481501046 \h </w:instrText>
        </w:r>
        <w:r w:rsidR="00CF0908">
          <w:rPr>
            <w:noProof/>
            <w:webHidden/>
          </w:rPr>
        </w:r>
        <w:r w:rsidR="00CF0908">
          <w:rPr>
            <w:noProof/>
            <w:webHidden/>
          </w:rPr>
          <w:fldChar w:fldCharType="separate"/>
        </w:r>
        <w:r w:rsidR="00CF0908">
          <w:rPr>
            <w:noProof/>
            <w:webHidden/>
          </w:rPr>
          <w:t>29</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7" w:history="1">
        <w:r w:rsidR="00CF0908" w:rsidRPr="00623F64">
          <w:rPr>
            <w:rStyle w:val="Hyperlink"/>
            <w:noProof/>
          </w:rPr>
          <w:t>5.5.1</w:t>
        </w:r>
        <w:r w:rsidR="00CF0908">
          <w:rPr>
            <w:rFonts w:asciiTheme="minorHAnsi" w:eastAsiaTheme="minorEastAsia" w:hAnsiTheme="minorHAnsi" w:cstheme="minorBidi"/>
            <w:noProof/>
            <w:color w:val="auto"/>
            <w:sz w:val="22"/>
            <w:szCs w:val="22"/>
          </w:rPr>
          <w:tab/>
        </w:r>
        <w:r w:rsidR="00CF0908" w:rsidRPr="00623F64">
          <w:rPr>
            <w:rStyle w:val="Hyperlink"/>
            <w:noProof/>
          </w:rPr>
          <w:t>Definition of analysis set</w:t>
        </w:r>
        <w:r w:rsidR="00CF0908">
          <w:rPr>
            <w:noProof/>
            <w:webHidden/>
          </w:rPr>
          <w:tab/>
        </w:r>
        <w:r w:rsidR="00CF0908">
          <w:rPr>
            <w:noProof/>
            <w:webHidden/>
          </w:rPr>
          <w:fldChar w:fldCharType="begin"/>
        </w:r>
        <w:r w:rsidR="00CF0908">
          <w:rPr>
            <w:noProof/>
            <w:webHidden/>
          </w:rPr>
          <w:instrText xml:space="preserve"> PAGEREF _Toc481501047 \h </w:instrText>
        </w:r>
        <w:r w:rsidR="00CF0908">
          <w:rPr>
            <w:noProof/>
            <w:webHidden/>
          </w:rPr>
        </w:r>
        <w:r w:rsidR="00CF0908">
          <w:rPr>
            <w:noProof/>
            <w:webHidden/>
          </w:rPr>
          <w:fldChar w:fldCharType="separate"/>
        </w:r>
        <w:r w:rsidR="00CF0908">
          <w:rPr>
            <w:noProof/>
            <w:webHidden/>
          </w:rPr>
          <w:t>29</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48" w:history="1">
        <w:r w:rsidR="00CF0908" w:rsidRPr="00623F64">
          <w:rPr>
            <w:rStyle w:val="Hyperlink"/>
            <w:noProof/>
          </w:rPr>
          <w:t>5.5.2</w:t>
        </w:r>
        <w:r w:rsidR="00CF0908">
          <w:rPr>
            <w:rFonts w:asciiTheme="minorHAnsi" w:eastAsiaTheme="minorEastAsia" w:hAnsiTheme="minorHAnsi" w:cstheme="minorBidi"/>
            <w:noProof/>
            <w:color w:val="auto"/>
            <w:sz w:val="22"/>
            <w:szCs w:val="22"/>
          </w:rPr>
          <w:tab/>
        </w:r>
        <w:r w:rsidR="00CF0908" w:rsidRPr="00623F64">
          <w:rPr>
            <w:rStyle w:val="Hyperlink"/>
            <w:noProof/>
          </w:rPr>
          <w:t>Planned analysis</w:t>
        </w:r>
        <w:r w:rsidR="00CF0908">
          <w:rPr>
            <w:noProof/>
            <w:webHidden/>
          </w:rPr>
          <w:tab/>
        </w:r>
        <w:r w:rsidR="00CF0908">
          <w:rPr>
            <w:noProof/>
            <w:webHidden/>
          </w:rPr>
          <w:fldChar w:fldCharType="begin"/>
        </w:r>
        <w:r w:rsidR="00CF0908">
          <w:rPr>
            <w:noProof/>
            <w:webHidden/>
          </w:rPr>
          <w:instrText xml:space="preserve"> PAGEREF _Toc481501048 \h </w:instrText>
        </w:r>
        <w:r w:rsidR="00CF0908">
          <w:rPr>
            <w:noProof/>
            <w:webHidden/>
          </w:rPr>
        </w:r>
        <w:r w:rsidR="00CF0908">
          <w:rPr>
            <w:noProof/>
            <w:webHidden/>
          </w:rPr>
          <w:fldChar w:fldCharType="separate"/>
        </w:r>
        <w:r w:rsidR="00CF0908">
          <w:rPr>
            <w:noProof/>
            <w:webHidden/>
          </w:rPr>
          <w:t>30</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49" w:history="1">
        <w:r w:rsidR="00CF0908" w:rsidRPr="00623F64">
          <w:rPr>
            <w:rStyle w:val="Hyperlink"/>
            <w:noProof/>
          </w:rPr>
          <w:t>5.5.2.1</w:t>
        </w:r>
        <w:r w:rsidR="00CF0908">
          <w:rPr>
            <w:rFonts w:asciiTheme="minorHAnsi" w:eastAsiaTheme="minorEastAsia" w:hAnsiTheme="minorHAnsi" w:cstheme="minorBidi"/>
            <w:noProof/>
            <w:color w:val="auto"/>
            <w:sz w:val="22"/>
            <w:szCs w:val="22"/>
          </w:rPr>
          <w:tab/>
        </w:r>
        <w:r w:rsidR="00CF0908" w:rsidRPr="00623F64">
          <w:rPr>
            <w:rStyle w:val="Hyperlink"/>
            <w:noProof/>
          </w:rPr>
          <w:t>Analysis of the primary outcome measures</w:t>
        </w:r>
        <w:r w:rsidR="00CF0908">
          <w:rPr>
            <w:noProof/>
            <w:webHidden/>
          </w:rPr>
          <w:tab/>
        </w:r>
        <w:r w:rsidR="00CF0908">
          <w:rPr>
            <w:noProof/>
            <w:webHidden/>
          </w:rPr>
          <w:fldChar w:fldCharType="begin"/>
        </w:r>
        <w:r w:rsidR="00CF0908">
          <w:rPr>
            <w:noProof/>
            <w:webHidden/>
          </w:rPr>
          <w:instrText xml:space="preserve"> PAGEREF _Toc481501049 \h </w:instrText>
        </w:r>
        <w:r w:rsidR="00CF0908">
          <w:rPr>
            <w:noProof/>
            <w:webHidden/>
          </w:rPr>
        </w:r>
        <w:r w:rsidR="00CF0908">
          <w:rPr>
            <w:noProof/>
            <w:webHidden/>
          </w:rPr>
          <w:fldChar w:fldCharType="separate"/>
        </w:r>
        <w:r w:rsidR="00CF0908">
          <w:rPr>
            <w:noProof/>
            <w:webHidden/>
          </w:rPr>
          <w:t>30</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0" w:history="1">
        <w:r w:rsidR="00CF0908" w:rsidRPr="00623F64">
          <w:rPr>
            <w:rStyle w:val="Hyperlink"/>
            <w:noProof/>
          </w:rPr>
          <w:t>5.5.2.2</w:t>
        </w:r>
        <w:r w:rsidR="00CF0908">
          <w:rPr>
            <w:rFonts w:asciiTheme="minorHAnsi" w:eastAsiaTheme="minorEastAsia" w:hAnsiTheme="minorHAnsi" w:cstheme="minorBidi"/>
            <w:noProof/>
            <w:color w:val="auto"/>
            <w:sz w:val="22"/>
            <w:szCs w:val="22"/>
          </w:rPr>
          <w:tab/>
        </w:r>
        <w:r w:rsidR="00CF0908" w:rsidRPr="00623F64">
          <w:rPr>
            <w:rStyle w:val="Hyperlink"/>
            <w:noProof/>
          </w:rPr>
          <w:t>Statistical Analysis for Aim 1</w:t>
        </w:r>
        <w:r w:rsidR="00CF0908">
          <w:rPr>
            <w:noProof/>
            <w:webHidden/>
          </w:rPr>
          <w:tab/>
        </w:r>
        <w:r w:rsidR="00CF0908">
          <w:rPr>
            <w:noProof/>
            <w:webHidden/>
          </w:rPr>
          <w:fldChar w:fldCharType="begin"/>
        </w:r>
        <w:r w:rsidR="00CF0908">
          <w:rPr>
            <w:noProof/>
            <w:webHidden/>
          </w:rPr>
          <w:instrText xml:space="preserve"> PAGEREF _Toc481501050 \h </w:instrText>
        </w:r>
        <w:r w:rsidR="00CF0908">
          <w:rPr>
            <w:noProof/>
            <w:webHidden/>
          </w:rPr>
        </w:r>
        <w:r w:rsidR="00CF0908">
          <w:rPr>
            <w:noProof/>
            <w:webHidden/>
          </w:rPr>
          <w:fldChar w:fldCharType="separate"/>
        </w:r>
        <w:r w:rsidR="00CF0908">
          <w:rPr>
            <w:noProof/>
            <w:webHidden/>
          </w:rPr>
          <w:t>31</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1" w:history="1">
        <w:r w:rsidR="00CF0908" w:rsidRPr="00623F64">
          <w:rPr>
            <w:rStyle w:val="Hyperlink"/>
            <w:noProof/>
          </w:rPr>
          <w:t>5.5.2.3</w:t>
        </w:r>
        <w:r w:rsidR="00CF0908">
          <w:rPr>
            <w:rFonts w:asciiTheme="minorHAnsi" w:eastAsiaTheme="minorEastAsia" w:hAnsiTheme="minorHAnsi" w:cstheme="minorBidi"/>
            <w:noProof/>
            <w:color w:val="auto"/>
            <w:sz w:val="22"/>
            <w:szCs w:val="22"/>
          </w:rPr>
          <w:tab/>
        </w:r>
        <w:r w:rsidR="00CF0908" w:rsidRPr="00623F64">
          <w:rPr>
            <w:rStyle w:val="Hyperlink"/>
            <w:noProof/>
          </w:rPr>
          <w:t>Statistical Analysis for Aim 2</w:t>
        </w:r>
        <w:r w:rsidR="00CF0908">
          <w:rPr>
            <w:noProof/>
            <w:webHidden/>
          </w:rPr>
          <w:tab/>
        </w:r>
        <w:r w:rsidR="00CF0908">
          <w:rPr>
            <w:noProof/>
            <w:webHidden/>
          </w:rPr>
          <w:fldChar w:fldCharType="begin"/>
        </w:r>
        <w:r w:rsidR="00CF0908">
          <w:rPr>
            <w:noProof/>
            <w:webHidden/>
          </w:rPr>
          <w:instrText xml:space="preserve"> PAGEREF _Toc481501051 \h </w:instrText>
        </w:r>
        <w:r w:rsidR="00CF0908">
          <w:rPr>
            <w:noProof/>
            <w:webHidden/>
          </w:rPr>
        </w:r>
        <w:r w:rsidR="00CF0908">
          <w:rPr>
            <w:noProof/>
            <w:webHidden/>
          </w:rPr>
          <w:fldChar w:fldCharType="separate"/>
        </w:r>
        <w:r w:rsidR="00CF0908">
          <w:rPr>
            <w:noProof/>
            <w:webHidden/>
          </w:rPr>
          <w:t>32</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2" w:history="1">
        <w:r w:rsidR="00CF0908" w:rsidRPr="00623F64">
          <w:rPr>
            <w:rStyle w:val="Hyperlink"/>
            <w:noProof/>
          </w:rPr>
          <w:t>5.5.2.4</w:t>
        </w:r>
        <w:r w:rsidR="00CF0908">
          <w:rPr>
            <w:rFonts w:asciiTheme="minorHAnsi" w:eastAsiaTheme="minorEastAsia" w:hAnsiTheme="minorHAnsi" w:cstheme="minorBidi"/>
            <w:noProof/>
            <w:color w:val="auto"/>
            <w:sz w:val="22"/>
            <w:szCs w:val="22"/>
          </w:rPr>
          <w:tab/>
        </w:r>
        <w:r w:rsidR="00CF0908" w:rsidRPr="00623F64">
          <w:rPr>
            <w:rStyle w:val="Hyperlink"/>
            <w:noProof/>
          </w:rPr>
          <w:t>Propensity Score Methods to Balance AS Exposure Groups</w:t>
        </w:r>
        <w:r w:rsidR="00CF0908">
          <w:rPr>
            <w:noProof/>
            <w:webHidden/>
          </w:rPr>
          <w:tab/>
        </w:r>
        <w:r w:rsidR="00CF0908">
          <w:rPr>
            <w:noProof/>
            <w:webHidden/>
          </w:rPr>
          <w:fldChar w:fldCharType="begin"/>
        </w:r>
        <w:r w:rsidR="00CF0908">
          <w:rPr>
            <w:noProof/>
            <w:webHidden/>
          </w:rPr>
          <w:instrText xml:space="preserve"> PAGEREF _Toc481501052 \h </w:instrText>
        </w:r>
        <w:r w:rsidR="00CF0908">
          <w:rPr>
            <w:noProof/>
            <w:webHidden/>
          </w:rPr>
        </w:r>
        <w:r w:rsidR="00CF0908">
          <w:rPr>
            <w:noProof/>
            <w:webHidden/>
          </w:rPr>
          <w:fldChar w:fldCharType="separate"/>
        </w:r>
        <w:r w:rsidR="00CF0908">
          <w:rPr>
            <w:noProof/>
            <w:webHidden/>
          </w:rPr>
          <w:t>33</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53" w:history="1">
        <w:r w:rsidR="00CF0908" w:rsidRPr="00623F64">
          <w:rPr>
            <w:rStyle w:val="Hyperlink"/>
            <w:noProof/>
          </w:rPr>
          <w:t>5.5.3</w:t>
        </w:r>
        <w:r w:rsidR="00CF0908">
          <w:rPr>
            <w:rFonts w:asciiTheme="minorHAnsi" w:eastAsiaTheme="minorEastAsia" w:hAnsiTheme="minorHAnsi" w:cstheme="minorBidi"/>
            <w:noProof/>
            <w:color w:val="auto"/>
            <w:sz w:val="22"/>
            <w:szCs w:val="22"/>
          </w:rPr>
          <w:tab/>
        </w:r>
        <w:r w:rsidR="00CF0908" w:rsidRPr="00623F64">
          <w:rPr>
            <w:rStyle w:val="Hyperlink"/>
            <w:noProof/>
          </w:rPr>
          <w:t>Handling of Missing Data</w:t>
        </w:r>
        <w:r w:rsidR="00CF0908">
          <w:rPr>
            <w:noProof/>
            <w:webHidden/>
          </w:rPr>
          <w:tab/>
        </w:r>
        <w:r w:rsidR="00CF0908">
          <w:rPr>
            <w:noProof/>
            <w:webHidden/>
          </w:rPr>
          <w:fldChar w:fldCharType="begin"/>
        </w:r>
        <w:r w:rsidR="00CF0908">
          <w:rPr>
            <w:noProof/>
            <w:webHidden/>
          </w:rPr>
          <w:instrText xml:space="preserve"> PAGEREF _Toc481501053 \h </w:instrText>
        </w:r>
        <w:r w:rsidR="00CF0908">
          <w:rPr>
            <w:noProof/>
            <w:webHidden/>
          </w:rPr>
        </w:r>
        <w:r w:rsidR="00CF0908">
          <w:rPr>
            <w:noProof/>
            <w:webHidden/>
          </w:rPr>
          <w:fldChar w:fldCharType="separate"/>
        </w:r>
        <w:r w:rsidR="00CF0908">
          <w:rPr>
            <w:noProof/>
            <w:webHidden/>
          </w:rPr>
          <w:t>34</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54" w:history="1">
        <w:r w:rsidR="00CF0908" w:rsidRPr="00623F64">
          <w:rPr>
            <w:rStyle w:val="Hyperlink"/>
            <w:noProof/>
            <w:lang w:val="en-GB"/>
          </w:rPr>
          <w:t>5.5.4</w:t>
        </w:r>
        <w:r w:rsidR="00CF0908">
          <w:rPr>
            <w:rFonts w:asciiTheme="minorHAnsi" w:eastAsiaTheme="minorEastAsia" w:hAnsiTheme="minorHAnsi" w:cstheme="minorBidi"/>
            <w:noProof/>
            <w:color w:val="auto"/>
            <w:sz w:val="22"/>
            <w:szCs w:val="22"/>
          </w:rPr>
          <w:tab/>
        </w:r>
        <w:r w:rsidR="00CF0908" w:rsidRPr="00623F64">
          <w:rPr>
            <w:rStyle w:val="Hyperlink"/>
            <w:noProof/>
          </w:rPr>
          <w:t>Sample size</w:t>
        </w:r>
        <w:r w:rsidR="00CF0908">
          <w:rPr>
            <w:noProof/>
            <w:webHidden/>
          </w:rPr>
          <w:tab/>
        </w:r>
        <w:r w:rsidR="00CF0908">
          <w:rPr>
            <w:noProof/>
            <w:webHidden/>
          </w:rPr>
          <w:fldChar w:fldCharType="begin"/>
        </w:r>
        <w:r w:rsidR="00CF0908">
          <w:rPr>
            <w:noProof/>
            <w:webHidden/>
          </w:rPr>
          <w:instrText xml:space="preserve"> PAGEREF _Toc481501054 \h </w:instrText>
        </w:r>
        <w:r w:rsidR="00CF0908">
          <w:rPr>
            <w:noProof/>
            <w:webHidden/>
          </w:rPr>
        </w:r>
        <w:r w:rsidR="00CF0908">
          <w:rPr>
            <w:noProof/>
            <w:webHidden/>
          </w:rPr>
          <w:fldChar w:fldCharType="separate"/>
        </w:r>
        <w:r w:rsidR="00CF0908">
          <w:rPr>
            <w:noProof/>
            <w:webHidden/>
          </w:rPr>
          <w:t>34</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55" w:history="1">
        <w:r w:rsidR="00CF0908" w:rsidRPr="00623F64">
          <w:rPr>
            <w:rStyle w:val="Hyperlink"/>
            <w:noProof/>
          </w:rPr>
          <w:t>5.5.5</w:t>
        </w:r>
        <w:r w:rsidR="00CF0908">
          <w:rPr>
            <w:rFonts w:asciiTheme="minorHAnsi" w:eastAsiaTheme="minorEastAsia" w:hAnsiTheme="minorHAnsi" w:cstheme="minorBidi"/>
            <w:noProof/>
            <w:color w:val="auto"/>
            <w:sz w:val="22"/>
            <w:szCs w:val="22"/>
          </w:rPr>
          <w:tab/>
        </w:r>
        <w:r w:rsidR="00CF0908" w:rsidRPr="00623F64">
          <w:rPr>
            <w:rStyle w:val="Hyperlink"/>
            <w:noProof/>
          </w:rPr>
          <w:t>Strength and Limitations</w:t>
        </w:r>
        <w:r w:rsidR="00CF0908">
          <w:rPr>
            <w:noProof/>
            <w:webHidden/>
          </w:rPr>
          <w:tab/>
        </w:r>
        <w:r w:rsidR="00CF0908">
          <w:rPr>
            <w:noProof/>
            <w:webHidden/>
          </w:rPr>
          <w:fldChar w:fldCharType="begin"/>
        </w:r>
        <w:r w:rsidR="00CF0908">
          <w:rPr>
            <w:noProof/>
            <w:webHidden/>
          </w:rPr>
          <w:instrText xml:space="preserve"> PAGEREF _Toc481501055 \h </w:instrText>
        </w:r>
        <w:r w:rsidR="00CF0908">
          <w:rPr>
            <w:noProof/>
            <w:webHidden/>
          </w:rPr>
        </w:r>
        <w:r w:rsidR="00CF0908">
          <w:rPr>
            <w:noProof/>
            <w:webHidden/>
          </w:rPr>
          <w:fldChar w:fldCharType="separate"/>
        </w:r>
        <w:r w:rsidR="00CF0908">
          <w:rPr>
            <w:noProof/>
            <w:webHidden/>
          </w:rPr>
          <w:t>34</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6" w:history="1">
        <w:r w:rsidR="00CF0908" w:rsidRPr="00623F64">
          <w:rPr>
            <w:rStyle w:val="Hyperlink"/>
            <w:noProof/>
          </w:rPr>
          <w:t>5.5.5.1</w:t>
        </w:r>
        <w:r w:rsidR="00CF0908">
          <w:rPr>
            <w:rFonts w:asciiTheme="minorHAnsi" w:eastAsiaTheme="minorEastAsia" w:hAnsiTheme="minorHAnsi" w:cstheme="minorBidi"/>
            <w:noProof/>
            <w:color w:val="auto"/>
            <w:sz w:val="22"/>
            <w:szCs w:val="22"/>
          </w:rPr>
          <w:tab/>
        </w:r>
        <w:r w:rsidR="00CF0908" w:rsidRPr="00623F64">
          <w:rPr>
            <w:rStyle w:val="Hyperlink"/>
            <w:noProof/>
          </w:rPr>
          <w:t>Measurement Error(s)/Misclassification(s)</w:t>
        </w:r>
        <w:r w:rsidR="00CF0908">
          <w:rPr>
            <w:noProof/>
            <w:webHidden/>
          </w:rPr>
          <w:tab/>
        </w:r>
        <w:r w:rsidR="00CF0908">
          <w:rPr>
            <w:noProof/>
            <w:webHidden/>
          </w:rPr>
          <w:fldChar w:fldCharType="begin"/>
        </w:r>
        <w:r w:rsidR="00CF0908">
          <w:rPr>
            <w:noProof/>
            <w:webHidden/>
          </w:rPr>
          <w:instrText xml:space="preserve"> PAGEREF _Toc481501056 \h </w:instrText>
        </w:r>
        <w:r w:rsidR="00CF0908">
          <w:rPr>
            <w:noProof/>
            <w:webHidden/>
          </w:rPr>
        </w:r>
        <w:r w:rsidR="00CF0908">
          <w:rPr>
            <w:noProof/>
            <w:webHidden/>
          </w:rPr>
          <w:fldChar w:fldCharType="separate"/>
        </w:r>
        <w:r w:rsidR="00CF0908">
          <w:rPr>
            <w:noProof/>
            <w:webHidden/>
          </w:rPr>
          <w:t>34</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7" w:history="1">
        <w:r w:rsidR="00CF0908" w:rsidRPr="00623F64">
          <w:rPr>
            <w:rStyle w:val="Hyperlink"/>
            <w:noProof/>
          </w:rPr>
          <w:t>5.5.5.2</w:t>
        </w:r>
        <w:r w:rsidR="00CF0908">
          <w:rPr>
            <w:rFonts w:asciiTheme="minorHAnsi" w:eastAsiaTheme="minorEastAsia" w:hAnsiTheme="minorHAnsi" w:cstheme="minorBidi"/>
            <w:noProof/>
            <w:color w:val="auto"/>
            <w:sz w:val="22"/>
            <w:szCs w:val="22"/>
          </w:rPr>
          <w:tab/>
        </w:r>
        <w:r w:rsidR="00CF0908" w:rsidRPr="00623F64">
          <w:rPr>
            <w:rStyle w:val="Hyperlink"/>
            <w:noProof/>
          </w:rPr>
          <w:t>Information Bias</w:t>
        </w:r>
        <w:r w:rsidR="00CF0908">
          <w:rPr>
            <w:noProof/>
            <w:webHidden/>
          </w:rPr>
          <w:tab/>
        </w:r>
        <w:r w:rsidR="00CF0908">
          <w:rPr>
            <w:noProof/>
            <w:webHidden/>
          </w:rPr>
          <w:fldChar w:fldCharType="begin"/>
        </w:r>
        <w:r w:rsidR="00CF0908">
          <w:rPr>
            <w:noProof/>
            <w:webHidden/>
          </w:rPr>
          <w:instrText xml:space="preserve"> PAGEREF _Toc481501057 \h </w:instrText>
        </w:r>
        <w:r w:rsidR="00CF0908">
          <w:rPr>
            <w:noProof/>
            <w:webHidden/>
          </w:rPr>
        </w:r>
        <w:r w:rsidR="00CF0908">
          <w:rPr>
            <w:noProof/>
            <w:webHidden/>
          </w:rPr>
          <w:fldChar w:fldCharType="separate"/>
        </w:r>
        <w:r w:rsidR="00CF0908">
          <w:rPr>
            <w:noProof/>
            <w:webHidden/>
          </w:rPr>
          <w:t>35</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8" w:history="1">
        <w:r w:rsidR="00CF0908" w:rsidRPr="00623F64">
          <w:rPr>
            <w:rStyle w:val="Hyperlink"/>
            <w:noProof/>
          </w:rPr>
          <w:t>5.5.5.3</w:t>
        </w:r>
        <w:r w:rsidR="00CF0908">
          <w:rPr>
            <w:rFonts w:asciiTheme="minorHAnsi" w:eastAsiaTheme="minorEastAsia" w:hAnsiTheme="minorHAnsi" w:cstheme="minorBidi"/>
            <w:noProof/>
            <w:color w:val="auto"/>
            <w:sz w:val="22"/>
            <w:szCs w:val="22"/>
          </w:rPr>
          <w:tab/>
        </w:r>
        <w:r w:rsidR="00CF0908" w:rsidRPr="00623F64">
          <w:rPr>
            <w:rStyle w:val="Hyperlink"/>
            <w:noProof/>
          </w:rPr>
          <w:t>Selection Bias</w:t>
        </w:r>
        <w:r w:rsidR="00CF0908">
          <w:rPr>
            <w:noProof/>
            <w:webHidden/>
          </w:rPr>
          <w:tab/>
        </w:r>
        <w:r w:rsidR="00CF0908">
          <w:rPr>
            <w:noProof/>
            <w:webHidden/>
          </w:rPr>
          <w:fldChar w:fldCharType="begin"/>
        </w:r>
        <w:r w:rsidR="00CF0908">
          <w:rPr>
            <w:noProof/>
            <w:webHidden/>
          </w:rPr>
          <w:instrText xml:space="preserve"> PAGEREF _Toc481501058 \h </w:instrText>
        </w:r>
        <w:r w:rsidR="00CF0908">
          <w:rPr>
            <w:noProof/>
            <w:webHidden/>
          </w:rPr>
        </w:r>
        <w:r w:rsidR="00CF0908">
          <w:rPr>
            <w:noProof/>
            <w:webHidden/>
          </w:rPr>
          <w:fldChar w:fldCharType="separate"/>
        </w:r>
        <w:r w:rsidR="00CF0908">
          <w:rPr>
            <w:noProof/>
            <w:webHidden/>
          </w:rPr>
          <w:t>36</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59" w:history="1">
        <w:r w:rsidR="00CF0908" w:rsidRPr="00623F64">
          <w:rPr>
            <w:rStyle w:val="Hyperlink"/>
            <w:noProof/>
          </w:rPr>
          <w:t>5.5.5.4</w:t>
        </w:r>
        <w:r w:rsidR="00CF0908">
          <w:rPr>
            <w:rFonts w:asciiTheme="minorHAnsi" w:eastAsiaTheme="minorEastAsia" w:hAnsiTheme="minorHAnsi" w:cstheme="minorBidi"/>
            <w:noProof/>
            <w:color w:val="auto"/>
            <w:sz w:val="22"/>
            <w:szCs w:val="22"/>
          </w:rPr>
          <w:tab/>
        </w:r>
        <w:r w:rsidR="00CF0908" w:rsidRPr="00623F64">
          <w:rPr>
            <w:rStyle w:val="Hyperlink"/>
            <w:noProof/>
          </w:rPr>
          <w:t>Confounding</w:t>
        </w:r>
        <w:r w:rsidR="00CF0908">
          <w:rPr>
            <w:noProof/>
            <w:webHidden/>
          </w:rPr>
          <w:tab/>
        </w:r>
        <w:r w:rsidR="00CF0908">
          <w:rPr>
            <w:noProof/>
            <w:webHidden/>
          </w:rPr>
          <w:fldChar w:fldCharType="begin"/>
        </w:r>
        <w:r w:rsidR="00CF0908">
          <w:rPr>
            <w:noProof/>
            <w:webHidden/>
          </w:rPr>
          <w:instrText xml:space="preserve"> PAGEREF _Toc481501059 \h </w:instrText>
        </w:r>
        <w:r w:rsidR="00CF0908">
          <w:rPr>
            <w:noProof/>
            <w:webHidden/>
          </w:rPr>
        </w:r>
        <w:r w:rsidR="00CF0908">
          <w:rPr>
            <w:noProof/>
            <w:webHidden/>
          </w:rPr>
          <w:fldChar w:fldCharType="separate"/>
        </w:r>
        <w:r w:rsidR="00CF0908">
          <w:rPr>
            <w:noProof/>
            <w:webHidden/>
          </w:rPr>
          <w:t>36</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60" w:history="1">
        <w:r w:rsidR="00CF0908" w:rsidRPr="00623F64">
          <w:rPr>
            <w:rStyle w:val="Hyperlink"/>
            <w:noProof/>
          </w:rPr>
          <w:t>5.5.5.5</w:t>
        </w:r>
        <w:r w:rsidR="00CF0908">
          <w:rPr>
            <w:rFonts w:asciiTheme="minorHAnsi" w:eastAsiaTheme="minorEastAsia" w:hAnsiTheme="minorHAnsi" w:cstheme="minorBidi"/>
            <w:noProof/>
            <w:color w:val="auto"/>
            <w:sz w:val="22"/>
            <w:szCs w:val="22"/>
          </w:rPr>
          <w:tab/>
        </w:r>
        <w:r w:rsidR="00CF0908" w:rsidRPr="00623F64">
          <w:rPr>
            <w:rStyle w:val="Hyperlink"/>
            <w:noProof/>
          </w:rPr>
          <w:t>External Validity of Study Design</w:t>
        </w:r>
        <w:r w:rsidR="00CF0908">
          <w:rPr>
            <w:noProof/>
            <w:webHidden/>
          </w:rPr>
          <w:tab/>
        </w:r>
        <w:r w:rsidR="00CF0908">
          <w:rPr>
            <w:noProof/>
            <w:webHidden/>
          </w:rPr>
          <w:fldChar w:fldCharType="begin"/>
        </w:r>
        <w:r w:rsidR="00CF0908">
          <w:rPr>
            <w:noProof/>
            <w:webHidden/>
          </w:rPr>
          <w:instrText xml:space="preserve"> PAGEREF _Toc481501060 \h </w:instrText>
        </w:r>
        <w:r w:rsidR="00CF0908">
          <w:rPr>
            <w:noProof/>
            <w:webHidden/>
          </w:rPr>
        </w:r>
        <w:r w:rsidR="00CF0908">
          <w:rPr>
            <w:noProof/>
            <w:webHidden/>
          </w:rPr>
          <w:fldChar w:fldCharType="separate"/>
        </w:r>
        <w:r w:rsidR="00CF0908">
          <w:rPr>
            <w:noProof/>
            <w:webHidden/>
          </w:rPr>
          <w:t>36</w:t>
        </w:r>
        <w:r w:rsidR="00CF0908">
          <w:rPr>
            <w:noProof/>
            <w:webHidden/>
          </w:rPr>
          <w:fldChar w:fldCharType="end"/>
        </w:r>
      </w:hyperlink>
    </w:p>
    <w:p w:rsidR="00CF0908" w:rsidRDefault="00775C24">
      <w:pPr>
        <w:pStyle w:val="TOC4"/>
        <w:rPr>
          <w:rFonts w:asciiTheme="minorHAnsi" w:eastAsiaTheme="minorEastAsia" w:hAnsiTheme="minorHAnsi" w:cstheme="minorBidi"/>
          <w:noProof/>
          <w:color w:val="auto"/>
          <w:sz w:val="22"/>
          <w:szCs w:val="22"/>
        </w:rPr>
      </w:pPr>
      <w:hyperlink w:anchor="_Toc481501061" w:history="1">
        <w:r w:rsidR="00CF0908" w:rsidRPr="00623F64">
          <w:rPr>
            <w:rStyle w:val="Hyperlink"/>
            <w:noProof/>
          </w:rPr>
          <w:t>5.5.5.6</w:t>
        </w:r>
        <w:r w:rsidR="00CF0908">
          <w:rPr>
            <w:rFonts w:asciiTheme="minorHAnsi" w:eastAsiaTheme="minorEastAsia" w:hAnsiTheme="minorHAnsi" w:cstheme="minorBidi"/>
            <w:noProof/>
            <w:color w:val="auto"/>
            <w:sz w:val="22"/>
            <w:szCs w:val="22"/>
          </w:rPr>
          <w:tab/>
        </w:r>
        <w:r w:rsidR="00CF0908" w:rsidRPr="00623F64">
          <w:rPr>
            <w:rStyle w:val="Hyperlink"/>
            <w:noProof/>
          </w:rPr>
          <w:t>Analysis Limitations</w:t>
        </w:r>
        <w:r w:rsidR="00CF0908">
          <w:rPr>
            <w:noProof/>
            <w:webHidden/>
          </w:rPr>
          <w:tab/>
        </w:r>
        <w:r w:rsidR="00CF0908">
          <w:rPr>
            <w:noProof/>
            <w:webHidden/>
          </w:rPr>
          <w:fldChar w:fldCharType="begin"/>
        </w:r>
        <w:r w:rsidR="00CF0908">
          <w:rPr>
            <w:noProof/>
            <w:webHidden/>
          </w:rPr>
          <w:instrText xml:space="preserve"> PAGEREF _Toc481501061 \h </w:instrText>
        </w:r>
        <w:r w:rsidR="00CF0908">
          <w:rPr>
            <w:noProof/>
            <w:webHidden/>
          </w:rPr>
        </w:r>
        <w:r w:rsidR="00CF0908">
          <w:rPr>
            <w:noProof/>
            <w:webHidden/>
          </w:rPr>
          <w:fldChar w:fldCharType="separate"/>
        </w:r>
        <w:r w:rsidR="00CF0908">
          <w:rPr>
            <w:noProof/>
            <w:webHidden/>
          </w:rPr>
          <w:t>37</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62" w:history="1">
        <w:r w:rsidR="00CF0908" w:rsidRPr="00623F64">
          <w:rPr>
            <w:rStyle w:val="Hyperlink"/>
            <w:noProof/>
          </w:rPr>
          <w:t>6</w:t>
        </w:r>
        <w:r w:rsidR="00CF0908">
          <w:rPr>
            <w:rFonts w:asciiTheme="minorHAnsi" w:eastAsiaTheme="minorEastAsia" w:hAnsiTheme="minorHAnsi" w:cstheme="minorBidi"/>
            <w:caps w:val="0"/>
            <w:noProof/>
            <w:color w:val="auto"/>
            <w:sz w:val="22"/>
            <w:szCs w:val="22"/>
          </w:rPr>
          <w:tab/>
        </w:r>
        <w:r w:rsidR="00CF0908" w:rsidRPr="00623F64">
          <w:rPr>
            <w:rStyle w:val="Hyperlink"/>
            <w:noProof/>
          </w:rPr>
          <w:t>Protection of human subjects</w:t>
        </w:r>
        <w:r w:rsidR="00CF0908">
          <w:rPr>
            <w:noProof/>
            <w:webHidden/>
          </w:rPr>
          <w:tab/>
        </w:r>
        <w:r w:rsidR="00CF0908">
          <w:rPr>
            <w:noProof/>
            <w:webHidden/>
          </w:rPr>
          <w:fldChar w:fldCharType="begin"/>
        </w:r>
        <w:r w:rsidR="00CF0908">
          <w:rPr>
            <w:noProof/>
            <w:webHidden/>
          </w:rPr>
          <w:instrText xml:space="preserve"> PAGEREF _Toc481501062 \h </w:instrText>
        </w:r>
        <w:r w:rsidR="00CF0908">
          <w:rPr>
            <w:noProof/>
            <w:webHidden/>
          </w:rPr>
        </w:r>
        <w:r w:rsidR="00CF0908">
          <w:rPr>
            <w:noProof/>
            <w:webHidden/>
          </w:rPr>
          <w:fldChar w:fldCharType="separate"/>
        </w:r>
        <w:r w:rsidR="00CF0908">
          <w:rPr>
            <w:noProof/>
            <w:webHidden/>
          </w:rPr>
          <w:t>37</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63" w:history="1">
        <w:r w:rsidR="00CF0908" w:rsidRPr="00623F64">
          <w:rPr>
            <w:rStyle w:val="Hyperlink"/>
            <w:noProof/>
          </w:rPr>
          <w:t>6.1</w:t>
        </w:r>
        <w:r w:rsidR="00CF0908">
          <w:rPr>
            <w:rFonts w:asciiTheme="minorHAnsi" w:eastAsiaTheme="minorEastAsia" w:hAnsiTheme="minorHAnsi" w:cstheme="minorBidi"/>
            <w:noProof/>
            <w:color w:val="auto"/>
            <w:sz w:val="22"/>
            <w:szCs w:val="22"/>
          </w:rPr>
          <w:tab/>
        </w:r>
        <w:r w:rsidR="00CF0908" w:rsidRPr="00623F64">
          <w:rPr>
            <w:rStyle w:val="Hyperlink"/>
            <w:noProof/>
          </w:rPr>
          <w:t>Patient consent for data usage and processing</w:t>
        </w:r>
        <w:r w:rsidR="00CF0908">
          <w:rPr>
            <w:noProof/>
            <w:webHidden/>
          </w:rPr>
          <w:tab/>
        </w:r>
        <w:r w:rsidR="00CF0908">
          <w:rPr>
            <w:noProof/>
            <w:webHidden/>
          </w:rPr>
          <w:fldChar w:fldCharType="begin"/>
        </w:r>
        <w:r w:rsidR="00CF0908">
          <w:rPr>
            <w:noProof/>
            <w:webHidden/>
          </w:rPr>
          <w:instrText xml:space="preserve"> PAGEREF _Toc481501063 \h </w:instrText>
        </w:r>
        <w:r w:rsidR="00CF0908">
          <w:rPr>
            <w:noProof/>
            <w:webHidden/>
          </w:rPr>
        </w:r>
        <w:r w:rsidR="00CF0908">
          <w:rPr>
            <w:noProof/>
            <w:webHidden/>
          </w:rPr>
          <w:fldChar w:fldCharType="separate"/>
        </w:r>
        <w:r w:rsidR="00CF0908">
          <w:rPr>
            <w:noProof/>
            <w:webHidden/>
          </w:rPr>
          <w:t>37</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64" w:history="1">
        <w:r w:rsidR="00CF0908" w:rsidRPr="00623F64">
          <w:rPr>
            <w:rStyle w:val="Hyperlink"/>
            <w:noProof/>
          </w:rPr>
          <w:t>6.1.1</w:t>
        </w:r>
        <w:r w:rsidR="00CF0908">
          <w:rPr>
            <w:rFonts w:asciiTheme="minorHAnsi" w:eastAsiaTheme="minorEastAsia" w:hAnsiTheme="minorHAnsi" w:cstheme="minorBidi"/>
            <w:noProof/>
            <w:color w:val="auto"/>
            <w:sz w:val="22"/>
            <w:szCs w:val="22"/>
          </w:rPr>
          <w:tab/>
        </w:r>
        <w:r w:rsidR="00CF0908" w:rsidRPr="00623F64">
          <w:rPr>
            <w:rStyle w:val="Hyperlink"/>
            <w:noProof/>
          </w:rPr>
          <w:t>Non-Identifiable patient data</w:t>
        </w:r>
        <w:r w:rsidR="00CF0908">
          <w:rPr>
            <w:noProof/>
            <w:webHidden/>
          </w:rPr>
          <w:tab/>
        </w:r>
        <w:r w:rsidR="00CF0908">
          <w:rPr>
            <w:noProof/>
            <w:webHidden/>
          </w:rPr>
          <w:fldChar w:fldCharType="begin"/>
        </w:r>
        <w:r w:rsidR="00CF0908">
          <w:rPr>
            <w:noProof/>
            <w:webHidden/>
          </w:rPr>
          <w:instrText xml:space="preserve"> PAGEREF _Toc481501064 \h </w:instrText>
        </w:r>
        <w:r w:rsidR="00CF0908">
          <w:rPr>
            <w:noProof/>
            <w:webHidden/>
          </w:rPr>
        </w:r>
        <w:r w:rsidR="00CF0908">
          <w:rPr>
            <w:noProof/>
            <w:webHidden/>
          </w:rPr>
          <w:fldChar w:fldCharType="separate"/>
        </w:r>
        <w:r w:rsidR="00CF0908">
          <w:rPr>
            <w:noProof/>
            <w:webHidden/>
          </w:rPr>
          <w:t>37</w:t>
        </w:r>
        <w:r w:rsidR="00CF0908">
          <w:rPr>
            <w:noProof/>
            <w:webHidden/>
          </w:rPr>
          <w:fldChar w:fldCharType="end"/>
        </w:r>
      </w:hyperlink>
    </w:p>
    <w:p w:rsidR="00CF0908" w:rsidRDefault="00775C24">
      <w:pPr>
        <w:pStyle w:val="TOC3"/>
        <w:rPr>
          <w:rFonts w:asciiTheme="minorHAnsi" w:eastAsiaTheme="minorEastAsia" w:hAnsiTheme="minorHAnsi" w:cstheme="minorBidi"/>
          <w:noProof/>
          <w:color w:val="auto"/>
          <w:sz w:val="22"/>
          <w:szCs w:val="22"/>
        </w:rPr>
      </w:pPr>
      <w:hyperlink w:anchor="_Toc481501065" w:history="1">
        <w:r w:rsidR="00CF0908" w:rsidRPr="00623F64">
          <w:rPr>
            <w:rStyle w:val="Hyperlink"/>
            <w:noProof/>
          </w:rPr>
          <w:t>6.1.2</w:t>
        </w:r>
        <w:r w:rsidR="00CF0908">
          <w:rPr>
            <w:rFonts w:asciiTheme="minorHAnsi" w:eastAsiaTheme="minorEastAsia" w:hAnsiTheme="minorHAnsi" w:cstheme="minorBidi"/>
            <w:noProof/>
            <w:color w:val="auto"/>
            <w:sz w:val="22"/>
            <w:szCs w:val="22"/>
          </w:rPr>
          <w:tab/>
        </w:r>
        <w:r w:rsidR="00CF0908" w:rsidRPr="00623F64">
          <w:rPr>
            <w:rStyle w:val="Hyperlink"/>
            <w:noProof/>
          </w:rPr>
          <w:t>Patient identification</w:t>
        </w:r>
        <w:r w:rsidR="00CF0908">
          <w:rPr>
            <w:noProof/>
            <w:webHidden/>
          </w:rPr>
          <w:tab/>
        </w:r>
        <w:r w:rsidR="00CF0908">
          <w:rPr>
            <w:noProof/>
            <w:webHidden/>
          </w:rPr>
          <w:fldChar w:fldCharType="begin"/>
        </w:r>
        <w:r w:rsidR="00CF0908">
          <w:rPr>
            <w:noProof/>
            <w:webHidden/>
          </w:rPr>
          <w:instrText xml:space="preserve"> PAGEREF _Toc481501065 \h </w:instrText>
        </w:r>
        <w:r w:rsidR="00CF0908">
          <w:rPr>
            <w:noProof/>
            <w:webHidden/>
          </w:rPr>
        </w:r>
        <w:r w:rsidR="00CF0908">
          <w:rPr>
            <w:noProof/>
            <w:webHidden/>
          </w:rPr>
          <w:fldChar w:fldCharType="separate"/>
        </w:r>
        <w:r w:rsidR="00CF0908">
          <w:rPr>
            <w:noProof/>
            <w:webHidden/>
          </w:rPr>
          <w:t>38</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66" w:history="1">
        <w:r w:rsidR="00CF0908" w:rsidRPr="00623F64">
          <w:rPr>
            <w:rStyle w:val="Hyperlink"/>
            <w:noProof/>
            <w:lang w:val="en-GB"/>
          </w:rPr>
          <w:t>7</w:t>
        </w:r>
        <w:r w:rsidR="00CF0908">
          <w:rPr>
            <w:rFonts w:asciiTheme="minorHAnsi" w:eastAsiaTheme="minorEastAsia" w:hAnsiTheme="minorHAnsi" w:cstheme="minorBidi"/>
            <w:caps w:val="0"/>
            <w:noProof/>
            <w:color w:val="auto"/>
            <w:sz w:val="22"/>
            <w:szCs w:val="22"/>
          </w:rPr>
          <w:tab/>
        </w:r>
        <w:r w:rsidR="00CF0908" w:rsidRPr="00623F64">
          <w:rPr>
            <w:rStyle w:val="Hyperlink"/>
            <w:noProof/>
          </w:rPr>
          <w:t>Termination of the study</w:t>
        </w:r>
        <w:r w:rsidR="00CF0908">
          <w:rPr>
            <w:noProof/>
            <w:webHidden/>
          </w:rPr>
          <w:tab/>
        </w:r>
        <w:r w:rsidR="00CF0908">
          <w:rPr>
            <w:noProof/>
            <w:webHidden/>
          </w:rPr>
          <w:fldChar w:fldCharType="begin"/>
        </w:r>
        <w:r w:rsidR="00CF0908">
          <w:rPr>
            <w:noProof/>
            <w:webHidden/>
          </w:rPr>
          <w:instrText xml:space="preserve"> PAGEREF _Toc481501066 \h </w:instrText>
        </w:r>
        <w:r w:rsidR="00CF0908">
          <w:rPr>
            <w:noProof/>
            <w:webHidden/>
          </w:rPr>
        </w:r>
        <w:r w:rsidR="00CF0908">
          <w:rPr>
            <w:noProof/>
            <w:webHidden/>
          </w:rPr>
          <w:fldChar w:fldCharType="separate"/>
        </w:r>
        <w:r w:rsidR="00CF0908">
          <w:rPr>
            <w:noProof/>
            <w:webHidden/>
          </w:rPr>
          <w:t>38</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67" w:history="1">
        <w:r w:rsidR="00CF0908" w:rsidRPr="00623F64">
          <w:rPr>
            <w:rStyle w:val="Hyperlink"/>
            <w:noProof/>
          </w:rPr>
          <w:t>8</w:t>
        </w:r>
        <w:r w:rsidR="00CF0908">
          <w:rPr>
            <w:rFonts w:asciiTheme="minorHAnsi" w:eastAsiaTheme="minorEastAsia" w:hAnsiTheme="minorHAnsi" w:cstheme="minorBidi"/>
            <w:caps w:val="0"/>
            <w:noProof/>
            <w:color w:val="auto"/>
            <w:sz w:val="22"/>
            <w:szCs w:val="22"/>
          </w:rPr>
          <w:tab/>
        </w:r>
        <w:r w:rsidR="00CF0908" w:rsidRPr="00623F64">
          <w:rPr>
            <w:rStyle w:val="Hyperlink"/>
            <w:noProof/>
          </w:rPr>
          <w:t>Good Pharmacoepidemiology Practices</w:t>
        </w:r>
        <w:r w:rsidR="00CF0908">
          <w:rPr>
            <w:noProof/>
            <w:webHidden/>
          </w:rPr>
          <w:tab/>
        </w:r>
        <w:r w:rsidR="00CF0908">
          <w:rPr>
            <w:noProof/>
            <w:webHidden/>
          </w:rPr>
          <w:fldChar w:fldCharType="begin"/>
        </w:r>
        <w:r w:rsidR="00CF0908">
          <w:rPr>
            <w:noProof/>
            <w:webHidden/>
          </w:rPr>
          <w:instrText xml:space="preserve"> PAGEREF _Toc481501067 \h </w:instrText>
        </w:r>
        <w:r w:rsidR="00CF0908">
          <w:rPr>
            <w:noProof/>
            <w:webHidden/>
          </w:rPr>
        </w:r>
        <w:r w:rsidR="00CF0908">
          <w:rPr>
            <w:noProof/>
            <w:webHidden/>
          </w:rPr>
          <w:fldChar w:fldCharType="separate"/>
        </w:r>
        <w:r w:rsidR="00CF0908">
          <w:rPr>
            <w:noProof/>
            <w:webHidden/>
          </w:rPr>
          <w:t>38</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68" w:history="1">
        <w:r w:rsidR="00CF0908" w:rsidRPr="00623F64">
          <w:rPr>
            <w:rStyle w:val="Hyperlink"/>
            <w:noProof/>
          </w:rPr>
          <w:t>9</w:t>
        </w:r>
        <w:r w:rsidR="00CF0908">
          <w:rPr>
            <w:rFonts w:asciiTheme="minorHAnsi" w:eastAsiaTheme="minorEastAsia" w:hAnsiTheme="minorHAnsi" w:cstheme="minorBidi"/>
            <w:caps w:val="0"/>
            <w:noProof/>
            <w:color w:val="auto"/>
            <w:sz w:val="22"/>
            <w:szCs w:val="22"/>
          </w:rPr>
          <w:tab/>
        </w:r>
        <w:r w:rsidR="00CF0908" w:rsidRPr="00623F64">
          <w:rPr>
            <w:rStyle w:val="Hyperlink"/>
            <w:noProof/>
          </w:rPr>
          <w:t>Audit and inspection</w:t>
        </w:r>
        <w:r w:rsidR="00CF0908">
          <w:rPr>
            <w:noProof/>
            <w:webHidden/>
          </w:rPr>
          <w:tab/>
        </w:r>
        <w:r w:rsidR="00CF0908">
          <w:rPr>
            <w:noProof/>
            <w:webHidden/>
          </w:rPr>
          <w:fldChar w:fldCharType="begin"/>
        </w:r>
        <w:r w:rsidR="00CF0908">
          <w:rPr>
            <w:noProof/>
            <w:webHidden/>
          </w:rPr>
          <w:instrText xml:space="preserve"> PAGEREF _Toc481501068 \h </w:instrText>
        </w:r>
        <w:r w:rsidR="00CF0908">
          <w:rPr>
            <w:noProof/>
            <w:webHidden/>
          </w:rPr>
        </w:r>
        <w:r w:rsidR="00CF0908">
          <w:rPr>
            <w:noProof/>
            <w:webHidden/>
          </w:rPr>
          <w:fldChar w:fldCharType="separate"/>
        </w:r>
        <w:r w:rsidR="00CF0908">
          <w:rPr>
            <w:noProof/>
            <w:webHidden/>
          </w:rPr>
          <w:t>38</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69" w:history="1">
        <w:r w:rsidR="00CF0908" w:rsidRPr="00623F64">
          <w:rPr>
            <w:rStyle w:val="Hyperlink"/>
            <w:noProof/>
          </w:rPr>
          <w:t>10</w:t>
        </w:r>
        <w:r w:rsidR="00CF0908">
          <w:rPr>
            <w:rFonts w:asciiTheme="minorHAnsi" w:eastAsiaTheme="minorEastAsia" w:hAnsiTheme="minorHAnsi" w:cstheme="minorBidi"/>
            <w:caps w:val="0"/>
            <w:noProof/>
            <w:color w:val="auto"/>
            <w:sz w:val="22"/>
            <w:szCs w:val="22"/>
          </w:rPr>
          <w:tab/>
        </w:r>
        <w:r w:rsidR="00CF0908" w:rsidRPr="00623F64">
          <w:rPr>
            <w:rStyle w:val="Hyperlink"/>
            <w:noProof/>
          </w:rPr>
          <w:t>Ethics and regulatory REQUIREMENTS</w:t>
        </w:r>
        <w:r w:rsidR="00CF0908">
          <w:rPr>
            <w:noProof/>
            <w:webHidden/>
          </w:rPr>
          <w:tab/>
        </w:r>
        <w:r w:rsidR="00CF0908">
          <w:rPr>
            <w:noProof/>
            <w:webHidden/>
          </w:rPr>
          <w:fldChar w:fldCharType="begin"/>
        </w:r>
        <w:r w:rsidR="00CF0908">
          <w:rPr>
            <w:noProof/>
            <w:webHidden/>
          </w:rPr>
          <w:instrText xml:space="preserve"> PAGEREF _Toc481501069 \h </w:instrText>
        </w:r>
        <w:r w:rsidR="00CF0908">
          <w:rPr>
            <w:noProof/>
            <w:webHidden/>
          </w:rPr>
        </w:r>
        <w:r w:rsidR="00CF0908">
          <w:rPr>
            <w:noProof/>
            <w:webHidden/>
          </w:rPr>
          <w:fldChar w:fldCharType="separate"/>
        </w:r>
        <w:r w:rsidR="00CF0908">
          <w:rPr>
            <w:noProof/>
            <w:webHidden/>
          </w:rPr>
          <w:t>39</w:t>
        </w:r>
        <w:r w:rsidR="00CF0908">
          <w:rPr>
            <w:noProof/>
            <w:webHidden/>
          </w:rPr>
          <w:fldChar w:fldCharType="end"/>
        </w:r>
      </w:hyperlink>
    </w:p>
    <w:p w:rsidR="00CF0908" w:rsidRDefault="00775C24">
      <w:pPr>
        <w:pStyle w:val="TOC2"/>
        <w:rPr>
          <w:rFonts w:asciiTheme="minorHAnsi" w:eastAsiaTheme="minorEastAsia" w:hAnsiTheme="minorHAnsi" w:cstheme="minorBidi"/>
          <w:noProof/>
          <w:color w:val="auto"/>
          <w:sz w:val="22"/>
          <w:szCs w:val="22"/>
        </w:rPr>
      </w:pPr>
      <w:hyperlink w:anchor="_Toc481501070" w:history="1">
        <w:r w:rsidR="00CF0908" w:rsidRPr="00623F64">
          <w:rPr>
            <w:rStyle w:val="Hyperlink"/>
            <w:noProof/>
          </w:rPr>
          <w:t>10.1</w:t>
        </w:r>
        <w:r w:rsidR="00CF0908">
          <w:rPr>
            <w:rFonts w:asciiTheme="minorHAnsi" w:eastAsiaTheme="minorEastAsia" w:hAnsiTheme="minorHAnsi" w:cstheme="minorBidi"/>
            <w:noProof/>
            <w:color w:val="auto"/>
            <w:sz w:val="22"/>
            <w:szCs w:val="22"/>
          </w:rPr>
          <w:tab/>
        </w:r>
        <w:r w:rsidR="00CF0908" w:rsidRPr="00623F64">
          <w:rPr>
            <w:rStyle w:val="Hyperlink"/>
            <w:noProof/>
          </w:rPr>
          <w:t>Institutional Review Boards and Independent Ethics Committees</w:t>
        </w:r>
        <w:r w:rsidR="00CF0908">
          <w:rPr>
            <w:noProof/>
            <w:webHidden/>
          </w:rPr>
          <w:tab/>
        </w:r>
        <w:r w:rsidR="00CF0908">
          <w:rPr>
            <w:noProof/>
            <w:webHidden/>
          </w:rPr>
          <w:fldChar w:fldCharType="begin"/>
        </w:r>
        <w:r w:rsidR="00CF0908">
          <w:rPr>
            <w:noProof/>
            <w:webHidden/>
          </w:rPr>
          <w:instrText xml:space="preserve"> PAGEREF _Toc481501070 \h </w:instrText>
        </w:r>
        <w:r w:rsidR="00CF0908">
          <w:rPr>
            <w:noProof/>
            <w:webHidden/>
          </w:rPr>
        </w:r>
        <w:r w:rsidR="00CF0908">
          <w:rPr>
            <w:noProof/>
            <w:webHidden/>
          </w:rPr>
          <w:fldChar w:fldCharType="separate"/>
        </w:r>
        <w:r w:rsidR="00CF0908">
          <w:rPr>
            <w:noProof/>
            <w:webHidden/>
          </w:rPr>
          <w:t>39</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71" w:history="1">
        <w:r w:rsidR="00CF0908" w:rsidRPr="00623F64">
          <w:rPr>
            <w:rStyle w:val="Hyperlink"/>
            <w:noProof/>
          </w:rPr>
          <w:t>11</w:t>
        </w:r>
        <w:r w:rsidR="00CF0908">
          <w:rPr>
            <w:rFonts w:asciiTheme="minorHAnsi" w:eastAsiaTheme="minorEastAsia" w:hAnsiTheme="minorHAnsi" w:cstheme="minorBidi"/>
            <w:caps w:val="0"/>
            <w:noProof/>
            <w:color w:val="auto"/>
            <w:sz w:val="22"/>
            <w:szCs w:val="22"/>
          </w:rPr>
          <w:tab/>
        </w:r>
        <w:r w:rsidR="00CF0908" w:rsidRPr="00623F64">
          <w:rPr>
            <w:rStyle w:val="Hyperlink"/>
            <w:noProof/>
          </w:rPr>
          <w:t>Listing of appendix tables provided as separate resources</w:t>
        </w:r>
        <w:r w:rsidR="00CF0908">
          <w:rPr>
            <w:noProof/>
            <w:webHidden/>
          </w:rPr>
          <w:tab/>
        </w:r>
        <w:r w:rsidR="00CF0908">
          <w:rPr>
            <w:noProof/>
            <w:webHidden/>
          </w:rPr>
          <w:fldChar w:fldCharType="begin"/>
        </w:r>
        <w:r w:rsidR="00CF0908">
          <w:rPr>
            <w:noProof/>
            <w:webHidden/>
          </w:rPr>
          <w:instrText xml:space="preserve"> PAGEREF _Toc481501071 \h </w:instrText>
        </w:r>
        <w:r w:rsidR="00CF0908">
          <w:rPr>
            <w:noProof/>
            <w:webHidden/>
          </w:rPr>
        </w:r>
        <w:r w:rsidR="00CF0908">
          <w:rPr>
            <w:noProof/>
            <w:webHidden/>
          </w:rPr>
          <w:fldChar w:fldCharType="separate"/>
        </w:r>
        <w:r w:rsidR="00CF0908">
          <w:rPr>
            <w:noProof/>
            <w:webHidden/>
          </w:rPr>
          <w:t>39</w:t>
        </w:r>
        <w:r w:rsidR="00CF0908">
          <w:rPr>
            <w:noProof/>
            <w:webHidden/>
          </w:rPr>
          <w:fldChar w:fldCharType="end"/>
        </w:r>
      </w:hyperlink>
    </w:p>
    <w:p w:rsidR="00CF0908" w:rsidRDefault="00775C24">
      <w:pPr>
        <w:pStyle w:val="TOC1"/>
        <w:rPr>
          <w:rFonts w:asciiTheme="minorHAnsi" w:eastAsiaTheme="minorEastAsia" w:hAnsiTheme="minorHAnsi" w:cstheme="minorBidi"/>
          <w:caps w:val="0"/>
          <w:noProof/>
          <w:color w:val="auto"/>
          <w:sz w:val="22"/>
          <w:szCs w:val="22"/>
        </w:rPr>
      </w:pPr>
      <w:hyperlink w:anchor="_Toc481501072" w:history="1">
        <w:r w:rsidR="00CF0908" w:rsidRPr="00623F64">
          <w:rPr>
            <w:rStyle w:val="Hyperlink"/>
            <w:noProof/>
          </w:rPr>
          <w:t>12</w:t>
        </w:r>
        <w:r w:rsidR="00CF0908">
          <w:rPr>
            <w:rFonts w:asciiTheme="minorHAnsi" w:eastAsiaTheme="minorEastAsia" w:hAnsiTheme="minorHAnsi" w:cstheme="minorBidi"/>
            <w:caps w:val="0"/>
            <w:noProof/>
            <w:color w:val="auto"/>
            <w:sz w:val="22"/>
            <w:szCs w:val="22"/>
          </w:rPr>
          <w:tab/>
        </w:r>
        <w:r w:rsidR="00CF0908" w:rsidRPr="00623F64">
          <w:rPr>
            <w:rStyle w:val="Hyperlink"/>
            <w:noProof/>
          </w:rPr>
          <w:t>Protocol Amendment</w:t>
        </w:r>
        <w:r w:rsidR="00CF0908">
          <w:rPr>
            <w:noProof/>
            <w:webHidden/>
          </w:rPr>
          <w:tab/>
        </w:r>
        <w:r w:rsidR="00CF0908">
          <w:rPr>
            <w:noProof/>
            <w:webHidden/>
          </w:rPr>
          <w:fldChar w:fldCharType="begin"/>
        </w:r>
        <w:r w:rsidR="00CF0908">
          <w:rPr>
            <w:noProof/>
            <w:webHidden/>
          </w:rPr>
          <w:instrText xml:space="preserve"> PAGEREF _Toc481501072 \h </w:instrText>
        </w:r>
        <w:r w:rsidR="00CF0908">
          <w:rPr>
            <w:noProof/>
            <w:webHidden/>
          </w:rPr>
        </w:r>
        <w:r w:rsidR="00CF0908">
          <w:rPr>
            <w:noProof/>
            <w:webHidden/>
          </w:rPr>
          <w:fldChar w:fldCharType="separate"/>
        </w:r>
        <w:r w:rsidR="00CF0908">
          <w:rPr>
            <w:noProof/>
            <w:webHidden/>
          </w:rPr>
          <w:t>40</w:t>
        </w:r>
        <w:r w:rsidR="00CF0908">
          <w:rPr>
            <w:noProof/>
            <w:webHidden/>
          </w:rPr>
          <w:fldChar w:fldCharType="end"/>
        </w:r>
      </w:hyperlink>
    </w:p>
    <w:p w:rsidR="00A37182" w:rsidRPr="003D6585" w:rsidRDefault="00C362A2" w:rsidP="00A37182">
      <w:pPr>
        <w:pStyle w:val="C-BodyText"/>
        <w:rPr>
          <w:rFonts w:ascii="Arial" w:hAnsi="Arial" w:cs="Arial"/>
        </w:rPr>
      </w:pPr>
      <w:r w:rsidRPr="003D6585">
        <w:rPr>
          <w:rFonts w:ascii="Arial" w:hAnsi="Arial" w:cs="Arial"/>
        </w:rPr>
        <w:fldChar w:fldCharType="end"/>
      </w:r>
      <w:r w:rsidR="00A37182" w:rsidRPr="003D6585">
        <w:rPr>
          <w:rFonts w:ascii="Arial" w:hAnsi="Arial" w:cs="Arial"/>
        </w:rPr>
        <w:t xml:space="preserve"> </w:t>
      </w:r>
    </w:p>
    <w:p w:rsidR="009235C8" w:rsidRPr="003D6585" w:rsidRDefault="00A37182" w:rsidP="00A37182">
      <w:pPr>
        <w:pStyle w:val="C-Heading1non-numbered"/>
        <w:pageBreakBefore/>
        <w:rPr>
          <w:rFonts w:cs="Arial"/>
        </w:rPr>
      </w:pPr>
      <w:bookmarkStart w:id="8" w:name="_Toc404258842"/>
      <w:bookmarkStart w:id="9" w:name="_Toc481501023"/>
      <w:r w:rsidRPr="003D6585">
        <w:rPr>
          <w:rFonts w:cs="Arial"/>
        </w:rPr>
        <w:t>L</w:t>
      </w:r>
      <w:r w:rsidR="009235C8" w:rsidRPr="003D6585">
        <w:rPr>
          <w:rFonts w:cs="Arial"/>
        </w:rPr>
        <w:t>IST OF ABBREVIATIONS</w:t>
      </w:r>
      <w:bookmarkEnd w:id="8"/>
      <w:bookmarkEnd w:id="9"/>
    </w:p>
    <w:tbl>
      <w:tblPr>
        <w:tblW w:w="4778" w:type="pct"/>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3545"/>
        <w:gridCol w:w="5619"/>
      </w:tblGrid>
      <w:tr w:rsidR="00B6428C" w:rsidRPr="003D6585" w:rsidTr="00B6428C">
        <w:tc>
          <w:tcPr>
            <w:tcW w:w="1934" w:type="pct"/>
          </w:tcPr>
          <w:p w:rsidR="00B6428C" w:rsidRPr="003D6585" w:rsidRDefault="00B6428C" w:rsidP="00B6428C">
            <w:pPr>
              <w:pStyle w:val="Paragraph"/>
              <w:rPr>
                <w:rFonts w:ascii="Arial" w:hAnsi="Arial" w:cs="Arial"/>
              </w:rPr>
            </w:pPr>
            <w:r w:rsidRPr="003D6585">
              <w:rPr>
                <w:rFonts w:ascii="Arial" w:hAnsi="Arial" w:cs="Arial"/>
              </w:rPr>
              <w:t>AE</w:t>
            </w:r>
          </w:p>
        </w:tc>
        <w:tc>
          <w:tcPr>
            <w:tcW w:w="3066" w:type="pct"/>
          </w:tcPr>
          <w:p w:rsidR="00B6428C" w:rsidRPr="003D6585" w:rsidRDefault="00B6428C" w:rsidP="00B6428C">
            <w:pPr>
              <w:pStyle w:val="Paragraph"/>
              <w:rPr>
                <w:rFonts w:ascii="Arial" w:hAnsi="Arial" w:cs="Arial"/>
              </w:rPr>
            </w:pPr>
            <w:r w:rsidRPr="003D6585">
              <w:rPr>
                <w:rFonts w:ascii="Arial" w:hAnsi="Arial" w:cs="Arial"/>
              </w:rPr>
              <w:t>Adverse Event</w:t>
            </w:r>
          </w:p>
        </w:tc>
      </w:tr>
      <w:tr w:rsidR="00B6428C" w:rsidRPr="003D6585" w:rsidTr="00B6428C">
        <w:tc>
          <w:tcPr>
            <w:tcW w:w="1934" w:type="pct"/>
          </w:tcPr>
          <w:p w:rsidR="00B6428C" w:rsidRPr="003D6585" w:rsidRDefault="00B6428C" w:rsidP="00B6428C">
            <w:pPr>
              <w:pStyle w:val="Paragraph"/>
              <w:rPr>
                <w:rFonts w:ascii="Arial" w:hAnsi="Arial" w:cs="Arial"/>
              </w:rPr>
            </w:pPr>
            <w:r w:rsidRPr="003D6585">
              <w:rPr>
                <w:rFonts w:ascii="Arial" w:hAnsi="Arial" w:cs="Arial"/>
              </w:rPr>
              <w:t>AS</w:t>
            </w:r>
          </w:p>
        </w:tc>
        <w:tc>
          <w:tcPr>
            <w:tcW w:w="3066" w:type="pct"/>
          </w:tcPr>
          <w:p w:rsidR="00B6428C" w:rsidRPr="003D6585" w:rsidRDefault="00B6428C" w:rsidP="00B6428C">
            <w:pPr>
              <w:pStyle w:val="Paragraph"/>
              <w:rPr>
                <w:rFonts w:ascii="Arial" w:hAnsi="Arial" w:cs="Arial"/>
              </w:rPr>
            </w:pPr>
            <w:r w:rsidRPr="003D6585">
              <w:rPr>
                <w:rFonts w:ascii="Arial" w:hAnsi="Arial" w:cs="Arial"/>
              </w:rPr>
              <w:t>Ankylosing Spondylitis</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ATC</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Anatomical Therapeutic Chemical classification</w:t>
            </w:r>
          </w:p>
        </w:tc>
      </w:tr>
      <w:tr w:rsidR="00227222" w:rsidRPr="003D6585" w:rsidTr="00B6428C">
        <w:tc>
          <w:tcPr>
            <w:tcW w:w="1934" w:type="pct"/>
          </w:tcPr>
          <w:p w:rsidR="00227222" w:rsidRPr="003D6585" w:rsidRDefault="00227222" w:rsidP="00B6428C">
            <w:pPr>
              <w:pStyle w:val="clientname"/>
              <w:spacing w:before="60" w:after="60" w:line="240" w:lineRule="auto"/>
              <w:jc w:val="left"/>
              <w:rPr>
                <w:rFonts w:cs="Arial"/>
                <w:b w:val="0"/>
                <w:sz w:val="24"/>
                <w:szCs w:val="24"/>
              </w:rPr>
            </w:pPr>
            <w:r w:rsidRPr="003D6585">
              <w:rPr>
                <w:rFonts w:cs="Arial"/>
                <w:b w:val="0"/>
                <w:sz w:val="24"/>
                <w:szCs w:val="24"/>
              </w:rPr>
              <w:t>CMS</w:t>
            </w:r>
          </w:p>
        </w:tc>
        <w:tc>
          <w:tcPr>
            <w:tcW w:w="3066" w:type="pct"/>
          </w:tcPr>
          <w:p w:rsidR="00227222" w:rsidRPr="003D6585" w:rsidRDefault="00227222" w:rsidP="00B6428C">
            <w:pPr>
              <w:pStyle w:val="clientname"/>
              <w:spacing w:before="60" w:after="60" w:line="240" w:lineRule="auto"/>
              <w:jc w:val="left"/>
              <w:rPr>
                <w:rFonts w:cs="Arial"/>
                <w:b w:val="0"/>
                <w:sz w:val="24"/>
                <w:szCs w:val="24"/>
              </w:rPr>
            </w:pPr>
            <w:r w:rsidRPr="003D6585">
              <w:rPr>
                <w:rFonts w:cs="Arial"/>
                <w:b w:val="0"/>
                <w:sz w:val="24"/>
                <w:szCs w:val="24"/>
              </w:rPr>
              <w:t>Center for Medicare and Medicaid Services</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DMARDs</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Disease Modifying Anti-rheumatic Drugs</w:t>
            </w:r>
          </w:p>
        </w:tc>
      </w:tr>
      <w:tr w:rsidR="00227222" w:rsidRPr="003D6585" w:rsidTr="00B6428C">
        <w:tc>
          <w:tcPr>
            <w:tcW w:w="1934" w:type="pct"/>
          </w:tcPr>
          <w:p w:rsidR="00227222" w:rsidRPr="003D6585" w:rsidRDefault="00227222" w:rsidP="00B6428C">
            <w:pPr>
              <w:pStyle w:val="TableLeftAlign"/>
              <w:rPr>
                <w:rFonts w:cs="Arial"/>
                <w:sz w:val="24"/>
                <w:szCs w:val="24"/>
              </w:rPr>
            </w:pPr>
            <w:r w:rsidRPr="003D6585">
              <w:rPr>
                <w:rFonts w:cs="Arial"/>
                <w:sz w:val="24"/>
                <w:szCs w:val="24"/>
              </w:rPr>
              <w:t>DUA</w:t>
            </w:r>
          </w:p>
        </w:tc>
        <w:tc>
          <w:tcPr>
            <w:tcW w:w="3066" w:type="pct"/>
          </w:tcPr>
          <w:p w:rsidR="00227222" w:rsidRPr="003D6585" w:rsidRDefault="00227222" w:rsidP="00B6428C">
            <w:pPr>
              <w:pStyle w:val="TableLeftAlign"/>
              <w:rPr>
                <w:rFonts w:cs="Arial"/>
                <w:sz w:val="24"/>
                <w:szCs w:val="24"/>
              </w:rPr>
            </w:pPr>
            <w:r w:rsidRPr="003D6585">
              <w:rPr>
                <w:rFonts w:cs="Arial"/>
                <w:sz w:val="24"/>
                <w:szCs w:val="24"/>
              </w:rPr>
              <w:t>Data Use Agreement</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EU</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Europe</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EMR</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Electronic Medical Record</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ER</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Emergency Room</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FDA</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US Food and Drug Administration</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FFS</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Fee for Service</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HCPCS</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Healthcare Common Procedure Coding System</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HMO</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Health Maintenance Organization</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ICD-10</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International Classification of Diseases – 10</w:t>
            </w:r>
            <w:r w:rsidRPr="003D6585">
              <w:rPr>
                <w:rFonts w:cs="Arial"/>
                <w:sz w:val="24"/>
                <w:szCs w:val="24"/>
                <w:vertAlign w:val="superscript"/>
              </w:rPr>
              <w:t>th</w:t>
            </w:r>
            <w:r w:rsidRPr="003D6585">
              <w:rPr>
                <w:rFonts w:cs="Arial"/>
                <w:sz w:val="24"/>
                <w:szCs w:val="24"/>
              </w:rPr>
              <w:t xml:space="preserve"> Revision</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ICD-9-CM</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International Classification of Diseases – 9</w:t>
            </w:r>
            <w:r w:rsidRPr="003D6585">
              <w:rPr>
                <w:rFonts w:cs="Arial"/>
                <w:sz w:val="24"/>
                <w:szCs w:val="24"/>
                <w:vertAlign w:val="superscript"/>
              </w:rPr>
              <w:t>th</w:t>
            </w:r>
            <w:r w:rsidRPr="003D6585">
              <w:rPr>
                <w:rFonts w:cs="Arial"/>
                <w:sz w:val="24"/>
                <w:szCs w:val="24"/>
              </w:rPr>
              <w:t xml:space="preserve"> Revision, Clinical Modification</w:t>
            </w:r>
          </w:p>
        </w:tc>
      </w:tr>
      <w:tr w:rsidR="00227222" w:rsidRPr="003D6585" w:rsidTr="00B6428C">
        <w:tc>
          <w:tcPr>
            <w:tcW w:w="1934" w:type="pct"/>
          </w:tcPr>
          <w:p w:rsidR="00227222" w:rsidRPr="003D6585" w:rsidRDefault="00227222" w:rsidP="00B6428C">
            <w:pPr>
              <w:pStyle w:val="TableLeftAlign"/>
              <w:rPr>
                <w:rFonts w:cs="Arial"/>
                <w:sz w:val="24"/>
                <w:szCs w:val="24"/>
              </w:rPr>
            </w:pPr>
            <w:r w:rsidRPr="003D6585">
              <w:rPr>
                <w:rFonts w:cs="Arial"/>
                <w:sz w:val="24"/>
                <w:szCs w:val="24"/>
              </w:rPr>
              <w:t>IRB</w:t>
            </w:r>
          </w:p>
        </w:tc>
        <w:tc>
          <w:tcPr>
            <w:tcW w:w="3066" w:type="pct"/>
          </w:tcPr>
          <w:p w:rsidR="00227222" w:rsidRPr="003D6585" w:rsidRDefault="00227222" w:rsidP="00B6428C">
            <w:pPr>
              <w:pStyle w:val="TableLeftAlign"/>
              <w:rPr>
                <w:rFonts w:cs="Arial"/>
                <w:sz w:val="24"/>
                <w:szCs w:val="24"/>
              </w:rPr>
            </w:pPr>
            <w:r w:rsidRPr="003D6585">
              <w:rPr>
                <w:rFonts w:cs="Arial"/>
                <w:sz w:val="24"/>
                <w:szCs w:val="24"/>
              </w:rPr>
              <w:t>Institutional Review Board</w:t>
            </w:r>
          </w:p>
        </w:tc>
      </w:tr>
      <w:tr w:rsidR="00227222" w:rsidRPr="003D6585" w:rsidTr="00B6428C">
        <w:tc>
          <w:tcPr>
            <w:tcW w:w="1934" w:type="pct"/>
          </w:tcPr>
          <w:p w:rsidR="00227222" w:rsidRPr="003D6585" w:rsidRDefault="00227222" w:rsidP="00B6428C">
            <w:pPr>
              <w:pStyle w:val="TableLeftAlign"/>
              <w:rPr>
                <w:rFonts w:cs="Arial"/>
                <w:sz w:val="24"/>
                <w:szCs w:val="24"/>
              </w:rPr>
            </w:pPr>
            <w:r w:rsidRPr="003D6585">
              <w:rPr>
                <w:rFonts w:cs="Arial"/>
                <w:sz w:val="24"/>
                <w:szCs w:val="24"/>
              </w:rPr>
              <w:t>N/A</w:t>
            </w:r>
          </w:p>
        </w:tc>
        <w:tc>
          <w:tcPr>
            <w:tcW w:w="3066" w:type="pct"/>
          </w:tcPr>
          <w:p w:rsidR="00227222" w:rsidRPr="003D6585" w:rsidRDefault="00227222" w:rsidP="00B6428C">
            <w:pPr>
              <w:pStyle w:val="TableLeftAlign"/>
              <w:rPr>
                <w:rFonts w:cs="Arial"/>
                <w:sz w:val="24"/>
                <w:szCs w:val="24"/>
              </w:rPr>
            </w:pPr>
            <w:r w:rsidRPr="003D6585">
              <w:rPr>
                <w:rFonts w:cs="Arial"/>
                <w:sz w:val="24"/>
                <w:szCs w:val="24"/>
              </w:rPr>
              <w:t>Not Applicable</w:t>
            </w:r>
          </w:p>
        </w:tc>
      </w:tr>
      <w:tr w:rsidR="00B6428C" w:rsidRPr="003D6585" w:rsidTr="00B6428C">
        <w:tc>
          <w:tcPr>
            <w:tcW w:w="1934" w:type="pct"/>
          </w:tcPr>
          <w:p w:rsidR="00B6428C" w:rsidRPr="003D6585" w:rsidRDefault="00B6428C" w:rsidP="00B6428C">
            <w:pPr>
              <w:pStyle w:val="TableLeftAlign"/>
              <w:rPr>
                <w:rFonts w:cs="Arial"/>
                <w:sz w:val="24"/>
                <w:szCs w:val="24"/>
              </w:rPr>
            </w:pPr>
            <w:r w:rsidRPr="003D6585">
              <w:rPr>
                <w:rFonts w:cs="Arial"/>
                <w:sz w:val="24"/>
                <w:szCs w:val="24"/>
              </w:rPr>
              <w:t>NDC</w:t>
            </w:r>
          </w:p>
        </w:tc>
        <w:tc>
          <w:tcPr>
            <w:tcW w:w="3066" w:type="pct"/>
          </w:tcPr>
          <w:p w:rsidR="00B6428C" w:rsidRPr="003D6585" w:rsidRDefault="00B6428C" w:rsidP="00B6428C">
            <w:pPr>
              <w:pStyle w:val="TableLeftAlign"/>
              <w:rPr>
                <w:rFonts w:cs="Arial"/>
                <w:sz w:val="24"/>
                <w:szCs w:val="24"/>
              </w:rPr>
            </w:pPr>
            <w:r w:rsidRPr="003D6585">
              <w:rPr>
                <w:rFonts w:cs="Arial"/>
                <w:sz w:val="24"/>
                <w:szCs w:val="24"/>
              </w:rPr>
              <w:t>National Drug Code</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PS</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Propensity Score</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SAP</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Statistical Analysis Plan</w:t>
            </w:r>
            <w:r w:rsidRPr="003D6585">
              <w:rPr>
                <w:rFonts w:cs="Arial"/>
                <w:sz w:val="24"/>
                <w:szCs w:val="24"/>
              </w:rPr>
              <w:t xml:space="preserve"> </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SOP</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Standard Operating Procedures</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proofErr w:type="spellStart"/>
            <w:r w:rsidRPr="003D6585">
              <w:rPr>
                <w:rFonts w:cs="Arial"/>
                <w:b w:val="0"/>
                <w:sz w:val="24"/>
                <w:szCs w:val="24"/>
              </w:rPr>
              <w:t>TNFi</w:t>
            </w:r>
            <w:proofErr w:type="spellEnd"/>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Tumor Necrosis Factor Inhibitor</w:t>
            </w:r>
          </w:p>
        </w:tc>
      </w:tr>
      <w:tr w:rsidR="00B6428C" w:rsidRPr="003D6585" w:rsidTr="00B6428C">
        <w:tc>
          <w:tcPr>
            <w:tcW w:w="1934"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US</w:t>
            </w:r>
          </w:p>
        </w:tc>
        <w:tc>
          <w:tcPr>
            <w:tcW w:w="3066" w:type="pct"/>
          </w:tcPr>
          <w:p w:rsidR="00B6428C" w:rsidRPr="003D6585" w:rsidRDefault="00B6428C" w:rsidP="00B6428C">
            <w:pPr>
              <w:pStyle w:val="clientname"/>
              <w:spacing w:before="60" w:after="60" w:line="240" w:lineRule="auto"/>
              <w:jc w:val="left"/>
              <w:rPr>
                <w:rFonts w:cs="Arial"/>
                <w:b w:val="0"/>
                <w:sz w:val="24"/>
                <w:szCs w:val="24"/>
              </w:rPr>
            </w:pPr>
            <w:r w:rsidRPr="003D6585">
              <w:rPr>
                <w:rFonts w:cs="Arial"/>
                <w:b w:val="0"/>
                <w:sz w:val="24"/>
                <w:szCs w:val="24"/>
              </w:rPr>
              <w:t>United States</w:t>
            </w:r>
          </w:p>
        </w:tc>
      </w:tr>
    </w:tbl>
    <w:p w:rsidR="00B6428C" w:rsidRPr="003D6585" w:rsidRDefault="00B6428C" w:rsidP="00B6428C">
      <w:pPr>
        <w:pStyle w:val="C-BodyText"/>
        <w:rPr>
          <w:rFonts w:ascii="Arial" w:hAnsi="Arial" w:cs="Arial"/>
        </w:rPr>
      </w:pPr>
    </w:p>
    <w:p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 xml:space="preserve">Include a list of all abbreviations and associated terms used in the protocol. Do not abbreviate a term that appears only once in a document. </w:t>
      </w:r>
    </w:p>
    <w:p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 xml:space="preserve">Spell out abbreviated terms and indicate the abbreviation in parentheses at the first appearance in the protocol text. </w:t>
      </w:r>
    </w:p>
    <w:p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Abbreviations should not be defined in headings but can be used in headings once defined in text.</w:t>
      </w:r>
    </w:p>
    <w:p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Do not begin sentences with abbreviations; instead, spell words out in full.</w:t>
      </w:r>
    </w:p>
    <w:p w:rsidR="009235C8" w:rsidRPr="003D6585" w:rsidRDefault="009235C8" w:rsidP="00F443AD">
      <w:pPr>
        <w:pStyle w:val="C-InstructionText"/>
        <w:numPr>
          <w:ilvl w:val="0"/>
          <w:numId w:val="27"/>
        </w:numPr>
        <w:rPr>
          <w:rFonts w:ascii="Arial" w:hAnsi="Arial" w:cs="Arial"/>
          <w:lang w:val="en-GB"/>
        </w:rPr>
      </w:pPr>
      <w:r w:rsidRPr="003D6585">
        <w:rPr>
          <w:rFonts w:ascii="Arial" w:hAnsi="Arial" w:cs="Arial"/>
          <w:lang w:val="en-GB"/>
        </w:rPr>
        <w:t>In the List of Abbreviations, do not capitalize the spelled out definitions unless they are proper nouns.</w:t>
      </w:r>
    </w:p>
    <w:p w:rsidR="009235C8" w:rsidRPr="003D6585" w:rsidRDefault="009235C8" w:rsidP="000008B0">
      <w:pPr>
        <w:pStyle w:val="C-InstructionText"/>
        <w:rPr>
          <w:rFonts w:ascii="Arial" w:hAnsi="Arial" w:cs="Arial"/>
          <w:lang w:val="en-GB"/>
        </w:rPr>
      </w:pPr>
      <w:r w:rsidRPr="003D6585">
        <w:rPr>
          <w:rFonts w:ascii="Arial" w:hAnsi="Arial" w:cs="Arial"/>
          <w:lang w:val="en-GB"/>
        </w:rPr>
        <w:t>Refer to the UCB Submissions Style Guide for detailed information regarding the use of abbreviations.</w:t>
      </w:r>
    </w:p>
    <w:p w:rsidR="009235C8" w:rsidRPr="003D6585" w:rsidRDefault="009235C8" w:rsidP="00A37182">
      <w:pPr>
        <w:pStyle w:val="C-Heading1"/>
        <w:pageBreakBefore/>
        <w:rPr>
          <w:rFonts w:cs="Arial"/>
        </w:rPr>
      </w:pPr>
      <w:bookmarkStart w:id="10" w:name="_Toc404258843"/>
      <w:bookmarkStart w:id="11" w:name="_Toc481501024"/>
      <w:r w:rsidRPr="003D6585">
        <w:rPr>
          <w:rFonts w:cs="Arial"/>
        </w:rPr>
        <w:t>Executive summary</w:t>
      </w:r>
      <w:bookmarkEnd w:id="10"/>
      <w:bookmarkEnd w:id="11"/>
      <w:r w:rsidRPr="003D6585">
        <w:rPr>
          <w:rFonts w:cs="Arial"/>
        </w:rPr>
        <w:t xml:space="preserve"> </w:t>
      </w:r>
    </w:p>
    <w:p w:rsidR="009235C8" w:rsidRPr="003D6585" w:rsidRDefault="009235C8" w:rsidP="00774ADC">
      <w:pPr>
        <w:pStyle w:val="C-InstructionText"/>
        <w:numPr>
          <w:ilvl w:val="0"/>
          <w:numId w:val="59"/>
        </w:numPr>
        <w:rPr>
          <w:rFonts w:ascii="Arial" w:hAnsi="Arial" w:cs="Arial"/>
          <w:color w:val="339966"/>
        </w:rPr>
      </w:pPr>
      <w:r w:rsidRPr="003D6585">
        <w:rPr>
          <w:rFonts w:ascii="Arial" w:hAnsi="Arial" w:cs="Arial"/>
        </w:rPr>
        <w:t>External parties (e.g. EC; regulatory authorities) should have a clear understanding of the main features of the study after having read this summary, which should include the following elements</w:t>
      </w:r>
      <w:r w:rsidRPr="003D6585">
        <w:rPr>
          <w:rFonts w:ascii="Arial" w:hAnsi="Arial" w:cs="Arial"/>
          <w:color w:val="339966"/>
        </w:rPr>
        <w:t xml:space="preserve"> </w:t>
      </w:r>
    </w:p>
    <w:p w:rsidR="00FC6DCC" w:rsidRPr="001E4357" w:rsidRDefault="008B5CF2" w:rsidP="00774ADC">
      <w:pPr>
        <w:pStyle w:val="C-Bullet"/>
        <w:numPr>
          <w:ilvl w:val="0"/>
          <w:numId w:val="0"/>
        </w:numPr>
        <w:tabs>
          <w:tab w:val="left" w:pos="90"/>
          <w:tab w:val="left" w:pos="180"/>
        </w:tabs>
        <w:ind w:left="360" w:hanging="360"/>
        <w:rPr>
          <w:rFonts w:ascii="Arial" w:hAnsi="Arial" w:cs="Arial"/>
          <w:szCs w:val="24"/>
        </w:rPr>
      </w:pPr>
      <w:r>
        <w:rPr>
          <w:rFonts w:ascii="Arial" w:hAnsi="Arial" w:cs="Arial"/>
        </w:rPr>
        <w:t xml:space="preserve">   </w:t>
      </w:r>
      <w:r w:rsidR="009235C8" w:rsidRPr="001E4357">
        <w:rPr>
          <w:rFonts w:ascii="Arial" w:hAnsi="Arial" w:cs="Arial"/>
        </w:rPr>
        <w:t>Rationale and background</w:t>
      </w:r>
      <w:proofErr w:type="gramStart"/>
      <w:r>
        <w:rPr>
          <w:rFonts w:ascii="Arial" w:hAnsi="Arial" w:cs="Arial"/>
        </w:rPr>
        <w:t>:</w:t>
      </w:r>
      <w:proofErr w:type="gramEnd"/>
      <w:r w:rsidR="001E4357">
        <w:rPr>
          <w:rFonts w:ascii="Arial" w:hAnsi="Arial" w:cs="Arial"/>
        </w:rPr>
        <w:br/>
      </w:r>
      <w:r w:rsidR="00FC6DCC" w:rsidRPr="001E4357">
        <w:rPr>
          <w:rFonts w:ascii="Arial" w:hAnsi="Arial" w:cs="Arial"/>
        </w:rPr>
        <w:t xml:space="preserve">Ankylosing Spondylitis (AS) </w:t>
      </w:r>
      <w:r w:rsidR="00FC6DCC" w:rsidRPr="001E4357">
        <w:rPr>
          <w:rFonts w:ascii="Arial" w:hAnsi="Arial" w:cs="Arial"/>
          <w:szCs w:val="24"/>
        </w:rPr>
        <w:t>is a multi-system</w:t>
      </w:r>
      <w:r w:rsidR="00BB6964" w:rsidRPr="001E4357">
        <w:rPr>
          <w:rFonts w:ascii="Arial" w:hAnsi="Arial" w:cs="Arial"/>
          <w:szCs w:val="24"/>
        </w:rPr>
        <w:t>,</w:t>
      </w:r>
      <w:r w:rsidR="00FC6DCC" w:rsidRPr="001E4357">
        <w:rPr>
          <w:rFonts w:ascii="Arial" w:hAnsi="Arial" w:cs="Arial"/>
          <w:szCs w:val="24"/>
        </w:rPr>
        <w:t xml:space="preserve"> immune-mediated</w:t>
      </w:r>
      <w:r w:rsidR="00BB6964" w:rsidRPr="001E4357">
        <w:rPr>
          <w:rFonts w:ascii="Arial" w:hAnsi="Arial" w:cs="Arial"/>
          <w:szCs w:val="24"/>
        </w:rPr>
        <w:t>,</w:t>
      </w:r>
      <w:r w:rsidR="00FC6DCC" w:rsidRPr="001E4357">
        <w:rPr>
          <w:rFonts w:ascii="Arial" w:hAnsi="Arial" w:cs="Arial"/>
          <w:szCs w:val="24"/>
        </w:rPr>
        <w:t xml:space="preserve"> chronic inflammatory disease</w:t>
      </w:r>
      <w:r w:rsidR="00BB6964" w:rsidRPr="00F21982">
        <w:rPr>
          <w:rFonts w:ascii="Arial" w:hAnsi="Arial" w:cs="Arial"/>
          <w:szCs w:val="24"/>
        </w:rPr>
        <w:t xml:space="preserve"> that predominantly affects the axial skeleton, </w:t>
      </w:r>
      <w:r w:rsidR="00AE3A64" w:rsidRPr="00461CDF">
        <w:rPr>
          <w:rFonts w:ascii="Arial" w:hAnsi="Arial" w:cs="Arial"/>
          <w:szCs w:val="24"/>
        </w:rPr>
        <w:t>and commonly</w:t>
      </w:r>
      <w:r w:rsidR="00BB6964" w:rsidRPr="00561F19">
        <w:rPr>
          <w:rFonts w:ascii="Arial" w:hAnsi="Arial" w:cs="Arial"/>
          <w:szCs w:val="24"/>
        </w:rPr>
        <w:t xml:space="preserve"> affect</w:t>
      </w:r>
      <w:r w:rsidR="00350032" w:rsidRPr="00A71E89">
        <w:rPr>
          <w:rFonts w:ascii="Arial" w:hAnsi="Arial" w:cs="Arial"/>
          <w:szCs w:val="24"/>
        </w:rPr>
        <w:t>s</w:t>
      </w:r>
      <w:r w:rsidR="00BB6964" w:rsidRPr="00A71E89">
        <w:rPr>
          <w:rFonts w:ascii="Arial" w:hAnsi="Arial" w:cs="Arial"/>
          <w:szCs w:val="24"/>
        </w:rPr>
        <w:t xml:space="preserve"> the peripheral skeleton as well as non-articular organ systems. The extra-articular manifestations of the disease</w:t>
      </w:r>
      <w:r w:rsidR="00BB6964" w:rsidRPr="00C64BB6">
        <w:rPr>
          <w:rFonts w:ascii="Arial" w:hAnsi="Arial" w:cs="Arial"/>
          <w:szCs w:val="24"/>
        </w:rPr>
        <w:t xml:space="preserve"> and comorbidities</w:t>
      </w:r>
      <w:r w:rsidR="00725555">
        <w:rPr>
          <w:rFonts w:ascii="Arial" w:hAnsi="Arial" w:cs="Arial"/>
          <w:szCs w:val="24"/>
        </w:rPr>
        <w:t xml:space="preserve"> (henceforth combined to call ‘comorbidities’) lead to increased morbidity and mortality in AS patients compared to the general population. With the advent of novel therapies, especially tumor necrosis factor inhibitors (</w:t>
      </w:r>
      <w:proofErr w:type="spellStart"/>
      <w:r w:rsidR="00725555">
        <w:rPr>
          <w:rFonts w:ascii="Arial" w:hAnsi="Arial" w:cs="Arial"/>
          <w:szCs w:val="24"/>
        </w:rPr>
        <w:t>TNFi</w:t>
      </w:r>
      <w:proofErr w:type="spellEnd"/>
      <w:r w:rsidR="00725555">
        <w:rPr>
          <w:rFonts w:ascii="Arial" w:hAnsi="Arial" w:cs="Arial"/>
          <w:szCs w:val="24"/>
        </w:rPr>
        <w:t>), AS patients have experienced reduction in signs and symptoms, improvement in physical function and quality of life.  Whether these new mod</w:t>
      </w:r>
      <w:r w:rsidR="00D745D8">
        <w:rPr>
          <w:rFonts w:ascii="Arial" w:hAnsi="Arial" w:cs="Arial"/>
          <w:szCs w:val="24"/>
        </w:rPr>
        <w:t>al</w:t>
      </w:r>
      <w:r w:rsidR="00725555">
        <w:rPr>
          <w:rFonts w:ascii="Arial" w:hAnsi="Arial" w:cs="Arial"/>
          <w:szCs w:val="24"/>
        </w:rPr>
        <w:t xml:space="preserve">ities of treatment have altered the incidence of comorbidities </w:t>
      </w:r>
      <w:proofErr w:type="gramStart"/>
      <w:r w:rsidR="00725555">
        <w:rPr>
          <w:rFonts w:ascii="Arial" w:hAnsi="Arial" w:cs="Arial"/>
          <w:szCs w:val="24"/>
        </w:rPr>
        <w:t>is not known</w:t>
      </w:r>
      <w:proofErr w:type="gramEnd"/>
      <w:r w:rsidR="00725555">
        <w:rPr>
          <w:rFonts w:ascii="Arial" w:hAnsi="Arial" w:cs="Arial"/>
          <w:szCs w:val="24"/>
        </w:rPr>
        <w:t xml:space="preserve">.    </w:t>
      </w:r>
    </w:p>
    <w:p w:rsidR="009235C8" w:rsidRPr="00112250" w:rsidRDefault="009235C8" w:rsidP="00112250">
      <w:pPr>
        <w:pStyle w:val="C-Bullet"/>
        <w:rPr>
          <w:rFonts w:ascii="Arial" w:hAnsi="Arial" w:cs="Arial"/>
        </w:rPr>
      </w:pPr>
      <w:r w:rsidRPr="003D6585">
        <w:rPr>
          <w:rFonts w:ascii="Arial" w:hAnsi="Arial" w:cs="Arial"/>
        </w:rPr>
        <w:t>Research question and objectives</w:t>
      </w:r>
      <w:proofErr w:type="gramStart"/>
      <w:r w:rsidR="00BB6964">
        <w:rPr>
          <w:rFonts w:ascii="Arial" w:hAnsi="Arial" w:cs="Arial"/>
        </w:rPr>
        <w:t>:</w:t>
      </w:r>
      <w:proofErr w:type="gramEnd"/>
      <w:r w:rsidR="00BB6964">
        <w:rPr>
          <w:rFonts w:ascii="Arial" w:hAnsi="Arial" w:cs="Arial"/>
        </w:rPr>
        <w:br/>
      </w:r>
      <w:r w:rsidR="009139EB">
        <w:rPr>
          <w:rFonts w:ascii="Arial" w:hAnsi="Arial" w:cs="Arial"/>
        </w:rPr>
        <w:t xml:space="preserve">The main research question is whether </w:t>
      </w:r>
      <w:proofErr w:type="spellStart"/>
      <w:r w:rsidR="009139EB">
        <w:rPr>
          <w:rFonts w:ascii="Arial" w:hAnsi="Arial" w:cs="Arial"/>
        </w:rPr>
        <w:t>TNFi</w:t>
      </w:r>
      <w:proofErr w:type="spellEnd"/>
      <w:r w:rsidR="009139EB">
        <w:rPr>
          <w:rFonts w:ascii="Arial" w:hAnsi="Arial" w:cs="Arial"/>
        </w:rPr>
        <w:t xml:space="preserve"> have changed the natural history of AS by reducing the incidence </w:t>
      </w:r>
      <w:r w:rsidR="00D836F1">
        <w:rPr>
          <w:rFonts w:ascii="Arial" w:hAnsi="Arial" w:cs="Arial"/>
        </w:rPr>
        <w:t xml:space="preserve">of </w:t>
      </w:r>
      <w:r w:rsidR="0011051D">
        <w:rPr>
          <w:rFonts w:ascii="Arial" w:hAnsi="Arial" w:cs="Arial"/>
        </w:rPr>
        <w:t xml:space="preserve">AS-related </w:t>
      </w:r>
      <w:r w:rsidR="00D836F1">
        <w:rPr>
          <w:rFonts w:ascii="Arial" w:hAnsi="Arial" w:cs="Arial"/>
        </w:rPr>
        <w:t>comorbidities.</w:t>
      </w:r>
      <w:r w:rsidR="009139EB">
        <w:rPr>
          <w:rFonts w:ascii="Arial" w:hAnsi="Arial" w:cs="Arial"/>
        </w:rPr>
        <w:t xml:space="preserve"> </w:t>
      </w:r>
      <w:proofErr w:type="gramStart"/>
      <w:r w:rsidR="00D836F1">
        <w:rPr>
          <w:rFonts w:ascii="Arial" w:hAnsi="Arial" w:cs="Arial"/>
        </w:rPr>
        <w:t xml:space="preserve">The study objectives are </w:t>
      </w:r>
      <w:r w:rsidR="00BB6964">
        <w:rPr>
          <w:rFonts w:ascii="Arial" w:hAnsi="Arial" w:cs="Arial"/>
        </w:rPr>
        <w:t>to investigate the prevalence of AS</w:t>
      </w:r>
      <w:r w:rsidR="00AC715E">
        <w:rPr>
          <w:rFonts w:ascii="Arial" w:hAnsi="Arial" w:cs="Arial"/>
        </w:rPr>
        <w:t xml:space="preserve"> in insurance claims databases</w:t>
      </w:r>
      <w:r w:rsidR="009139EB">
        <w:rPr>
          <w:rFonts w:ascii="Arial" w:hAnsi="Arial" w:cs="Arial"/>
        </w:rPr>
        <w:t xml:space="preserve">, </w:t>
      </w:r>
      <w:r w:rsidR="00AC715E">
        <w:rPr>
          <w:rFonts w:ascii="Arial" w:hAnsi="Arial" w:cs="Arial"/>
        </w:rPr>
        <w:t>to identify</w:t>
      </w:r>
      <w:r w:rsidR="009139EB">
        <w:rPr>
          <w:rFonts w:ascii="Arial" w:hAnsi="Arial" w:cs="Arial"/>
        </w:rPr>
        <w:t xml:space="preserve"> the prevalence of comorbidities in AS patients compared to </w:t>
      </w:r>
      <w:r w:rsidR="00732F37">
        <w:rPr>
          <w:rFonts w:ascii="Arial" w:hAnsi="Arial" w:cs="Arial"/>
        </w:rPr>
        <w:t>a</w:t>
      </w:r>
      <w:r w:rsidR="00D745D8">
        <w:rPr>
          <w:rFonts w:ascii="Arial" w:hAnsi="Arial" w:cs="Arial"/>
        </w:rPr>
        <w:t xml:space="preserve"> </w:t>
      </w:r>
      <w:r w:rsidR="009139EB">
        <w:rPr>
          <w:rFonts w:ascii="Arial" w:hAnsi="Arial" w:cs="Arial"/>
        </w:rPr>
        <w:t>non-AS general population</w:t>
      </w:r>
      <w:r w:rsidR="00732F37">
        <w:rPr>
          <w:rFonts w:ascii="Arial" w:hAnsi="Arial" w:cs="Arial"/>
        </w:rPr>
        <w:t xml:space="preserve"> sample</w:t>
      </w:r>
      <w:r w:rsidR="00112250">
        <w:rPr>
          <w:rFonts w:ascii="Arial" w:hAnsi="Arial" w:cs="Arial"/>
        </w:rPr>
        <w:t xml:space="preserve">, </w:t>
      </w:r>
      <w:r w:rsidR="00AC715E">
        <w:rPr>
          <w:rFonts w:ascii="Arial" w:hAnsi="Arial" w:cs="Arial"/>
        </w:rPr>
        <w:t xml:space="preserve">and </w:t>
      </w:r>
      <w:r w:rsidR="009139EB" w:rsidRPr="00112250">
        <w:rPr>
          <w:rFonts w:ascii="Arial" w:hAnsi="Arial" w:cs="Arial"/>
        </w:rPr>
        <w:t xml:space="preserve">to </w:t>
      </w:r>
      <w:r w:rsidR="00112250">
        <w:rPr>
          <w:rFonts w:ascii="Arial" w:hAnsi="Arial" w:cs="Arial"/>
        </w:rPr>
        <w:t xml:space="preserve">compare the incidence of </w:t>
      </w:r>
      <w:r w:rsidR="00E424BC">
        <w:rPr>
          <w:rFonts w:ascii="Arial" w:hAnsi="Arial" w:cs="Arial"/>
        </w:rPr>
        <w:t xml:space="preserve">AS-related </w:t>
      </w:r>
      <w:r w:rsidR="00112250">
        <w:rPr>
          <w:rFonts w:ascii="Arial" w:hAnsi="Arial" w:cs="Arial"/>
        </w:rPr>
        <w:t xml:space="preserve">comorbidities </w:t>
      </w:r>
      <w:r w:rsidR="00E424BC">
        <w:rPr>
          <w:rFonts w:ascii="Arial" w:hAnsi="Arial" w:cs="Arial"/>
        </w:rPr>
        <w:t>between the following three groups of AS patients: those managed with either no therapy or prescription non-steroidal anti-inflammatory drugs (NSAIDs), those given</w:t>
      </w:r>
      <w:r w:rsidR="00112250">
        <w:rPr>
          <w:rFonts w:ascii="Arial" w:hAnsi="Arial" w:cs="Arial"/>
        </w:rPr>
        <w:t xml:space="preserve"> traditional disease modifying anti-rheumatic drugs</w:t>
      </w:r>
      <w:r w:rsidR="007B0C2F">
        <w:rPr>
          <w:rFonts w:ascii="Arial" w:hAnsi="Arial" w:cs="Arial"/>
        </w:rPr>
        <w:t xml:space="preserve"> (DMARDS)</w:t>
      </w:r>
      <w:r w:rsidR="00112250">
        <w:rPr>
          <w:rFonts w:ascii="Arial" w:hAnsi="Arial" w:cs="Arial"/>
        </w:rPr>
        <w:t xml:space="preserve">, </w:t>
      </w:r>
      <w:r w:rsidR="00AC715E">
        <w:rPr>
          <w:rFonts w:ascii="Arial" w:hAnsi="Arial" w:cs="Arial"/>
        </w:rPr>
        <w:t xml:space="preserve">and </w:t>
      </w:r>
      <w:r w:rsidR="00E424BC">
        <w:rPr>
          <w:rFonts w:ascii="Arial" w:hAnsi="Arial" w:cs="Arial"/>
        </w:rPr>
        <w:t xml:space="preserve">those using </w:t>
      </w:r>
      <w:proofErr w:type="spellStart"/>
      <w:r w:rsidR="00112250">
        <w:rPr>
          <w:rFonts w:ascii="Arial" w:hAnsi="Arial" w:cs="Arial"/>
        </w:rPr>
        <w:t>TNFi</w:t>
      </w:r>
      <w:proofErr w:type="spellEnd"/>
      <w:r w:rsidR="00E424BC">
        <w:rPr>
          <w:rFonts w:ascii="Arial" w:hAnsi="Arial" w:cs="Arial"/>
        </w:rPr>
        <w:t>.</w:t>
      </w:r>
      <w:proofErr w:type="gramEnd"/>
      <w:r w:rsidR="00112250">
        <w:rPr>
          <w:rFonts w:ascii="Arial" w:hAnsi="Arial" w:cs="Arial"/>
        </w:rPr>
        <w:t xml:space="preserve">   </w:t>
      </w:r>
      <w:r w:rsidR="009139EB" w:rsidRPr="00112250">
        <w:rPr>
          <w:rFonts w:ascii="Arial" w:hAnsi="Arial" w:cs="Arial"/>
        </w:rPr>
        <w:t xml:space="preserve">   </w:t>
      </w:r>
      <w:r w:rsidR="00BB6964" w:rsidRPr="00112250">
        <w:rPr>
          <w:rFonts w:ascii="Arial" w:hAnsi="Arial" w:cs="Arial"/>
        </w:rPr>
        <w:t xml:space="preserve"> </w:t>
      </w:r>
    </w:p>
    <w:p w:rsidR="009235C8" w:rsidRPr="003D6585" w:rsidRDefault="009235C8" w:rsidP="000008B0">
      <w:pPr>
        <w:pStyle w:val="C-Bullet"/>
        <w:rPr>
          <w:rFonts w:ascii="Arial" w:hAnsi="Arial" w:cs="Arial"/>
        </w:rPr>
      </w:pPr>
      <w:r w:rsidRPr="003D6585">
        <w:rPr>
          <w:rFonts w:ascii="Arial" w:hAnsi="Arial" w:cs="Arial"/>
        </w:rPr>
        <w:t>Study design, including data sources</w:t>
      </w:r>
      <w:proofErr w:type="gramStart"/>
      <w:r w:rsidR="00112250">
        <w:rPr>
          <w:rFonts w:ascii="Arial" w:hAnsi="Arial" w:cs="Arial"/>
        </w:rPr>
        <w:t>:</w:t>
      </w:r>
      <w:proofErr w:type="gramEnd"/>
      <w:r w:rsidR="00112250">
        <w:rPr>
          <w:rFonts w:ascii="Arial" w:hAnsi="Arial" w:cs="Arial"/>
        </w:rPr>
        <w:br/>
        <w:t>This will be a retrospective cohort study of AS patients</w:t>
      </w:r>
      <w:r w:rsidR="009C0296">
        <w:rPr>
          <w:rFonts w:ascii="Arial" w:hAnsi="Arial" w:cs="Arial"/>
        </w:rPr>
        <w:t xml:space="preserve"> from three commercial insurance claims databases: </w:t>
      </w:r>
      <w:r w:rsidR="005E64EF">
        <w:rPr>
          <w:rFonts w:ascii="Arial" w:hAnsi="Arial" w:cs="Arial"/>
        </w:rPr>
        <w:t xml:space="preserve">United Healthcare, </w:t>
      </w:r>
      <w:proofErr w:type="spellStart"/>
      <w:r w:rsidR="009C0296" w:rsidRPr="009C0296">
        <w:rPr>
          <w:rFonts w:ascii="Arial" w:hAnsi="Arial" w:cs="Arial"/>
        </w:rPr>
        <w:t>Truven</w:t>
      </w:r>
      <w:proofErr w:type="spellEnd"/>
      <w:r w:rsidR="009C0296" w:rsidRPr="009C0296">
        <w:rPr>
          <w:rFonts w:ascii="Arial" w:hAnsi="Arial" w:cs="Arial"/>
        </w:rPr>
        <w:t xml:space="preserve"> </w:t>
      </w:r>
      <w:proofErr w:type="spellStart"/>
      <w:r w:rsidR="009C0296" w:rsidRPr="009C0296">
        <w:rPr>
          <w:rFonts w:ascii="Arial" w:hAnsi="Arial" w:cs="Arial"/>
        </w:rPr>
        <w:t>Marketscan</w:t>
      </w:r>
      <w:proofErr w:type="spellEnd"/>
      <w:r w:rsidR="009C0296" w:rsidRPr="009C0296">
        <w:rPr>
          <w:rFonts w:ascii="Arial" w:hAnsi="Arial" w:cs="Arial"/>
        </w:rPr>
        <w:t xml:space="preserve">, </w:t>
      </w:r>
      <w:r w:rsidR="005E64EF">
        <w:rPr>
          <w:rFonts w:ascii="Arial" w:hAnsi="Arial" w:cs="Arial"/>
        </w:rPr>
        <w:t xml:space="preserve">and </w:t>
      </w:r>
      <w:r w:rsidR="009C0296" w:rsidRPr="009C0296">
        <w:rPr>
          <w:rFonts w:ascii="Arial" w:hAnsi="Arial" w:cs="Arial"/>
        </w:rPr>
        <w:t>the U.S. Medicare Fee-for-Service Claims data</w:t>
      </w:r>
      <w:r w:rsidR="005E64EF">
        <w:rPr>
          <w:rFonts w:ascii="Arial" w:hAnsi="Arial" w:cs="Arial"/>
        </w:rPr>
        <w:t>.</w:t>
      </w:r>
      <w:r w:rsidR="009C0296">
        <w:rPr>
          <w:rFonts w:ascii="Arial" w:hAnsi="Arial" w:cs="Arial"/>
        </w:rPr>
        <w:t xml:space="preserve">  </w:t>
      </w:r>
      <w:r w:rsidR="00112250">
        <w:rPr>
          <w:rFonts w:ascii="Arial" w:hAnsi="Arial" w:cs="Arial"/>
        </w:rPr>
        <w:t xml:space="preserve"> </w:t>
      </w:r>
      <w:r w:rsidRPr="003D6585">
        <w:rPr>
          <w:rFonts w:ascii="Arial" w:hAnsi="Arial" w:cs="Arial"/>
        </w:rPr>
        <w:t xml:space="preserve"> </w:t>
      </w:r>
    </w:p>
    <w:p w:rsidR="009235C8" w:rsidRPr="003D6585" w:rsidRDefault="001E4357" w:rsidP="000008B0">
      <w:pPr>
        <w:pStyle w:val="C-Bullet"/>
        <w:rPr>
          <w:rFonts w:ascii="Arial" w:hAnsi="Arial" w:cs="Arial"/>
          <w:i/>
          <w:color w:val="00B050"/>
          <w:sz w:val="22"/>
          <w:szCs w:val="22"/>
        </w:rPr>
      </w:pPr>
      <w:r>
        <w:rPr>
          <w:rFonts w:ascii="Arial" w:hAnsi="Arial" w:cs="Arial"/>
        </w:rPr>
        <w:t xml:space="preserve">Study </w:t>
      </w:r>
      <w:r w:rsidR="009235C8" w:rsidRPr="003D6585">
        <w:rPr>
          <w:rFonts w:ascii="Arial" w:hAnsi="Arial" w:cs="Arial"/>
        </w:rPr>
        <w:t>Population</w:t>
      </w:r>
      <w:r>
        <w:rPr>
          <w:rFonts w:ascii="Arial" w:hAnsi="Arial" w:cs="Arial"/>
        </w:rPr>
        <w:t>:</w:t>
      </w:r>
      <w:r w:rsidR="009235C8" w:rsidRPr="003D6585">
        <w:rPr>
          <w:rFonts w:ascii="Arial" w:hAnsi="Arial" w:cs="Arial"/>
        </w:rPr>
        <w:t xml:space="preserve"> </w:t>
      </w:r>
      <w:r w:rsidR="009C0296">
        <w:rPr>
          <w:rFonts w:ascii="Arial" w:hAnsi="Arial" w:cs="Arial"/>
        </w:rPr>
        <w:br/>
        <w:t xml:space="preserve">All AS patients </w:t>
      </w:r>
      <w:r w:rsidR="006C5BDC">
        <w:rPr>
          <w:rFonts w:ascii="Arial" w:hAnsi="Arial" w:cs="Arial"/>
        </w:rPr>
        <w:t>repr</w:t>
      </w:r>
      <w:r w:rsidR="00804040">
        <w:rPr>
          <w:rFonts w:ascii="Arial" w:hAnsi="Arial" w:cs="Arial"/>
        </w:rPr>
        <w:t>esented in the Multi-Payer Claims Database (MPCD)</w:t>
      </w:r>
      <w:r>
        <w:rPr>
          <w:rFonts w:ascii="Arial" w:hAnsi="Arial" w:cs="Arial"/>
        </w:rPr>
        <w:t xml:space="preserve"> </w:t>
      </w:r>
      <w:r w:rsidR="006C5BDC">
        <w:rPr>
          <w:rFonts w:ascii="Arial" w:hAnsi="Arial" w:cs="Arial"/>
        </w:rPr>
        <w:t>(</w:t>
      </w:r>
      <w:r w:rsidR="006C5BDC" w:rsidRPr="009C0296">
        <w:rPr>
          <w:rFonts w:ascii="Arial" w:hAnsi="Arial" w:cs="Arial"/>
        </w:rPr>
        <w:t>2007-2010)</w:t>
      </w:r>
      <w:r w:rsidR="006C5BDC">
        <w:rPr>
          <w:rFonts w:ascii="Arial" w:hAnsi="Arial" w:cs="Arial"/>
        </w:rPr>
        <w:t xml:space="preserve"> </w:t>
      </w:r>
      <w:r>
        <w:rPr>
          <w:rFonts w:ascii="Arial" w:hAnsi="Arial" w:cs="Arial"/>
        </w:rPr>
        <w:t>which includes information from United Healthcare (</w:t>
      </w:r>
      <w:proofErr w:type="spellStart"/>
      <w:r>
        <w:rPr>
          <w:rFonts w:ascii="Arial" w:hAnsi="Arial" w:cs="Arial"/>
        </w:rPr>
        <w:t>Optum</w:t>
      </w:r>
      <w:proofErr w:type="spellEnd"/>
      <w:r>
        <w:rPr>
          <w:rFonts w:ascii="Arial" w:hAnsi="Arial" w:cs="Arial"/>
        </w:rPr>
        <w:t xml:space="preserve"> Insight)</w:t>
      </w:r>
      <w:r w:rsidR="009C0296" w:rsidRPr="009C0296">
        <w:rPr>
          <w:rFonts w:ascii="Arial" w:hAnsi="Arial" w:cs="Arial"/>
        </w:rPr>
        <w:t xml:space="preserve">, </w:t>
      </w:r>
      <w:proofErr w:type="spellStart"/>
      <w:r w:rsidR="009C0296" w:rsidRPr="009C0296">
        <w:rPr>
          <w:rFonts w:ascii="Arial" w:hAnsi="Arial" w:cs="Arial"/>
        </w:rPr>
        <w:t>Truven</w:t>
      </w:r>
      <w:proofErr w:type="spellEnd"/>
      <w:r w:rsidR="009C0296" w:rsidRPr="009C0296">
        <w:rPr>
          <w:rFonts w:ascii="Arial" w:hAnsi="Arial" w:cs="Arial"/>
        </w:rPr>
        <w:t xml:space="preserve"> </w:t>
      </w:r>
      <w:proofErr w:type="spellStart"/>
      <w:r w:rsidR="009C0296" w:rsidRPr="009C0296">
        <w:rPr>
          <w:rFonts w:ascii="Arial" w:hAnsi="Arial" w:cs="Arial"/>
        </w:rPr>
        <w:t>Marketscan</w:t>
      </w:r>
      <w:proofErr w:type="spellEnd"/>
      <w:r w:rsidR="009C0296" w:rsidRPr="009C0296">
        <w:rPr>
          <w:rFonts w:ascii="Arial" w:hAnsi="Arial" w:cs="Arial"/>
        </w:rPr>
        <w:t xml:space="preserve"> </w:t>
      </w:r>
      <w:r w:rsidR="009C0296">
        <w:rPr>
          <w:rFonts w:ascii="Arial" w:hAnsi="Arial" w:cs="Arial"/>
        </w:rPr>
        <w:t>(</w:t>
      </w:r>
      <w:r w:rsidR="009C0296" w:rsidRPr="009C0296">
        <w:rPr>
          <w:rFonts w:ascii="Arial" w:hAnsi="Arial" w:cs="Arial"/>
        </w:rPr>
        <w:t>2010-</w:t>
      </w:r>
      <w:r w:rsidR="00CE7B74" w:rsidRPr="009C0296">
        <w:rPr>
          <w:rFonts w:ascii="Arial" w:hAnsi="Arial" w:cs="Arial"/>
        </w:rPr>
        <w:t>201</w:t>
      </w:r>
      <w:r w:rsidR="00CE7B74">
        <w:rPr>
          <w:rFonts w:ascii="Arial" w:hAnsi="Arial" w:cs="Arial"/>
        </w:rPr>
        <w:t>4</w:t>
      </w:r>
      <w:r w:rsidR="009C0296">
        <w:rPr>
          <w:rFonts w:ascii="Arial" w:hAnsi="Arial" w:cs="Arial"/>
        </w:rPr>
        <w:t>)</w:t>
      </w:r>
      <w:r w:rsidR="009C0296" w:rsidRPr="009C0296">
        <w:rPr>
          <w:rFonts w:ascii="Arial" w:hAnsi="Arial" w:cs="Arial"/>
        </w:rPr>
        <w:t xml:space="preserve">, and U.S. Medicare claims data </w:t>
      </w:r>
      <w:r w:rsidR="009C0296">
        <w:rPr>
          <w:rFonts w:ascii="Arial" w:hAnsi="Arial" w:cs="Arial"/>
        </w:rPr>
        <w:t>(</w:t>
      </w:r>
      <w:r w:rsidR="009C0296" w:rsidRPr="009C0296">
        <w:rPr>
          <w:rFonts w:ascii="Arial" w:hAnsi="Arial" w:cs="Arial"/>
        </w:rPr>
        <w:t>2006-2014</w:t>
      </w:r>
      <w:r w:rsidR="009C0296">
        <w:rPr>
          <w:rFonts w:ascii="Arial" w:hAnsi="Arial" w:cs="Arial"/>
        </w:rPr>
        <w:t>)</w:t>
      </w:r>
      <w:r w:rsidR="009C0296" w:rsidRPr="009C0296">
        <w:rPr>
          <w:rFonts w:ascii="Arial" w:hAnsi="Arial" w:cs="Arial"/>
        </w:rPr>
        <w:t xml:space="preserve"> </w:t>
      </w:r>
      <w:r w:rsidR="009C0296">
        <w:rPr>
          <w:rFonts w:ascii="Arial" w:hAnsi="Arial" w:cs="Arial"/>
        </w:rPr>
        <w:t xml:space="preserve">will be </w:t>
      </w:r>
      <w:r w:rsidR="00CF0908">
        <w:rPr>
          <w:rFonts w:ascii="Arial" w:hAnsi="Arial" w:cs="Arial"/>
        </w:rPr>
        <w:t>included</w:t>
      </w:r>
      <w:r w:rsidR="009C0296" w:rsidRPr="009C0296">
        <w:rPr>
          <w:rFonts w:ascii="Arial" w:hAnsi="Arial" w:cs="Arial"/>
        </w:rPr>
        <w:t xml:space="preserve">. Samples of the general population in </w:t>
      </w:r>
      <w:r w:rsidR="00732F37">
        <w:rPr>
          <w:rFonts w:ascii="Arial" w:hAnsi="Arial" w:cs="Arial"/>
        </w:rPr>
        <w:t>United Healthcare</w:t>
      </w:r>
      <w:r w:rsidR="00732F37" w:rsidRPr="009C0296">
        <w:rPr>
          <w:rFonts w:ascii="Arial" w:hAnsi="Arial" w:cs="Arial"/>
        </w:rPr>
        <w:t xml:space="preserve"> </w:t>
      </w:r>
      <w:r w:rsidR="009C0296" w:rsidRPr="009C0296">
        <w:rPr>
          <w:rFonts w:ascii="Arial" w:hAnsi="Arial" w:cs="Arial"/>
        </w:rPr>
        <w:t xml:space="preserve">and Medicare </w:t>
      </w:r>
      <w:proofErr w:type="gramStart"/>
      <w:r w:rsidR="009C0296" w:rsidRPr="009C0296">
        <w:rPr>
          <w:rFonts w:ascii="Arial" w:hAnsi="Arial" w:cs="Arial"/>
        </w:rPr>
        <w:t>will be used</w:t>
      </w:r>
      <w:proofErr w:type="gramEnd"/>
      <w:r w:rsidR="009C0296" w:rsidRPr="009C0296">
        <w:rPr>
          <w:rFonts w:ascii="Arial" w:hAnsi="Arial" w:cs="Arial"/>
        </w:rPr>
        <w:t xml:space="preserve"> for the non-AS comparator</w:t>
      </w:r>
      <w:r w:rsidR="009C0296">
        <w:rPr>
          <w:rFonts w:ascii="Arial" w:hAnsi="Arial" w:cs="Arial"/>
        </w:rPr>
        <w:t>s</w:t>
      </w:r>
      <w:r w:rsidR="009C0296" w:rsidRPr="009C0296">
        <w:rPr>
          <w:rFonts w:ascii="Arial" w:hAnsi="Arial" w:cs="Arial"/>
        </w:rPr>
        <w:t>.</w:t>
      </w:r>
      <w:r w:rsidR="007D6185">
        <w:rPr>
          <w:rFonts w:ascii="Arial" w:hAnsi="Arial" w:cs="Arial"/>
        </w:rPr>
        <w:t xml:space="preserve">  Entry criteria </w:t>
      </w:r>
      <w:r>
        <w:rPr>
          <w:rFonts w:ascii="Arial" w:hAnsi="Arial" w:cs="Arial"/>
        </w:rPr>
        <w:t xml:space="preserve">will </w:t>
      </w:r>
      <w:r w:rsidR="007D6185">
        <w:rPr>
          <w:rFonts w:ascii="Arial" w:hAnsi="Arial" w:cs="Arial"/>
        </w:rPr>
        <w:t>include a rheumatologist’s diagnosis of AS, six-months of pre-diagnosis insurance coverage</w:t>
      </w:r>
      <w:r w:rsidR="00420089">
        <w:rPr>
          <w:rFonts w:ascii="Arial" w:hAnsi="Arial" w:cs="Arial"/>
        </w:rPr>
        <w:t xml:space="preserve"> and data availability</w:t>
      </w:r>
      <w:r w:rsidR="007D6185">
        <w:rPr>
          <w:rFonts w:ascii="Arial" w:hAnsi="Arial" w:cs="Arial"/>
        </w:rPr>
        <w:t xml:space="preserve">, and </w:t>
      </w:r>
      <w:r>
        <w:rPr>
          <w:rFonts w:ascii="Arial" w:hAnsi="Arial" w:cs="Arial"/>
        </w:rPr>
        <w:t xml:space="preserve">(for drug-specific exposures) </w:t>
      </w:r>
      <w:r w:rsidR="007D6185" w:rsidRPr="003D6585">
        <w:rPr>
          <w:rFonts w:ascii="Arial" w:hAnsi="Arial" w:cs="Arial"/>
        </w:rPr>
        <w:t xml:space="preserve">administration </w:t>
      </w:r>
      <w:r w:rsidR="007D6185">
        <w:rPr>
          <w:rFonts w:ascii="Arial" w:hAnsi="Arial" w:cs="Arial"/>
        </w:rPr>
        <w:t>of</w:t>
      </w:r>
      <w:r w:rsidR="007D6185" w:rsidRPr="003D6585">
        <w:rPr>
          <w:rFonts w:ascii="Arial" w:hAnsi="Arial" w:cs="Arial"/>
        </w:rPr>
        <w:t xml:space="preserve"> AS </w:t>
      </w:r>
      <w:r w:rsidR="003270EF">
        <w:rPr>
          <w:rFonts w:ascii="Arial" w:hAnsi="Arial" w:cs="Arial"/>
        </w:rPr>
        <w:t>exposures</w:t>
      </w:r>
      <w:r w:rsidR="007D6185" w:rsidRPr="003D6585">
        <w:rPr>
          <w:rFonts w:ascii="Arial" w:hAnsi="Arial" w:cs="Arial"/>
        </w:rPr>
        <w:t xml:space="preserve"> </w:t>
      </w:r>
      <w:r w:rsidR="007D6185">
        <w:rPr>
          <w:rFonts w:ascii="Arial" w:hAnsi="Arial" w:cs="Arial"/>
        </w:rPr>
        <w:t xml:space="preserve">of interest </w:t>
      </w:r>
      <w:r w:rsidR="007D6185" w:rsidRPr="003D6585">
        <w:rPr>
          <w:rFonts w:ascii="Arial" w:hAnsi="Arial" w:cs="Arial"/>
        </w:rPr>
        <w:t xml:space="preserve">after the AS </w:t>
      </w:r>
      <w:r w:rsidR="007D6185">
        <w:rPr>
          <w:rFonts w:ascii="Arial" w:hAnsi="Arial" w:cs="Arial"/>
        </w:rPr>
        <w:t xml:space="preserve">diagnosis. </w:t>
      </w:r>
      <w:r>
        <w:rPr>
          <w:rFonts w:ascii="Arial" w:hAnsi="Arial" w:cs="Arial"/>
        </w:rPr>
        <w:t xml:space="preserve">For the estimation of the incidence of comorbidities, </w:t>
      </w:r>
      <w:r w:rsidR="003270EF">
        <w:rPr>
          <w:rFonts w:ascii="Arial" w:hAnsi="Arial" w:cs="Arial"/>
        </w:rPr>
        <w:t>t</w:t>
      </w:r>
      <w:r w:rsidR="00420089">
        <w:rPr>
          <w:rFonts w:ascii="Arial" w:hAnsi="Arial" w:cs="Arial"/>
        </w:rPr>
        <w:t xml:space="preserve">he data collection will end </w:t>
      </w:r>
      <w:r w:rsidR="00420089" w:rsidRPr="009B4708">
        <w:rPr>
          <w:rFonts w:ascii="Arial" w:eastAsia="SimSun" w:hAnsi="Arial"/>
          <w:szCs w:val="24"/>
        </w:rPr>
        <w:t xml:space="preserve">at the earliest </w:t>
      </w:r>
      <w:r w:rsidR="00420089">
        <w:rPr>
          <w:rFonts w:ascii="Arial" w:eastAsia="SimSun" w:hAnsi="Arial"/>
          <w:szCs w:val="24"/>
        </w:rPr>
        <w:t xml:space="preserve">of </w:t>
      </w:r>
      <w:r w:rsidR="00420089" w:rsidRPr="009B4708">
        <w:rPr>
          <w:rFonts w:ascii="Arial" w:eastAsia="SimSun" w:hAnsi="Arial"/>
          <w:szCs w:val="24"/>
        </w:rPr>
        <w:t xml:space="preserve">date of death, lost medical or pharmacy coverage, end of study period, first outcome occurrence, </w:t>
      </w:r>
      <w:r w:rsidR="00420089">
        <w:rPr>
          <w:rFonts w:ascii="Arial" w:eastAsia="SimSun" w:hAnsi="Arial"/>
          <w:szCs w:val="24"/>
        </w:rPr>
        <w:t xml:space="preserve">or treatment </w:t>
      </w:r>
      <w:r w:rsidR="00420089" w:rsidRPr="009B4708">
        <w:rPr>
          <w:rFonts w:ascii="Arial" w:eastAsia="SimSun" w:hAnsi="Arial"/>
          <w:szCs w:val="24"/>
        </w:rPr>
        <w:t>discontinuation</w:t>
      </w:r>
      <w:r w:rsidR="00732F37">
        <w:rPr>
          <w:rFonts w:ascii="Arial" w:eastAsia="SimSun" w:hAnsi="Arial"/>
          <w:szCs w:val="24"/>
        </w:rPr>
        <w:t>.</w:t>
      </w:r>
      <w:r w:rsidR="00420089">
        <w:rPr>
          <w:rFonts w:ascii="Arial" w:eastAsia="SimSun" w:hAnsi="Arial"/>
          <w:szCs w:val="24"/>
        </w:rPr>
        <w:t xml:space="preserve"> </w:t>
      </w:r>
    </w:p>
    <w:p w:rsidR="00CD001D" w:rsidRDefault="009235C8" w:rsidP="000B444A">
      <w:pPr>
        <w:pStyle w:val="C-Bullet"/>
        <w:spacing w:line="240" w:lineRule="auto"/>
        <w:rPr>
          <w:rFonts w:ascii="Arial" w:hAnsi="Arial" w:cs="Arial"/>
        </w:rPr>
      </w:pPr>
      <w:r w:rsidRPr="003D6585">
        <w:rPr>
          <w:rFonts w:ascii="Arial" w:hAnsi="Arial" w:cs="Arial"/>
        </w:rPr>
        <w:t>Variables</w:t>
      </w:r>
      <w:proofErr w:type="gramStart"/>
      <w:r w:rsidR="009C0296">
        <w:rPr>
          <w:rFonts w:ascii="Arial" w:hAnsi="Arial" w:cs="Arial"/>
        </w:rPr>
        <w:t>:</w:t>
      </w:r>
      <w:proofErr w:type="gramEnd"/>
      <w:r w:rsidR="009C0296">
        <w:rPr>
          <w:rFonts w:ascii="Arial" w:hAnsi="Arial" w:cs="Arial"/>
        </w:rPr>
        <w:br/>
      </w:r>
      <w:r w:rsidR="0072592E">
        <w:rPr>
          <w:rFonts w:ascii="Arial" w:hAnsi="Arial" w:cs="Arial"/>
        </w:rPr>
        <w:t>All variables available in the databases</w:t>
      </w:r>
      <w:r w:rsidR="00E07C5F">
        <w:rPr>
          <w:rFonts w:ascii="Arial" w:hAnsi="Arial" w:cs="Arial"/>
        </w:rPr>
        <w:t xml:space="preserve"> (</w:t>
      </w:r>
      <w:r w:rsidR="0072592E">
        <w:rPr>
          <w:rFonts w:ascii="Arial" w:hAnsi="Arial" w:cs="Arial"/>
        </w:rPr>
        <w:t>e.g. age, gender, median household income</w:t>
      </w:r>
      <w:r w:rsidR="001E4357">
        <w:rPr>
          <w:rFonts w:ascii="Arial" w:hAnsi="Arial" w:cs="Arial"/>
        </w:rPr>
        <w:t xml:space="preserve"> (as available)</w:t>
      </w:r>
      <w:r w:rsidR="0072592E">
        <w:rPr>
          <w:rFonts w:ascii="Arial" w:hAnsi="Arial" w:cs="Arial"/>
        </w:rPr>
        <w:t>, geographic location, pre-existing comorbidities etc.</w:t>
      </w:r>
      <w:r w:rsidR="00E07C5F">
        <w:rPr>
          <w:rFonts w:ascii="Arial" w:hAnsi="Arial" w:cs="Arial"/>
        </w:rPr>
        <w:t>)</w:t>
      </w:r>
      <w:r w:rsidR="0072592E">
        <w:rPr>
          <w:rFonts w:ascii="Arial" w:hAnsi="Arial" w:cs="Arial"/>
        </w:rPr>
        <w:t xml:space="preserve"> will be collected. </w:t>
      </w:r>
      <w:r w:rsidRPr="003D6585">
        <w:rPr>
          <w:rFonts w:ascii="Arial" w:hAnsi="Arial" w:cs="Arial"/>
        </w:rPr>
        <w:t xml:space="preserve"> </w:t>
      </w:r>
      <w:r w:rsidR="007D6185" w:rsidRPr="007D6185">
        <w:rPr>
          <w:rFonts w:ascii="Arial" w:hAnsi="Arial" w:cs="Arial"/>
        </w:rPr>
        <w:t>The outcomes of interest include disease manifestations and comorbidities (</w:t>
      </w:r>
      <w:r w:rsidR="0072592E">
        <w:rPr>
          <w:rFonts w:ascii="Arial" w:hAnsi="Arial" w:cs="Arial"/>
        </w:rPr>
        <w:t>total 1</w:t>
      </w:r>
      <w:del w:id="12" w:author="Jeffrey Curtis" w:date="2017-05-11T12:20:00Z">
        <w:r w:rsidR="00C00720" w:rsidDel="00305F11">
          <w:rPr>
            <w:rFonts w:ascii="Arial" w:hAnsi="Arial" w:cs="Arial"/>
          </w:rPr>
          <w:delText>1</w:delText>
        </w:r>
      </w:del>
      <w:proofErr w:type="gramStart"/>
      <w:ins w:id="13" w:author="Jeffrey Curtis" w:date="2017-05-11T12:20:00Z">
        <w:r w:rsidR="00305F11">
          <w:rPr>
            <w:rFonts w:ascii="Arial" w:hAnsi="Arial" w:cs="Arial"/>
          </w:rPr>
          <w:t>3</w:t>
        </w:r>
      </w:ins>
      <w:proofErr w:type="gramEnd"/>
      <w:r w:rsidR="007B0C2F">
        <w:rPr>
          <w:rFonts w:ascii="Arial" w:hAnsi="Arial" w:cs="Arial"/>
        </w:rPr>
        <w:t xml:space="preserve"> categories:</w:t>
      </w:r>
      <w:r w:rsidR="0072592E">
        <w:rPr>
          <w:rFonts w:ascii="Arial" w:hAnsi="Arial" w:cs="Arial"/>
        </w:rPr>
        <w:t xml:space="preserve"> including cardiac, neurological, kidney, lung diseases, </w:t>
      </w:r>
      <w:ins w:id="14" w:author="Jeffrey Curtis" w:date="2017-05-11T12:07:00Z">
        <w:r w:rsidR="00031190">
          <w:rPr>
            <w:rFonts w:ascii="Arial" w:hAnsi="Arial" w:cs="Arial"/>
          </w:rPr>
          <w:t>fracture</w:t>
        </w:r>
      </w:ins>
      <w:r w:rsidR="0072592E">
        <w:rPr>
          <w:rFonts w:ascii="Arial" w:hAnsi="Arial" w:cs="Arial"/>
        </w:rPr>
        <w:t xml:space="preserve">, </w:t>
      </w:r>
      <w:proofErr w:type="spellStart"/>
      <w:r w:rsidR="0072592E">
        <w:rPr>
          <w:rFonts w:ascii="Arial" w:hAnsi="Arial" w:cs="Arial"/>
        </w:rPr>
        <w:t>spondyloarthritis</w:t>
      </w:r>
      <w:proofErr w:type="spellEnd"/>
      <w:r w:rsidR="0072592E">
        <w:rPr>
          <w:rFonts w:ascii="Arial" w:hAnsi="Arial" w:cs="Arial"/>
        </w:rPr>
        <w:t xml:space="preserve"> manifestations (such as uveitis, psoriasis, </w:t>
      </w:r>
      <w:r w:rsidR="000B444A">
        <w:rPr>
          <w:rFonts w:ascii="Arial" w:hAnsi="Arial" w:cs="Arial"/>
        </w:rPr>
        <w:t xml:space="preserve">and </w:t>
      </w:r>
      <w:r w:rsidR="0072592E">
        <w:rPr>
          <w:rFonts w:ascii="Arial" w:hAnsi="Arial" w:cs="Arial"/>
        </w:rPr>
        <w:t>inflammatory bowel disease),</w:t>
      </w:r>
      <w:r w:rsidR="007D6185" w:rsidRPr="007D6185">
        <w:rPr>
          <w:rFonts w:ascii="Arial" w:hAnsi="Arial" w:cs="Arial"/>
        </w:rPr>
        <w:t xml:space="preserve"> </w:t>
      </w:r>
      <w:r w:rsidR="00796820">
        <w:rPr>
          <w:rFonts w:ascii="Arial" w:hAnsi="Arial" w:cs="Arial"/>
        </w:rPr>
        <w:t>infections (h</w:t>
      </w:r>
      <w:r w:rsidR="007D6185" w:rsidRPr="007D6185">
        <w:rPr>
          <w:rFonts w:ascii="Arial" w:hAnsi="Arial" w:cs="Arial"/>
        </w:rPr>
        <w:t xml:space="preserve">ospitalized </w:t>
      </w:r>
      <w:r w:rsidR="00E424BC">
        <w:rPr>
          <w:rFonts w:ascii="Arial" w:hAnsi="Arial" w:cs="Arial"/>
        </w:rPr>
        <w:t>and opportunistic</w:t>
      </w:r>
      <w:r w:rsidR="00796820">
        <w:rPr>
          <w:rFonts w:ascii="Arial" w:hAnsi="Arial" w:cs="Arial"/>
        </w:rPr>
        <w:t>)</w:t>
      </w:r>
      <w:r w:rsidR="007D6185" w:rsidRPr="007D6185">
        <w:rPr>
          <w:rFonts w:ascii="Arial" w:hAnsi="Arial" w:cs="Arial"/>
        </w:rPr>
        <w:t>,</w:t>
      </w:r>
      <w:r w:rsidR="00E424BC">
        <w:rPr>
          <w:rFonts w:ascii="Arial" w:hAnsi="Arial" w:cs="Arial"/>
        </w:rPr>
        <w:t xml:space="preserve"> </w:t>
      </w:r>
      <w:r w:rsidR="007D6185" w:rsidRPr="007D6185">
        <w:rPr>
          <w:rFonts w:ascii="Arial" w:hAnsi="Arial" w:cs="Arial"/>
        </w:rPr>
        <w:t>hematologic</w:t>
      </w:r>
      <w:r w:rsidR="0072592E" w:rsidRPr="0072592E">
        <w:rPr>
          <w:rFonts w:ascii="Arial" w:hAnsi="Arial" w:cs="Arial"/>
        </w:rPr>
        <w:t xml:space="preserve"> </w:t>
      </w:r>
      <w:r w:rsidR="0072592E" w:rsidRPr="007D6185">
        <w:rPr>
          <w:rFonts w:ascii="Arial" w:hAnsi="Arial" w:cs="Arial"/>
        </w:rPr>
        <w:t>malignancy</w:t>
      </w:r>
      <w:r w:rsidR="007D6185" w:rsidRPr="007D6185">
        <w:rPr>
          <w:rFonts w:ascii="Arial" w:hAnsi="Arial" w:cs="Arial"/>
        </w:rPr>
        <w:t xml:space="preserve">, solid tumors, and </w:t>
      </w:r>
      <w:r w:rsidR="0072592E">
        <w:rPr>
          <w:rFonts w:ascii="Arial" w:hAnsi="Arial" w:cs="Arial"/>
        </w:rPr>
        <w:t>non-melanoma skin cancer</w:t>
      </w:r>
      <w:r w:rsidR="001E4357">
        <w:rPr>
          <w:rFonts w:ascii="Arial" w:hAnsi="Arial" w:cs="Arial"/>
        </w:rPr>
        <w:t xml:space="preserve"> (i.e. basal and squamous cell cancer)</w:t>
      </w:r>
      <w:r w:rsidR="007D6185" w:rsidRPr="007D6185">
        <w:rPr>
          <w:rFonts w:ascii="Arial" w:hAnsi="Arial" w:cs="Arial"/>
        </w:rPr>
        <w:t>.</w:t>
      </w:r>
    </w:p>
    <w:p w:rsidR="00CD001D" w:rsidRDefault="009235C8" w:rsidP="000B444A">
      <w:pPr>
        <w:pStyle w:val="C-Bullet"/>
        <w:spacing w:line="240" w:lineRule="auto"/>
        <w:rPr>
          <w:rFonts w:ascii="Arial" w:hAnsi="Arial" w:cs="Arial"/>
        </w:rPr>
      </w:pPr>
      <w:r w:rsidRPr="003D6585">
        <w:rPr>
          <w:rFonts w:ascii="Arial" w:hAnsi="Arial" w:cs="Arial"/>
        </w:rPr>
        <w:t>Sample size, data analysis</w:t>
      </w:r>
      <w:proofErr w:type="gramStart"/>
      <w:r w:rsidR="00FB42A9">
        <w:rPr>
          <w:rFonts w:ascii="Arial" w:hAnsi="Arial" w:cs="Arial"/>
        </w:rPr>
        <w:t>:</w:t>
      </w:r>
      <w:proofErr w:type="gramEnd"/>
      <w:r w:rsidR="00FB42A9">
        <w:rPr>
          <w:rFonts w:ascii="Arial" w:hAnsi="Arial" w:cs="Arial"/>
        </w:rPr>
        <w:br/>
      </w:r>
      <w:r w:rsidR="00B45B9C">
        <w:rPr>
          <w:rFonts w:ascii="Arial" w:hAnsi="Arial" w:cs="Arial"/>
        </w:rPr>
        <w:t xml:space="preserve">The total number of </w:t>
      </w:r>
      <w:r w:rsidR="000E4DAF">
        <w:rPr>
          <w:rFonts w:ascii="Arial" w:hAnsi="Arial" w:cs="Arial"/>
        </w:rPr>
        <w:t>people</w:t>
      </w:r>
      <w:r w:rsidR="00B45B9C">
        <w:rPr>
          <w:rFonts w:ascii="Arial" w:hAnsi="Arial" w:cs="Arial"/>
        </w:rPr>
        <w:t xml:space="preserve"> included in these three databas</w:t>
      </w:r>
      <w:r w:rsidR="000E4DAF">
        <w:rPr>
          <w:rFonts w:ascii="Arial" w:hAnsi="Arial" w:cs="Arial"/>
        </w:rPr>
        <w:t xml:space="preserve">es </w:t>
      </w:r>
      <w:r w:rsidR="00E07C5F">
        <w:rPr>
          <w:rFonts w:ascii="Arial" w:hAnsi="Arial" w:cs="Arial"/>
        </w:rPr>
        <w:t xml:space="preserve">is </w:t>
      </w:r>
      <w:r w:rsidR="000E4DAF">
        <w:rPr>
          <w:rFonts w:ascii="Arial" w:hAnsi="Arial" w:cs="Arial"/>
        </w:rPr>
        <w:t>approximately 40 million</w:t>
      </w:r>
      <w:r w:rsidR="001E4357">
        <w:rPr>
          <w:rFonts w:ascii="Arial" w:hAnsi="Arial" w:cs="Arial"/>
        </w:rPr>
        <w:t xml:space="preserve"> persons</w:t>
      </w:r>
      <w:r w:rsidR="000E4DAF">
        <w:rPr>
          <w:rFonts w:ascii="Arial" w:hAnsi="Arial" w:cs="Arial"/>
        </w:rPr>
        <w:t>.</w:t>
      </w:r>
      <w:r w:rsidR="00B45B9C">
        <w:rPr>
          <w:rFonts w:ascii="Arial" w:hAnsi="Arial" w:cs="Arial"/>
        </w:rPr>
        <w:t xml:space="preserve"> </w:t>
      </w:r>
      <w:r w:rsidR="000E4DAF">
        <w:rPr>
          <w:rFonts w:ascii="Arial" w:hAnsi="Arial" w:cs="Arial"/>
        </w:rPr>
        <w:t>T</w:t>
      </w:r>
      <w:r w:rsidR="00B45B9C">
        <w:rPr>
          <w:rFonts w:ascii="Arial" w:hAnsi="Arial" w:cs="Arial"/>
        </w:rPr>
        <w:t xml:space="preserve">he </w:t>
      </w:r>
      <w:r w:rsidR="000E4DAF">
        <w:rPr>
          <w:rFonts w:ascii="Arial" w:hAnsi="Arial" w:cs="Arial"/>
        </w:rPr>
        <w:t xml:space="preserve">AS and the </w:t>
      </w:r>
      <w:r w:rsidR="00B45B9C">
        <w:rPr>
          <w:rFonts w:ascii="Arial" w:hAnsi="Arial" w:cs="Arial"/>
        </w:rPr>
        <w:t xml:space="preserve">comparator non-AS population </w:t>
      </w:r>
      <w:proofErr w:type="gramStart"/>
      <w:r w:rsidR="00B45B9C">
        <w:rPr>
          <w:rFonts w:ascii="Arial" w:hAnsi="Arial" w:cs="Arial"/>
        </w:rPr>
        <w:t xml:space="preserve">will be </w:t>
      </w:r>
      <w:r w:rsidR="000E4DAF">
        <w:rPr>
          <w:rFonts w:ascii="Arial" w:hAnsi="Arial" w:cs="Arial"/>
        </w:rPr>
        <w:t>drawn</w:t>
      </w:r>
      <w:proofErr w:type="gramEnd"/>
      <w:r w:rsidR="000E4DAF">
        <w:rPr>
          <w:rFonts w:ascii="Arial" w:hAnsi="Arial" w:cs="Arial"/>
        </w:rPr>
        <w:t xml:space="preserve"> from these patients</w:t>
      </w:r>
      <w:r w:rsidR="00B45B9C">
        <w:rPr>
          <w:rFonts w:ascii="Arial" w:hAnsi="Arial" w:cs="Arial"/>
        </w:rPr>
        <w:t>.</w:t>
      </w:r>
      <w:r w:rsidR="00CF1BA3">
        <w:rPr>
          <w:rFonts w:ascii="Arial" w:hAnsi="Arial" w:cs="Arial"/>
        </w:rPr>
        <w:t xml:space="preserve"> </w:t>
      </w:r>
      <w:r w:rsidR="003D041F">
        <w:rPr>
          <w:rFonts w:ascii="Arial" w:hAnsi="Arial" w:cs="Arial"/>
        </w:rPr>
        <w:t xml:space="preserve"> </w:t>
      </w:r>
      <w:r w:rsidR="00D07CA8" w:rsidRPr="002B66A2">
        <w:rPr>
          <w:rFonts w:ascii="Arial" w:hAnsi="Arial" w:cs="Arial"/>
        </w:rPr>
        <w:t xml:space="preserve">We will calculate the age and sex standardized prevalence of AS, the prevalence of </w:t>
      </w:r>
      <w:r w:rsidR="00D07CA8" w:rsidRPr="002B66A2">
        <w:rPr>
          <w:rFonts w:ascii="Arial" w:hAnsi="Arial" w:cs="Arial"/>
          <w:bCs/>
        </w:rPr>
        <w:t xml:space="preserve">comorbidities and </w:t>
      </w:r>
      <w:r w:rsidR="00D07CA8" w:rsidRPr="002B66A2">
        <w:rPr>
          <w:rFonts w:ascii="Arial" w:hAnsi="Arial" w:cs="Arial"/>
        </w:rPr>
        <w:t xml:space="preserve">the incidence rate (with 95% confidence interval) of </w:t>
      </w:r>
      <w:r w:rsidR="00D07CA8" w:rsidRPr="002B66A2">
        <w:rPr>
          <w:rFonts w:ascii="Arial" w:hAnsi="Arial" w:cs="Arial"/>
          <w:bCs/>
        </w:rPr>
        <w:t>outcome of interest by treatment exposures</w:t>
      </w:r>
      <w:r w:rsidR="00D07CA8" w:rsidRPr="002B66A2">
        <w:rPr>
          <w:rFonts w:ascii="Arial" w:hAnsi="Arial" w:cs="Arial"/>
        </w:rPr>
        <w:t xml:space="preserve"> stratified by each data source. Crude and multivariable adjusted hazard ratios of outcome</w:t>
      </w:r>
      <w:r w:rsidR="0066604F">
        <w:rPr>
          <w:rFonts w:ascii="Arial" w:hAnsi="Arial" w:cs="Arial"/>
        </w:rPr>
        <w:t>s</w:t>
      </w:r>
      <w:r w:rsidR="00D07CA8" w:rsidRPr="002B66A2">
        <w:rPr>
          <w:rFonts w:ascii="Arial" w:hAnsi="Arial" w:cs="Arial"/>
        </w:rPr>
        <w:t xml:space="preserve"> of interest for each exposure (DMARDs, biologics</w:t>
      </w:r>
      <w:r w:rsidR="0066604F">
        <w:rPr>
          <w:rFonts w:ascii="Arial" w:hAnsi="Arial" w:cs="Arial"/>
        </w:rPr>
        <w:t>,</w:t>
      </w:r>
      <w:r w:rsidR="00D07CA8" w:rsidRPr="002B66A2">
        <w:rPr>
          <w:rFonts w:ascii="Arial" w:hAnsi="Arial" w:cs="Arial"/>
        </w:rPr>
        <w:t xml:space="preserve"> and NSAIDs</w:t>
      </w:r>
      <w:r w:rsidR="0066604F">
        <w:rPr>
          <w:rFonts w:ascii="Arial" w:hAnsi="Arial" w:cs="Arial"/>
        </w:rPr>
        <w:t xml:space="preserve"> or</w:t>
      </w:r>
      <w:r w:rsidR="00D07CA8" w:rsidRPr="002B66A2">
        <w:rPr>
          <w:rFonts w:ascii="Arial" w:hAnsi="Arial" w:cs="Arial"/>
        </w:rPr>
        <w:t xml:space="preserve"> no AS medication) </w:t>
      </w:r>
      <w:proofErr w:type="gramStart"/>
      <w:r w:rsidR="00D07CA8" w:rsidRPr="002B66A2">
        <w:rPr>
          <w:rFonts w:ascii="Arial" w:hAnsi="Arial" w:cs="Arial"/>
        </w:rPr>
        <w:t>will be calculated</w:t>
      </w:r>
      <w:proofErr w:type="gramEnd"/>
      <w:r w:rsidR="00D07CA8" w:rsidRPr="002B66A2">
        <w:rPr>
          <w:rFonts w:ascii="Arial" w:hAnsi="Arial" w:cs="Arial"/>
        </w:rPr>
        <w:t xml:space="preserve"> stratified by each data source using Cox regression.  Conditional on the homogeneity of </w:t>
      </w:r>
      <w:r w:rsidR="006C5BDC" w:rsidRPr="002B66A2">
        <w:rPr>
          <w:rFonts w:ascii="Arial" w:hAnsi="Arial" w:cs="Arial"/>
        </w:rPr>
        <w:t xml:space="preserve">the hazard ratios </w:t>
      </w:r>
      <w:r w:rsidR="00D07CA8" w:rsidRPr="002B66A2">
        <w:rPr>
          <w:rFonts w:ascii="Arial" w:hAnsi="Arial" w:cs="Arial"/>
        </w:rPr>
        <w:t xml:space="preserve">across data sources, the stratified results </w:t>
      </w:r>
      <w:proofErr w:type="gramStart"/>
      <w:r w:rsidR="00D07CA8" w:rsidRPr="002B66A2">
        <w:rPr>
          <w:rFonts w:ascii="Arial" w:hAnsi="Arial" w:cs="Arial"/>
        </w:rPr>
        <w:t>may be pooled</w:t>
      </w:r>
      <w:proofErr w:type="gramEnd"/>
      <w:r w:rsidR="00D07CA8" w:rsidRPr="002B66A2">
        <w:rPr>
          <w:rFonts w:ascii="Arial" w:hAnsi="Arial" w:cs="Arial"/>
        </w:rPr>
        <w:t xml:space="preserve"> to provide a narrower confidence interval of hazard ratios.</w:t>
      </w:r>
      <w:r w:rsidR="002B66A2">
        <w:rPr>
          <w:rFonts w:ascii="Arial" w:hAnsi="Arial" w:cs="Arial"/>
        </w:rPr>
        <w:t xml:space="preserve"> </w:t>
      </w:r>
      <w:r w:rsidR="008E7779">
        <w:rPr>
          <w:rFonts w:ascii="Arial" w:hAnsi="Arial" w:cs="Arial"/>
        </w:rPr>
        <w:t xml:space="preserve"> </w:t>
      </w:r>
      <w:r w:rsidR="00D07CA8">
        <w:rPr>
          <w:rFonts w:ascii="Arial" w:hAnsi="Arial" w:cs="Arial"/>
        </w:rPr>
        <w:t>S</w:t>
      </w:r>
      <w:r w:rsidR="00FA1A7D" w:rsidRPr="00FA1A7D">
        <w:rPr>
          <w:rFonts w:ascii="Arial" w:hAnsi="Arial" w:cs="Arial"/>
        </w:rPr>
        <w:t xml:space="preserve">andwich estimators </w:t>
      </w:r>
      <w:proofErr w:type="gramStart"/>
      <w:r w:rsidR="00FA1A7D" w:rsidRPr="00FA1A7D">
        <w:rPr>
          <w:rFonts w:ascii="Arial" w:hAnsi="Arial" w:cs="Arial"/>
        </w:rPr>
        <w:t xml:space="preserve">will </w:t>
      </w:r>
      <w:r w:rsidR="00D07CA8">
        <w:rPr>
          <w:rFonts w:ascii="Arial" w:hAnsi="Arial" w:cs="Arial"/>
        </w:rPr>
        <w:t xml:space="preserve">also </w:t>
      </w:r>
      <w:r w:rsidR="00FA1A7D" w:rsidRPr="00FA1A7D">
        <w:rPr>
          <w:rFonts w:ascii="Arial" w:hAnsi="Arial" w:cs="Arial"/>
        </w:rPr>
        <w:t>be used</w:t>
      </w:r>
      <w:proofErr w:type="gramEnd"/>
      <w:r w:rsidR="00FA1A7D" w:rsidRPr="00FA1A7D">
        <w:rPr>
          <w:rFonts w:ascii="Arial" w:hAnsi="Arial" w:cs="Arial"/>
        </w:rPr>
        <w:t xml:space="preserve"> to </w:t>
      </w:r>
      <w:r w:rsidR="00D07CA8">
        <w:rPr>
          <w:rFonts w:ascii="Arial" w:hAnsi="Arial" w:cs="Arial"/>
        </w:rPr>
        <w:t>adjust the variance due to patients contribut</w:t>
      </w:r>
      <w:r w:rsidR="0066604F">
        <w:rPr>
          <w:rFonts w:ascii="Arial" w:hAnsi="Arial" w:cs="Arial"/>
        </w:rPr>
        <w:t>ing</w:t>
      </w:r>
      <w:r w:rsidR="00D07CA8">
        <w:rPr>
          <w:rFonts w:ascii="Arial" w:hAnsi="Arial" w:cs="Arial"/>
        </w:rPr>
        <w:t xml:space="preserve"> multiple episodes</w:t>
      </w:r>
      <w:r w:rsidR="006C5BDC">
        <w:rPr>
          <w:rFonts w:ascii="Arial" w:hAnsi="Arial" w:cs="Arial"/>
        </w:rPr>
        <w:t xml:space="preserve">. The </w:t>
      </w:r>
      <w:r w:rsidR="00C362A2" w:rsidRPr="000B444A">
        <w:rPr>
          <w:rStyle w:val="cite"/>
          <w:rFonts w:ascii="Arial" w:hAnsi="Arial" w:cs="Arial"/>
        </w:rPr>
        <w:t>Lin, Wei, and Ying (</w:t>
      </w:r>
      <w:hyperlink r:id="rId11" w:anchor="lin_d_93" w:history="1">
        <w:r w:rsidR="00C362A2" w:rsidRPr="00CF0908">
          <w:rPr>
            <w:rStyle w:val="Hyperlink"/>
            <w:rFonts w:ascii="Arial" w:hAnsi="Arial" w:cs="Arial"/>
            <w:color w:val="auto"/>
            <w:u w:val="none"/>
          </w:rPr>
          <w:t>1993</w:t>
        </w:r>
      </w:hyperlink>
      <w:r w:rsidR="00C362A2" w:rsidRPr="000B444A">
        <w:rPr>
          <w:rStyle w:val="cite"/>
          <w:rFonts w:ascii="Arial" w:hAnsi="Arial" w:cs="Arial"/>
        </w:rPr>
        <w:t>)</w:t>
      </w:r>
      <w:r w:rsidR="00C362A2" w:rsidRPr="000B444A">
        <w:rPr>
          <w:rFonts w:ascii="Arial" w:hAnsi="Arial" w:cs="Arial"/>
        </w:rPr>
        <w:t xml:space="preserve"> method </w:t>
      </w:r>
      <w:proofErr w:type="gramStart"/>
      <w:r w:rsidR="00C362A2" w:rsidRPr="000B444A">
        <w:rPr>
          <w:rFonts w:ascii="Arial" w:hAnsi="Arial" w:cs="Arial"/>
        </w:rPr>
        <w:t>will be used</w:t>
      </w:r>
      <w:proofErr w:type="gramEnd"/>
      <w:r w:rsidR="00C362A2" w:rsidRPr="000B444A">
        <w:rPr>
          <w:rFonts w:ascii="Arial" w:hAnsi="Arial" w:cs="Arial"/>
        </w:rPr>
        <w:t xml:space="preserve"> to check the proportional hazard assumption. </w:t>
      </w:r>
      <w:r w:rsidR="00D07CA8">
        <w:rPr>
          <w:rFonts w:ascii="Arial" w:hAnsi="Arial" w:cs="Arial"/>
        </w:rPr>
        <w:t xml:space="preserve"> Hazard ratios for</w:t>
      </w:r>
      <w:r w:rsidR="00FA1A7D" w:rsidRPr="00FA1A7D">
        <w:rPr>
          <w:rFonts w:ascii="Arial" w:hAnsi="Arial" w:cs="Arial"/>
        </w:rPr>
        <w:t xml:space="preserve"> patient characteristics </w:t>
      </w:r>
      <w:proofErr w:type="gramStart"/>
      <w:r w:rsidR="00D07CA8">
        <w:rPr>
          <w:rFonts w:ascii="Arial" w:hAnsi="Arial" w:cs="Arial"/>
        </w:rPr>
        <w:t>will also be provided</w:t>
      </w:r>
      <w:proofErr w:type="gramEnd"/>
      <w:r w:rsidR="00D07CA8">
        <w:rPr>
          <w:rFonts w:ascii="Arial" w:hAnsi="Arial" w:cs="Arial"/>
        </w:rPr>
        <w:t>.</w:t>
      </w:r>
    </w:p>
    <w:p w:rsidR="00FA1A7D" w:rsidRDefault="00FA1A7D">
      <w:pPr>
        <w:rPr>
          <w:rFonts w:ascii="Arial" w:hAnsi="Arial"/>
        </w:rPr>
      </w:pPr>
      <w:r>
        <w:rPr>
          <w:rFonts w:ascii="Arial" w:hAnsi="Arial"/>
        </w:rPr>
        <w:br w:type="page"/>
      </w:r>
    </w:p>
    <w:p w:rsidR="00CD001D" w:rsidRDefault="00CD001D" w:rsidP="000B444A">
      <w:pPr>
        <w:pStyle w:val="C-Bullet"/>
        <w:numPr>
          <w:ilvl w:val="0"/>
          <w:numId w:val="0"/>
        </w:numPr>
        <w:ind w:left="360"/>
        <w:rPr>
          <w:rFonts w:ascii="Arial" w:hAnsi="Arial" w:cs="Arial"/>
        </w:rPr>
      </w:pPr>
    </w:p>
    <w:p w:rsidR="009235C8" w:rsidRPr="003D6585" w:rsidRDefault="009235C8" w:rsidP="00CB6BE2">
      <w:pPr>
        <w:pStyle w:val="C-Heading1"/>
        <w:rPr>
          <w:rFonts w:cs="Arial"/>
        </w:rPr>
      </w:pPr>
      <w:bookmarkStart w:id="15" w:name="_Toc404258844"/>
      <w:bookmarkStart w:id="16" w:name="_Toc481501025"/>
      <w:r w:rsidRPr="003D6585">
        <w:rPr>
          <w:rFonts w:cs="Arial"/>
        </w:rPr>
        <w:t>milestones</w:t>
      </w:r>
      <w:bookmarkEnd w:id="15"/>
      <w:bookmarkEnd w:id="16"/>
    </w:p>
    <w:p w:rsidR="009235C8" w:rsidRPr="003D6585" w:rsidRDefault="009235C8" w:rsidP="000008B0">
      <w:pPr>
        <w:pStyle w:val="C-InstructionText"/>
        <w:rPr>
          <w:rFonts w:ascii="Arial" w:hAnsi="Arial" w:cs="Arial"/>
        </w:rPr>
      </w:pPr>
      <w:r w:rsidRPr="003D6585">
        <w:rPr>
          <w:rFonts w:ascii="Arial" w:hAnsi="Arial" w:cs="Arial"/>
        </w:rPr>
        <w:t xml:space="preserve">Expected, planned date to be inserted; planned dates do not need to be updated with actual dates; </w:t>
      </w:r>
    </w:p>
    <w:p w:rsidR="009235C8" w:rsidRPr="003D6585" w:rsidRDefault="009235C8" w:rsidP="00CB6BE2">
      <w:pPr>
        <w:pStyle w:val="C-BodyText"/>
        <w:autoSpaceDE w:val="0"/>
        <w:autoSpaceDN w:val="0"/>
        <w:adjustRightInd w:val="0"/>
        <w:rPr>
          <w:rFonts w:ascii="Arial" w:hAnsi="Arial" w:cs="Arial"/>
          <w:color w:val="000000"/>
          <w:lang w:val="en-GB" w:eastAsia="de-DE"/>
        </w:rPr>
      </w:pPr>
    </w:p>
    <w:tbl>
      <w:tblPr>
        <w:tblStyle w:val="C-Table"/>
        <w:tblW w:w="0" w:type="auto"/>
        <w:tblLook w:val="04A0" w:firstRow="1" w:lastRow="0" w:firstColumn="1" w:lastColumn="0" w:noHBand="0" w:noVBand="1"/>
      </w:tblPr>
      <w:tblGrid>
        <w:gridCol w:w="4458"/>
        <w:gridCol w:w="4427"/>
      </w:tblGrid>
      <w:tr w:rsidR="009235C8" w:rsidRPr="003D6585" w:rsidTr="000008B0">
        <w:trPr>
          <w:cantSplit w:val="0"/>
        </w:trPr>
        <w:tc>
          <w:tcPr>
            <w:tcW w:w="4458" w:type="dxa"/>
          </w:tcPr>
          <w:p w:rsidR="009235C8" w:rsidRPr="003D6585" w:rsidRDefault="009235C8" w:rsidP="00A8776E">
            <w:pPr>
              <w:pStyle w:val="C-TableText"/>
              <w:jc w:val="both"/>
              <w:rPr>
                <w:rFonts w:ascii="Arial" w:hAnsi="Arial" w:cs="Arial"/>
                <w:b/>
                <w:sz w:val="20"/>
              </w:rPr>
            </w:pPr>
            <w:r w:rsidRPr="003D6585">
              <w:rPr>
                <w:rFonts w:ascii="Arial" w:hAnsi="Arial" w:cs="Arial"/>
                <w:b/>
                <w:sz w:val="20"/>
              </w:rPr>
              <w:t xml:space="preserve">Milestone </w:t>
            </w:r>
          </w:p>
        </w:tc>
        <w:tc>
          <w:tcPr>
            <w:tcW w:w="4427" w:type="dxa"/>
          </w:tcPr>
          <w:p w:rsidR="009235C8" w:rsidRPr="003D6585" w:rsidRDefault="009235C8" w:rsidP="000008B0">
            <w:pPr>
              <w:pStyle w:val="C-TableText"/>
              <w:jc w:val="both"/>
              <w:rPr>
                <w:rFonts w:ascii="Arial" w:hAnsi="Arial" w:cs="Arial"/>
                <w:b/>
                <w:sz w:val="20"/>
              </w:rPr>
            </w:pPr>
            <w:r w:rsidRPr="003D6585">
              <w:rPr>
                <w:rFonts w:ascii="Arial" w:hAnsi="Arial" w:cs="Arial"/>
                <w:b/>
                <w:sz w:val="20"/>
              </w:rPr>
              <w:t>Expected Planned date</w:t>
            </w:r>
          </w:p>
        </w:tc>
      </w:tr>
      <w:tr w:rsidR="007B2559" w:rsidRPr="003D6585" w:rsidTr="000008B0">
        <w:trPr>
          <w:cantSplit w:val="0"/>
        </w:trPr>
        <w:tc>
          <w:tcPr>
            <w:tcW w:w="4458" w:type="dxa"/>
          </w:tcPr>
          <w:p w:rsidR="007B2559" w:rsidRPr="003D6585" w:rsidRDefault="007B2559" w:rsidP="000008B0">
            <w:pPr>
              <w:pStyle w:val="C-TableText"/>
              <w:jc w:val="both"/>
              <w:rPr>
                <w:rFonts w:ascii="Arial" w:hAnsi="Arial" w:cs="Arial"/>
                <w:sz w:val="20"/>
              </w:rPr>
            </w:pPr>
            <w:r>
              <w:rPr>
                <w:rFonts w:ascii="Arial" w:hAnsi="Arial" w:cs="Arial"/>
                <w:sz w:val="20"/>
              </w:rPr>
              <w:t>Data exaction</w:t>
            </w:r>
          </w:p>
        </w:tc>
        <w:tc>
          <w:tcPr>
            <w:tcW w:w="4427" w:type="dxa"/>
          </w:tcPr>
          <w:p w:rsidR="007B2559" w:rsidRPr="003D6585" w:rsidRDefault="007B2559" w:rsidP="000008B0">
            <w:pPr>
              <w:pStyle w:val="C-TableText"/>
              <w:jc w:val="both"/>
              <w:rPr>
                <w:rFonts w:ascii="Arial" w:hAnsi="Arial" w:cs="Arial"/>
                <w:sz w:val="20"/>
              </w:rPr>
            </w:pPr>
            <w:r>
              <w:rPr>
                <w:rFonts w:ascii="Arial" w:hAnsi="Arial" w:cs="Arial"/>
                <w:sz w:val="20"/>
              </w:rPr>
              <w:t>October 2016</w:t>
            </w:r>
          </w:p>
        </w:tc>
      </w:tr>
      <w:tr w:rsidR="009235C8" w:rsidRPr="003D6585" w:rsidTr="000008B0">
        <w:trPr>
          <w:cantSplit w:val="0"/>
        </w:trPr>
        <w:tc>
          <w:tcPr>
            <w:tcW w:w="4458" w:type="dxa"/>
          </w:tcPr>
          <w:p w:rsidR="009235C8" w:rsidRPr="003D6585" w:rsidRDefault="009235C8" w:rsidP="000008B0">
            <w:pPr>
              <w:pStyle w:val="C-TableText"/>
              <w:jc w:val="both"/>
              <w:rPr>
                <w:rFonts w:ascii="Arial" w:hAnsi="Arial" w:cs="Arial"/>
                <w:sz w:val="20"/>
              </w:rPr>
            </w:pPr>
            <w:r w:rsidRPr="003D6585">
              <w:rPr>
                <w:rFonts w:ascii="Arial" w:hAnsi="Arial" w:cs="Arial"/>
                <w:sz w:val="20"/>
              </w:rPr>
              <w:t>Start of database analysis</w:t>
            </w:r>
            <w:r w:rsidR="001E4357">
              <w:rPr>
                <w:rFonts w:ascii="Arial" w:hAnsi="Arial" w:cs="Arial"/>
                <w:sz w:val="20"/>
              </w:rPr>
              <w:t xml:space="preserve"> for feasibility estimation</w:t>
            </w:r>
          </w:p>
        </w:tc>
        <w:tc>
          <w:tcPr>
            <w:tcW w:w="4427" w:type="dxa"/>
          </w:tcPr>
          <w:p w:rsidR="009235C8" w:rsidRPr="003D6585" w:rsidRDefault="00E331A5" w:rsidP="000008B0">
            <w:pPr>
              <w:pStyle w:val="C-TableText"/>
              <w:jc w:val="both"/>
              <w:rPr>
                <w:rFonts w:ascii="Arial" w:hAnsi="Arial" w:cs="Arial"/>
                <w:sz w:val="20"/>
              </w:rPr>
            </w:pPr>
            <w:r w:rsidRPr="003D6585">
              <w:rPr>
                <w:rFonts w:ascii="Arial" w:hAnsi="Arial" w:cs="Arial"/>
                <w:sz w:val="20"/>
              </w:rPr>
              <w:t>January 2017</w:t>
            </w:r>
          </w:p>
        </w:tc>
      </w:tr>
      <w:tr w:rsidR="001E4357" w:rsidRPr="003D6585" w:rsidTr="000008B0">
        <w:trPr>
          <w:cantSplit w:val="0"/>
        </w:trPr>
        <w:tc>
          <w:tcPr>
            <w:tcW w:w="4458" w:type="dxa"/>
          </w:tcPr>
          <w:p w:rsidR="001E4357" w:rsidRPr="003D6585" w:rsidRDefault="001E4357" w:rsidP="000008B0">
            <w:pPr>
              <w:pStyle w:val="C-TableText"/>
              <w:jc w:val="both"/>
              <w:rPr>
                <w:rFonts w:ascii="Arial" w:hAnsi="Arial" w:cs="Arial"/>
                <w:sz w:val="20"/>
              </w:rPr>
            </w:pPr>
            <w:r>
              <w:rPr>
                <w:rFonts w:ascii="Arial" w:hAnsi="Arial" w:cs="Arial"/>
                <w:sz w:val="20"/>
              </w:rPr>
              <w:t>Protocol Approval</w:t>
            </w:r>
          </w:p>
        </w:tc>
        <w:tc>
          <w:tcPr>
            <w:tcW w:w="4427" w:type="dxa"/>
          </w:tcPr>
          <w:p w:rsidR="001E4357" w:rsidRPr="003D6585" w:rsidRDefault="0066604F" w:rsidP="000008B0">
            <w:pPr>
              <w:pStyle w:val="C-TableText"/>
              <w:jc w:val="both"/>
              <w:rPr>
                <w:rFonts w:ascii="Arial" w:hAnsi="Arial" w:cs="Arial"/>
                <w:sz w:val="20"/>
              </w:rPr>
            </w:pPr>
            <w:r>
              <w:rPr>
                <w:rFonts w:ascii="Arial" w:hAnsi="Arial" w:cs="Arial"/>
                <w:sz w:val="20"/>
              </w:rPr>
              <w:t xml:space="preserve">May </w:t>
            </w:r>
            <w:r w:rsidR="001E4357">
              <w:rPr>
                <w:rFonts w:ascii="Arial" w:hAnsi="Arial" w:cs="Arial"/>
                <w:sz w:val="20"/>
              </w:rPr>
              <w:t>2017</w:t>
            </w:r>
          </w:p>
        </w:tc>
      </w:tr>
      <w:tr w:rsidR="009235C8" w:rsidRPr="003D6585" w:rsidTr="000008B0">
        <w:trPr>
          <w:cantSplit w:val="0"/>
        </w:trPr>
        <w:tc>
          <w:tcPr>
            <w:tcW w:w="4458" w:type="dxa"/>
          </w:tcPr>
          <w:p w:rsidR="009235C8" w:rsidRPr="003D6585" w:rsidRDefault="009235C8" w:rsidP="000008B0">
            <w:pPr>
              <w:pStyle w:val="C-TableText"/>
              <w:jc w:val="both"/>
              <w:rPr>
                <w:rFonts w:ascii="Arial" w:hAnsi="Arial" w:cs="Arial"/>
                <w:sz w:val="20"/>
              </w:rPr>
            </w:pPr>
            <w:r w:rsidRPr="003D6585">
              <w:rPr>
                <w:rFonts w:ascii="Arial" w:hAnsi="Arial" w:cs="Arial"/>
                <w:sz w:val="20"/>
              </w:rPr>
              <w:t>End of database  analysis</w:t>
            </w:r>
          </w:p>
        </w:tc>
        <w:tc>
          <w:tcPr>
            <w:tcW w:w="4427" w:type="dxa"/>
          </w:tcPr>
          <w:p w:rsidR="009235C8" w:rsidRPr="003D6585" w:rsidRDefault="001E4357" w:rsidP="000008B0">
            <w:pPr>
              <w:pStyle w:val="C-TableText"/>
              <w:jc w:val="both"/>
              <w:rPr>
                <w:rFonts w:ascii="Arial" w:hAnsi="Arial" w:cs="Arial"/>
                <w:sz w:val="20"/>
              </w:rPr>
            </w:pPr>
            <w:r>
              <w:rPr>
                <w:rFonts w:ascii="Arial" w:hAnsi="Arial" w:cs="Arial"/>
                <w:sz w:val="20"/>
              </w:rPr>
              <w:t xml:space="preserve">November </w:t>
            </w:r>
            <w:r w:rsidR="00E331A5" w:rsidRPr="003D6585">
              <w:rPr>
                <w:rFonts w:ascii="Arial" w:hAnsi="Arial" w:cs="Arial"/>
                <w:sz w:val="20"/>
              </w:rPr>
              <w:t>2017</w:t>
            </w:r>
          </w:p>
        </w:tc>
      </w:tr>
      <w:tr w:rsidR="009235C8" w:rsidRPr="003D6585" w:rsidTr="000008B0">
        <w:trPr>
          <w:cantSplit w:val="0"/>
        </w:trPr>
        <w:tc>
          <w:tcPr>
            <w:tcW w:w="4458" w:type="dxa"/>
          </w:tcPr>
          <w:p w:rsidR="009235C8" w:rsidRPr="003D6585" w:rsidRDefault="009235C8" w:rsidP="000008B0">
            <w:pPr>
              <w:pStyle w:val="C-TableText"/>
              <w:jc w:val="both"/>
              <w:rPr>
                <w:rFonts w:ascii="Arial" w:hAnsi="Arial" w:cs="Arial"/>
                <w:sz w:val="20"/>
              </w:rPr>
            </w:pPr>
            <w:r w:rsidRPr="003D6585">
              <w:rPr>
                <w:rFonts w:ascii="Arial" w:hAnsi="Arial" w:cs="Arial"/>
                <w:sz w:val="20"/>
              </w:rPr>
              <w:t>Final report of study result</w:t>
            </w:r>
          </w:p>
        </w:tc>
        <w:tc>
          <w:tcPr>
            <w:tcW w:w="4427" w:type="dxa"/>
          </w:tcPr>
          <w:p w:rsidR="009235C8" w:rsidRPr="003D6585" w:rsidRDefault="001E4357" w:rsidP="000008B0">
            <w:pPr>
              <w:pStyle w:val="C-TableText"/>
              <w:jc w:val="both"/>
              <w:rPr>
                <w:rFonts w:ascii="Arial" w:hAnsi="Arial" w:cs="Arial"/>
                <w:sz w:val="20"/>
              </w:rPr>
            </w:pPr>
            <w:r>
              <w:rPr>
                <w:rFonts w:ascii="Arial" w:hAnsi="Arial" w:cs="Arial"/>
                <w:sz w:val="20"/>
              </w:rPr>
              <w:t xml:space="preserve">January </w:t>
            </w:r>
            <w:r w:rsidR="00E331A5" w:rsidRPr="003D6585">
              <w:rPr>
                <w:rFonts w:ascii="Arial" w:hAnsi="Arial" w:cs="Arial"/>
                <w:sz w:val="20"/>
              </w:rPr>
              <w:t>201</w:t>
            </w:r>
            <w:r>
              <w:rPr>
                <w:rFonts w:ascii="Arial" w:hAnsi="Arial" w:cs="Arial"/>
                <w:sz w:val="20"/>
              </w:rPr>
              <w:t>8</w:t>
            </w:r>
          </w:p>
        </w:tc>
      </w:tr>
    </w:tbl>
    <w:p w:rsidR="007B2559" w:rsidRDefault="007B2559" w:rsidP="007B2559">
      <w:pPr>
        <w:pStyle w:val="C-Heading1"/>
        <w:numPr>
          <w:ilvl w:val="0"/>
          <w:numId w:val="0"/>
        </w:numPr>
        <w:ind w:left="1440"/>
        <w:rPr>
          <w:rFonts w:cs="Arial"/>
        </w:rPr>
      </w:pPr>
      <w:bookmarkStart w:id="17" w:name="_Toc404258845"/>
    </w:p>
    <w:p w:rsidR="009235C8" w:rsidRPr="003D6585" w:rsidRDefault="009235C8" w:rsidP="00CB6BE2">
      <w:pPr>
        <w:pStyle w:val="C-Heading1"/>
        <w:rPr>
          <w:rFonts w:cs="Arial"/>
        </w:rPr>
      </w:pPr>
      <w:bookmarkStart w:id="18" w:name="_Toc481501026"/>
      <w:r w:rsidRPr="003D6585">
        <w:rPr>
          <w:rFonts w:cs="Arial"/>
        </w:rPr>
        <w:t>rationale and background</w:t>
      </w:r>
      <w:bookmarkEnd w:id="17"/>
      <w:bookmarkEnd w:id="18"/>
      <w:r w:rsidRPr="003D6585">
        <w:rPr>
          <w:rFonts w:cs="Arial"/>
        </w:rPr>
        <w:t xml:space="preserve"> </w:t>
      </w:r>
    </w:p>
    <w:p w:rsidR="00E331A5" w:rsidRPr="003D6585" w:rsidRDefault="00E331A5" w:rsidP="00E331A5">
      <w:pPr>
        <w:spacing w:line="480" w:lineRule="auto"/>
        <w:rPr>
          <w:rFonts w:ascii="Arial" w:hAnsi="Arial"/>
          <w:color w:val="262626"/>
          <w:szCs w:val="24"/>
        </w:rPr>
      </w:pPr>
      <w:r w:rsidRPr="003D6585">
        <w:rPr>
          <w:rFonts w:ascii="Arial" w:hAnsi="Arial"/>
        </w:rPr>
        <w:t xml:space="preserve">Ankylosing Spondylitis (AS), the prototypic form of </w:t>
      </w:r>
      <w:proofErr w:type="spellStart"/>
      <w:r w:rsidRPr="003D6585">
        <w:rPr>
          <w:rFonts w:ascii="Arial" w:hAnsi="Arial"/>
        </w:rPr>
        <w:t>spondyloarthritis</w:t>
      </w:r>
      <w:proofErr w:type="spellEnd"/>
      <w:r w:rsidRPr="003D6585">
        <w:rPr>
          <w:rFonts w:ascii="Arial" w:hAnsi="Arial"/>
        </w:rPr>
        <w:t xml:space="preserve">, is an immune-mediated chronic inflammatory disease of the axial skeleton (spine and sacroiliac joints) with variable involvement of peripheral joints and non-articular structures. </w:t>
      </w:r>
      <w:r w:rsidRPr="003D6585">
        <w:rPr>
          <w:rFonts w:ascii="Arial" w:hAnsi="Arial"/>
          <w:color w:val="262626"/>
          <w:szCs w:val="24"/>
        </w:rPr>
        <w:t xml:space="preserve">AS </w:t>
      </w:r>
      <w:proofErr w:type="gramStart"/>
      <w:r w:rsidRPr="003D6585">
        <w:rPr>
          <w:rFonts w:ascii="Arial" w:hAnsi="Arial"/>
          <w:color w:val="262626"/>
          <w:szCs w:val="24"/>
        </w:rPr>
        <w:t>is often accompanied</w:t>
      </w:r>
      <w:proofErr w:type="gramEnd"/>
      <w:r w:rsidRPr="003D6585">
        <w:rPr>
          <w:rFonts w:ascii="Arial" w:hAnsi="Arial"/>
          <w:color w:val="262626"/>
          <w:szCs w:val="24"/>
        </w:rPr>
        <w:t xml:space="preserve"> by extra-articular manifestations in the cardiovascular, pulmonary, renal, ophthalmic, gastrointestinal, and neurologic system</w:t>
      </w:r>
      <w:r w:rsidR="001E4357">
        <w:rPr>
          <w:rFonts w:ascii="Arial" w:hAnsi="Arial"/>
          <w:color w:val="262626"/>
          <w:szCs w:val="24"/>
        </w:rPr>
        <w:t>s</w:t>
      </w:r>
      <w:r w:rsidR="0009303C" w:rsidRPr="003D6585">
        <w:rPr>
          <w:rFonts w:ascii="Arial" w:hAnsi="Arial"/>
          <w:color w:val="262626"/>
          <w:szCs w:val="24"/>
        </w:rPr>
        <w:t>.</w:t>
      </w:r>
      <w:r w:rsidR="0009303C" w:rsidRPr="003D6585">
        <w:rPr>
          <w:rFonts w:ascii="Arial" w:hAnsi="Arial"/>
        </w:rPr>
        <w:t xml:space="preserve"> </w:t>
      </w:r>
      <w:r w:rsidRPr="003D6585">
        <w:rPr>
          <w:rFonts w:ascii="Arial" w:hAnsi="Arial"/>
        </w:rPr>
        <w:t xml:space="preserve">In addition, AS patients can have co-morbidities such as heart disease, serious </w:t>
      </w:r>
      <w:r w:rsidR="0009303C" w:rsidRPr="003D6585">
        <w:rPr>
          <w:rFonts w:ascii="Arial" w:hAnsi="Arial"/>
        </w:rPr>
        <w:t>infections,</w:t>
      </w:r>
      <w:r w:rsidRPr="003D6585">
        <w:rPr>
          <w:rFonts w:ascii="Arial" w:hAnsi="Arial"/>
        </w:rPr>
        <w:t xml:space="preserve"> and malignancies. The extra-articular manifestations and the other co-morbidities</w:t>
      </w:r>
      <w:r w:rsidR="00D6458D">
        <w:rPr>
          <w:rFonts w:ascii="Arial" w:hAnsi="Arial"/>
        </w:rPr>
        <w:t xml:space="preserve"> may</w:t>
      </w:r>
      <w:r w:rsidRPr="003D6585">
        <w:rPr>
          <w:rFonts w:ascii="Arial" w:hAnsi="Arial"/>
        </w:rPr>
        <w:t xml:space="preserve"> increase morbidity and mortality in AS patients</w:t>
      </w:r>
      <w:r w:rsidR="0009303C" w:rsidRPr="003D6585">
        <w:rPr>
          <w:rFonts w:ascii="Arial" w:hAnsi="Arial"/>
        </w:rPr>
        <w:t xml:space="preserve">. </w:t>
      </w:r>
      <w:r w:rsidRPr="003D6585">
        <w:rPr>
          <w:rFonts w:ascii="Arial" w:hAnsi="Arial"/>
        </w:rPr>
        <w:t xml:space="preserve">For the purpose of this study, we use the term ‘comorbidities’ to include </w:t>
      </w:r>
      <w:r w:rsidR="009948BB">
        <w:rPr>
          <w:rFonts w:ascii="Arial" w:hAnsi="Arial"/>
        </w:rPr>
        <w:t xml:space="preserve">both </w:t>
      </w:r>
      <w:r w:rsidRPr="003D6585">
        <w:rPr>
          <w:rFonts w:ascii="Arial" w:hAnsi="Arial"/>
        </w:rPr>
        <w:t xml:space="preserve">the extra-articular manifestations of the disease and the conditions mentioned above (please refer to table </w:t>
      </w:r>
      <w:proofErr w:type="gramStart"/>
      <w:r w:rsidR="00D6458D">
        <w:rPr>
          <w:rFonts w:ascii="Arial" w:hAnsi="Arial"/>
        </w:rPr>
        <w:t>2</w:t>
      </w:r>
      <w:proofErr w:type="gramEnd"/>
      <w:r w:rsidRPr="003D6585">
        <w:rPr>
          <w:rFonts w:ascii="Arial" w:hAnsi="Arial"/>
        </w:rPr>
        <w:t xml:space="preserve"> for a list of </w:t>
      </w:r>
      <w:r w:rsidR="00D6458D">
        <w:rPr>
          <w:rFonts w:ascii="Arial" w:hAnsi="Arial"/>
        </w:rPr>
        <w:t xml:space="preserve">disease manifestations and </w:t>
      </w:r>
      <w:r w:rsidRPr="003D6585">
        <w:rPr>
          <w:rFonts w:ascii="Arial" w:hAnsi="Arial"/>
        </w:rPr>
        <w:t>co-morbidities in AS)</w:t>
      </w:r>
      <w:r w:rsidR="0009303C" w:rsidRPr="003D6585">
        <w:rPr>
          <w:rFonts w:ascii="Arial" w:hAnsi="Arial"/>
        </w:rPr>
        <w:t xml:space="preserve">. </w:t>
      </w:r>
      <w:r w:rsidRPr="003D6585">
        <w:rPr>
          <w:rFonts w:ascii="Arial" w:hAnsi="Arial"/>
          <w:color w:val="262626"/>
          <w:szCs w:val="24"/>
        </w:rPr>
        <w:t xml:space="preserve">In comparison to the general population, an excess mortality </w:t>
      </w:r>
      <w:proofErr w:type="gramStart"/>
      <w:r w:rsidRPr="003D6585">
        <w:rPr>
          <w:rFonts w:ascii="Arial" w:hAnsi="Arial"/>
          <w:color w:val="262626"/>
          <w:szCs w:val="24"/>
        </w:rPr>
        <w:t>has been noted</w:t>
      </w:r>
      <w:proofErr w:type="gramEnd"/>
      <w:r w:rsidRPr="003D6585">
        <w:rPr>
          <w:rFonts w:ascii="Arial" w:hAnsi="Arial"/>
          <w:color w:val="262626"/>
          <w:szCs w:val="24"/>
        </w:rPr>
        <w:t xml:space="preserve"> in patients with Ankylosing Spondylitis (AS)</w:t>
      </w:r>
      <w:r w:rsidR="00BD04FE" w:rsidRPr="00BD04FE">
        <w:t xml:space="preserve"> </w: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PEVuZE5vdGU+PENpdGU+PEF1dGhvcj5CcmVtYW5kZXI8L0F1dGhvcj48WWVhcj4yMDExPC9ZZWFy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</w:fldData>
        </w:fldChar>
      </w:r>
      <w:r w:rsidR="00BD04FE">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BD04FE">
        <w:rPr>
          <w:rFonts w:ascii="Arial" w:hAnsi="Arial"/>
          <w:noProof/>
          <w:color w:val="262626"/>
          <w:szCs w:val="24"/>
        </w:rPr>
        <w:t>(1-3)</w:t>
      </w:r>
      <w:r w:rsidR="00C362A2">
        <w:rPr>
          <w:rFonts w:ascii="Arial" w:hAnsi="Arial"/>
          <w:color w:val="262626"/>
          <w:szCs w:val="24"/>
        </w:rPr>
        <w:fldChar w:fldCharType="end"/>
      </w:r>
      <w:r w:rsidR="00D6458D">
        <w:rPr>
          <w:rFonts w:ascii="Arial" w:hAnsi="Arial"/>
          <w:color w:val="262626"/>
          <w:szCs w:val="24"/>
        </w:rPr>
        <w:t>.</w:t>
      </w:r>
      <w:r w:rsidRPr="003D6585">
        <w:rPr>
          <w:rFonts w:ascii="Arial" w:hAnsi="Arial"/>
          <w:color w:val="262626"/>
          <w:szCs w:val="24"/>
        </w:rPr>
        <w:t xml:space="preserve"> This increase in mortality observed in AS patients is largely associated with increase in the</w:t>
      </w:r>
      <w:r w:rsidRPr="003D6585">
        <w:rPr>
          <w:rFonts w:ascii="Arial" w:hAnsi="Arial"/>
          <w:szCs w:val="24"/>
        </w:rPr>
        <w:t xml:space="preserve"> risk of cardiovascular disease</w:t>
      </w:r>
      <w:r w:rsidR="00C5682B">
        <w:rPr>
          <w:rFonts w:ascii="Arial" w:hAnsi="Arial"/>
          <w:szCs w:val="24"/>
        </w:rPr>
        <w:t xml:space="preserve"> </w: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PEVuZE5vdGU+PENpdGU+PEF1dGhvcj5QZXRlcnM8L0F1dGhvcj48WWVhcj4yMDA0PC9ZZWFyPjxS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(4-8)</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color w:val="262626"/>
          <w:szCs w:val="24"/>
        </w:rPr>
        <w:t xml:space="preserve">Along with cardiovascular disorders such as conduction disturbances and </w:t>
      </w:r>
      <w:proofErr w:type="spellStart"/>
      <w:r w:rsidRPr="003D6585">
        <w:rPr>
          <w:rFonts w:ascii="Arial" w:hAnsi="Arial"/>
          <w:color w:val="262626"/>
          <w:szCs w:val="24"/>
        </w:rPr>
        <w:t>valvular</w:t>
      </w:r>
      <w:proofErr w:type="spellEnd"/>
      <w:r w:rsidRPr="003D6585">
        <w:rPr>
          <w:rFonts w:ascii="Arial" w:hAnsi="Arial"/>
          <w:color w:val="262626"/>
          <w:szCs w:val="24"/>
        </w:rPr>
        <w:t xml:space="preserve"> disease (aortic insufficiencies or regurgitation) </w: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 </w:instrText>
      </w:r>
      <w:r w:rsidR="00C362A2">
        <w:rPr>
          <w:rFonts w:ascii="Arial" w:hAnsi="Arial"/>
          <w:color w:val="262626"/>
          <w:szCs w:val="24"/>
        </w:rPr>
        <w:fldChar w:fldCharType="begin">
          <w:fldData xml:space="preserve">PEVuZE5vdGU+PENpdGU+PEF1dGhvcj5MZWh0aW5lbjwvQXV0aG9yPjxZZWFyPjE5OTM8L1llYXI+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</w:fldData>
        </w:fldChar>
      </w:r>
      <w:r w:rsidR="00C5682B">
        <w:rPr>
          <w:rFonts w:ascii="Arial" w:hAnsi="Arial"/>
          <w:color w:val="262626"/>
          <w:szCs w:val="24"/>
        </w:rPr>
        <w:instrText xml:space="preserve"> ADDIN EN.CITE.DATA </w:instrText>
      </w:r>
      <w:r w:rsidR="00C362A2">
        <w:rPr>
          <w:rFonts w:ascii="Arial" w:hAnsi="Arial"/>
          <w:color w:val="262626"/>
          <w:szCs w:val="24"/>
        </w:rPr>
      </w:r>
      <w:r w:rsidR="00C362A2">
        <w:rPr>
          <w:rFonts w:ascii="Arial" w:hAnsi="Arial"/>
          <w:color w:val="262626"/>
          <w:szCs w:val="24"/>
        </w:rPr>
        <w:fldChar w:fldCharType="end"/>
      </w:r>
      <w:r w:rsidR="00C362A2">
        <w:rPr>
          <w:rFonts w:ascii="Arial" w:hAnsi="Arial"/>
          <w:color w:val="262626"/>
          <w:szCs w:val="24"/>
        </w:rPr>
      </w:r>
      <w:r w:rsidR="00C362A2">
        <w:rPr>
          <w:rFonts w:ascii="Arial" w:hAnsi="Arial"/>
          <w:color w:val="262626"/>
          <w:szCs w:val="24"/>
        </w:rPr>
        <w:fldChar w:fldCharType="separate"/>
      </w:r>
      <w:r w:rsidR="00C5682B">
        <w:rPr>
          <w:rFonts w:ascii="Arial" w:hAnsi="Arial"/>
          <w:noProof/>
          <w:color w:val="262626"/>
          <w:szCs w:val="24"/>
        </w:rPr>
        <w:t>(9-11)</w:t>
      </w:r>
      <w:r w:rsidR="00C362A2">
        <w:rPr>
          <w:rFonts w:ascii="Arial" w:hAnsi="Arial"/>
          <w:color w:val="262626"/>
          <w:szCs w:val="24"/>
        </w:rPr>
        <w:fldChar w:fldCharType="end"/>
      </w:r>
      <w:r w:rsidRPr="003D6585">
        <w:rPr>
          <w:rFonts w:ascii="Arial" w:hAnsi="Arial"/>
          <w:color w:val="262626"/>
          <w:szCs w:val="24"/>
        </w:rPr>
        <w:t>, accelerated atherosclerosis also put</w:t>
      </w:r>
      <w:r w:rsidR="009948BB">
        <w:rPr>
          <w:rFonts w:ascii="Arial" w:hAnsi="Arial"/>
          <w:color w:val="262626"/>
          <w:szCs w:val="24"/>
        </w:rPr>
        <w:t>s</w:t>
      </w:r>
      <w:r w:rsidRPr="003D6585">
        <w:rPr>
          <w:rFonts w:ascii="Arial" w:hAnsi="Arial"/>
          <w:color w:val="262626"/>
          <w:szCs w:val="24"/>
        </w:rPr>
        <w:t xml:space="preserve"> these patients at </w:t>
      </w:r>
      <w:r w:rsidR="009756BA">
        <w:rPr>
          <w:rFonts w:ascii="Arial" w:hAnsi="Arial"/>
          <w:color w:val="262626"/>
          <w:szCs w:val="24"/>
        </w:rPr>
        <w:t xml:space="preserve">greater </w:t>
      </w:r>
      <w:r w:rsidRPr="003D6585">
        <w:rPr>
          <w:rFonts w:ascii="Arial" w:hAnsi="Arial"/>
          <w:color w:val="262626"/>
          <w:szCs w:val="24"/>
        </w:rPr>
        <w:t>risk</w:t>
      </w:r>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&lt;EndNote&gt;&lt;Cite&gt;&lt;Author&gt;Mathieu&lt;/Author&gt;&lt;Year&gt;2011&lt;/Year&gt;&lt;RecNum&gt;13&lt;/RecNum&gt;&lt;DisplayText&gt;(12)&lt;/DisplayText&gt;&lt;record&gt;&lt;rec-number&gt;13&lt;/rec-number&gt;&lt;foreign-keys&gt;&lt;key app="EN" db-id="etxvartrndx9tjezpvove9entfrs9xxe0dts" timestamp="1308247823"&gt;13&lt;/key&gt;&lt;/foreign-keys&gt;&lt;ref-type name="Journal Article"&gt;17&lt;/ref-type&gt;&lt;contributors&gt;&lt;authors&gt;&lt;author&gt;Mathieu, S.&lt;/author&gt;&lt;author&gt;Gossec, L.&lt;/author&gt;&lt;author&gt;Dougados, M.&lt;/author&gt;&lt;author&gt;Soubrier, M.&lt;/author&gt;&lt;/authors&gt;&lt;/contributors&gt;&lt;auth-address&gt;Clermont 1 University, Centre Hospitalier Universitaire Gabriel Montpied, Clermont-Ferrand, France. smathieu@chu-clermontferrand.fr&lt;/auth-address&gt;&lt;titles&gt;&lt;title&gt;Cardiovascular profile in ankylosing spondylitis: a systematic review and meta-analysis&lt;/title&gt;&lt;secondary-title&gt;Arthritis Care Res (Hoboken)&lt;/secondary-title&gt;&lt;/titles&gt;&lt;periodical&gt;&lt;full-title&gt;Arthritis Care Res (Hoboken)&lt;/full-title&gt;&lt;/periodical&gt;&lt;pages&gt;557-63&lt;/pages&gt;&lt;volume&gt;63&lt;/volume&gt;&lt;number&gt;4&lt;/number&gt;&lt;edition&gt;2010/10/05&lt;/edition&gt;&lt;keywords&gt;&lt;keyword&gt;Animals&lt;/keyword&gt;&lt;keyword&gt;Cardiovascular Diseases/diagnosis/*epidemiology/*etiology&lt;/keyword&gt;&lt;keyword&gt;Cholesterol, HDL/blood&lt;/keyword&gt;&lt;keyword&gt;Humans&lt;/keyword&gt;&lt;keyword&gt;Longitudinal Studies/trends&lt;/keyword&gt;&lt;keyword&gt;Risk Factors&lt;/keyword&gt;&lt;keyword&gt;Spondylitis, Ankylosing/blood/*complications/*epidemiology&lt;/keyword&gt;&lt;/keywords&gt;&lt;dates&gt;&lt;year&gt;2011&lt;/year&gt;&lt;pub-dates&gt;&lt;date&gt;Apr&lt;/date&gt;&lt;/pub-dates&gt;&lt;/dates&gt;&lt;isbn&gt;2151-4658 (Electronic)&lt;/isbn&gt;&lt;accession-num&gt;20890982&lt;/accession-num&gt;&lt;urls&gt;&lt;related-urls&gt;&lt;url&gt;http://www.ncbi.nlm.nih.gov/pubmed/20890982&lt;/url&gt;&lt;/related-urls&gt;&lt;/urls&gt;&lt;electronic-resource-num&gt;10.1002/acr.20364&lt;/electronic-resource-num&gt;&lt;language&gt;eng&lt;/language&gt;&lt;/record&gt;&lt;/Cite&gt;&lt;/EndNote&gt;</w:instrText>
      </w:r>
      <w:r w:rsidR="00C362A2">
        <w:rPr>
          <w:rFonts w:ascii="Arial" w:hAnsi="Arial"/>
          <w:color w:val="262626"/>
          <w:szCs w:val="24"/>
        </w:rPr>
        <w:fldChar w:fldCharType="separate"/>
      </w:r>
      <w:r w:rsidR="00C5682B">
        <w:rPr>
          <w:rFonts w:ascii="Arial" w:hAnsi="Arial"/>
          <w:noProof/>
          <w:color w:val="262626"/>
          <w:szCs w:val="24"/>
        </w:rPr>
        <w:t>(12)</w:t>
      </w:r>
      <w:r w:rsidR="00C362A2">
        <w:rPr>
          <w:rFonts w:ascii="Arial" w:hAnsi="Arial"/>
          <w:color w:val="262626"/>
          <w:szCs w:val="24"/>
        </w:rPr>
        <w:fldChar w:fldCharType="end"/>
      </w:r>
      <w:r w:rsidRPr="003D6585">
        <w:rPr>
          <w:rFonts w:ascii="Arial" w:hAnsi="Arial"/>
          <w:color w:val="262626"/>
          <w:szCs w:val="24"/>
        </w:rPr>
        <w:t xml:space="preserve">. High mortality in AS patients is also closely related to </w:t>
      </w:r>
      <w:r w:rsidRPr="003D6585">
        <w:rPr>
          <w:rFonts w:ascii="Arial" w:hAnsi="Arial"/>
          <w:szCs w:val="24"/>
        </w:rPr>
        <w:t>osteoporotic spinal fracture and related complications</w:t>
      </w:r>
      <w:r w:rsidR="00C5682B">
        <w:rPr>
          <w:rFonts w:ascii="Arial" w:hAnsi="Arial"/>
          <w:szCs w:val="24"/>
        </w:rPr>
        <w:t xml:space="preserve"> </w: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PEVuZE5vdGU+PENpdGU+PEF1dGhvcj5CcmlvdDwvQXV0aG9yPjxZZWFyPjIwMDU8L1llYXI+PFJl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(13-15)</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Cauda </w:t>
      </w:r>
      <w:proofErr w:type="spellStart"/>
      <w:r w:rsidR="00BF69A7">
        <w:rPr>
          <w:rFonts w:ascii="Arial" w:hAnsi="Arial"/>
          <w:szCs w:val="24"/>
        </w:rPr>
        <w:t>e</w:t>
      </w:r>
      <w:r w:rsidRPr="003D6585">
        <w:rPr>
          <w:rFonts w:ascii="Arial" w:hAnsi="Arial"/>
          <w:szCs w:val="24"/>
        </w:rPr>
        <w:t>quina</w:t>
      </w:r>
      <w:proofErr w:type="spellEnd"/>
      <w:r w:rsidRPr="003D6585">
        <w:rPr>
          <w:rFonts w:ascii="Arial" w:hAnsi="Arial"/>
          <w:szCs w:val="24"/>
        </w:rPr>
        <w:t xml:space="preserve"> syndrome and spinal cord compression have been known to occur in late stage AS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&lt;EndNote&gt;&lt;Cite&gt;&lt;Author&gt;Bartleson&lt;/Author&gt;&lt;Year&gt;1983&lt;/Year&gt;&lt;RecNum&gt;411&lt;/RecNum&gt;&lt;DisplayText&gt;(16)&lt;/DisplayText&gt;&lt;record&gt;&lt;rec-number&gt;411&lt;/rec-number&gt;&lt;foreign-keys&gt;&lt;key app="EN" db-id="etxvartrndx9tjezpvove9entfrs9xxe0dts" timestamp="1488235578"&gt;411&lt;/key&gt;&lt;/foreign-keys&gt;&lt;ref-type name="Journal Article"&gt;17&lt;/ref-type&gt;&lt;contributors&gt;&lt;authors&gt;&lt;author&gt;Bartleson, J. D.&lt;/author&gt;&lt;author&gt;Cohen, M. D.&lt;/author&gt;&lt;author&gt;Harrington, T. M.&lt;/author&gt;&lt;author&gt;Goldstein, N. P.&lt;/author&gt;&lt;author&gt;Ginsburg, W. W.&lt;/author&gt;&lt;/authors&gt;&lt;/contributors&gt;&lt;titles&gt;&lt;title&gt;Cauda equina syndrome secondary to long-standing ankylosing spondylitis&lt;/title&gt;&lt;secondary-title&gt;Ann Neurol&lt;/secondary-title&gt;&lt;/titles&gt;&lt;periodical&gt;&lt;full-title&gt;Ann Neurol&lt;/full-title&gt;&lt;/periodical&gt;&lt;pages&gt;662-9&lt;/pages&gt;&lt;volume&gt;14&lt;/volume&gt;&lt;number&gt;6&lt;/number&gt;&lt;keywords&gt;&lt;keyword&gt;Adolescent&lt;/keyword&gt;&lt;keyword&gt;Adult&lt;/keyword&gt;&lt;keyword&gt;*Cauda Equina&lt;/keyword&gt;&lt;keyword&gt;Child&lt;/keyword&gt;&lt;keyword&gt;Female&lt;/keyword&gt;&lt;keyword&gt;Humans&lt;/keyword&gt;&lt;keyword&gt;Male&lt;/keyword&gt;&lt;keyword&gt;Myelography&lt;/keyword&gt;&lt;keyword&gt;Nerve Compression Syndromes/*diagnosis/diagnostic imaging/etiology&lt;/keyword&gt;&lt;keyword&gt;Spondylitis, Ankylosing/complications/*diagnosis/diagnostic imaging&lt;/keyword&gt;&lt;/keywords&gt;&lt;dates&gt;&lt;year&gt;1983&lt;/year&gt;&lt;pub-dates&gt;&lt;date&gt;Dec&lt;/date&gt;&lt;/pub-dates&gt;&lt;/dates&gt;&lt;isbn&gt;0364-5134 (Print)&amp;#xD;0364-5134 (Linking)&lt;/isbn&gt;&lt;accession-num&gt;6651250&lt;/accession-num&gt;&lt;urls&gt;&lt;related-urls&gt;&lt;url&gt;https://www.ncbi.nlm.nih.gov/pubmed/6651250&lt;/url&gt;&lt;/related-urls&gt;&lt;/urls&gt;&lt;electronic-resource-num&gt;10.1002/ana.410140610&lt;/electronic-resource-num&gt;&lt;/record&gt;&lt;/Cite&gt;&lt;/EndNote&gt;</w:instrText>
      </w:r>
      <w:r w:rsidR="00C362A2">
        <w:rPr>
          <w:rFonts w:ascii="Arial" w:hAnsi="Arial"/>
          <w:szCs w:val="24"/>
        </w:rPr>
        <w:fldChar w:fldCharType="separate"/>
      </w:r>
      <w:r w:rsidR="00C5682B">
        <w:rPr>
          <w:rFonts w:ascii="Arial" w:hAnsi="Arial"/>
          <w:noProof/>
          <w:szCs w:val="24"/>
        </w:rPr>
        <w:t>(16)</w:t>
      </w:r>
      <w:r w:rsidR="00C362A2">
        <w:rPr>
          <w:rFonts w:ascii="Arial" w:hAnsi="Arial"/>
          <w:szCs w:val="24"/>
        </w:rPr>
        <w:fldChar w:fldCharType="end"/>
      </w:r>
      <w:r w:rsidRPr="003D6585">
        <w:rPr>
          <w:rFonts w:ascii="Arial" w:hAnsi="Arial"/>
          <w:szCs w:val="24"/>
        </w:rPr>
        <w:t xml:space="preserve">. </w:t>
      </w:r>
    </w:p>
    <w:p w:rsidR="00E331A5" w:rsidRPr="003D6585" w:rsidRDefault="00E331A5" w:rsidP="00E331A5">
      <w:pPr>
        <w:spacing w:before="150" w:after="225" w:line="480" w:lineRule="auto"/>
        <w:rPr>
          <w:rFonts w:ascii="Arial" w:hAnsi="Arial"/>
          <w:color w:val="262626"/>
          <w:szCs w:val="24"/>
        </w:rPr>
      </w:pPr>
      <w:r w:rsidRPr="003D6585">
        <w:rPr>
          <w:rFonts w:ascii="Arial" w:hAnsi="Arial"/>
          <w:szCs w:val="24"/>
        </w:rPr>
        <w:t xml:space="preserve">Ankylosing spondylitis has also been commonly associated with pulmonary apical fibrocystic disease (unilateral or asymmetrical), but most cases eventually consist of bilateral apical </w:t>
      </w:r>
      <w:proofErr w:type="spellStart"/>
      <w:r w:rsidRPr="003D6585">
        <w:rPr>
          <w:rFonts w:ascii="Arial" w:hAnsi="Arial"/>
          <w:szCs w:val="24"/>
        </w:rPr>
        <w:t>fibrobullous</w:t>
      </w:r>
      <w:proofErr w:type="spellEnd"/>
      <w:r w:rsidRPr="003D6585">
        <w:rPr>
          <w:rFonts w:ascii="Arial" w:hAnsi="Arial"/>
          <w:szCs w:val="24"/>
        </w:rPr>
        <w:t xml:space="preserve"> lesions, nodules, fibrosis </w:t>
      </w:r>
      <w:r w:rsidR="00C362A2">
        <w:rPr>
          <w:rFonts w:ascii="Arial" w:hAnsi="Arial"/>
          <w:szCs w:val="24"/>
        </w:rPr>
        <w:fldChar w:fldCharType="begin"/>
      </w:r>
      <w:r w:rsidR="00C5682B">
        <w:rPr>
          <w:rFonts w:ascii="Arial" w:hAnsi="Arial"/>
          <w:szCs w:val="24"/>
        </w:rPr>
        <w:instrText xml:space="preserve"> ADDIN EN.CITE &lt;EndNote&gt;&lt;Cite&gt;&lt;Author&gt;Jessamine&lt;/Author&gt;&lt;Year&gt;1968&lt;/Year&gt;&lt;RecNum&gt;410&lt;/RecNum&gt;&lt;DisplayText&gt;(17)&lt;/DisplayText&gt;&lt;record&gt;&lt;rec-number&gt;410&lt;/rec-number&gt;&lt;foreign-keys&gt;&lt;key app="EN" db-id="etxvartrndx9tjezpvove9entfrs9xxe0dts" timestamp="1488235539"&gt;410&lt;/key&gt;&lt;/foreign-keys&gt;&lt;ref-type name="Journal Article"&gt;17&lt;/ref-type&gt;&lt;contributors&gt;&lt;authors&gt;&lt;author&gt;Jessamine, A. G.&lt;/author&gt;&lt;/authors&gt;&lt;/contributors&gt;&lt;titles&gt;&lt;title&gt;Upper lung lobe fibrosis in ankylosing spondylitis&lt;/title&gt;&lt;secondary-title&gt;Can Med Assoc J&lt;/secondary-title&gt;&lt;/titles&gt;&lt;periodical&gt;&lt;full-title&gt;Can Med Assoc J&lt;/full-title&gt;&lt;/periodical&gt;&lt;pages&gt;25-9&lt;/pages&gt;&lt;volume&gt;98&lt;/volume&gt;&lt;number&gt;1&lt;/number&gt;&lt;keywords&gt;&lt;keyword&gt;Adult&lt;/keyword&gt;&lt;keyword&gt;Diagnosis, Differential&lt;/keyword&gt;&lt;keyword&gt;Humans&lt;/keyword&gt;&lt;keyword&gt;Middle Aged&lt;/keyword&gt;&lt;keyword&gt;Pulmonary Fibrosis/*complications/diagnosis/microbiology/pathology&lt;/keyword&gt;&lt;keyword&gt;Radiography, Thoracic&lt;/keyword&gt;&lt;keyword&gt;Spondylitis, Ankylosing/*complications&lt;/keyword&gt;&lt;keyword&gt;Tuberculin Test&lt;/keyword&gt;&lt;keyword&gt;Tuberculosis, Pulmonary/diagnosis&lt;/keyword&gt;&lt;/keywords&gt;&lt;dates&gt;&lt;year&gt;1968&lt;/year&gt;&lt;pub-dates&gt;&lt;date&gt;Jan 06&lt;/date&gt;&lt;/pub-dates&gt;&lt;/dates&gt;&lt;isbn&gt;0008-4409 (Print)&amp;#xD;0008-4409 (Linking)&lt;/isbn&gt;&lt;accession-num&gt;5634573&lt;/accession-num&gt;&lt;urls&gt;&lt;related-urls&gt;&lt;url&gt;https://www.ncbi.nlm.nih.gov/pubmed/5634573&lt;/url&gt;&lt;/related-urls&gt;&lt;/urls&gt;&lt;custom2&gt;PMC1923698&lt;/custom2&gt;&lt;/record&gt;&lt;/Cite&gt;&lt;/EndNote&gt;</w:instrText>
      </w:r>
      <w:r w:rsidR="00C362A2">
        <w:rPr>
          <w:rFonts w:ascii="Arial" w:hAnsi="Arial"/>
          <w:szCs w:val="24"/>
        </w:rPr>
        <w:fldChar w:fldCharType="separate"/>
      </w:r>
      <w:r w:rsidR="00C5682B">
        <w:rPr>
          <w:rFonts w:ascii="Arial" w:hAnsi="Arial"/>
          <w:noProof/>
          <w:szCs w:val="24"/>
        </w:rPr>
        <w:t>(17)</w:t>
      </w:r>
      <w:r w:rsidR="00C362A2">
        <w:rPr>
          <w:rFonts w:ascii="Arial" w:hAnsi="Arial"/>
          <w:szCs w:val="24"/>
        </w:rPr>
        <w:fldChar w:fldCharType="end"/>
      </w:r>
      <w:r w:rsidRPr="003D6585">
        <w:rPr>
          <w:rFonts w:ascii="Arial" w:hAnsi="Arial"/>
          <w:szCs w:val="24"/>
        </w:rPr>
        <w:t xml:space="preserve">, and bronchiectasis. </w:t>
      </w:r>
      <w:r w:rsidR="004A0DBF">
        <w:rPr>
          <w:rFonts w:ascii="Arial" w:hAnsi="Arial"/>
          <w:szCs w:val="24"/>
        </w:rPr>
        <w:t>Opportunistic</w:t>
      </w:r>
      <w:r w:rsidR="004A0DBF" w:rsidRPr="003D6585">
        <w:rPr>
          <w:rFonts w:ascii="Arial" w:hAnsi="Arial"/>
          <w:szCs w:val="24"/>
        </w:rPr>
        <w:t xml:space="preserve"> </w:t>
      </w:r>
      <w:r w:rsidRPr="003D6585">
        <w:rPr>
          <w:rFonts w:ascii="Arial" w:hAnsi="Arial"/>
          <w:szCs w:val="24"/>
        </w:rPr>
        <w:t>superinfections of the upper lobe cavities may also occur in AS patients</w:t>
      </w:r>
      <w:r w:rsidR="00C5682B">
        <w:rPr>
          <w:rFonts w:ascii="Arial" w:hAnsi="Arial"/>
          <w:szCs w:val="24"/>
        </w:rPr>
        <w:t xml:space="preserve"> </w:t>
      </w:r>
      <w:r w:rsidR="00C362A2">
        <w:rPr>
          <w:rFonts w:ascii="Arial" w:hAnsi="Arial"/>
          <w:szCs w:val="24"/>
        </w:rPr>
        <w:fldChar w:fldCharType="begin"/>
      </w:r>
      <w:r w:rsidR="00C5682B">
        <w:rPr>
          <w:rFonts w:ascii="Arial" w:hAnsi="Arial"/>
          <w:szCs w:val="24"/>
        </w:rPr>
        <w:instrText xml:space="preserve"> ADDIN EN.CITE &lt;EndNote&gt;&lt;Cite&gt;&lt;Author&gt;Kanathur&lt;/Author&gt;&lt;Year&gt;2010&lt;/Year&gt;&lt;RecNum&gt;409&lt;/RecNum&gt;&lt;DisplayText&gt;(18)&lt;/DisplayText&gt;&lt;record&gt;&lt;rec-number&gt;409&lt;/rec-number&gt;&lt;foreign-keys&gt;&lt;key app="EN" db-id="etxvartrndx9tjezpvove9entfrs9xxe0dts" timestamp="1488235493"&gt;409&lt;/key&gt;&lt;/foreign-keys&gt;&lt;ref-type name="Journal Article"&gt;17&lt;/ref-type&gt;&lt;contributors&gt;&lt;authors&gt;&lt;author&gt;Kanathur, N.&lt;/author&gt;&lt;author&gt;Lee-Chiong, T.&lt;/author&gt;&lt;/authors&gt;&lt;/contributors&gt;&lt;auth-address&gt;Department of Medicine, National Jewish Health, Denver, CO 80206, USA.&lt;/auth-address&gt;&lt;titles&gt;&lt;title&gt;Pulmonary manifestations of ankylosing spondylitis&lt;/title&gt;&lt;secondary-title&gt;Clin Chest Med&lt;/secondary-title&gt;&lt;/titles&gt;&lt;periodical&gt;&lt;full-title&gt;Clin Chest Med&lt;/full-title&gt;&lt;/periodical&gt;&lt;pages&gt;547-54&lt;/pages&gt;&lt;volume&gt;31&lt;/volume&gt;&lt;number&gt;3&lt;/number&gt;&lt;keywords&gt;&lt;keyword&gt;Humans&lt;/keyword&gt;&lt;keyword&gt;Respiratory Tract Diseases/*diagnosis/*etiology/physiopathology/therapy&lt;/keyword&gt;&lt;keyword&gt;Spondylitis, Ankylosing/*complications/therapy&lt;/keyword&gt;&lt;keyword&gt;Thoracic Wall/physiopathology&lt;/keyword&gt;&lt;/keywords&gt;&lt;dates&gt;&lt;year&gt;2010&lt;/year&gt;&lt;pub-dates&gt;&lt;date&gt;Sep&lt;/date&gt;&lt;/pub-dates&gt;&lt;/dates&gt;&lt;isbn&gt;1557-8216 (Electronic)&amp;#xD;0272-5231 (Linking)&lt;/isbn&gt;&lt;accession-num&gt;20692546&lt;/accession-num&gt;&lt;urls&gt;&lt;related-urls&gt;&lt;url&gt;https://www.ncbi.nlm.nih.gov/pubmed/20692546&lt;/url&gt;&lt;/related-urls&gt;&lt;/urls&gt;&lt;electronic-resource-num&gt;10.1016/j.ccm.2010.05.002&lt;/electronic-resource-num&gt;&lt;/record&gt;&lt;/Cite&gt;&lt;/EndNote&gt;</w:instrText>
      </w:r>
      <w:r w:rsidR="00C362A2">
        <w:rPr>
          <w:rFonts w:ascii="Arial" w:hAnsi="Arial"/>
          <w:szCs w:val="24"/>
        </w:rPr>
        <w:fldChar w:fldCharType="separate"/>
      </w:r>
      <w:r w:rsidR="00C5682B">
        <w:rPr>
          <w:rFonts w:ascii="Arial" w:hAnsi="Arial"/>
          <w:noProof/>
          <w:szCs w:val="24"/>
        </w:rPr>
        <w:t>(18)</w:t>
      </w:r>
      <w:r w:rsidR="00C362A2">
        <w:rPr>
          <w:rFonts w:ascii="Arial" w:hAnsi="Arial"/>
          <w:szCs w:val="24"/>
        </w:rPr>
        <w:fldChar w:fldCharType="end"/>
      </w:r>
      <w:r w:rsidRPr="003D6585">
        <w:rPr>
          <w:rFonts w:ascii="Arial" w:hAnsi="Arial"/>
          <w:szCs w:val="24"/>
        </w:rPr>
        <w:t xml:space="preserve">. Renal involvement in AS patients, from most frequent to least frequent include: IgA nephropathy, </w:t>
      </w:r>
      <w:r w:rsidR="00907B11">
        <w:rPr>
          <w:rFonts w:ascii="Arial" w:hAnsi="Arial"/>
          <w:szCs w:val="24"/>
        </w:rPr>
        <w:t xml:space="preserve">renal amyloidosis, </w:t>
      </w:r>
      <w:proofErr w:type="spellStart"/>
      <w:r w:rsidRPr="003D6585">
        <w:rPr>
          <w:rFonts w:ascii="Arial" w:hAnsi="Arial"/>
          <w:color w:val="262626"/>
          <w:szCs w:val="24"/>
        </w:rPr>
        <w:t>mesangioproliferative</w:t>
      </w:r>
      <w:proofErr w:type="spellEnd"/>
      <w:r w:rsidRPr="003D6585">
        <w:rPr>
          <w:rFonts w:ascii="Arial" w:hAnsi="Arial"/>
          <w:color w:val="262626"/>
          <w:szCs w:val="24"/>
        </w:rPr>
        <w:t xml:space="preserve"> glomerulonephritis, membranous nephropathy, focal segmental glomerulosclerosis, and focal proliferative </w:t>
      </w:r>
      <w:proofErr w:type="spellStart"/>
      <w:r w:rsidRPr="003D6585">
        <w:rPr>
          <w:rFonts w:ascii="Arial" w:hAnsi="Arial"/>
          <w:color w:val="262626"/>
          <w:szCs w:val="24"/>
        </w:rPr>
        <w:t>glomeruleonephritis</w:t>
      </w:r>
      <w:proofErr w:type="spellEnd"/>
      <w:r w:rsidR="00C5682B">
        <w:rPr>
          <w:rFonts w:ascii="Arial" w:hAnsi="Arial"/>
          <w:color w:val="262626"/>
          <w:szCs w:val="24"/>
        </w:rPr>
        <w:t xml:space="preserve"> </w:t>
      </w:r>
      <w:r w:rsidR="00C362A2">
        <w:rPr>
          <w:rFonts w:ascii="Arial" w:hAnsi="Arial"/>
          <w:color w:val="262626"/>
          <w:szCs w:val="24"/>
        </w:rPr>
        <w:fldChar w:fldCharType="begin"/>
      </w:r>
      <w:r w:rsidR="00C5682B">
        <w:rPr>
          <w:rFonts w:ascii="Arial" w:hAnsi="Arial"/>
          <w:color w:val="262626"/>
          <w:szCs w:val="24"/>
        </w:rPr>
        <w:instrText xml:space="preserve"> ADDIN EN.CITE &lt;EndNote&gt;&lt;Cite&gt;&lt;Author&gt;Strobel&lt;/Author&gt;&lt;Year&gt;1998&lt;/Year&gt;&lt;RecNum&gt;408&lt;/RecNum&gt;&lt;DisplayText&gt;(19)&lt;/DisplayText&gt;&lt;record&gt;&lt;rec-number&gt;408&lt;/rec-number&gt;&lt;foreign-keys&gt;&lt;key app="EN" db-id="etxvartrndx9tjezpvove9entfrs9xxe0dts" timestamp="1488235435"&gt;408&lt;/key&gt;&lt;/foreign-keys&gt;&lt;ref-type name="Journal Article"&gt;17&lt;/ref-type&gt;&lt;contributors&gt;&lt;authors&gt;&lt;author&gt;Strobel, E. S.&lt;/author&gt;&lt;author&gt;Fritschka, E.&lt;/author&gt;&lt;/authors&gt;&lt;/contributors&gt;&lt;auth-address&gt;Department of Internal Medicine, Freiburg University Hospital, Germany.&lt;/auth-address&gt;&lt;titles&gt;&lt;title&gt;Renal diseases in ankylosing spondylitis: review of the literature illustrated by case reports&lt;/title&gt;&lt;secondary-title&gt;Clin Rheumatol&lt;/secondary-title&gt;&lt;/titles&gt;&lt;periodical&gt;&lt;full-title&gt;Clin Rheumatol&lt;/full-title&gt;&lt;/periodical&gt;&lt;pages&gt;524-30&lt;/pages&gt;&lt;volume&gt;17&lt;/volume&gt;&lt;number&gt;6&lt;/number&gt;&lt;keywords&gt;&lt;keyword&gt;Adolescent&lt;/keyword&gt;&lt;keyword&gt;Amyloidosis/etiology/pathology&lt;/keyword&gt;&lt;keyword&gt;Biopsy&lt;/keyword&gt;&lt;keyword&gt;Humans&lt;/keyword&gt;&lt;keyword&gt;Kidney Diseases/*etiology/pathology&lt;/keyword&gt;&lt;keyword&gt;Male&lt;/keyword&gt;&lt;keyword&gt;Middle Aged&lt;/keyword&gt;&lt;keyword&gt;Prevalence&lt;/keyword&gt;&lt;keyword&gt;Spondylitis, Ankylosing/*complications/pathology&lt;/keyword&gt;&lt;/keywords&gt;&lt;dates&gt;&lt;year&gt;1998&lt;/year&gt;&lt;/dates&gt;&lt;isbn&gt;0770-3198 (Print)&amp;#xD;0770-3198 (Linking)&lt;/isbn&gt;&lt;accession-num&gt;9890685&lt;/accession-num&gt;&lt;urls&gt;&lt;related-urls&gt;&lt;url&gt;https://www.ncbi.nlm.nih.gov/pubmed/9890685&lt;/url&gt;&lt;/related-urls&gt;&lt;/urls&gt;&lt;/record&gt;&lt;/Cite&gt;&lt;/EndNote&gt;</w:instrText>
      </w:r>
      <w:r w:rsidR="00C362A2">
        <w:rPr>
          <w:rFonts w:ascii="Arial" w:hAnsi="Arial"/>
          <w:color w:val="262626"/>
          <w:szCs w:val="24"/>
        </w:rPr>
        <w:fldChar w:fldCharType="separate"/>
      </w:r>
      <w:r w:rsidR="00C5682B">
        <w:rPr>
          <w:rFonts w:ascii="Arial" w:hAnsi="Arial"/>
          <w:noProof/>
          <w:color w:val="262626"/>
          <w:szCs w:val="24"/>
        </w:rPr>
        <w:t>(19)</w:t>
      </w:r>
      <w:r w:rsidR="00C362A2">
        <w:rPr>
          <w:rFonts w:ascii="Arial" w:hAnsi="Arial"/>
          <w:color w:val="262626"/>
          <w:szCs w:val="24"/>
        </w:rPr>
        <w:fldChar w:fldCharType="end"/>
      </w:r>
      <w:r w:rsidRPr="003D6585">
        <w:rPr>
          <w:rFonts w:ascii="Arial" w:hAnsi="Arial"/>
          <w:color w:val="262626"/>
          <w:szCs w:val="24"/>
        </w:rPr>
        <w:t xml:space="preserve">. </w:t>
      </w:r>
    </w:p>
    <w:p w:rsidR="00E331A5" w:rsidRPr="003D6585" w:rsidRDefault="00E331A5" w:rsidP="00E331A5">
      <w:pPr>
        <w:spacing w:before="150" w:after="225" w:line="480" w:lineRule="auto"/>
        <w:rPr>
          <w:rFonts w:ascii="Arial" w:hAnsi="Arial"/>
          <w:color w:val="262626"/>
          <w:szCs w:val="24"/>
        </w:rPr>
      </w:pPr>
      <w:r w:rsidRPr="003D6585">
        <w:rPr>
          <w:rFonts w:ascii="Arial" w:hAnsi="Arial"/>
          <w:color w:val="262626"/>
          <w:szCs w:val="24"/>
        </w:rPr>
        <w:t xml:space="preserve">Recent research indicates that patients with AS might be at increased risk for developing certain co-morbidities (JA Walsh – personal communication). For example, patients with newly diagnosed AS have a 60% higher rate of developing new cardiovascular disease, when compared to a matched general population (JA Walsh – personal communication). </w:t>
      </w:r>
    </w:p>
    <w:p w:rsidR="00E331A5" w:rsidRPr="003D6585" w:rsidRDefault="00E331A5" w:rsidP="00E331A5">
      <w:pPr>
        <w:spacing w:line="480" w:lineRule="auto"/>
        <w:rPr>
          <w:rFonts w:ascii="Arial" w:hAnsi="Arial"/>
          <w:szCs w:val="24"/>
        </w:rPr>
      </w:pPr>
      <w:r w:rsidRPr="003D6585">
        <w:rPr>
          <w:rFonts w:ascii="Arial" w:hAnsi="Arial"/>
          <w:szCs w:val="24"/>
        </w:rPr>
        <w:t xml:space="preserve">While the exact pathogenesis of most of these comorbidities </w:t>
      </w:r>
      <w:r w:rsidR="00D6458D">
        <w:rPr>
          <w:rFonts w:ascii="Arial" w:hAnsi="Arial"/>
          <w:szCs w:val="24"/>
        </w:rPr>
        <w:t xml:space="preserve">and disease manifestations </w:t>
      </w:r>
      <w:proofErr w:type="gramStart"/>
      <w:r w:rsidRPr="003D6585">
        <w:rPr>
          <w:rFonts w:ascii="Arial" w:hAnsi="Arial"/>
          <w:szCs w:val="24"/>
        </w:rPr>
        <w:t>is not known</w:t>
      </w:r>
      <w:proofErr w:type="gramEnd"/>
      <w:r w:rsidRPr="003D6585">
        <w:rPr>
          <w:rFonts w:ascii="Arial" w:hAnsi="Arial"/>
          <w:szCs w:val="24"/>
        </w:rPr>
        <w:t>, it is generally believed to be related to the underlying inflammatory process</w:t>
      </w:r>
      <w:r w:rsidR="0009303C" w:rsidRPr="003D6585">
        <w:rPr>
          <w:rFonts w:ascii="Arial" w:hAnsi="Arial"/>
          <w:szCs w:val="24"/>
        </w:rPr>
        <w:t xml:space="preserve">. </w:t>
      </w:r>
      <w:r w:rsidRPr="003D6585">
        <w:rPr>
          <w:rFonts w:ascii="Arial" w:hAnsi="Arial"/>
          <w:szCs w:val="24"/>
        </w:rPr>
        <w:t xml:space="preserve">With the use of the new therapeutic modalities targeting this inflammatory process, such as the use of </w:t>
      </w:r>
      <w:r w:rsidR="004A0DBF">
        <w:rPr>
          <w:rFonts w:ascii="Arial" w:hAnsi="Arial"/>
          <w:szCs w:val="24"/>
        </w:rPr>
        <w:t>t</w:t>
      </w:r>
      <w:r w:rsidRPr="003D6585">
        <w:rPr>
          <w:rFonts w:ascii="Arial" w:hAnsi="Arial"/>
          <w:szCs w:val="24"/>
        </w:rPr>
        <w:t xml:space="preserve">umor </w:t>
      </w:r>
      <w:r w:rsidR="004A0DBF">
        <w:rPr>
          <w:rFonts w:ascii="Arial" w:hAnsi="Arial"/>
          <w:szCs w:val="24"/>
        </w:rPr>
        <w:t>n</w:t>
      </w:r>
      <w:r w:rsidRPr="003D6585">
        <w:rPr>
          <w:rFonts w:ascii="Arial" w:hAnsi="Arial"/>
          <w:szCs w:val="24"/>
        </w:rPr>
        <w:t xml:space="preserve">ecrosis </w:t>
      </w:r>
      <w:r w:rsidR="004A0DBF">
        <w:rPr>
          <w:rFonts w:ascii="Arial" w:hAnsi="Arial"/>
          <w:szCs w:val="24"/>
        </w:rPr>
        <w:t>f</w:t>
      </w:r>
      <w:r w:rsidRPr="003D6585">
        <w:rPr>
          <w:rFonts w:ascii="Arial" w:hAnsi="Arial"/>
          <w:szCs w:val="24"/>
        </w:rPr>
        <w:t>actor inhibitors (</w:t>
      </w:r>
      <w:proofErr w:type="spellStart"/>
      <w:r w:rsidRPr="003D6585">
        <w:rPr>
          <w:rFonts w:ascii="Arial" w:hAnsi="Arial"/>
          <w:szCs w:val="24"/>
        </w:rPr>
        <w:t>TNFi</w:t>
      </w:r>
      <w:proofErr w:type="spellEnd"/>
      <w:r w:rsidRPr="003D6585">
        <w:rPr>
          <w:rFonts w:ascii="Arial" w:hAnsi="Arial"/>
          <w:szCs w:val="24"/>
        </w:rPr>
        <w:t xml:space="preserve">) in patients with AS during the past decade, we anticipate a change in the prevalence and incidence of such co-morbidities in AS patients </w: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 </w:instrText>
      </w:r>
      <w:r w:rsidR="00C362A2">
        <w:rPr>
          <w:rFonts w:ascii="Arial" w:hAnsi="Arial"/>
          <w:szCs w:val="24"/>
        </w:rPr>
        <w:fldChar w:fldCharType="begin">
          <w:fldData xml:space="preserve">PEVuZE5vdGU+PENpdGU+PEF1dGhvcj52YW4gU2lqbDwvQXV0aG9yPjxZZWFyPjIwMTU8L1llYXI+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</w:fldData>
        </w:fldChar>
      </w:r>
      <w:r w:rsidR="00C5682B">
        <w:rPr>
          <w:rFonts w:ascii="Arial" w:hAnsi="Arial"/>
          <w:szCs w:val="24"/>
        </w:rPr>
        <w:instrText xml:space="preserve"> ADDIN EN.CITE.DATA </w:instrText>
      </w:r>
      <w:r w:rsidR="00C362A2">
        <w:rPr>
          <w:rFonts w:ascii="Arial" w:hAnsi="Arial"/>
          <w:szCs w:val="24"/>
        </w:rPr>
      </w:r>
      <w:r w:rsidR="00C362A2">
        <w:rPr>
          <w:rFonts w:ascii="Arial" w:hAnsi="Arial"/>
          <w:szCs w:val="24"/>
        </w:rPr>
        <w:fldChar w:fldCharType="end"/>
      </w:r>
      <w:r w:rsidR="00C362A2">
        <w:rPr>
          <w:rFonts w:ascii="Arial" w:hAnsi="Arial"/>
          <w:szCs w:val="24"/>
        </w:rPr>
      </w:r>
      <w:r w:rsidR="00C362A2">
        <w:rPr>
          <w:rFonts w:ascii="Arial" w:hAnsi="Arial"/>
          <w:szCs w:val="24"/>
        </w:rPr>
        <w:fldChar w:fldCharType="separate"/>
      </w:r>
      <w:r w:rsidR="00C5682B">
        <w:rPr>
          <w:rFonts w:ascii="Arial" w:hAnsi="Arial"/>
          <w:noProof/>
          <w:szCs w:val="24"/>
        </w:rPr>
        <w:t>(20)</w:t>
      </w:r>
      <w:r w:rsidR="00C362A2">
        <w:rPr>
          <w:rFonts w:ascii="Arial" w:hAnsi="Arial"/>
          <w:szCs w:val="24"/>
        </w:rPr>
        <w:fldChar w:fldCharType="end"/>
      </w:r>
      <w:r w:rsidR="0009303C" w:rsidRPr="003D6585">
        <w:rPr>
          <w:rFonts w:ascii="Arial" w:hAnsi="Arial"/>
          <w:szCs w:val="24"/>
        </w:rPr>
        <w:t xml:space="preserve">. </w:t>
      </w:r>
      <w:r w:rsidRPr="003D6585">
        <w:rPr>
          <w:rFonts w:ascii="Arial" w:hAnsi="Arial"/>
          <w:szCs w:val="24"/>
        </w:rPr>
        <w:t xml:space="preserve">Previous studies investigating comorbidities in AS patients are outdated and </w:t>
      </w:r>
      <w:proofErr w:type="gramStart"/>
      <w:r w:rsidRPr="003D6585">
        <w:rPr>
          <w:rFonts w:ascii="Arial" w:hAnsi="Arial"/>
          <w:szCs w:val="24"/>
        </w:rPr>
        <w:t>have been conducted</w:t>
      </w:r>
      <w:proofErr w:type="gramEnd"/>
      <w:r w:rsidR="0009303C" w:rsidRPr="0009303C">
        <w:rPr>
          <w:rFonts w:ascii="Arial" w:hAnsi="Arial"/>
          <w:szCs w:val="24"/>
        </w:rPr>
        <w:t xml:space="preserve"> </w:t>
      </w:r>
      <w:r w:rsidR="0009303C" w:rsidRPr="003D6585">
        <w:rPr>
          <w:rFonts w:ascii="Arial" w:hAnsi="Arial"/>
          <w:szCs w:val="24"/>
        </w:rPr>
        <w:t>mainly</w:t>
      </w:r>
      <w:r w:rsidRPr="003D6585">
        <w:rPr>
          <w:rFonts w:ascii="Arial" w:hAnsi="Arial"/>
          <w:szCs w:val="24"/>
        </w:rPr>
        <w:t xml:space="preserve"> in countries other than the United States</w:t>
      </w:r>
      <w:r w:rsidR="0009303C" w:rsidRPr="003D6585">
        <w:rPr>
          <w:rFonts w:ascii="Arial" w:hAnsi="Arial"/>
          <w:szCs w:val="24"/>
        </w:rPr>
        <w:t xml:space="preserve">. </w:t>
      </w:r>
      <w:r w:rsidRPr="003D6585">
        <w:rPr>
          <w:rFonts w:ascii="Arial" w:hAnsi="Arial"/>
          <w:szCs w:val="24"/>
        </w:rPr>
        <w:t xml:space="preserve">In this study, we aim to assess the current burden of comorbidities in AS patients, and how these new therapeutic modalities have influenced the incidence of specific co-morbidities in the AS patients within the United States. </w:t>
      </w:r>
    </w:p>
    <w:p w:rsidR="00FF66DD" w:rsidRDefault="00FF66DD" w:rsidP="00E331A5">
      <w:pPr>
        <w:spacing w:line="480" w:lineRule="auto"/>
        <w:rPr>
          <w:rFonts w:ascii="Arial" w:hAnsi="Arial"/>
          <w:szCs w:val="24"/>
        </w:rPr>
      </w:pPr>
    </w:p>
    <w:p w:rsidR="00E331A5" w:rsidRDefault="00E331A5" w:rsidP="00E331A5">
      <w:pPr>
        <w:spacing w:line="480" w:lineRule="auto"/>
        <w:rPr>
          <w:rFonts w:ascii="Arial" w:hAnsi="Arial"/>
          <w:szCs w:val="24"/>
        </w:rPr>
      </w:pPr>
      <w:r w:rsidRPr="003D6585">
        <w:rPr>
          <w:rFonts w:ascii="Arial" w:hAnsi="Arial"/>
          <w:szCs w:val="24"/>
        </w:rPr>
        <w:t xml:space="preserve">The </w:t>
      </w:r>
      <w:r w:rsidRPr="003D6585">
        <w:rPr>
          <w:rFonts w:ascii="Arial" w:hAnsi="Arial"/>
          <w:b/>
          <w:szCs w:val="24"/>
          <w:u w:val="single"/>
        </w:rPr>
        <w:t>first part of this study</w:t>
      </w:r>
      <w:r w:rsidRPr="003D6585">
        <w:rPr>
          <w:rFonts w:ascii="Arial" w:hAnsi="Arial"/>
          <w:szCs w:val="24"/>
        </w:rPr>
        <w:t xml:space="preserve"> will be broken into two sections. Aim 1 will analyze the prevalence of AS, and key AS-associated co-morbidities and disease manifestations (hereafter referred to as ‘comorbidities’ for sake of convenience), in large cohorts of AS patients identified from three administrative databases</w:t>
      </w:r>
      <w:r w:rsidR="001E4357">
        <w:rPr>
          <w:rFonts w:ascii="Arial" w:hAnsi="Arial"/>
          <w:szCs w:val="24"/>
        </w:rPr>
        <w:t>.</w:t>
      </w:r>
      <w:r w:rsidRPr="003D6585">
        <w:rPr>
          <w:rFonts w:ascii="Arial" w:hAnsi="Arial"/>
          <w:szCs w:val="24"/>
        </w:rPr>
        <w:t xml:space="preserve"> </w:t>
      </w:r>
      <w:r w:rsidR="00D6458D">
        <w:rPr>
          <w:rFonts w:ascii="Arial" w:hAnsi="Arial"/>
          <w:szCs w:val="24"/>
        </w:rPr>
        <w:t xml:space="preserve">These individuals will be </w:t>
      </w:r>
      <w:r w:rsidR="002B66A2">
        <w:rPr>
          <w:rFonts w:ascii="Arial" w:hAnsi="Arial"/>
          <w:szCs w:val="24"/>
        </w:rPr>
        <w:t>compared to</w:t>
      </w:r>
      <w:r w:rsidRPr="003D6585">
        <w:rPr>
          <w:rFonts w:ascii="Arial" w:hAnsi="Arial"/>
          <w:szCs w:val="24"/>
        </w:rPr>
        <w:t xml:space="preserve"> </w:t>
      </w:r>
      <w:r w:rsidR="002B66A2">
        <w:rPr>
          <w:rFonts w:ascii="Arial" w:hAnsi="Arial"/>
          <w:szCs w:val="24"/>
        </w:rPr>
        <w:t>a</w:t>
      </w:r>
      <w:r w:rsidRPr="003D6585">
        <w:rPr>
          <w:rFonts w:ascii="Arial" w:hAnsi="Arial"/>
          <w:szCs w:val="24"/>
        </w:rPr>
        <w:t xml:space="preserve"> general population without AS or other inflammatory diseases</w:t>
      </w:r>
      <w:r w:rsidR="0009303C" w:rsidRPr="003D6585">
        <w:rPr>
          <w:rFonts w:ascii="Arial" w:hAnsi="Arial"/>
          <w:szCs w:val="24"/>
        </w:rPr>
        <w:t xml:space="preserve">. </w:t>
      </w:r>
      <w:r w:rsidRPr="003D6585">
        <w:rPr>
          <w:rFonts w:ascii="Arial" w:hAnsi="Arial"/>
          <w:szCs w:val="24"/>
        </w:rPr>
        <w:t xml:space="preserve">The </w:t>
      </w:r>
      <w:r w:rsidRPr="003D6585">
        <w:rPr>
          <w:rFonts w:ascii="Arial" w:hAnsi="Arial"/>
          <w:b/>
          <w:szCs w:val="24"/>
          <w:u w:val="single"/>
        </w:rPr>
        <w:t>second Aim of the study</w:t>
      </w:r>
      <w:r w:rsidRPr="003D6585">
        <w:rPr>
          <w:rFonts w:ascii="Arial" w:hAnsi="Arial"/>
          <w:szCs w:val="24"/>
        </w:rPr>
        <w:t xml:space="preserve"> will compare the incidence of AS associated comorbidities as shown in Table </w:t>
      </w:r>
      <w:r w:rsidR="00D6458D">
        <w:rPr>
          <w:rFonts w:ascii="Arial" w:hAnsi="Arial"/>
          <w:szCs w:val="24"/>
        </w:rPr>
        <w:t>2</w:t>
      </w:r>
      <w:r w:rsidRPr="003D6585">
        <w:rPr>
          <w:rFonts w:ascii="Arial" w:hAnsi="Arial"/>
          <w:szCs w:val="24"/>
        </w:rPr>
        <w:t xml:space="preserve"> in patients starting </w:t>
      </w:r>
      <w:proofErr w:type="spellStart"/>
      <w:r w:rsidRPr="003D6585">
        <w:rPr>
          <w:rFonts w:ascii="Arial" w:hAnsi="Arial"/>
          <w:szCs w:val="24"/>
        </w:rPr>
        <w:t>TNFi</w:t>
      </w:r>
      <w:proofErr w:type="spellEnd"/>
      <w:r w:rsidRPr="003D6585">
        <w:rPr>
          <w:rFonts w:ascii="Arial" w:hAnsi="Arial"/>
          <w:szCs w:val="24"/>
        </w:rPr>
        <w:t xml:space="preserve"> and non-biologic disease modifying anti-rheumatic drugs (DMARDs)</w:t>
      </w:r>
      <w:r w:rsidR="00D6458D">
        <w:rPr>
          <w:rFonts w:ascii="Arial" w:hAnsi="Arial"/>
          <w:szCs w:val="24"/>
        </w:rPr>
        <w:t xml:space="preserve"> and no AS-specific therapies</w:t>
      </w:r>
      <w:r w:rsidR="00955EBA">
        <w:rPr>
          <w:rFonts w:ascii="Arial" w:hAnsi="Arial"/>
          <w:szCs w:val="24"/>
        </w:rPr>
        <w:t xml:space="preserve"> except for NSAIDs</w:t>
      </w:r>
      <w:r w:rsidRPr="003D6585">
        <w:rPr>
          <w:rFonts w:ascii="Arial" w:hAnsi="Arial"/>
          <w:szCs w:val="24"/>
        </w:rPr>
        <w:t xml:space="preserve">.  </w:t>
      </w:r>
    </w:p>
    <w:p w:rsidR="00FF66DD" w:rsidRPr="003D6585" w:rsidRDefault="00FF66DD" w:rsidP="00E331A5">
      <w:pPr>
        <w:spacing w:line="480" w:lineRule="auto"/>
        <w:rPr>
          <w:rFonts w:ascii="Arial" w:hAnsi="Arial"/>
          <w:szCs w:val="24"/>
        </w:rPr>
      </w:pPr>
    </w:p>
    <w:p w:rsidR="009235C8" w:rsidRPr="003D6585" w:rsidRDefault="009235C8" w:rsidP="000008B0">
      <w:pPr>
        <w:pStyle w:val="C-InstructionText"/>
        <w:rPr>
          <w:rFonts w:ascii="Arial" w:hAnsi="Arial" w:cs="Arial"/>
        </w:rPr>
      </w:pPr>
      <w:r w:rsidRPr="003D6585">
        <w:rPr>
          <w:rFonts w:ascii="Arial" w:hAnsi="Arial" w:cs="Arial"/>
        </w:rPr>
        <w:t>Provide the necessary background in more detail as done in the section “Summary” to understand the rationale and relevance of the study.</w:t>
      </w:r>
    </w:p>
    <w:p w:rsidR="009235C8" w:rsidRPr="003D6585" w:rsidRDefault="009235C8" w:rsidP="000008B0">
      <w:pPr>
        <w:pStyle w:val="C-InstructionText"/>
        <w:rPr>
          <w:rFonts w:ascii="Arial" w:hAnsi="Arial" w:cs="Arial"/>
        </w:rPr>
      </w:pPr>
      <w:r w:rsidRPr="003D6585">
        <w:rPr>
          <w:rFonts w:ascii="Arial" w:hAnsi="Arial" w:cs="Arial"/>
        </w:rPr>
        <w:t>Example - Product-specific studies:</w:t>
      </w:r>
    </w:p>
    <w:p w:rsidR="009235C8" w:rsidRPr="003D6585" w:rsidRDefault="009235C8" w:rsidP="000008B0">
      <w:pPr>
        <w:pStyle w:val="C-InstructionText"/>
        <w:rPr>
          <w:rFonts w:ascii="Arial" w:hAnsi="Arial" w:cs="Arial"/>
        </w:rPr>
      </w:pPr>
      <w:r w:rsidRPr="003D6585">
        <w:rPr>
          <w:rFonts w:ascii="Arial" w:hAnsi="Arial" w:cs="Arial"/>
        </w:rPr>
        <w:t xml:space="preserve">The data will be useful to understand the clinical patterns of use and to identify factors that influence clinical outcomes for &lt;product’s name&gt; and &lt;other substance’s name&gt; in routine clinical practice. The results will also be helpful for the design of prospective/pragmatic studies and help to assess the opportunities for future formal comparative analyses of &lt;product’s name&gt; with &lt;other substance’s name&gt;. </w:t>
      </w:r>
    </w:p>
    <w:p w:rsidR="009235C8" w:rsidRPr="003D6585" w:rsidRDefault="009235C8" w:rsidP="000008B0">
      <w:pPr>
        <w:pStyle w:val="C-InstructionText"/>
        <w:rPr>
          <w:rFonts w:ascii="Arial" w:hAnsi="Arial" w:cs="Arial"/>
        </w:rPr>
      </w:pPr>
      <w:r w:rsidRPr="003D6585">
        <w:rPr>
          <w:rFonts w:ascii="Arial" w:hAnsi="Arial" w:cs="Arial"/>
        </w:rPr>
        <w:t>Example - Indication-specific studies:</w:t>
      </w:r>
    </w:p>
    <w:p w:rsidR="009235C8" w:rsidRPr="003D6585" w:rsidRDefault="009235C8" w:rsidP="000008B0">
      <w:pPr>
        <w:pStyle w:val="C-InstructionText"/>
        <w:rPr>
          <w:rFonts w:ascii="Arial" w:hAnsi="Arial" w:cs="Arial"/>
        </w:rPr>
      </w:pPr>
      <w:r w:rsidRPr="003D6585">
        <w:rPr>
          <w:rFonts w:ascii="Arial" w:hAnsi="Arial" w:cs="Arial"/>
        </w:rPr>
        <w:t>These data will be useful to understand the current treatment patterns and healthcare costs of patients with this indication. It will also assist in the assessment of an unmet need in this patient population, and identify sub-populations with the highest need for a new treatment.</w:t>
      </w:r>
    </w:p>
    <w:p w:rsidR="009235C8" w:rsidRPr="003D6585" w:rsidRDefault="009235C8" w:rsidP="000008B0">
      <w:pPr>
        <w:pStyle w:val="C-InstructionText"/>
        <w:rPr>
          <w:rFonts w:ascii="Arial" w:hAnsi="Arial" w:cs="Arial"/>
        </w:rPr>
      </w:pPr>
      <w:r w:rsidRPr="003D6585">
        <w:rPr>
          <w:rFonts w:ascii="Arial" w:hAnsi="Arial" w:cs="Arial"/>
        </w:rPr>
        <w:t>Include also a brief description of the product and the indication and age group for which the drug has been approved and the countries or regions for which Marketing Authorization has been granted, if applicable.</w:t>
      </w:r>
    </w:p>
    <w:p w:rsidR="009235C8" w:rsidRPr="003D6585" w:rsidRDefault="009235C8" w:rsidP="000008B0">
      <w:pPr>
        <w:pStyle w:val="C-InstructionText"/>
        <w:rPr>
          <w:rFonts w:ascii="Arial" w:hAnsi="Arial" w:cs="Arial"/>
        </w:rPr>
      </w:pPr>
      <w:r w:rsidRPr="003D6585">
        <w:rPr>
          <w:rFonts w:ascii="Arial" w:hAnsi="Arial" w:cs="Arial"/>
        </w:rPr>
        <w:t>Provide a critical review of the literature to evaluate pertinent information and gaps in knowledge. The literature review should describe specific gaps in knowledge that the study is intended to fill. The literature review might encompass relevant animal and human experiments, clinical studies, vital statistics, and previous epidemiologic studies. The literature review should also cite the findings of similar studies, and the expected contribution of the current study.</w:t>
      </w:r>
    </w:p>
    <w:p w:rsidR="009235C8" w:rsidRPr="003D6585" w:rsidRDefault="009235C8" w:rsidP="00CB6BE2">
      <w:pPr>
        <w:pStyle w:val="C-Heading1"/>
        <w:rPr>
          <w:rFonts w:cs="Arial"/>
        </w:rPr>
      </w:pPr>
      <w:bookmarkStart w:id="19" w:name="_Toc404258846"/>
      <w:bookmarkStart w:id="20" w:name="_Toc481501027"/>
      <w:r w:rsidRPr="003D6585">
        <w:rPr>
          <w:rFonts w:cs="Arial"/>
        </w:rPr>
        <w:t>research question and objectives</w:t>
      </w:r>
      <w:bookmarkEnd w:id="19"/>
      <w:bookmarkEnd w:id="20"/>
    </w:p>
    <w:p w:rsidR="00E331A5" w:rsidRPr="003D6585" w:rsidRDefault="00E331A5" w:rsidP="00E331A5">
      <w:pPr>
        <w:pStyle w:val="Text"/>
        <w:rPr>
          <w:rFonts w:cs="Arial"/>
          <w:sz w:val="24"/>
          <w:szCs w:val="24"/>
          <w:u w:val="single"/>
        </w:rPr>
      </w:pPr>
      <w:r w:rsidRPr="003D6585">
        <w:rPr>
          <w:rFonts w:cs="Arial"/>
          <w:sz w:val="24"/>
          <w:szCs w:val="24"/>
          <w:u w:val="single"/>
        </w:rPr>
        <w:t xml:space="preserve">Aim </w:t>
      </w:r>
      <w:proofErr w:type="gramStart"/>
      <w:r w:rsidRPr="003D6585">
        <w:rPr>
          <w:rFonts w:cs="Arial"/>
          <w:sz w:val="24"/>
          <w:szCs w:val="24"/>
          <w:u w:val="single"/>
        </w:rPr>
        <w:t>I</w:t>
      </w:r>
      <w:proofErr w:type="gramEnd"/>
      <w:r w:rsidRPr="003D6585">
        <w:rPr>
          <w:rFonts w:cs="Arial"/>
          <w:sz w:val="24"/>
          <w:szCs w:val="24"/>
          <w:u w:val="single"/>
        </w:rPr>
        <w:t>:</w:t>
      </w:r>
    </w:p>
    <w:p w:rsidR="00E331A5" w:rsidRPr="003D6585" w:rsidRDefault="00E331A5" w:rsidP="00E331A5">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To assess the prevalence of AS</w:t>
      </w:r>
      <w:r w:rsidRPr="003D6585" w:rsidDel="009F4D5B">
        <w:rPr>
          <w:rFonts w:ascii="Arial" w:hAnsi="Arial"/>
          <w:szCs w:val="24"/>
        </w:rPr>
        <w:t xml:space="preserve"> </w:t>
      </w:r>
      <w:r w:rsidRPr="003D6585">
        <w:rPr>
          <w:rFonts w:ascii="Arial" w:hAnsi="Arial"/>
          <w:szCs w:val="24"/>
        </w:rPr>
        <w:t xml:space="preserve">in an analysis of Medicare and </w:t>
      </w:r>
      <w:r w:rsidR="00F21982">
        <w:rPr>
          <w:rFonts w:ascii="Arial" w:hAnsi="Arial"/>
          <w:szCs w:val="24"/>
        </w:rPr>
        <w:t xml:space="preserve">the </w:t>
      </w:r>
      <w:r w:rsidR="00BB7704">
        <w:rPr>
          <w:rFonts w:ascii="Arial" w:hAnsi="Arial"/>
          <w:szCs w:val="24"/>
        </w:rPr>
        <w:t xml:space="preserve">United Healthcare </w:t>
      </w:r>
      <w:r w:rsidRPr="003D6585">
        <w:rPr>
          <w:rFonts w:ascii="Arial" w:hAnsi="Arial"/>
          <w:szCs w:val="24"/>
        </w:rPr>
        <w:t xml:space="preserve">databases. </w:t>
      </w:r>
    </w:p>
    <w:p w:rsidR="00E331A5" w:rsidRDefault="00E331A5" w:rsidP="00E331A5">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 xml:space="preserve">To assess the prevalence </w:t>
      </w:r>
      <w:proofErr w:type="gramStart"/>
      <w:r w:rsidRPr="003D6585">
        <w:rPr>
          <w:rFonts w:ascii="Arial" w:hAnsi="Arial"/>
          <w:szCs w:val="24"/>
        </w:rPr>
        <w:t xml:space="preserve">of key co-morbidities in AS patients and the demographic and socio-economic </w:t>
      </w:r>
      <w:r w:rsidR="00C00720">
        <w:rPr>
          <w:rFonts w:ascii="Arial" w:hAnsi="Arial"/>
          <w:szCs w:val="24"/>
        </w:rPr>
        <w:t>(as available)</w:t>
      </w:r>
      <w:proofErr w:type="gramEnd"/>
      <w:r w:rsidR="00C00720">
        <w:rPr>
          <w:rFonts w:ascii="Arial" w:hAnsi="Arial"/>
          <w:szCs w:val="24"/>
        </w:rPr>
        <w:t xml:space="preserve"> </w:t>
      </w:r>
      <w:r w:rsidRPr="003D6585">
        <w:rPr>
          <w:rFonts w:ascii="Arial" w:hAnsi="Arial"/>
          <w:szCs w:val="24"/>
        </w:rPr>
        <w:t>factors associated with such co-morbidities</w:t>
      </w:r>
      <w:r w:rsidR="00F21982">
        <w:rPr>
          <w:rFonts w:ascii="Arial" w:hAnsi="Arial"/>
          <w:szCs w:val="24"/>
        </w:rPr>
        <w:t xml:space="preserve"> in all three data sources</w:t>
      </w:r>
      <w:r w:rsidRPr="003D6585">
        <w:rPr>
          <w:rFonts w:ascii="Arial" w:hAnsi="Arial"/>
          <w:szCs w:val="24"/>
        </w:rPr>
        <w:t>.</w:t>
      </w:r>
    </w:p>
    <w:p w:rsidR="008C6003" w:rsidRPr="003D6585" w:rsidRDefault="008C6003" w:rsidP="00E331A5">
      <w:pPr>
        <w:numPr>
          <w:ilvl w:val="0"/>
          <w:numId w:val="49"/>
        </w:numPr>
        <w:tabs>
          <w:tab w:val="clear" w:pos="360"/>
          <w:tab w:val="num" w:pos="720"/>
        </w:tabs>
        <w:spacing w:line="480" w:lineRule="auto"/>
        <w:ind w:hanging="270"/>
        <w:rPr>
          <w:rFonts w:ascii="Arial" w:hAnsi="Arial"/>
          <w:szCs w:val="24"/>
        </w:rPr>
      </w:pPr>
      <w:r>
        <w:rPr>
          <w:rFonts w:ascii="Arial" w:hAnsi="Arial"/>
          <w:szCs w:val="24"/>
        </w:rPr>
        <w:t>To compare the prevalence of the AS-related comorbidities between the AS population defined as above, and</w:t>
      </w:r>
      <w:r w:rsidRPr="003D6585">
        <w:rPr>
          <w:rFonts w:ascii="Arial" w:hAnsi="Arial"/>
          <w:szCs w:val="24"/>
        </w:rPr>
        <w:t xml:space="preserve"> a random sample of the general population without AS or other inflammatory diseases</w:t>
      </w:r>
      <w:r w:rsidR="00F21982">
        <w:rPr>
          <w:rFonts w:ascii="Arial" w:hAnsi="Arial"/>
          <w:szCs w:val="24"/>
        </w:rPr>
        <w:t xml:space="preserve"> in all three data sources.</w:t>
      </w:r>
      <w:r>
        <w:rPr>
          <w:rFonts w:ascii="Arial" w:hAnsi="Arial"/>
          <w:szCs w:val="24"/>
        </w:rPr>
        <w:t xml:space="preserve"> </w:t>
      </w:r>
    </w:p>
    <w:p w:rsidR="00E331A5" w:rsidRPr="003D6585" w:rsidRDefault="00E331A5" w:rsidP="00E331A5">
      <w:pPr>
        <w:spacing w:line="480" w:lineRule="auto"/>
        <w:ind w:left="90"/>
        <w:rPr>
          <w:rFonts w:ascii="Arial" w:hAnsi="Arial"/>
          <w:szCs w:val="24"/>
          <w:u w:val="single"/>
        </w:rPr>
      </w:pPr>
      <w:r w:rsidRPr="003D6585">
        <w:rPr>
          <w:rFonts w:ascii="Arial" w:hAnsi="Arial"/>
          <w:szCs w:val="24"/>
          <w:u w:val="single"/>
        </w:rPr>
        <w:t>Aim II:</w:t>
      </w:r>
    </w:p>
    <w:p w:rsidR="00E331A5" w:rsidRPr="003D6585" w:rsidRDefault="00E331A5" w:rsidP="00BF1747">
      <w:pPr>
        <w:numPr>
          <w:ilvl w:val="0"/>
          <w:numId w:val="49"/>
        </w:numPr>
        <w:tabs>
          <w:tab w:val="clear" w:pos="360"/>
          <w:tab w:val="num" w:pos="720"/>
        </w:tabs>
        <w:spacing w:line="480" w:lineRule="auto"/>
        <w:ind w:hanging="270"/>
        <w:rPr>
          <w:rFonts w:ascii="Arial" w:hAnsi="Arial"/>
          <w:szCs w:val="24"/>
        </w:rPr>
      </w:pPr>
      <w:r w:rsidRPr="003D6585">
        <w:rPr>
          <w:rFonts w:ascii="Arial" w:hAnsi="Arial"/>
          <w:szCs w:val="24"/>
        </w:rPr>
        <w:t>To compare the incidence</w:t>
      </w:r>
      <w:r w:rsidR="00012B48">
        <w:rPr>
          <w:rFonts w:ascii="Arial" w:hAnsi="Arial"/>
          <w:szCs w:val="24"/>
        </w:rPr>
        <w:t xml:space="preserve"> of </w:t>
      </w:r>
      <w:r w:rsidRPr="003D6585">
        <w:rPr>
          <w:rFonts w:ascii="Arial" w:hAnsi="Arial"/>
          <w:szCs w:val="24"/>
        </w:rPr>
        <w:t xml:space="preserve">AS-related disease manifestations and </w:t>
      </w:r>
      <w:r w:rsidR="00212685">
        <w:rPr>
          <w:rFonts w:ascii="Arial" w:hAnsi="Arial"/>
          <w:szCs w:val="24"/>
        </w:rPr>
        <w:t>comorbidities</w:t>
      </w:r>
      <w:r w:rsidRPr="003D6585">
        <w:rPr>
          <w:rFonts w:ascii="Arial" w:hAnsi="Arial"/>
          <w:szCs w:val="24"/>
        </w:rPr>
        <w:t xml:space="preserve"> in </w:t>
      </w:r>
      <w:r w:rsidR="004A0DBF">
        <w:rPr>
          <w:rFonts w:ascii="Arial" w:hAnsi="Arial"/>
          <w:szCs w:val="24"/>
        </w:rPr>
        <w:t>three</w:t>
      </w:r>
      <w:r w:rsidR="004A0DBF" w:rsidRPr="003D6585">
        <w:rPr>
          <w:rFonts w:ascii="Arial" w:hAnsi="Arial"/>
          <w:szCs w:val="24"/>
        </w:rPr>
        <w:t xml:space="preserve"> </w:t>
      </w:r>
      <w:r w:rsidRPr="003D6585">
        <w:rPr>
          <w:rFonts w:ascii="Arial" w:hAnsi="Arial"/>
          <w:szCs w:val="24"/>
        </w:rPr>
        <w:t xml:space="preserve">groups of AS patients: those on no recorded </w:t>
      </w:r>
      <w:r w:rsidR="00817F2B">
        <w:rPr>
          <w:rFonts w:ascii="Arial" w:hAnsi="Arial"/>
          <w:szCs w:val="24"/>
        </w:rPr>
        <w:t xml:space="preserve">AS </w:t>
      </w:r>
      <w:r w:rsidR="004A0DBF">
        <w:rPr>
          <w:rFonts w:ascii="Arial" w:hAnsi="Arial"/>
          <w:szCs w:val="24"/>
        </w:rPr>
        <w:t xml:space="preserve">therapy or </w:t>
      </w:r>
      <w:r w:rsidRPr="003D6585">
        <w:rPr>
          <w:rFonts w:ascii="Arial" w:hAnsi="Arial"/>
          <w:szCs w:val="24"/>
        </w:rPr>
        <w:t>users of NSAIDs, new users of non-biologic DMARDs</w:t>
      </w:r>
      <w:r w:rsidR="004A0DBF">
        <w:rPr>
          <w:rFonts w:ascii="Arial" w:hAnsi="Arial"/>
          <w:szCs w:val="24"/>
        </w:rPr>
        <w:t>,</w:t>
      </w:r>
      <w:r w:rsidRPr="003D6585">
        <w:rPr>
          <w:rFonts w:ascii="Arial" w:hAnsi="Arial"/>
          <w:szCs w:val="24"/>
        </w:rPr>
        <w:t xml:space="preserve"> and new users of </w:t>
      </w:r>
      <w:proofErr w:type="spellStart"/>
      <w:r w:rsidRPr="003D6585">
        <w:rPr>
          <w:rFonts w:ascii="Arial" w:hAnsi="Arial"/>
          <w:szCs w:val="24"/>
        </w:rPr>
        <w:t>TNFi</w:t>
      </w:r>
      <w:proofErr w:type="spellEnd"/>
      <w:r w:rsidRPr="003D6585">
        <w:rPr>
          <w:rFonts w:ascii="Arial" w:hAnsi="Arial"/>
          <w:szCs w:val="24"/>
        </w:rPr>
        <w:t>.</w:t>
      </w:r>
    </w:p>
    <w:p w:rsidR="001D5D0E" w:rsidRPr="003D6585" w:rsidRDefault="001D5D0E" w:rsidP="00212685">
      <w:pPr>
        <w:spacing w:line="480" w:lineRule="auto"/>
        <w:rPr>
          <w:rFonts w:ascii="Arial" w:hAnsi="Arial"/>
          <w:szCs w:val="24"/>
        </w:rPr>
      </w:pPr>
      <w:r w:rsidRPr="003D6585">
        <w:rPr>
          <w:rFonts w:ascii="Arial" w:hAnsi="Arial"/>
          <w:szCs w:val="24"/>
        </w:rPr>
        <w:t xml:space="preserve">For this objective, the prevalence of </w:t>
      </w:r>
      <w:r w:rsidR="00F21982">
        <w:rPr>
          <w:rFonts w:ascii="Arial" w:hAnsi="Arial"/>
          <w:szCs w:val="24"/>
        </w:rPr>
        <w:t>11</w:t>
      </w:r>
      <w:r w:rsidR="00817F2B">
        <w:rPr>
          <w:rFonts w:ascii="Arial" w:hAnsi="Arial"/>
          <w:szCs w:val="24"/>
        </w:rPr>
        <w:t xml:space="preserve"> </w:t>
      </w:r>
      <w:r w:rsidRPr="003D6585">
        <w:rPr>
          <w:rFonts w:ascii="Arial" w:hAnsi="Arial"/>
          <w:szCs w:val="24"/>
        </w:rPr>
        <w:t xml:space="preserve">AS associated comorbidities and disease manifestations will be evaluated during both baseline as well as </w:t>
      </w:r>
      <w:r w:rsidR="00B72075">
        <w:rPr>
          <w:rFonts w:ascii="Arial" w:hAnsi="Arial"/>
          <w:szCs w:val="24"/>
        </w:rPr>
        <w:t xml:space="preserve">the </w:t>
      </w:r>
      <w:r w:rsidRPr="003D6585">
        <w:rPr>
          <w:rFonts w:ascii="Arial" w:hAnsi="Arial"/>
          <w:szCs w:val="24"/>
        </w:rPr>
        <w:t xml:space="preserve">follow-up </w:t>
      </w:r>
      <w:r w:rsidR="00F21982">
        <w:rPr>
          <w:rFonts w:ascii="Arial" w:hAnsi="Arial"/>
          <w:szCs w:val="24"/>
        </w:rPr>
        <w:t xml:space="preserve">period </w:t>
      </w:r>
      <w:r w:rsidRPr="003D6585">
        <w:rPr>
          <w:rFonts w:ascii="Arial" w:hAnsi="Arial"/>
          <w:szCs w:val="24"/>
        </w:rPr>
        <w:t xml:space="preserve">in the AS cohort. </w:t>
      </w:r>
    </w:p>
    <w:p w:rsidR="009235C8" w:rsidRPr="003D6585" w:rsidRDefault="009235C8" w:rsidP="000008B0">
      <w:pPr>
        <w:pStyle w:val="C-InstructionText"/>
        <w:rPr>
          <w:rFonts w:ascii="Arial" w:hAnsi="Arial" w:cs="Arial"/>
        </w:rPr>
      </w:pPr>
      <w:r w:rsidRPr="003D6585">
        <w:rPr>
          <w:rFonts w:ascii="Arial" w:hAnsi="Arial" w:cs="Arial"/>
        </w:rPr>
        <w:t xml:space="preserve">Formulate the research question why the study is conducted (e.g. to address an important public health concern, a risk identified in the risk management plan). </w:t>
      </w:r>
    </w:p>
    <w:p w:rsidR="009235C8" w:rsidRPr="003D6585" w:rsidRDefault="009235C8" w:rsidP="000008B0">
      <w:pPr>
        <w:pStyle w:val="C-InstructionText"/>
        <w:rPr>
          <w:rFonts w:ascii="Arial" w:hAnsi="Arial" w:cs="Arial"/>
        </w:rPr>
      </w:pPr>
      <w:r w:rsidRPr="003D6585">
        <w:rPr>
          <w:rFonts w:ascii="Arial" w:hAnsi="Arial" w:cs="Arial"/>
        </w:rPr>
        <w:t>Develop specific objectives and corresponding hypotheses. Which formal hypothesis (-es) is (are) to be tested? If applicable, that there is no a priori hypothesis? The study objectives can be subdivided into primary and other objectives. If the study will be reported within the Risk Management Plan (RMP), specify the appropriate safety objectives.</w:t>
      </w:r>
    </w:p>
    <w:p w:rsidR="009235C8" w:rsidRDefault="009235C8" w:rsidP="00CB6BE2">
      <w:pPr>
        <w:pStyle w:val="C-Heading1"/>
        <w:rPr>
          <w:rFonts w:cs="Arial"/>
        </w:rPr>
      </w:pPr>
      <w:bookmarkStart w:id="21" w:name="_Toc404258847"/>
      <w:bookmarkStart w:id="22" w:name="_Toc481501028"/>
      <w:r w:rsidRPr="003D6585">
        <w:rPr>
          <w:rFonts w:cs="Arial"/>
        </w:rPr>
        <w:t>methodology</w:t>
      </w:r>
      <w:bookmarkEnd w:id="21"/>
      <w:bookmarkEnd w:id="22"/>
    </w:p>
    <w:p w:rsidR="00FF66DD" w:rsidRPr="00FF66DD" w:rsidRDefault="00FF66DD" w:rsidP="00212685">
      <w:pPr>
        <w:pStyle w:val="C-BodyText"/>
        <w:spacing w:before="0" w:after="0" w:line="480" w:lineRule="auto"/>
      </w:pPr>
    </w:p>
    <w:p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This section provides information on the study design details, data sources, definitions for study populations, comparison groups, measurements for exposure and outcomes, statistical analysis methods, and discussion of the strengths and limitations of the study.</w:t>
      </w:r>
    </w:p>
    <w:p w:rsidR="009235C8" w:rsidRPr="003D6585" w:rsidRDefault="009235C8" w:rsidP="00212685">
      <w:pPr>
        <w:pStyle w:val="C-Heading2"/>
        <w:spacing w:before="0" w:after="0" w:line="480" w:lineRule="auto"/>
        <w:rPr>
          <w:rFonts w:cs="Arial"/>
        </w:rPr>
      </w:pPr>
      <w:bookmarkStart w:id="23" w:name="_Toc404258848"/>
      <w:bookmarkStart w:id="24" w:name="_Toc481501029"/>
      <w:r w:rsidRPr="003D6585">
        <w:rPr>
          <w:rFonts w:cs="Arial"/>
        </w:rPr>
        <w:t>Study design</w:t>
      </w:r>
      <w:bookmarkEnd w:id="23"/>
      <w:bookmarkEnd w:id="24"/>
    </w:p>
    <w:p w:rsidR="00E331A5" w:rsidRDefault="00E331A5" w:rsidP="00212685">
      <w:pPr>
        <w:pStyle w:val="TableLeftAlign"/>
        <w:tabs>
          <w:tab w:val="left" w:pos="3027"/>
          <w:tab w:val="left" w:pos="8697"/>
        </w:tabs>
        <w:spacing w:before="0" w:after="0" w:line="480" w:lineRule="auto"/>
        <w:rPr>
          <w:rFonts w:cs="Arial"/>
          <w:sz w:val="24"/>
          <w:szCs w:val="24"/>
        </w:rPr>
      </w:pPr>
      <w:r w:rsidRPr="003D6585">
        <w:rPr>
          <w:rFonts w:cs="Arial"/>
          <w:sz w:val="24"/>
          <w:szCs w:val="24"/>
        </w:rPr>
        <w:t xml:space="preserve">This is a retrospective cohort study, which </w:t>
      </w:r>
      <w:proofErr w:type="gramStart"/>
      <w:r w:rsidRPr="003D6585">
        <w:rPr>
          <w:rFonts w:cs="Arial"/>
          <w:sz w:val="24"/>
          <w:szCs w:val="24"/>
        </w:rPr>
        <w:t>will be conducted</w:t>
      </w:r>
      <w:proofErr w:type="gramEnd"/>
      <w:r w:rsidRPr="003D6585">
        <w:rPr>
          <w:rFonts w:cs="Arial"/>
          <w:sz w:val="24"/>
          <w:szCs w:val="24"/>
        </w:rPr>
        <w:t xml:space="preserve"> in three different data sources including </w:t>
      </w:r>
      <w:proofErr w:type="spellStart"/>
      <w:r w:rsidRPr="003D6585">
        <w:rPr>
          <w:rFonts w:cs="Arial"/>
          <w:sz w:val="24"/>
          <w:szCs w:val="24"/>
        </w:rPr>
        <w:t>Truven</w:t>
      </w:r>
      <w:proofErr w:type="spellEnd"/>
      <w:r w:rsidRPr="003D6585">
        <w:rPr>
          <w:rFonts w:cs="Arial"/>
          <w:sz w:val="24"/>
          <w:szCs w:val="24"/>
        </w:rPr>
        <w:t xml:space="preserve"> </w:t>
      </w:r>
      <w:proofErr w:type="spellStart"/>
      <w:r w:rsidRPr="003D6585">
        <w:rPr>
          <w:rFonts w:cs="Arial"/>
          <w:sz w:val="24"/>
          <w:szCs w:val="24"/>
        </w:rPr>
        <w:t>Marketscan</w:t>
      </w:r>
      <w:proofErr w:type="spellEnd"/>
      <w:r w:rsidRPr="003D6585">
        <w:rPr>
          <w:rFonts w:cs="Arial"/>
          <w:sz w:val="24"/>
          <w:szCs w:val="24"/>
        </w:rPr>
        <w:t xml:space="preserve">, the U.S. Medicare Fee-for-Service Claims </w:t>
      </w:r>
      <w:r w:rsidR="0009303C" w:rsidRPr="003D6585">
        <w:rPr>
          <w:rFonts w:cs="Arial"/>
          <w:sz w:val="24"/>
          <w:szCs w:val="24"/>
        </w:rPr>
        <w:t>data,</w:t>
      </w:r>
      <w:r w:rsidRPr="003D6585">
        <w:rPr>
          <w:rFonts w:cs="Arial"/>
          <w:sz w:val="24"/>
          <w:szCs w:val="24"/>
        </w:rPr>
        <w:t xml:space="preserve"> and </w:t>
      </w:r>
      <w:r w:rsidR="00B164A7">
        <w:rPr>
          <w:rFonts w:cs="Arial"/>
          <w:sz w:val="24"/>
          <w:szCs w:val="24"/>
        </w:rPr>
        <w:t xml:space="preserve">the </w:t>
      </w:r>
      <w:r w:rsidRPr="003D6585">
        <w:rPr>
          <w:rFonts w:cs="Arial"/>
          <w:sz w:val="24"/>
          <w:szCs w:val="24"/>
        </w:rPr>
        <w:t>United Health</w:t>
      </w:r>
      <w:r w:rsidR="00B164A7">
        <w:rPr>
          <w:rFonts w:cs="Arial"/>
          <w:sz w:val="24"/>
          <w:szCs w:val="24"/>
        </w:rPr>
        <w:t xml:space="preserve"> </w:t>
      </w:r>
      <w:r w:rsidR="006C5BDC">
        <w:rPr>
          <w:rFonts w:cs="Arial"/>
          <w:sz w:val="24"/>
          <w:szCs w:val="24"/>
        </w:rPr>
        <w:t xml:space="preserve">data included in the </w:t>
      </w:r>
      <w:r w:rsidR="00B164A7">
        <w:rPr>
          <w:rFonts w:cs="Arial"/>
          <w:sz w:val="24"/>
          <w:szCs w:val="24"/>
        </w:rPr>
        <w:t xml:space="preserve">Multi-Payer Claims Database (MPCD; </w:t>
      </w:r>
      <w:proofErr w:type="spellStart"/>
      <w:r w:rsidR="00B164A7">
        <w:rPr>
          <w:rFonts w:cs="Arial"/>
          <w:sz w:val="24"/>
          <w:szCs w:val="24"/>
        </w:rPr>
        <w:t>Optum</w:t>
      </w:r>
      <w:proofErr w:type="spellEnd"/>
      <w:r w:rsidR="00B164A7">
        <w:rPr>
          <w:rFonts w:cs="Arial"/>
          <w:sz w:val="24"/>
          <w:szCs w:val="24"/>
        </w:rPr>
        <w:t xml:space="preserve"> Insight)</w:t>
      </w:r>
      <w:r w:rsidRPr="003D6585">
        <w:rPr>
          <w:rFonts w:cs="Arial"/>
          <w:sz w:val="24"/>
          <w:szCs w:val="24"/>
        </w:rPr>
        <w:t xml:space="preserve">. Our goals are to identify and characterize patients with AS and to estimate the prevalence of AS associated co-morbidities and the incidence rates of </w:t>
      </w:r>
      <w:r w:rsidRPr="003D6585">
        <w:rPr>
          <w:rFonts w:cs="Arial"/>
          <w:bCs/>
          <w:color w:val="000000"/>
          <w:sz w:val="24"/>
          <w:szCs w:val="24"/>
        </w:rPr>
        <w:t xml:space="preserve">events of interest among AS patients </w:t>
      </w:r>
      <w:r w:rsidRPr="003D6585">
        <w:rPr>
          <w:rFonts w:cs="Arial"/>
          <w:sz w:val="24"/>
          <w:szCs w:val="24"/>
        </w:rPr>
        <w:t xml:space="preserve">on systemic medications. </w:t>
      </w:r>
    </w:p>
    <w:p w:rsidR="00FF66DD" w:rsidRPr="003D6585" w:rsidRDefault="00FF66DD" w:rsidP="00212685">
      <w:pPr>
        <w:pStyle w:val="TableLeftAlign"/>
        <w:tabs>
          <w:tab w:val="left" w:pos="3027"/>
          <w:tab w:val="left" w:pos="8697"/>
        </w:tabs>
        <w:spacing w:before="0" w:after="0" w:line="480" w:lineRule="auto"/>
        <w:rPr>
          <w:rFonts w:cs="Arial"/>
          <w:sz w:val="24"/>
          <w:szCs w:val="24"/>
        </w:rPr>
      </w:pPr>
    </w:p>
    <w:p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To address the research question, this section provides detailed information on the key design elements. The following information should be provided: </w:t>
      </w:r>
    </w:p>
    <w:p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Overall research design and rationale for this choice, specifying the study design proposed (eg., cohort, case-control, health insurance claims database analysis etc.) and any comparison groups. </w:t>
      </w:r>
    </w:p>
    <w:p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Mention the primary and the secondary (if applicable) outcome measure(s)/endpoint(s) and the main other variables</w:t>
      </w:r>
      <w:r w:rsidRPr="003D6585">
        <w:rPr>
          <w:rFonts w:ascii="Arial" w:hAnsi="Arial" w:cs="Arial"/>
          <w:sz w:val="16"/>
          <w:szCs w:val="16"/>
        </w:rPr>
        <w:t xml:space="preserve">.  </w:t>
      </w:r>
    </w:p>
    <w:p w:rsidR="009235C8" w:rsidRPr="003D6585" w:rsidRDefault="009235C8" w:rsidP="00212685">
      <w:pPr>
        <w:pStyle w:val="C-Heading2"/>
        <w:spacing w:before="0" w:after="0" w:line="480" w:lineRule="auto"/>
        <w:rPr>
          <w:rFonts w:cs="Arial"/>
        </w:rPr>
      </w:pPr>
      <w:bookmarkStart w:id="25" w:name="_Toc404258849"/>
      <w:bookmarkStart w:id="26" w:name="_Toc481501030"/>
      <w:r w:rsidRPr="003D6585">
        <w:rPr>
          <w:rFonts w:cs="Arial"/>
        </w:rPr>
        <w:t>Study population</w:t>
      </w:r>
      <w:bookmarkEnd w:id="25"/>
      <w:bookmarkEnd w:id="26"/>
      <w:r w:rsidRPr="003D6585">
        <w:rPr>
          <w:rFonts w:cs="Arial"/>
        </w:rPr>
        <w:t xml:space="preserve"> </w:t>
      </w:r>
    </w:p>
    <w:p w:rsidR="00E331A5" w:rsidRPr="003D6585" w:rsidRDefault="00E331A5" w:rsidP="00212685">
      <w:pPr>
        <w:pStyle w:val="Text"/>
        <w:spacing w:before="0" w:after="0" w:line="480" w:lineRule="auto"/>
        <w:rPr>
          <w:rFonts w:cs="Arial"/>
          <w:sz w:val="24"/>
          <w:szCs w:val="24"/>
        </w:rPr>
      </w:pPr>
      <w:r w:rsidRPr="003D6585">
        <w:rPr>
          <w:rFonts w:cs="Arial"/>
          <w:sz w:val="24"/>
          <w:szCs w:val="24"/>
        </w:rPr>
        <w:t xml:space="preserve">All AS patients </w:t>
      </w:r>
      <w:r w:rsidR="00F21982">
        <w:rPr>
          <w:rFonts w:cs="Arial"/>
          <w:sz w:val="24"/>
          <w:szCs w:val="24"/>
        </w:rPr>
        <w:t xml:space="preserve">(defined below) </w:t>
      </w:r>
      <w:r w:rsidRPr="003D6585">
        <w:rPr>
          <w:rFonts w:cs="Arial"/>
          <w:sz w:val="24"/>
          <w:szCs w:val="24"/>
        </w:rPr>
        <w:t xml:space="preserve">from </w:t>
      </w:r>
      <w:r w:rsidR="00441314">
        <w:rPr>
          <w:rFonts w:cs="Arial"/>
          <w:sz w:val="24"/>
          <w:szCs w:val="24"/>
        </w:rPr>
        <w:t xml:space="preserve">the </w:t>
      </w:r>
      <w:r w:rsidR="00F21982">
        <w:rPr>
          <w:rFonts w:cs="Arial"/>
          <w:sz w:val="24"/>
          <w:szCs w:val="24"/>
        </w:rPr>
        <w:t>MPCD</w:t>
      </w:r>
      <w:r w:rsidRPr="003D6585">
        <w:rPr>
          <w:rFonts w:cs="Arial"/>
          <w:sz w:val="24"/>
          <w:szCs w:val="24"/>
        </w:rPr>
        <w:t xml:space="preserve"> (2007-2010</w:t>
      </w:r>
      <w:r w:rsidR="00F21982">
        <w:rPr>
          <w:rFonts w:cs="Arial"/>
          <w:sz w:val="24"/>
          <w:szCs w:val="24"/>
        </w:rPr>
        <w:t>, excluding patients</w:t>
      </w:r>
      <w:r w:rsidR="006E72DD">
        <w:rPr>
          <w:rFonts w:cs="Arial"/>
          <w:sz w:val="24"/>
          <w:szCs w:val="24"/>
        </w:rPr>
        <w:t xml:space="preserve"> person-</w:t>
      </w:r>
      <w:r w:rsidR="00C00720">
        <w:rPr>
          <w:rFonts w:cs="Arial"/>
          <w:sz w:val="24"/>
          <w:szCs w:val="24"/>
        </w:rPr>
        <w:t>time</w:t>
      </w:r>
      <w:r w:rsidR="006E72DD">
        <w:rPr>
          <w:rFonts w:cs="Arial"/>
          <w:sz w:val="24"/>
          <w:szCs w:val="24"/>
        </w:rPr>
        <w:t xml:space="preserve"> </w:t>
      </w:r>
      <w:r w:rsidR="00F21982">
        <w:rPr>
          <w:rFonts w:cs="Arial"/>
          <w:sz w:val="24"/>
          <w:szCs w:val="24"/>
        </w:rPr>
        <w:t xml:space="preserve"> </w:t>
      </w:r>
      <w:r w:rsidR="00C00720">
        <w:rPr>
          <w:rFonts w:cs="Arial"/>
          <w:sz w:val="24"/>
          <w:szCs w:val="24"/>
        </w:rPr>
        <w:t xml:space="preserve">of individuals </w:t>
      </w:r>
      <w:r w:rsidR="00F21982">
        <w:rPr>
          <w:rFonts w:cs="Arial"/>
          <w:sz w:val="24"/>
          <w:szCs w:val="24"/>
        </w:rPr>
        <w:t>with fee-for-service Medicare to avoid overlap</w:t>
      </w:r>
      <w:r w:rsidRPr="003D6585">
        <w:rPr>
          <w:rFonts w:cs="Arial"/>
          <w:sz w:val="24"/>
          <w:szCs w:val="24"/>
        </w:rPr>
        <w:t xml:space="preserve">), </w:t>
      </w:r>
      <w:r w:rsidR="00441314">
        <w:rPr>
          <w:rFonts w:cs="Arial"/>
          <w:sz w:val="24"/>
          <w:szCs w:val="24"/>
        </w:rPr>
        <w:t xml:space="preserve">the </w:t>
      </w:r>
      <w:proofErr w:type="spellStart"/>
      <w:r w:rsidRPr="003D6585">
        <w:rPr>
          <w:rFonts w:cs="Arial"/>
          <w:sz w:val="24"/>
          <w:szCs w:val="24"/>
        </w:rPr>
        <w:t>Truven</w:t>
      </w:r>
      <w:proofErr w:type="spellEnd"/>
      <w:r w:rsidRPr="003D6585">
        <w:rPr>
          <w:rFonts w:cs="Arial"/>
          <w:sz w:val="24"/>
          <w:szCs w:val="24"/>
        </w:rPr>
        <w:t xml:space="preserve"> </w:t>
      </w:r>
      <w:proofErr w:type="spellStart"/>
      <w:r w:rsidRPr="003D6585">
        <w:rPr>
          <w:rFonts w:cs="Arial"/>
          <w:sz w:val="24"/>
          <w:szCs w:val="24"/>
        </w:rPr>
        <w:t>Marketscan</w:t>
      </w:r>
      <w:proofErr w:type="spellEnd"/>
      <w:r w:rsidRPr="003D6585">
        <w:rPr>
          <w:rFonts w:cs="Arial"/>
          <w:sz w:val="24"/>
          <w:szCs w:val="24"/>
        </w:rPr>
        <w:t xml:space="preserve"> database during 2010-</w:t>
      </w:r>
      <w:r w:rsidR="008116C9" w:rsidRPr="003D6585">
        <w:rPr>
          <w:rFonts w:cs="Arial"/>
          <w:sz w:val="24"/>
          <w:szCs w:val="24"/>
        </w:rPr>
        <w:t>201</w:t>
      </w:r>
      <w:r w:rsidR="008116C9">
        <w:rPr>
          <w:rFonts w:cs="Arial"/>
          <w:sz w:val="24"/>
          <w:szCs w:val="24"/>
        </w:rPr>
        <w:t>4</w:t>
      </w:r>
      <w:r w:rsidRPr="003D6585">
        <w:rPr>
          <w:rFonts w:cs="Arial"/>
          <w:sz w:val="24"/>
          <w:szCs w:val="24"/>
        </w:rPr>
        <w:t xml:space="preserve">, and </w:t>
      </w:r>
      <w:r w:rsidR="00441314">
        <w:rPr>
          <w:rFonts w:cs="Arial"/>
          <w:sz w:val="24"/>
          <w:szCs w:val="24"/>
        </w:rPr>
        <w:t xml:space="preserve">the </w:t>
      </w:r>
      <w:r w:rsidRPr="003D6585">
        <w:rPr>
          <w:rFonts w:cs="Arial"/>
          <w:sz w:val="24"/>
          <w:szCs w:val="24"/>
        </w:rPr>
        <w:t xml:space="preserve">U.S. Medicare claims data during 2006-2014 obtained from the Centers for Medicare &amp; Medicaid Services (CMS). </w:t>
      </w:r>
      <w:r w:rsidR="00F21982">
        <w:rPr>
          <w:rFonts w:cs="Arial"/>
          <w:sz w:val="24"/>
          <w:szCs w:val="24"/>
        </w:rPr>
        <w:t xml:space="preserve">A random sample </w:t>
      </w:r>
      <w:r w:rsidRPr="003D6585">
        <w:rPr>
          <w:rFonts w:cs="Arial"/>
          <w:sz w:val="24"/>
          <w:szCs w:val="24"/>
        </w:rPr>
        <w:t xml:space="preserve">of the general population in </w:t>
      </w:r>
      <w:r w:rsidR="00804040">
        <w:rPr>
          <w:rFonts w:cs="Arial"/>
          <w:sz w:val="24"/>
          <w:szCs w:val="24"/>
        </w:rPr>
        <w:t>MPCD</w:t>
      </w:r>
      <w:r w:rsidR="00817F2B">
        <w:rPr>
          <w:rFonts w:cs="Arial"/>
          <w:sz w:val="24"/>
          <w:szCs w:val="24"/>
        </w:rPr>
        <w:t xml:space="preserve"> and Medicare </w:t>
      </w:r>
      <w:proofErr w:type="gramStart"/>
      <w:r w:rsidRPr="003D6585">
        <w:rPr>
          <w:rFonts w:cs="Arial"/>
          <w:sz w:val="24"/>
          <w:szCs w:val="24"/>
        </w:rPr>
        <w:t xml:space="preserve">will be </w:t>
      </w:r>
      <w:r w:rsidR="00817F2B">
        <w:rPr>
          <w:rFonts w:cs="Arial"/>
          <w:sz w:val="24"/>
          <w:szCs w:val="24"/>
        </w:rPr>
        <w:t>used</w:t>
      </w:r>
      <w:proofErr w:type="gramEnd"/>
      <w:r w:rsidR="00817F2B">
        <w:rPr>
          <w:rFonts w:cs="Arial"/>
          <w:sz w:val="24"/>
          <w:szCs w:val="24"/>
        </w:rPr>
        <w:t xml:space="preserve"> </w:t>
      </w:r>
      <w:r w:rsidRPr="003D6585">
        <w:rPr>
          <w:rFonts w:cs="Arial"/>
          <w:sz w:val="24"/>
          <w:szCs w:val="24"/>
        </w:rPr>
        <w:t>for the non-AS comparator</w:t>
      </w:r>
      <w:r w:rsidR="007803FB">
        <w:rPr>
          <w:rFonts w:cs="Arial"/>
          <w:sz w:val="24"/>
          <w:szCs w:val="24"/>
        </w:rPr>
        <w:t>; an age- and gender-matched non-AS comparator cohort will be used for the Truven MarketScan database</w:t>
      </w:r>
      <w:r w:rsidRPr="003D6585">
        <w:rPr>
          <w:rFonts w:cs="Arial"/>
          <w:sz w:val="24"/>
          <w:szCs w:val="24"/>
        </w:rPr>
        <w:t xml:space="preserve">. </w:t>
      </w:r>
    </w:p>
    <w:p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The population is defined in terms of persons, place, time period, and selection criteria. The rationale for the inclusion and exclusion criteria and their impact on the number of patients available for analysis should be described. If any sampling from a base population is undertaken, description of the population and details of sampling methods should be provided.</w:t>
      </w:r>
    </w:p>
    <w:p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DB: </w:t>
      </w:r>
    </w:p>
    <w:p w:rsidR="009235C8" w:rsidRPr="003D6585" w:rsidRDefault="009235C8" w:rsidP="00212685">
      <w:pPr>
        <w:pStyle w:val="C-InstructionText"/>
        <w:numPr>
          <w:ilvl w:val="0"/>
          <w:numId w:val="28"/>
        </w:numPr>
        <w:spacing w:line="480" w:lineRule="auto"/>
        <w:rPr>
          <w:rFonts w:ascii="Arial" w:hAnsi="Arial" w:cs="Arial"/>
          <w:lang w:val="en-GB"/>
        </w:rPr>
      </w:pPr>
      <w:r w:rsidRPr="003D6585">
        <w:rPr>
          <w:rFonts w:ascii="Arial" w:hAnsi="Arial" w:cs="Arial"/>
          <w:lang w:val="en-GB"/>
        </w:rPr>
        <w:t>Provide definition of population in terms of medical codes, which may include diagnosis, procedure and prescription codes. Provide citation,  if applicable</w:t>
      </w:r>
    </w:p>
    <w:p w:rsidR="009235C8" w:rsidRPr="003D6585" w:rsidRDefault="009235C8" w:rsidP="00212685">
      <w:pPr>
        <w:pStyle w:val="C-InstructionText"/>
        <w:numPr>
          <w:ilvl w:val="0"/>
          <w:numId w:val="28"/>
        </w:numPr>
        <w:spacing w:line="480" w:lineRule="auto"/>
        <w:rPr>
          <w:rFonts w:ascii="Arial" w:hAnsi="Arial" w:cs="Arial"/>
          <w:lang w:val="en-GB"/>
        </w:rPr>
      </w:pPr>
      <w:r w:rsidRPr="003D6585">
        <w:rPr>
          <w:rFonts w:ascii="Arial" w:hAnsi="Arial" w:cs="Arial"/>
          <w:lang w:val="en-GB"/>
        </w:rPr>
        <w:t>Provide operational algorithm, indicating validation status,  database used for validation and corresponding citation, if applicable</w:t>
      </w:r>
    </w:p>
    <w:p w:rsidR="009235C8" w:rsidRPr="003D6585" w:rsidRDefault="009235C8" w:rsidP="00212685">
      <w:pPr>
        <w:pStyle w:val="C-InstructionText"/>
        <w:spacing w:line="480" w:lineRule="auto"/>
        <w:rPr>
          <w:rFonts w:ascii="Arial" w:hAnsi="Arial" w:cs="Arial"/>
          <w:color w:val="000000"/>
        </w:rPr>
      </w:pPr>
      <w:r w:rsidRPr="003D6585">
        <w:rPr>
          <w:rFonts w:ascii="Arial" w:hAnsi="Arial" w:cs="Arial"/>
        </w:rPr>
        <w:t>Include a list of anticipated regions and countries. The text should allow flexibility in case countries/regions need to be added later, such as “with possible extension to other regions and countries.” Example for DB studies: The database consists of commercially insured patients who are residents of the USA.</w:t>
      </w:r>
      <w:r w:rsidRPr="003D6585">
        <w:rPr>
          <w:rFonts w:ascii="Arial" w:hAnsi="Arial" w:cs="Arial"/>
          <w:color w:val="000000"/>
        </w:rPr>
        <w:t xml:space="preserve"> </w:t>
      </w:r>
    </w:p>
    <w:p w:rsidR="009235C8" w:rsidRPr="003D6585" w:rsidRDefault="009235C8" w:rsidP="00212685">
      <w:pPr>
        <w:pStyle w:val="C-Heading3"/>
        <w:spacing w:line="480" w:lineRule="auto"/>
        <w:rPr>
          <w:rFonts w:cs="Arial"/>
        </w:rPr>
      </w:pPr>
      <w:bookmarkStart w:id="27" w:name="_Toc404258852"/>
      <w:bookmarkStart w:id="28" w:name="_Toc481501031"/>
      <w:r w:rsidRPr="003D6585">
        <w:rPr>
          <w:rFonts w:cs="Arial"/>
        </w:rPr>
        <w:t>Planned number of patients and treatment groups</w:t>
      </w:r>
      <w:bookmarkEnd w:id="27"/>
      <w:bookmarkEnd w:id="28"/>
    </w:p>
    <w:p w:rsidR="00930EF4" w:rsidRDefault="00E331A5" w:rsidP="00212685">
      <w:pPr>
        <w:pStyle w:val="C-BodyText"/>
        <w:spacing w:before="0" w:after="0" w:line="480" w:lineRule="auto"/>
        <w:rPr>
          <w:rFonts w:ascii="Arial" w:hAnsi="Arial" w:cs="Arial"/>
        </w:rPr>
      </w:pPr>
      <w:r w:rsidRPr="003D6585">
        <w:rPr>
          <w:rFonts w:ascii="Arial" w:hAnsi="Arial" w:cs="Arial"/>
        </w:rPr>
        <w:t>Because the study is observational in nature, all eligible patients in the database will be included. The sample size is therefore fixed.</w:t>
      </w:r>
    </w:p>
    <w:p w:rsidR="00FF66DD" w:rsidRPr="003D6585" w:rsidRDefault="00FF66DD" w:rsidP="00212685">
      <w:pPr>
        <w:pStyle w:val="C-BodyText"/>
        <w:spacing w:before="0" w:after="0" w:line="480" w:lineRule="auto"/>
        <w:rPr>
          <w:rFonts w:ascii="Arial" w:hAnsi="Arial" w:cs="Arial"/>
        </w:rPr>
      </w:pPr>
    </w:p>
    <w:p w:rsidR="009235C8" w:rsidRPr="003D6585" w:rsidRDefault="002620F1" w:rsidP="00212685">
      <w:pPr>
        <w:pStyle w:val="C-InstructionText"/>
        <w:spacing w:before="0" w:after="0" w:line="480" w:lineRule="auto"/>
        <w:rPr>
          <w:rFonts w:ascii="Arial" w:hAnsi="Arial" w:cs="Arial"/>
        </w:rPr>
      </w:pPr>
      <w:r w:rsidRPr="003D6585">
        <w:rPr>
          <w:rFonts w:ascii="Arial" w:hAnsi="Arial" w:cs="Arial"/>
          <w:lang w:val="en-GB"/>
        </w:rPr>
        <w:t>MCR:</w:t>
      </w:r>
      <w:r w:rsidR="009235C8" w:rsidRPr="003D6585">
        <w:rPr>
          <w:rFonts w:ascii="Arial" w:hAnsi="Arial" w:cs="Arial"/>
          <w:lang w:val="en-GB"/>
        </w:rPr>
        <w:t xml:space="preserve"> Describe the planned number patients and the number of patients in each treatment group, if applicable.</w:t>
      </w:r>
      <w:r w:rsidR="009235C8" w:rsidRPr="003D6585">
        <w:rPr>
          <w:rFonts w:ascii="Arial" w:hAnsi="Arial" w:cs="Arial"/>
        </w:rPr>
        <w:t xml:space="preserve"> Adapt the header into “Planned number of patients”, if there is just one treatment group. </w:t>
      </w:r>
    </w:p>
    <w:p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DB: State th</w:t>
      </w:r>
      <w:r w:rsidR="002620F1" w:rsidRPr="003D6585">
        <w:rPr>
          <w:rFonts w:ascii="Arial" w:hAnsi="Arial" w:cs="Arial"/>
        </w:rPr>
        <w:t xml:space="preserve">e </w:t>
      </w:r>
      <w:r w:rsidRPr="003D6585">
        <w:rPr>
          <w:rFonts w:ascii="Arial" w:hAnsi="Arial" w:cs="Arial"/>
        </w:rPr>
        <w:t xml:space="preserve">planned number of patients to be analyzed (if a feasibility count has already been conducted) and describe the treatment groups and adapt header into “Planned number of patients and treatment groups”. </w:t>
      </w:r>
    </w:p>
    <w:p w:rsidR="009235C8" w:rsidRPr="003D6585" w:rsidRDefault="009235C8" w:rsidP="00212685">
      <w:pPr>
        <w:pStyle w:val="C-Heading3"/>
        <w:spacing w:before="0" w:after="0" w:line="480" w:lineRule="auto"/>
        <w:rPr>
          <w:rFonts w:cs="Arial"/>
        </w:rPr>
      </w:pPr>
      <w:bookmarkStart w:id="29" w:name="_Toc404258853"/>
      <w:bookmarkStart w:id="30" w:name="_Toc481501032"/>
      <w:r w:rsidRPr="003D6585">
        <w:rPr>
          <w:rFonts w:cs="Arial"/>
        </w:rPr>
        <w:t>Methodological techniques for Patient selection</w:t>
      </w:r>
      <w:bookmarkEnd w:id="29"/>
      <w:bookmarkEnd w:id="30"/>
      <w:r w:rsidRPr="003D6585">
        <w:rPr>
          <w:rFonts w:cs="Arial"/>
        </w:rPr>
        <w:t xml:space="preserve">  </w:t>
      </w:r>
    </w:p>
    <w:p w:rsidR="009B4708" w:rsidRPr="003D6585" w:rsidRDefault="009B4708" w:rsidP="00212685">
      <w:pPr>
        <w:pStyle w:val="Paragraph"/>
        <w:spacing w:after="0" w:line="480" w:lineRule="auto"/>
        <w:rPr>
          <w:rFonts w:ascii="Arial" w:hAnsi="Arial" w:cs="Arial"/>
        </w:rPr>
      </w:pPr>
      <w:r w:rsidRPr="003D6585">
        <w:rPr>
          <w:rFonts w:ascii="Arial" w:hAnsi="Arial" w:cs="Arial"/>
          <w:b/>
        </w:rPr>
        <w:t xml:space="preserve">The AS cohort </w:t>
      </w:r>
      <w:r w:rsidR="00F21982">
        <w:rPr>
          <w:rFonts w:ascii="Arial" w:hAnsi="Arial" w:cs="Arial"/>
          <w:b/>
        </w:rPr>
        <w:t>index</w:t>
      </w:r>
      <w:r w:rsidRPr="003D6585">
        <w:rPr>
          <w:rFonts w:ascii="Arial" w:hAnsi="Arial" w:cs="Arial"/>
          <w:b/>
        </w:rPr>
        <w:t xml:space="preserve"> date</w:t>
      </w:r>
      <w:r w:rsidRPr="003D6585">
        <w:rPr>
          <w:rFonts w:ascii="Arial" w:hAnsi="Arial" w:cs="Arial"/>
        </w:rPr>
        <w:t xml:space="preserve"> is the </w:t>
      </w:r>
      <w:r w:rsidR="00F21982">
        <w:rPr>
          <w:rFonts w:ascii="Arial" w:hAnsi="Arial" w:cs="Arial"/>
        </w:rPr>
        <w:t xml:space="preserve">first </w:t>
      </w:r>
      <w:r w:rsidRPr="003D6585">
        <w:rPr>
          <w:rFonts w:ascii="Arial" w:hAnsi="Arial" w:cs="Arial"/>
        </w:rPr>
        <w:t xml:space="preserve">date on which both the AS diagnosis code (from </w:t>
      </w:r>
      <w:r w:rsidR="00F21982">
        <w:rPr>
          <w:rFonts w:ascii="Arial" w:hAnsi="Arial" w:cs="Arial"/>
        </w:rPr>
        <w:t xml:space="preserve">a </w:t>
      </w:r>
      <w:r w:rsidRPr="003D6585">
        <w:rPr>
          <w:rFonts w:ascii="Arial" w:hAnsi="Arial" w:cs="Arial"/>
        </w:rPr>
        <w:t xml:space="preserve">rheumatologist visit) criterion </w:t>
      </w:r>
      <w:r w:rsidR="00F21982">
        <w:rPr>
          <w:rFonts w:ascii="Arial" w:hAnsi="Arial" w:cs="Arial"/>
        </w:rPr>
        <w:t xml:space="preserve">has been </w:t>
      </w:r>
      <w:r w:rsidRPr="003D6585">
        <w:rPr>
          <w:rFonts w:ascii="Arial" w:hAnsi="Arial" w:cs="Arial"/>
        </w:rPr>
        <w:t xml:space="preserve">met and the patient has </w:t>
      </w:r>
      <w:r w:rsidR="00F21982">
        <w:rPr>
          <w:rFonts w:ascii="Arial" w:hAnsi="Arial" w:cs="Arial"/>
        </w:rPr>
        <w:t xml:space="preserve">had </w:t>
      </w:r>
      <w:r w:rsidRPr="003D6585">
        <w:rPr>
          <w:rFonts w:ascii="Arial" w:hAnsi="Arial" w:cs="Arial"/>
        </w:rPr>
        <w:t>6 months of continuous medical</w:t>
      </w:r>
      <w:r w:rsidR="002B66A2">
        <w:rPr>
          <w:rFonts w:ascii="Arial" w:hAnsi="Arial" w:cs="Arial"/>
        </w:rPr>
        <w:t xml:space="preserve"> </w:t>
      </w:r>
      <w:r w:rsidRPr="003D6585">
        <w:rPr>
          <w:rFonts w:ascii="Arial" w:hAnsi="Arial" w:cs="Arial"/>
        </w:rPr>
        <w:t>+</w:t>
      </w:r>
      <w:r w:rsidR="002B66A2">
        <w:rPr>
          <w:rFonts w:ascii="Arial" w:hAnsi="Arial" w:cs="Arial"/>
        </w:rPr>
        <w:t xml:space="preserve"> </w:t>
      </w:r>
      <w:r w:rsidRPr="003D6585">
        <w:rPr>
          <w:rFonts w:ascii="Arial" w:hAnsi="Arial" w:cs="Arial"/>
        </w:rPr>
        <w:t xml:space="preserve">pharmacy coverage. </w:t>
      </w:r>
      <w:r w:rsidR="00F21982">
        <w:rPr>
          <w:rFonts w:ascii="Arial" w:hAnsi="Arial" w:cs="Arial"/>
        </w:rPr>
        <w:t xml:space="preserve">This definition will therefore encompass AS patients with both incident and prevalent disease. </w:t>
      </w:r>
    </w:p>
    <w:p w:rsidR="007803FB" w:rsidRDefault="007803FB" w:rsidP="00212685">
      <w:pPr>
        <w:pStyle w:val="Paragraph"/>
        <w:spacing w:line="480" w:lineRule="auto"/>
        <w:rPr>
          <w:rFonts w:ascii="Arial" w:hAnsi="Arial" w:cs="Arial"/>
          <w:b/>
        </w:rPr>
      </w:pPr>
    </w:p>
    <w:p w:rsidR="009B4708" w:rsidRDefault="00561F19" w:rsidP="00212685">
      <w:pPr>
        <w:pStyle w:val="Paragraph"/>
        <w:spacing w:line="480" w:lineRule="auto"/>
        <w:rPr>
          <w:rFonts w:ascii="Arial" w:hAnsi="Arial" w:cs="Arial"/>
        </w:rPr>
      </w:pPr>
      <w:r>
        <w:rPr>
          <w:rFonts w:ascii="Arial" w:hAnsi="Arial" w:cs="Arial"/>
          <w:b/>
        </w:rPr>
        <w:t>Exposure</w:t>
      </w:r>
      <w:r w:rsidR="009B4708" w:rsidRPr="003D6585">
        <w:rPr>
          <w:rFonts w:ascii="Arial" w:hAnsi="Arial" w:cs="Arial"/>
          <w:b/>
        </w:rPr>
        <w:t xml:space="preserve"> index date</w:t>
      </w:r>
      <w:r w:rsidR="009B4708" w:rsidRPr="003D6585">
        <w:rPr>
          <w:rFonts w:ascii="Arial" w:hAnsi="Arial" w:cs="Arial"/>
        </w:rPr>
        <w:t xml:space="preserve"> is the first date of a new </w:t>
      </w:r>
      <w:r w:rsidR="00817F2B">
        <w:rPr>
          <w:rFonts w:ascii="Arial" w:hAnsi="Arial" w:cs="Arial"/>
        </w:rPr>
        <w:t>p</w:t>
      </w:r>
      <w:r w:rsidR="009B4708" w:rsidRPr="003D6585">
        <w:rPr>
          <w:rFonts w:ascii="Arial" w:hAnsi="Arial" w:cs="Arial"/>
        </w:rPr>
        <w:t xml:space="preserve">rescription or administration for </w:t>
      </w:r>
      <w:r w:rsidR="003270EF">
        <w:rPr>
          <w:rFonts w:ascii="Arial" w:hAnsi="Arial" w:cs="Arial"/>
        </w:rPr>
        <w:t xml:space="preserve">an </w:t>
      </w:r>
      <w:r w:rsidR="009B4708" w:rsidRPr="003D6585">
        <w:rPr>
          <w:rFonts w:ascii="Arial" w:hAnsi="Arial" w:cs="Arial"/>
        </w:rPr>
        <w:t>AS treatment in the pharmacy or procedure data after the AS cohort eligibility date.</w:t>
      </w:r>
      <w:r w:rsidR="009B4708" w:rsidRPr="003D6585" w:rsidDel="005837BF">
        <w:rPr>
          <w:rFonts w:ascii="Arial" w:hAnsi="Arial" w:cs="Arial"/>
        </w:rPr>
        <w:t xml:space="preserve"> </w:t>
      </w:r>
      <w:r w:rsidR="00F21982">
        <w:rPr>
          <w:rFonts w:ascii="Arial" w:hAnsi="Arial" w:cs="Arial"/>
        </w:rPr>
        <w:t xml:space="preserve">New use </w:t>
      </w:r>
      <w:proofErr w:type="gramStart"/>
      <w:r w:rsidR="00F21982">
        <w:rPr>
          <w:rFonts w:ascii="Arial" w:hAnsi="Arial" w:cs="Arial"/>
        </w:rPr>
        <w:t>is defined</w:t>
      </w:r>
      <w:proofErr w:type="gramEnd"/>
      <w:r w:rsidR="00F21982">
        <w:rPr>
          <w:rFonts w:ascii="Arial" w:hAnsi="Arial" w:cs="Arial"/>
        </w:rPr>
        <w:t xml:space="preserve"> as no exposure </w:t>
      </w:r>
      <w:r w:rsidR="00C00720">
        <w:rPr>
          <w:rFonts w:ascii="Arial" w:hAnsi="Arial" w:cs="Arial"/>
        </w:rPr>
        <w:t xml:space="preserve">of </w:t>
      </w:r>
      <w:r w:rsidR="00F21982">
        <w:rPr>
          <w:rFonts w:ascii="Arial" w:hAnsi="Arial" w:cs="Arial"/>
        </w:rPr>
        <w:t xml:space="preserve">each specific drug </w:t>
      </w:r>
      <w:r w:rsidR="00C00720">
        <w:rPr>
          <w:rFonts w:ascii="Arial" w:hAnsi="Arial" w:cs="Arial"/>
        </w:rPr>
        <w:t>using all available data</w:t>
      </w:r>
      <w:r w:rsidR="00F21982">
        <w:rPr>
          <w:rFonts w:ascii="Arial" w:hAnsi="Arial" w:cs="Arial"/>
        </w:rPr>
        <w:t xml:space="preserve">. </w:t>
      </w:r>
      <w:r w:rsidR="00817F2B">
        <w:rPr>
          <w:rFonts w:ascii="Arial" w:hAnsi="Arial" w:cs="Arial"/>
        </w:rPr>
        <w:t>Those on no treatment on the AS cohort eligibility date</w:t>
      </w:r>
      <w:r w:rsidR="00F21982">
        <w:rPr>
          <w:rFonts w:ascii="Arial" w:hAnsi="Arial" w:cs="Arial"/>
        </w:rPr>
        <w:t>, or only receiving NSAIDs,</w:t>
      </w:r>
      <w:r w:rsidR="00817F2B">
        <w:rPr>
          <w:rFonts w:ascii="Arial" w:hAnsi="Arial" w:cs="Arial"/>
        </w:rPr>
        <w:t xml:space="preserve"> will contribute to the No AS exposure cohort</w:t>
      </w:r>
      <w:r w:rsidR="006E72DD">
        <w:rPr>
          <w:rFonts w:ascii="Arial" w:hAnsi="Arial" w:cs="Arial"/>
        </w:rPr>
        <w:t xml:space="preserve"> and their exposure index date will be the same as their AS index date</w:t>
      </w:r>
      <w:r w:rsidR="00817F2B">
        <w:rPr>
          <w:rFonts w:ascii="Arial" w:hAnsi="Arial" w:cs="Arial"/>
        </w:rPr>
        <w:t xml:space="preserve">. </w:t>
      </w:r>
      <w:r w:rsidR="00F21982">
        <w:rPr>
          <w:rFonts w:ascii="Arial" w:hAnsi="Arial" w:cs="Arial"/>
        </w:rPr>
        <w:t xml:space="preserve">Patients who are prevalent users of a DMARD or biologic drug on the AS cohort index date will not contribute person time to </w:t>
      </w:r>
      <w:r w:rsidR="008116C9">
        <w:rPr>
          <w:rFonts w:ascii="Arial" w:hAnsi="Arial" w:cs="Arial"/>
        </w:rPr>
        <w:t xml:space="preserve">the specific DMARD or biologic drug in </w:t>
      </w:r>
      <w:r w:rsidR="00F21982">
        <w:rPr>
          <w:rFonts w:ascii="Arial" w:hAnsi="Arial" w:cs="Arial"/>
        </w:rPr>
        <w:t xml:space="preserve">the Aim II analysis </w:t>
      </w:r>
      <w:r w:rsidR="008116C9">
        <w:rPr>
          <w:rFonts w:ascii="Arial" w:hAnsi="Arial" w:cs="Arial"/>
        </w:rPr>
        <w:t xml:space="preserve">but could contribute </w:t>
      </w:r>
      <w:r w:rsidR="007D7C49">
        <w:rPr>
          <w:rFonts w:ascii="Arial" w:hAnsi="Arial" w:cs="Arial"/>
        </w:rPr>
        <w:t>to other DMARD or biologic drug</w:t>
      </w:r>
      <w:r w:rsidR="00441314">
        <w:rPr>
          <w:rFonts w:ascii="Arial" w:hAnsi="Arial" w:cs="Arial"/>
        </w:rPr>
        <w:t xml:space="preserve"> use</w:t>
      </w:r>
      <w:r w:rsidR="007D7C49">
        <w:rPr>
          <w:rFonts w:ascii="Arial" w:hAnsi="Arial" w:cs="Arial"/>
        </w:rPr>
        <w:t xml:space="preserve"> if</w:t>
      </w:r>
      <w:r w:rsidR="00F21982">
        <w:rPr>
          <w:rFonts w:ascii="Arial" w:hAnsi="Arial" w:cs="Arial"/>
        </w:rPr>
        <w:t xml:space="preserve"> they subsequently initiate a new DMARD or biologic. AS patients may therefore have zero, one or more than one treatment index date.</w:t>
      </w:r>
      <w:ins w:id="31" w:author="Jeffrey Curtis" w:date="2017-05-11T12:43:00Z">
        <w:r w:rsidR="006D3056">
          <w:rPr>
            <w:rFonts w:ascii="Arial" w:hAnsi="Arial" w:cs="Arial"/>
          </w:rPr>
          <w:t xml:space="preserve"> </w:t>
        </w:r>
      </w:ins>
      <w:ins w:id="32" w:author="Jeffrey Curtis" w:date="2017-05-11T11:38:00Z">
        <w:r w:rsidR="00775C24">
          <w:rPr>
            <w:rFonts w:ascii="Arial" w:hAnsi="Arial" w:cs="Arial"/>
          </w:rPr>
          <w:t xml:space="preserve">It is possible that the AS cohort </w:t>
        </w:r>
        <w:proofErr w:type="spellStart"/>
        <w:r w:rsidR="00775C24">
          <w:rPr>
            <w:rFonts w:ascii="Arial" w:hAnsi="Arial" w:cs="Arial"/>
          </w:rPr>
          <w:t>cohort</w:t>
        </w:r>
        <w:proofErr w:type="spellEnd"/>
        <w:r w:rsidR="00775C24">
          <w:rPr>
            <w:rFonts w:ascii="Arial" w:hAnsi="Arial" w:cs="Arial"/>
          </w:rPr>
          <w:t xml:space="preserve"> eligibility date and the first AS exposure episode date occur on the same calendar day.</w:t>
        </w:r>
      </w:ins>
    </w:p>
    <w:p w:rsidR="00FF66DD" w:rsidRPr="003D6585" w:rsidRDefault="00FF66DD" w:rsidP="00212685">
      <w:pPr>
        <w:pStyle w:val="Paragraph"/>
        <w:spacing w:line="480" w:lineRule="auto"/>
        <w:rPr>
          <w:rFonts w:ascii="Arial" w:hAnsi="Arial" w:cs="Arial"/>
        </w:rPr>
      </w:pPr>
    </w:p>
    <w:p w:rsidR="009235C8" w:rsidRPr="003D6585" w:rsidRDefault="009235C8" w:rsidP="00212685">
      <w:pPr>
        <w:pStyle w:val="C-InstructionText"/>
        <w:spacing w:line="480" w:lineRule="auto"/>
        <w:rPr>
          <w:rFonts w:ascii="Arial" w:hAnsi="Arial" w:cs="Arial"/>
        </w:rPr>
      </w:pPr>
      <w:r w:rsidRPr="003D6585">
        <w:rPr>
          <w:rFonts w:ascii="Arial" w:hAnsi="Arial" w:cs="Arial"/>
        </w:rPr>
        <w:t>Identify which methodological techniques are utilized</w:t>
      </w:r>
      <w:r w:rsidRPr="003D6585">
        <w:rPr>
          <w:rFonts w:ascii="Arial" w:hAnsi="Arial" w:cs="Arial"/>
          <w:lang w:val="en-GB"/>
        </w:rPr>
        <w:t xml:space="preserve"> if applicable</w:t>
      </w:r>
      <w:r w:rsidRPr="003D6585">
        <w:rPr>
          <w:rFonts w:ascii="Arial" w:hAnsi="Arial" w:cs="Arial"/>
        </w:rPr>
        <w:t>; eg.,</w:t>
      </w:r>
      <w:r w:rsidRPr="003D6585">
        <w:rPr>
          <w:rFonts w:ascii="Arial" w:hAnsi="Arial" w:cs="Arial"/>
          <w:lang w:val="en-GB"/>
        </w:rPr>
        <w:t xml:space="preserve"> for case-control studies include sub headers such as Case Definition, Case Ascertainment, Definition of Controls, Exposure Assessment, Confounding Factors and Effect Modifiers; matching of patients for cohort studies.</w:t>
      </w:r>
    </w:p>
    <w:p w:rsidR="009235C8" w:rsidRPr="003D6585" w:rsidRDefault="009235C8" w:rsidP="00212685">
      <w:pPr>
        <w:pStyle w:val="C-Heading3"/>
        <w:spacing w:line="480" w:lineRule="auto"/>
        <w:rPr>
          <w:rFonts w:cs="Arial"/>
        </w:rPr>
      </w:pPr>
      <w:bookmarkStart w:id="33" w:name="_Toc404258854"/>
      <w:bookmarkStart w:id="34" w:name="_Toc481501033"/>
      <w:r w:rsidRPr="003D6585">
        <w:rPr>
          <w:rFonts w:cs="Arial"/>
        </w:rPr>
        <w:t>Patient selection period</w:t>
      </w:r>
      <w:bookmarkEnd w:id="33"/>
      <w:bookmarkEnd w:id="34"/>
    </w:p>
    <w:p w:rsidR="009B4708" w:rsidRDefault="009B4708" w:rsidP="00212685">
      <w:pPr>
        <w:pStyle w:val="Text"/>
        <w:spacing w:before="0" w:after="0" w:line="480" w:lineRule="auto"/>
        <w:rPr>
          <w:rFonts w:cs="Arial"/>
          <w:sz w:val="24"/>
          <w:szCs w:val="24"/>
        </w:rPr>
      </w:pPr>
      <w:r w:rsidRPr="00817F2B">
        <w:rPr>
          <w:rFonts w:cs="Arial"/>
          <w:sz w:val="24"/>
          <w:szCs w:val="24"/>
        </w:rPr>
        <w:t xml:space="preserve">The study period will align with the availability of the data from each source. </w:t>
      </w:r>
      <w:del w:id="35" w:author="Jeffrey Curtis" w:date="2017-05-02T17:45:00Z">
        <w:r w:rsidRPr="00817F2B" w:rsidDel="00091BC3">
          <w:rPr>
            <w:rFonts w:cs="Arial"/>
            <w:sz w:val="24"/>
            <w:szCs w:val="24"/>
          </w:rPr>
          <w:delText xml:space="preserve">Patients will be considered eligible for the AS disease cohort or the non-AS comparator cohort. </w:delText>
        </w:r>
      </w:del>
      <w:r w:rsidRPr="00817F2B">
        <w:rPr>
          <w:rFonts w:cs="Arial"/>
          <w:sz w:val="24"/>
          <w:szCs w:val="24"/>
        </w:rPr>
        <w:t xml:space="preserve">Those eligible for the AS disease cohort may be eligible to contribute follow-up time to one or more AS </w:t>
      </w:r>
      <w:r w:rsidR="00561F19">
        <w:rPr>
          <w:rFonts w:cs="Arial"/>
          <w:sz w:val="24"/>
          <w:szCs w:val="24"/>
        </w:rPr>
        <w:t>exposure</w:t>
      </w:r>
      <w:r w:rsidRPr="00817F2B">
        <w:rPr>
          <w:rFonts w:cs="Arial"/>
          <w:sz w:val="24"/>
          <w:szCs w:val="24"/>
        </w:rPr>
        <w:t xml:space="preserve"> episodes.</w:t>
      </w:r>
    </w:p>
    <w:p w:rsidR="00FF66DD" w:rsidRPr="00817F2B" w:rsidRDefault="00FF66DD" w:rsidP="00212685">
      <w:pPr>
        <w:pStyle w:val="Text"/>
        <w:spacing w:before="0" w:after="0" w:line="480" w:lineRule="auto"/>
        <w:rPr>
          <w:rFonts w:cs="Arial"/>
          <w:sz w:val="24"/>
          <w:szCs w:val="24"/>
        </w:rPr>
      </w:pPr>
    </w:p>
    <w:p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This time period is used for the identification of study populations, and comparator groups if needed. The following details should be provided: </w:t>
      </w:r>
    </w:p>
    <w:p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 xml:space="preserve">Time span and the rationale </w:t>
      </w:r>
    </w:p>
    <w:p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Definition of index date, which refers to the start date of the follow-up period and the rationale for the choice of that index date</w:t>
      </w:r>
    </w:p>
    <w:p w:rsidR="009235C8" w:rsidRPr="003D6585" w:rsidRDefault="009235C8" w:rsidP="00212685">
      <w:pPr>
        <w:pStyle w:val="C-Heading3"/>
        <w:spacing w:line="480" w:lineRule="auto"/>
        <w:rPr>
          <w:rFonts w:cs="Arial"/>
        </w:rPr>
      </w:pPr>
      <w:bookmarkStart w:id="36" w:name="_Toc404258855"/>
      <w:bookmarkStart w:id="37" w:name="_Toc481501034"/>
      <w:r w:rsidRPr="003D6585">
        <w:rPr>
          <w:rFonts w:cs="Arial"/>
        </w:rPr>
        <w:t>Baseline (pre-index) period</w:t>
      </w:r>
      <w:bookmarkEnd w:id="36"/>
      <w:bookmarkEnd w:id="37"/>
    </w:p>
    <w:p w:rsidR="00FF66DD" w:rsidRPr="003D6585" w:rsidRDefault="00024432" w:rsidP="00212685">
      <w:pPr>
        <w:pStyle w:val="Paragraph"/>
        <w:spacing w:after="0" w:line="480" w:lineRule="auto"/>
        <w:rPr>
          <w:rFonts w:ascii="Arial" w:hAnsi="Arial" w:cs="Arial"/>
        </w:rPr>
      </w:pPr>
      <w:r w:rsidRPr="003D6585">
        <w:rPr>
          <w:rFonts w:ascii="Arial" w:hAnsi="Arial" w:cs="Arial"/>
        </w:rPr>
        <w:t xml:space="preserve">All available prior data </w:t>
      </w:r>
      <w:proofErr w:type="gramStart"/>
      <w:r w:rsidRPr="003D6585">
        <w:rPr>
          <w:rFonts w:ascii="Arial" w:hAnsi="Arial" w:cs="Arial"/>
        </w:rPr>
        <w:t>will be used</w:t>
      </w:r>
      <w:proofErr w:type="gramEnd"/>
      <w:r w:rsidRPr="003D6585">
        <w:rPr>
          <w:rFonts w:ascii="Arial" w:hAnsi="Arial" w:cs="Arial"/>
        </w:rPr>
        <w:t xml:space="preserve"> for </w:t>
      </w:r>
      <w:r w:rsidR="00B87E42">
        <w:rPr>
          <w:rFonts w:ascii="Arial" w:hAnsi="Arial" w:cs="Arial"/>
        </w:rPr>
        <w:t xml:space="preserve">selected </w:t>
      </w:r>
      <w:r w:rsidRPr="003D6585">
        <w:rPr>
          <w:rFonts w:ascii="Arial" w:hAnsi="Arial" w:cs="Arial"/>
        </w:rPr>
        <w:t>key covariates (i.e. past biologic or DMARD use,</w:t>
      </w:r>
      <w:r w:rsidR="00305F11">
        <w:rPr>
          <w:rFonts w:ascii="Arial" w:hAnsi="Arial" w:cs="Arial"/>
        </w:rPr>
        <w:t xml:space="preserve"> and </w:t>
      </w:r>
      <w:ins w:id="38" w:author="Jeffrey Curtis" w:date="2017-05-11T12:19:00Z">
        <w:r w:rsidR="00305F11">
          <w:rPr>
            <w:rFonts w:ascii="Arial" w:hAnsi="Arial" w:cs="Arial"/>
          </w:rPr>
          <w:t>history of all thirteen outcomes of interest</w:t>
        </w:r>
      </w:ins>
      <w:r w:rsidRPr="003D6585">
        <w:rPr>
          <w:rFonts w:ascii="Arial" w:hAnsi="Arial" w:cs="Arial"/>
        </w:rPr>
        <w:t>).</w:t>
      </w:r>
      <w:r>
        <w:rPr>
          <w:rFonts w:ascii="Arial" w:hAnsi="Arial" w:cs="Arial"/>
        </w:rPr>
        <w:t xml:space="preserve"> T</w:t>
      </w:r>
      <w:r w:rsidR="009B4708" w:rsidRPr="003D6585">
        <w:rPr>
          <w:rFonts w:ascii="Arial" w:hAnsi="Arial" w:cs="Arial"/>
        </w:rPr>
        <w:t>he 6-month period before the AS cohort eligibility date</w:t>
      </w:r>
      <w:r w:rsidR="0009303C">
        <w:rPr>
          <w:rFonts w:ascii="Arial" w:hAnsi="Arial" w:cs="Arial"/>
        </w:rPr>
        <w:t>,</w:t>
      </w:r>
      <w:r w:rsidR="009B4708" w:rsidRPr="003D6585">
        <w:rPr>
          <w:rFonts w:ascii="Arial" w:hAnsi="Arial" w:cs="Arial"/>
        </w:rPr>
        <w:t xml:space="preserve"> and before each treatment episode</w:t>
      </w:r>
      <w:r w:rsidR="0009303C">
        <w:rPr>
          <w:rFonts w:ascii="Arial" w:hAnsi="Arial" w:cs="Arial"/>
        </w:rPr>
        <w:t>,</w:t>
      </w:r>
      <w:r w:rsidR="009B4708" w:rsidRPr="003D6585">
        <w:rPr>
          <w:rFonts w:ascii="Arial" w:hAnsi="Arial" w:cs="Arial"/>
        </w:rPr>
        <w:t xml:space="preserve"> will be used to establish the baseline period for </w:t>
      </w:r>
      <w:r>
        <w:rPr>
          <w:rFonts w:ascii="Arial" w:hAnsi="Arial" w:cs="Arial"/>
        </w:rPr>
        <w:t xml:space="preserve">other </w:t>
      </w:r>
      <w:r w:rsidR="009B4708" w:rsidRPr="003D6585">
        <w:rPr>
          <w:rFonts w:ascii="Arial" w:hAnsi="Arial" w:cs="Arial"/>
        </w:rPr>
        <w:t>key covariates</w:t>
      </w:r>
      <w:r w:rsidR="00844123">
        <w:rPr>
          <w:rFonts w:ascii="Arial" w:hAnsi="Arial" w:cs="Arial"/>
        </w:rPr>
        <w:t xml:space="preserve"> and be considered </w:t>
      </w:r>
      <w:r w:rsidR="00B87E42">
        <w:rPr>
          <w:rFonts w:ascii="Arial" w:hAnsi="Arial" w:cs="Arial"/>
        </w:rPr>
        <w:t>the primary baseline period for all analyses</w:t>
      </w:r>
      <w:r w:rsidR="009B4708" w:rsidRPr="003D6585">
        <w:rPr>
          <w:rFonts w:ascii="Arial" w:hAnsi="Arial" w:cs="Arial"/>
        </w:rPr>
        <w:t xml:space="preserve">. </w:t>
      </w:r>
    </w:p>
    <w:p w:rsidR="009235C8" w:rsidRPr="003D6585" w:rsidRDefault="009235C8" w:rsidP="00212685">
      <w:pPr>
        <w:pStyle w:val="C-InstructionText"/>
        <w:spacing w:before="0" w:after="0" w:line="480" w:lineRule="auto"/>
        <w:rPr>
          <w:rFonts w:ascii="Arial" w:hAnsi="Arial" w:cs="Arial"/>
          <w:lang w:val="en-GB"/>
        </w:rPr>
      </w:pPr>
      <w:r w:rsidRPr="003D6585">
        <w:rPr>
          <w:rFonts w:ascii="Arial" w:hAnsi="Arial" w:cs="Arial"/>
          <w:lang w:val="en-GB"/>
        </w:rPr>
        <w:t xml:space="preserve">This time period is usually used for collecting baseline characteristics for the study populations, and comparator groups if needed. The following details should be provided: </w:t>
      </w:r>
    </w:p>
    <w:p w:rsidR="009235C8" w:rsidRPr="003D6585" w:rsidRDefault="009235C8" w:rsidP="00212685">
      <w:pPr>
        <w:pStyle w:val="C-InstructionText"/>
        <w:numPr>
          <w:ilvl w:val="0"/>
          <w:numId w:val="34"/>
        </w:numPr>
        <w:spacing w:before="0" w:after="0" w:line="480" w:lineRule="auto"/>
        <w:rPr>
          <w:rFonts w:ascii="Arial" w:hAnsi="Arial" w:cs="Arial"/>
          <w:lang w:val="en-GB"/>
        </w:rPr>
      </w:pPr>
      <w:r w:rsidRPr="003D6585">
        <w:rPr>
          <w:rFonts w:ascii="Arial" w:hAnsi="Arial" w:cs="Arial"/>
          <w:lang w:val="en-GB"/>
        </w:rPr>
        <w:t xml:space="preserve">Time span and the rationale </w:t>
      </w:r>
    </w:p>
    <w:p w:rsidR="009235C8" w:rsidRPr="003D6585" w:rsidRDefault="009235C8" w:rsidP="00212685">
      <w:pPr>
        <w:pStyle w:val="C-InstructionText"/>
        <w:numPr>
          <w:ilvl w:val="0"/>
          <w:numId w:val="34"/>
        </w:numPr>
        <w:spacing w:before="0" w:after="0" w:line="480" w:lineRule="auto"/>
        <w:rPr>
          <w:rFonts w:ascii="Arial" w:hAnsi="Arial" w:cs="Arial"/>
          <w:lang w:val="en-GB"/>
        </w:rPr>
      </w:pPr>
      <w:r w:rsidRPr="003D6585">
        <w:rPr>
          <w:rFonts w:ascii="Arial" w:hAnsi="Arial" w:cs="Arial"/>
          <w:lang w:val="en-GB"/>
        </w:rPr>
        <w:t>Medical or pharmacy insurance coverage rules, for DB studies</w:t>
      </w:r>
    </w:p>
    <w:p w:rsidR="009235C8" w:rsidRPr="003D6585" w:rsidRDefault="009235C8" w:rsidP="00212685">
      <w:pPr>
        <w:pStyle w:val="C-Heading3"/>
        <w:spacing w:before="0" w:after="0" w:line="480" w:lineRule="auto"/>
        <w:rPr>
          <w:rFonts w:cs="Arial"/>
        </w:rPr>
      </w:pPr>
      <w:bookmarkStart w:id="39" w:name="_Toc404258856"/>
      <w:bookmarkStart w:id="40" w:name="_Toc481501035"/>
      <w:r w:rsidRPr="003D6585">
        <w:rPr>
          <w:rFonts w:cs="Arial"/>
        </w:rPr>
        <w:t>Follow-up (post-index) period</w:t>
      </w:r>
      <w:bookmarkEnd w:id="39"/>
      <w:bookmarkEnd w:id="40"/>
    </w:p>
    <w:p w:rsidR="009B4708" w:rsidRPr="009B4708" w:rsidRDefault="009B4708" w:rsidP="00212685">
      <w:pPr>
        <w:suppressAutoHyphens/>
        <w:spacing w:before="120" w:after="120" w:line="480" w:lineRule="auto"/>
        <w:rPr>
          <w:rFonts w:ascii="Arial" w:hAnsi="Arial"/>
          <w:b/>
          <w:szCs w:val="24"/>
        </w:rPr>
      </w:pPr>
      <w:r w:rsidRPr="009B4708">
        <w:rPr>
          <w:rFonts w:ascii="Arial" w:hAnsi="Arial"/>
          <w:b/>
          <w:szCs w:val="24"/>
        </w:rPr>
        <w:t>AS cohort</w:t>
      </w:r>
    </w:p>
    <w:p w:rsidR="009B4708" w:rsidRPr="00CB36F5" w:rsidRDefault="00B87E42" w:rsidP="00212685">
      <w:pPr>
        <w:suppressAutoHyphens/>
        <w:spacing w:before="120" w:after="120" w:line="480" w:lineRule="auto"/>
        <w:rPr>
          <w:rFonts w:ascii="Arial" w:eastAsia="SimSun" w:hAnsi="Arial"/>
          <w:szCs w:val="24"/>
        </w:rPr>
      </w:pPr>
      <w:r>
        <w:rPr>
          <w:rFonts w:ascii="Arial" w:eastAsia="SimSun" w:hAnsi="Arial"/>
          <w:szCs w:val="24"/>
        </w:rPr>
        <w:t>F</w:t>
      </w:r>
      <w:r w:rsidR="00725555" w:rsidRPr="00CB36F5">
        <w:rPr>
          <w:rFonts w:ascii="Arial" w:eastAsia="SimSun" w:hAnsi="Arial"/>
          <w:szCs w:val="24"/>
        </w:rPr>
        <w:t>ollow up will start on the first date when both the AS cohort eligibility date and the 6</w:t>
      </w:r>
      <w:r>
        <w:rPr>
          <w:rFonts w:ascii="Arial" w:eastAsia="SimSun" w:hAnsi="Arial"/>
          <w:szCs w:val="24"/>
        </w:rPr>
        <w:t>-</w:t>
      </w:r>
      <w:r w:rsidR="00725555" w:rsidRPr="00CB36F5">
        <w:rPr>
          <w:rFonts w:ascii="Arial" w:eastAsia="SimSun" w:hAnsi="Arial"/>
          <w:szCs w:val="24"/>
        </w:rPr>
        <w:t>month coverage requirement have both been met. Follow-up will end at the earliest date of death, lost medical or pharmacy coverage, or end of study period. We will examine various intervals of time (e.g. 2 years, 3 years, see below) over which we will report the point prevalence of the various comorbidities, depending on the length of follow-up in each data source.</w:t>
      </w:r>
      <w:r w:rsidR="00C00720">
        <w:rPr>
          <w:rFonts w:ascii="Arial" w:eastAsia="SimSun" w:hAnsi="Arial"/>
          <w:szCs w:val="24"/>
        </w:rPr>
        <w:t xml:space="preserve"> Patients will contribute only their first enrollment episode to the study; in other words, if they discontinued insurance coverage, and then re-enrolled, only the first would be counted. This generally is relatively uncommon (e.g. &lt;5% of individuals).</w:t>
      </w:r>
    </w:p>
    <w:p w:rsidR="009B4708" w:rsidRPr="009B4708" w:rsidRDefault="009B4708" w:rsidP="00212685">
      <w:pPr>
        <w:suppressAutoHyphens/>
        <w:spacing w:before="120" w:after="120" w:line="480" w:lineRule="auto"/>
        <w:rPr>
          <w:rFonts w:ascii="Arial" w:hAnsi="Arial"/>
          <w:b/>
          <w:szCs w:val="24"/>
        </w:rPr>
      </w:pPr>
      <w:r w:rsidRPr="009B4708">
        <w:rPr>
          <w:rFonts w:ascii="Arial" w:hAnsi="Arial"/>
          <w:b/>
          <w:szCs w:val="24"/>
        </w:rPr>
        <w:t xml:space="preserve">AS </w:t>
      </w:r>
      <w:r w:rsidR="00A92EC2">
        <w:rPr>
          <w:rFonts w:ascii="Arial" w:hAnsi="Arial"/>
          <w:b/>
          <w:szCs w:val="24"/>
        </w:rPr>
        <w:t>exposure</w:t>
      </w:r>
      <w:r w:rsidRPr="009B4708">
        <w:rPr>
          <w:rFonts w:ascii="Arial" w:hAnsi="Arial"/>
          <w:b/>
          <w:szCs w:val="24"/>
        </w:rPr>
        <w:t xml:space="preserve"> cohort</w:t>
      </w:r>
    </w:p>
    <w:p w:rsidR="002C6452" w:rsidRDefault="00A92EC2" w:rsidP="00212685">
      <w:pPr>
        <w:spacing w:after="240" w:line="480" w:lineRule="auto"/>
        <w:rPr>
          <w:rFonts w:ascii="Arial" w:eastAsia="SimSun" w:hAnsi="Arial"/>
          <w:szCs w:val="24"/>
        </w:rPr>
      </w:pPr>
      <w:r>
        <w:rPr>
          <w:rFonts w:ascii="Arial" w:eastAsia="SimSun" w:hAnsi="Arial"/>
          <w:szCs w:val="24"/>
        </w:rPr>
        <w:t>Exposure</w:t>
      </w:r>
      <w:r w:rsidR="009B4708" w:rsidRPr="009B4708">
        <w:rPr>
          <w:rFonts w:ascii="Arial" w:eastAsia="SimSun" w:hAnsi="Arial"/>
          <w:szCs w:val="24"/>
        </w:rPr>
        <w:t xml:space="preserve"> will start at the </w:t>
      </w:r>
      <w:r w:rsidR="00561F19">
        <w:rPr>
          <w:rFonts w:ascii="Arial" w:eastAsia="SimSun" w:hAnsi="Arial"/>
          <w:szCs w:val="24"/>
        </w:rPr>
        <w:t xml:space="preserve">first prescription for each </w:t>
      </w:r>
      <w:proofErr w:type="spellStart"/>
      <w:r>
        <w:rPr>
          <w:rFonts w:ascii="Arial" w:eastAsia="SimSun" w:hAnsi="Arial"/>
          <w:szCs w:val="24"/>
        </w:rPr>
        <w:t>TNFi</w:t>
      </w:r>
      <w:proofErr w:type="spellEnd"/>
      <w:r>
        <w:rPr>
          <w:rFonts w:ascii="Arial" w:eastAsia="SimSun" w:hAnsi="Arial"/>
          <w:szCs w:val="24"/>
        </w:rPr>
        <w:t xml:space="preserve"> and DMARD </w:t>
      </w:r>
      <w:r w:rsidR="009B4708" w:rsidRPr="009B4708">
        <w:rPr>
          <w:rFonts w:ascii="Arial" w:eastAsia="SimSun" w:hAnsi="Arial"/>
          <w:szCs w:val="24"/>
        </w:rPr>
        <w:t xml:space="preserve">and end at the earliest date of death, lost medical or pharmacy coverage, end of study period, first outcome occurrence, </w:t>
      </w:r>
      <w:r w:rsidR="00817F2B">
        <w:rPr>
          <w:rFonts w:ascii="Arial" w:eastAsia="SimSun" w:hAnsi="Arial"/>
          <w:szCs w:val="24"/>
        </w:rPr>
        <w:t xml:space="preserve">treatment switch (defined below) </w:t>
      </w:r>
      <w:r w:rsidR="009B4708" w:rsidRPr="009B4708">
        <w:rPr>
          <w:rFonts w:ascii="Arial" w:eastAsia="SimSun" w:hAnsi="Arial"/>
          <w:szCs w:val="24"/>
        </w:rPr>
        <w:t>or discontinuation</w:t>
      </w:r>
      <w:r w:rsidR="00817F2B">
        <w:rPr>
          <w:rFonts w:ascii="Arial" w:eastAsia="SimSun" w:hAnsi="Arial"/>
          <w:szCs w:val="24"/>
        </w:rPr>
        <w:t xml:space="preserve"> (based upon </w:t>
      </w:r>
      <w:r w:rsidR="00F21982">
        <w:rPr>
          <w:rFonts w:ascii="Arial" w:eastAsia="SimSun" w:hAnsi="Arial"/>
          <w:szCs w:val="24"/>
        </w:rPr>
        <w:t xml:space="preserve">the end of the </w:t>
      </w:r>
      <w:r w:rsidR="00817F2B">
        <w:rPr>
          <w:rFonts w:ascii="Arial" w:eastAsia="SimSun" w:hAnsi="Arial"/>
          <w:szCs w:val="24"/>
        </w:rPr>
        <w:t>days’ supply plus 90 days)</w:t>
      </w:r>
      <w:r w:rsidR="009B4708" w:rsidRPr="009B4708">
        <w:rPr>
          <w:rFonts w:ascii="Arial" w:eastAsia="SimSun" w:hAnsi="Arial"/>
          <w:szCs w:val="24"/>
        </w:rPr>
        <w:t xml:space="preserve">. </w:t>
      </w:r>
    </w:p>
    <w:p w:rsidR="009B4708" w:rsidRPr="009B4708" w:rsidRDefault="00AA756C" w:rsidP="00212685">
      <w:pPr>
        <w:spacing w:after="240" w:line="480" w:lineRule="auto"/>
        <w:rPr>
          <w:rFonts w:ascii="Arial" w:eastAsia="SimSun" w:hAnsi="Arial"/>
          <w:szCs w:val="24"/>
        </w:rPr>
      </w:pPr>
      <w:r>
        <w:rPr>
          <w:rFonts w:ascii="Arial" w:eastAsia="SimSun" w:hAnsi="Arial"/>
          <w:szCs w:val="24"/>
        </w:rPr>
        <w:t>A sensitivity analysis will be conducted that will consider exposure as first observation carried forward</w:t>
      </w:r>
      <w:r w:rsidR="00283BC1">
        <w:rPr>
          <w:rFonts w:ascii="Arial" w:eastAsia="SimSun" w:hAnsi="Arial"/>
          <w:szCs w:val="24"/>
        </w:rPr>
        <w:t xml:space="preserve"> without respect to </w:t>
      </w:r>
      <w:r w:rsidR="002C6452">
        <w:rPr>
          <w:rFonts w:ascii="Arial" w:eastAsia="SimSun" w:hAnsi="Arial"/>
          <w:szCs w:val="24"/>
        </w:rPr>
        <w:t xml:space="preserve">drug </w:t>
      </w:r>
      <w:r w:rsidR="00283BC1">
        <w:rPr>
          <w:rFonts w:ascii="Arial" w:eastAsia="SimSun" w:hAnsi="Arial"/>
          <w:szCs w:val="24"/>
        </w:rPr>
        <w:t xml:space="preserve">discontinuation. Patients will remain in </w:t>
      </w:r>
      <w:r w:rsidR="002C6452">
        <w:rPr>
          <w:rFonts w:ascii="Arial" w:eastAsia="SimSun" w:hAnsi="Arial"/>
          <w:szCs w:val="24"/>
        </w:rPr>
        <w:t xml:space="preserve">each </w:t>
      </w:r>
      <w:r w:rsidR="00283BC1">
        <w:rPr>
          <w:rFonts w:ascii="Arial" w:eastAsia="SimSun" w:hAnsi="Arial"/>
          <w:szCs w:val="24"/>
        </w:rPr>
        <w:t>exposure group indefinitely until they initiate a new medication higher in the exposure hierarchy</w:t>
      </w:r>
      <w:r w:rsidR="002C6452">
        <w:rPr>
          <w:rFonts w:ascii="Arial" w:eastAsia="SimSun" w:hAnsi="Arial"/>
          <w:szCs w:val="24"/>
        </w:rPr>
        <w:t xml:space="preserve"> (see Section 5.3.1)</w:t>
      </w:r>
      <w:r w:rsidR="00283BC1">
        <w:rPr>
          <w:rFonts w:ascii="Arial" w:eastAsia="SimSun" w:hAnsi="Arial"/>
          <w:szCs w:val="24"/>
        </w:rPr>
        <w:t xml:space="preserve">. For example, someone </w:t>
      </w:r>
      <w:r w:rsidR="002C6452">
        <w:rPr>
          <w:rFonts w:ascii="Arial" w:eastAsia="SimSun" w:hAnsi="Arial"/>
          <w:szCs w:val="24"/>
        </w:rPr>
        <w:t xml:space="preserve">initiating MTX would contribute exposure time to the DMARD category until </w:t>
      </w:r>
      <w:proofErr w:type="gramStart"/>
      <w:r w:rsidR="002C6452">
        <w:rPr>
          <w:rFonts w:ascii="Arial" w:eastAsia="SimSun" w:hAnsi="Arial"/>
          <w:szCs w:val="24"/>
        </w:rPr>
        <w:t>they</w:t>
      </w:r>
      <w:proofErr w:type="gramEnd"/>
      <w:r w:rsidR="002C6452">
        <w:rPr>
          <w:rFonts w:ascii="Arial" w:eastAsia="SimSun" w:hAnsi="Arial"/>
          <w:szCs w:val="24"/>
        </w:rPr>
        <w:t xml:space="preserve"> initiated a </w:t>
      </w:r>
      <w:proofErr w:type="spellStart"/>
      <w:r w:rsidR="002C6452">
        <w:rPr>
          <w:rFonts w:ascii="Arial" w:eastAsia="SimSun" w:hAnsi="Arial"/>
          <w:szCs w:val="24"/>
        </w:rPr>
        <w:t>TNFi</w:t>
      </w:r>
      <w:proofErr w:type="spellEnd"/>
      <w:r w:rsidR="002C6452">
        <w:rPr>
          <w:rFonts w:ascii="Arial" w:eastAsia="SimSun" w:hAnsi="Arial"/>
          <w:szCs w:val="24"/>
        </w:rPr>
        <w:t xml:space="preserve">. They would remain in the </w:t>
      </w:r>
      <w:proofErr w:type="spellStart"/>
      <w:r w:rsidR="002C6452">
        <w:rPr>
          <w:rFonts w:ascii="Arial" w:eastAsia="SimSun" w:hAnsi="Arial"/>
          <w:szCs w:val="24"/>
        </w:rPr>
        <w:t>TNFi</w:t>
      </w:r>
      <w:proofErr w:type="spellEnd"/>
      <w:r w:rsidR="002C6452">
        <w:rPr>
          <w:rFonts w:ascii="Arial" w:eastAsia="SimSun" w:hAnsi="Arial"/>
          <w:szCs w:val="24"/>
        </w:rPr>
        <w:t xml:space="preserve"> category until the end of the study period, initiating a non-</w:t>
      </w:r>
      <w:proofErr w:type="spellStart"/>
      <w:r w:rsidR="002C6452">
        <w:rPr>
          <w:rFonts w:ascii="Arial" w:eastAsia="SimSun" w:hAnsi="Arial"/>
          <w:szCs w:val="24"/>
        </w:rPr>
        <w:t>TNFi</w:t>
      </w:r>
      <w:proofErr w:type="spellEnd"/>
      <w:r w:rsidR="002C6452">
        <w:rPr>
          <w:rFonts w:ascii="Arial" w:eastAsia="SimSun" w:hAnsi="Arial"/>
          <w:szCs w:val="24"/>
        </w:rPr>
        <w:t xml:space="preserve"> biologic (e.g. secukinumab) or outcome occurrence. </w:t>
      </w:r>
      <w:r w:rsidR="006C5BDC">
        <w:rPr>
          <w:rFonts w:ascii="Arial" w:eastAsia="SimSun" w:hAnsi="Arial"/>
          <w:szCs w:val="24"/>
        </w:rPr>
        <w:t xml:space="preserve">The purpose of this sensitivity analysis is to allow for alternative assumptions regarding the latency between exposure and the outcome. For serious infections, for example, risk </w:t>
      </w:r>
      <w:proofErr w:type="gramStart"/>
      <w:r w:rsidR="006C5BDC">
        <w:rPr>
          <w:rFonts w:ascii="Arial" w:eastAsia="SimSun" w:hAnsi="Arial"/>
          <w:szCs w:val="24"/>
        </w:rPr>
        <w:t>is expected</w:t>
      </w:r>
      <w:proofErr w:type="gramEnd"/>
      <w:r w:rsidR="006C5BDC">
        <w:rPr>
          <w:rFonts w:ascii="Arial" w:eastAsia="SimSun" w:hAnsi="Arial"/>
          <w:szCs w:val="24"/>
        </w:rPr>
        <w:t xml:space="preserve"> to predominantly be associated with only current or recent treatment, whereas for malignancies, the exposure-outcome temporal relationships are less clear. </w:t>
      </w: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This time period is used for the identification of outcomes of interest. The following details should be provided: </w:t>
      </w:r>
    </w:p>
    <w:p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 xml:space="preserve">Time span and the rationale </w:t>
      </w:r>
    </w:p>
    <w:p w:rsidR="009235C8" w:rsidRPr="003D6585" w:rsidRDefault="009235C8" w:rsidP="00212685">
      <w:pPr>
        <w:pStyle w:val="C-InstructionText"/>
        <w:numPr>
          <w:ilvl w:val="0"/>
          <w:numId w:val="34"/>
        </w:numPr>
        <w:spacing w:line="480" w:lineRule="auto"/>
        <w:rPr>
          <w:rFonts w:ascii="Arial" w:hAnsi="Arial" w:cs="Arial"/>
          <w:lang w:val="en-GB"/>
        </w:rPr>
      </w:pPr>
      <w:r w:rsidRPr="003D6585">
        <w:rPr>
          <w:rFonts w:ascii="Arial" w:hAnsi="Arial" w:cs="Arial"/>
          <w:lang w:val="en-GB"/>
        </w:rPr>
        <w:t>Minimum follow-up time to allow the observation of outcome of interest, if applicable</w:t>
      </w:r>
    </w:p>
    <w:p w:rsidR="00B6428C" w:rsidRPr="003D6585" w:rsidRDefault="00B6428C" w:rsidP="00212685">
      <w:pPr>
        <w:pStyle w:val="C-Heading3"/>
        <w:spacing w:line="480" w:lineRule="auto"/>
        <w:rPr>
          <w:rFonts w:cs="Arial"/>
        </w:rPr>
        <w:sectPr w:rsidR="00B6428C" w:rsidRPr="003D6585" w:rsidSect="00CB6BE2">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code="1"/>
          <w:pgMar w:top="1440" w:right="1440" w:bottom="1440" w:left="1440" w:header="720" w:footer="720" w:gutter="0"/>
          <w:cols w:space="720"/>
          <w:docGrid w:linePitch="360"/>
        </w:sectPr>
      </w:pPr>
      <w:bookmarkStart w:id="41" w:name="_Toc404258859"/>
    </w:p>
    <w:p w:rsidR="009235C8" w:rsidRPr="003D6585" w:rsidRDefault="009235C8" w:rsidP="00CB6BE2">
      <w:pPr>
        <w:pStyle w:val="C-Heading3"/>
        <w:rPr>
          <w:rFonts w:cs="Arial"/>
        </w:rPr>
      </w:pPr>
      <w:bookmarkStart w:id="42" w:name="_Toc481501036"/>
      <w:r w:rsidRPr="003D6585">
        <w:rPr>
          <w:rFonts w:cs="Arial"/>
        </w:rPr>
        <w:t>Schematic diagram – Study period</w:t>
      </w:r>
      <w:bookmarkEnd w:id="41"/>
      <w:bookmarkEnd w:id="42"/>
    </w:p>
    <w:p w:rsidR="00930EF4" w:rsidRPr="003D6585" w:rsidRDefault="00930EF4">
      <w:pPr>
        <w:rPr>
          <w:rFonts w:ascii="Arial" w:hAnsi="Arial"/>
        </w:rPr>
      </w:pPr>
    </w:p>
    <w:p w:rsidR="00B6428C" w:rsidRPr="003D6585" w:rsidRDefault="00930EF4">
      <w:pPr>
        <w:rPr>
          <w:rFonts w:ascii="Arial" w:hAnsi="Arial"/>
          <w:i/>
          <w:color w:val="008080"/>
          <w:szCs w:val="24"/>
        </w:rPr>
      </w:pPr>
      <w:r w:rsidRPr="003D6585">
        <w:rPr>
          <w:rFonts w:ascii="Arial" w:hAnsi="Arial"/>
        </w:rPr>
        <w:t>(</w:t>
      </w:r>
      <w:proofErr w:type="gramStart"/>
      <w:r w:rsidRPr="003D6585">
        <w:rPr>
          <w:rFonts w:ascii="Arial" w:hAnsi="Arial"/>
        </w:rPr>
        <w:t>see</w:t>
      </w:r>
      <w:proofErr w:type="gramEnd"/>
      <w:r w:rsidRPr="003D6585">
        <w:rPr>
          <w:rFonts w:ascii="Arial" w:hAnsi="Arial"/>
        </w:rPr>
        <w:t xml:space="preserve"> next page)</w:t>
      </w:r>
      <w:r w:rsidR="00B6428C" w:rsidRPr="003D6585">
        <w:rPr>
          <w:rFonts w:ascii="Arial" w:hAnsi="Arial"/>
          <w:vanish/>
        </w:rPr>
        <w:br w:type="page"/>
      </w:r>
    </w:p>
    <w:p w:rsidR="00B6428C" w:rsidRPr="003D6585" w:rsidRDefault="00FD09FB" w:rsidP="00B6428C">
      <w:pPr>
        <w:pStyle w:val="Heading0"/>
        <w:jc w:val="center"/>
        <w:outlineLvl w:val="0"/>
        <w:rPr>
          <w:rFonts w:cs="Arial"/>
          <w:sz w:val="24"/>
          <w:szCs w:val="24"/>
        </w:rPr>
      </w:pPr>
      <w:r>
        <w:rPr>
          <w:rFonts w:cs="Arial"/>
          <w:noProof/>
          <w:sz w:val="24"/>
          <w:szCs w:val="24"/>
        </w:rPr>
        <mc:AlternateContent>
          <mc:Choice Requires="wps">
            <w:drawing>
              <wp:anchor distT="0" distB="0" distL="114300" distR="114300" simplePos="0" relativeHeight="251665408" behindDoc="0" locked="0" layoutInCell="1" allowOverlap="1" wp14:anchorId="7C07F843" wp14:editId="58CC26BD">
                <wp:simplePos x="0" y="0"/>
                <wp:positionH relativeFrom="column">
                  <wp:posOffset>5237480</wp:posOffset>
                </wp:positionH>
                <wp:positionV relativeFrom="paragraph">
                  <wp:posOffset>294005</wp:posOffset>
                </wp:positionV>
                <wp:extent cx="399415" cy="4819650"/>
                <wp:effectExtent l="0" t="317" r="19367" b="19368"/>
                <wp:wrapNone/>
                <wp:docPr id="51" name="Left Brac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48196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1" o:spid="_x0000_s1026" type="#_x0000_t87" style="position:absolute;margin-left:412.4pt;margin-top:23.15pt;width:31.45pt;height:37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" adj="149" strokecolor="black [3213]"/>
            </w:pict>
          </mc:Fallback>
        </mc:AlternateContent>
      </w:r>
      <w:bookmarkStart w:id="43" w:name="_Toc342514470"/>
      <w:r w:rsidR="00B6428C" w:rsidRPr="003D6585">
        <w:rPr>
          <w:rFonts w:cs="Arial"/>
          <w:sz w:val="24"/>
          <w:szCs w:val="24"/>
        </w:rPr>
        <w:t>Study Design Schema</w:t>
      </w:r>
      <w:bookmarkEnd w:id="43"/>
    </w:p>
    <w:p w:rsidR="00B6428C" w:rsidRPr="003D6585" w:rsidRDefault="00B6428C" w:rsidP="00B6428C">
      <w:pPr>
        <w:rPr>
          <w:rFonts w:ascii="Arial" w:hAnsi="Arial"/>
          <w:szCs w:val="24"/>
        </w:rPr>
      </w:pPr>
    </w:p>
    <w:p w:rsidR="00B6428C" w:rsidRPr="003D6585" w:rsidRDefault="00FD09FB" w:rsidP="00B6428C">
      <w:pPr>
        <w:rPr>
          <w:rFonts w:ascii="Arial" w:hAnsi="Arial"/>
          <w:b/>
          <w:szCs w:val="24"/>
        </w:rPr>
      </w:pPr>
      <w:r>
        <w:rPr>
          <w:rFonts w:ascii="Arial" w:hAnsi="Arial"/>
          <w:noProof/>
          <w:szCs w:val="24"/>
        </w:rPr>
        <mc:AlternateContent>
          <mc:Choice Requires="wps">
            <w:drawing>
              <wp:anchor distT="0" distB="0" distL="114300" distR="114300" simplePos="0" relativeHeight="251673600" behindDoc="0" locked="0" layoutInCell="1" allowOverlap="1" wp14:anchorId="2AF6F901" wp14:editId="5FBB54C2">
                <wp:simplePos x="0" y="0"/>
                <wp:positionH relativeFrom="column">
                  <wp:posOffset>5640705</wp:posOffset>
                </wp:positionH>
                <wp:positionV relativeFrom="paragraph">
                  <wp:posOffset>136525</wp:posOffset>
                </wp:positionV>
                <wp:extent cx="2647950" cy="8858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9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rPr>
                            </w:pPr>
                            <w:r>
                              <w:rPr>
                                <w:b/>
                              </w:rPr>
                              <w:t>AS Follow-Up End Date</w:t>
                            </w:r>
                          </w:p>
                          <w:p w:rsidR="00775C24" w:rsidRDefault="00775C24" w:rsidP="00B6428C">
                            <w:pPr>
                              <w:jc w:val="center"/>
                            </w:pPr>
                            <w:r>
                              <w:t xml:space="preserve">First of (1) death, (2) loss of coverage, (3) end of study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4" o:spid="_x0000_s1026" type="#_x0000_t202" style="position:absolute;margin-left:444.15pt;margin-top:10.75pt;width:208.5pt;height:6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" fillcolor="white [3201]" stroked="f" strokeweight=".5pt">
                <v:path arrowok="t"/>
                <v:textbox>
                  <w:txbxContent>
                    <w:p w:rsidR="00775C24" w:rsidRDefault="00775C24" w:rsidP="00B6428C">
                      <w:pPr>
                        <w:jc w:val="center"/>
                        <w:rPr>
                          <w:b/>
                        </w:rPr>
                      </w:pPr>
                      <w:r>
                        <w:rPr>
                          <w:b/>
                        </w:rPr>
                        <w:t>AS Follow-Up End Date</w:t>
                      </w:r>
                    </w:p>
                    <w:p w:rsidR="00775C24" w:rsidRDefault="00775C24" w:rsidP="00B6428C">
                      <w:pPr>
                        <w:jc w:val="center"/>
                      </w:pPr>
                      <w:r>
                        <w:t xml:space="preserve">First of (1) death, (2) loss of coverage, (3) end of study period </w:t>
                      </w:r>
                    </w:p>
                  </w:txbxContent>
                </v:textbox>
              </v:shape>
            </w:pict>
          </mc:Fallback>
        </mc:AlternateContent>
      </w:r>
      <w:r>
        <w:rPr>
          <w:rFonts w:ascii="Arial" w:hAnsi="Arial"/>
          <w:noProof/>
          <w:szCs w:val="24"/>
        </w:rPr>
        <mc:AlternateContent>
          <mc:Choice Requires="wps">
            <w:drawing>
              <wp:anchor distT="0" distB="0" distL="114300" distR="114300" simplePos="0" relativeHeight="251676672" behindDoc="0" locked="0" layoutInCell="1" allowOverlap="1" wp14:anchorId="30AF7590" wp14:editId="563DDC0B">
                <wp:simplePos x="0" y="0"/>
                <wp:positionH relativeFrom="column">
                  <wp:posOffset>83820</wp:posOffset>
                </wp:positionH>
                <wp:positionV relativeFrom="paragraph">
                  <wp:posOffset>46355</wp:posOffset>
                </wp:positionV>
                <wp:extent cx="4492625" cy="304800"/>
                <wp:effectExtent l="0" t="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2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rPr>
                                <w:sz w:val="28"/>
                              </w:rPr>
                            </w:pPr>
                            <w:r>
                              <w:rPr>
                                <w:b/>
                                <w:sz w:val="28"/>
                              </w:rPr>
                              <w:t>AS Cohort Construction and Definition of Terms</w:t>
                            </w:r>
                          </w:p>
                          <w:p w:rsidR="00775C24" w:rsidRDefault="00775C24" w:rsidP="00B6428C">
                            <w:pPr>
                              <w:jc w:val="cente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7" o:spid="_x0000_s1027" type="#_x0000_t202" style="position:absolute;margin-left:6.6pt;margin-top:3.65pt;width:353.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" fillcolor="white [3201]" stroked="f" strokeweight=".5pt">
                <v:path arrowok="t"/>
                <v:textbox>
                  <w:txbxContent>
                    <w:p w:rsidR="00775C24" w:rsidRDefault="00775C24" w:rsidP="00B6428C">
                      <w:pPr>
                        <w:rPr>
                          <w:sz w:val="28"/>
                        </w:rPr>
                      </w:pPr>
                      <w:r>
                        <w:rPr>
                          <w:b/>
                          <w:sz w:val="28"/>
                        </w:rPr>
                        <w:t>AS Cohort Construction and Definition of Terms</w:t>
                      </w:r>
                    </w:p>
                    <w:p w:rsidR="00775C24" w:rsidRDefault="00775C24" w:rsidP="00B6428C">
                      <w:pPr>
                        <w:jc w:val="center"/>
                        <w:rPr>
                          <w:sz w:val="28"/>
                        </w:rPr>
                      </w:pPr>
                    </w:p>
                  </w:txbxContent>
                </v:textbox>
              </v:shape>
            </w:pict>
          </mc:Fallback>
        </mc:AlternateContent>
      </w: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FD09FB" w:rsidP="00B6428C">
      <w:pPr>
        <w:tabs>
          <w:tab w:val="left" w:pos="5985"/>
        </w:tabs>
        <w:rPr>
          <w:rFonts w:ascii="Arial" w:hAnsi="Arial"/>
          <w:szCs w:val="24"/>
        </w:rPr>
      </w:pPr>
      <w:r>
        <w:rPr>
          <w:rFonts w:ascii="Arial" w:hAnsi="Arial"/>
          <w:noProof/>
          <w:szCs w:val="24"/>
        </w:rPr>
        <mc:AlternateContent>
          <mc:Choice Requires="wps">
            <w:drawing>
              <wp:anchor distT="0" distB="0" distL="114300" distR="114300" simplePos="0" relativeHeight="251662336" behindDoc="0" locked="0" layoutInCell="1" allowOverlap="1" wp14:anchorId="1E2F7DD2" wp14:editId="1EFAA361">
                <wp:simplePos x="0" y="0"/>
                <wp:positionH relativeFrom="column">
                  <wp:posOffset>2098040</wp:posOffset>
                </wp:positionH>
                <wp:positionV relativeFrom="paragraph">
                  <wp:posOffset>9525</wp:posOffset>
                </wp:positionV>
                <wp:extent cx="2124710" cy="504190"/>
                <wp:effectExtent l="0" t="0" r="889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710" cy="504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rPr>
                            </w:pPr>
                            <w:r>
                              <w:rPr>
                                <w:b/>
                              </w:rPr>
                              <w:t>AS Cohort Index Date</w:t>
                            </w:r>
                          </w:p>
                          <w:p w:rsidR="00775C24" w:rsidRDefault="00775C24" w:rsidP="00B6428C">
                            <w:pPr>
                              <w:jc w:val="center"/>
                            </w:pPr>
                            <w:r>
                              <w:t>(Start AS cohort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0" o:spid="_x0000_s1028" type="#_x0000_t202" style="position:absolute;margin-left:165.2pt;margin-top:.75pt;width:167.3pt;height:3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" fillcolor="white [3201]" stroked="f" strokeweight=".5pt">
                <v:path arrowok="t"/>
                <v:textbox>
                  <w:txbxContent>
                    <w:p w:rsidR="00775C24" w:rsidRDefault="00775C24" w:rsidP="00B6428C">
                      <w:pPr>
                        <w:jc w:val="center"/>
                        <w:rPr>
                          <w:b/>
                        </w:rPr>
                      </w:pPr>
                      <w:r>
                        <w:rPr>
                          <w:b/>
                        </w:rPr>
                        <w:t>AS Cohort Index Date</w:t>
                      </w:r>
                    </w:p>
                    <w:p w:rsidR="00775C24" w:rsidRDefault="00775C24" w:rsidP="00B6428C">
                      <w:pPr>
                        <w:jc w:val="center"/>
                      </w:pPr>
                      <w:r>
                        <w:t>(Start AS cohort follow-up)</w:t>
                      </w:r>
                    </w:p>
                  </w:txbxContent>
                </v:textbox>
              </v:shape>
            </w:pict>
          </mc:Fallback>
        </mc:AlternateContent>
      </w:r>
      <w:r>
        <w:rPr>
          <w:rFonts w:ascii="Arial" w:hAnsi="Arial"/>
          <w:noProof/>
          <w:szCs w:val="24"/>
        </w:rPr>
        <mc:AlternateContent>
          <mc:Choice Requires="wps">
            <w:drawing>
              <wp:anchor distT="0" distB="0" distL="114300" distR="114300" simplePos="0" relativeHeight="251659264" behindDoc="0" locked="0" layoutInCell="1" allowOverlap="1" wp14:anchorId="105A7BA9" wp14:editId="7A46B771">
                <wp:simplePos x="0" y="0"/>
                <wp:positionH relativeFrom="column">
                  <wp:posOffset>1228090</wp:posOffset>
                </wp:positionH>
                <wp:positionV relativeFrom="paragraph">
                  <wp:posOffset>142875</wp:posOffset>
                </wp:positionV>
                <wp:extent cx="399415" cy="3199130"/>
                <wp:effectExtent l="0" t="9207" r="10477" b="10478"/>
                <wp:wrapNone/>
                <wp:docPr id="49" name="Left Brac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99415" cy="31991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49" o:spid="_x0000_s1026" type="#_x0000_t87" style="position:absolute;margin-left:96.7pt;margin-top:11.25pt;width:31.45pt;height:251.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" adj="225" strokecolor="black [3213]"/>
            </w:pict>
          </mc:Fallback>
        </mc:AlternateContent>
      </w:r>
      <w:r w:rsidR="00B6428C" w:rsidRPr="003D6585">
        <w:rPr>
          <w:rFonts w:ascii="Arial" w:hAnsi="Arial"/>
          <w:szCs w:val="24"/>
        </w:rPr>
        <w:tab/>
      </w:r>
    </w:p>
    <w:p w:rsidR="00B6428C" w:rsidRPr="003D6585" w:rsidRDefault="00FD09FB" w:rsidP="00B6428C">
      <w:pPr>
        <w:rPr>
          <w:rFonts w:ascii="Arial" w:hAnsi="Arial"/>
          <w:szCs w:val="24"/>
        </w:rPr>
      </w:pPr>
      <w:r>
        <w:rPr>
          <w:rFonts w:ascii="Arial" w:hAnsi="Arial"/>
          <w:noProof/>
          <w:szCs w:val="24"/>
        </w:rPr>
        <mc:AlternateContent>
          <mc:Choice Requires="wps">
            <w:drawing>
              <wp:anchor distT="0" distB="0" distL="114298" distR="114298" simplePos="0" relativeHeight="251661312" behindDoc="0" locked="0" layoutInCell="1" allowOverlap="1" wp14:anchorId="05F85AF9" wp14:editId="23C6ABBF">
                <wp:simplePos x="0" y="0"/>
                <wp:positionH relativeFrom="column">
                  <wp:posOffset>3038474</wp:posOffset>
                </wp:positionH>
                <wp:positionV relativeFrom="paragraph">
                  <wp:posOffset>388620</wp:posOffset>
                </wp:positionV>
                <wp:extent cx="0" cy="1187450"/>
                <wp:effectExtent l="95250" t="0" r="76200" b="5080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8745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239.25pt;margin-top:30.6pt;width:0;height:93.5pt;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" strokecolor="black [3213]"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3360" behindDoc="0" locked="0" layoutInCell="1" allowOverlap="1" wp14:anchorId="17B77516" wp14:editId="74139765">
                <wp:simplePos x="0" y="0"/>
                <wp:positionH relativeFrom="column">
                  <wp:posOffset>-76200</wp:posOffset>
                </wp:positionH>
                <wp:positionV relativeFrom="paragraph">
                  <wp:posOffset>350520</wp:posOffset>
                </wp:positionV>
                <wp:extent cx="3018790" cy="1040130"/>
                <wp:effectExtent l="0" t="0" r="0" b="762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8790" cy="1040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rPr>
                            </w:pPr>
                            <w:r>
                              <w:rPr>
                                <w:b/>
                              </w:rPr>
                              <w:t>AS Baseline Period</w:t>
                            </w:r>
                          </w:p>
                          <w:p w:rsidR="00775C24" w:rsidRDefault="00775C24" w:rsidP="00B6428C">
                            <w:pPr>
                              <w:jc w:val="center"/>
                            </w:pPr>
                            <w:r>
                              <w:t>(The 6-month time period prior to the AS Cohort Index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9" type="#_x0000_t202" style="position:absolute;margin-left:-6pt;margin-top:27.6pt;width:237.7pt;height:8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" filled="f" stroked="f" strokeweight=".5pt">
                <v:path arrowok="t"/>
                <v:textbox>
                  <w:txbxContent>
                    <w:p w:rsidR="00775C24" w:rsidRDefault="00775C24" w:rsidP="00B6428C">
                      <w:pPr>
                        <w:jc w:val="center"/>
                        <w:rPr>
                          <w:b/>
                        </w:rPr>
                      </w:pPr>
                      <w:r>
                        <w:rPr>
                          <w:b/>
                        </w:rPr>
                        <w:t>AS Baseline Period</w:t>
                      </w:r>
                    </w:p>
                    <w:p w:rsidR="00775C24" w:rsidRDefault="00775C24" w:rsidP="00B6428C">
                      <w:pPr>
                        <w:jc w:val="center"/>
                      </w:pPr>
                      <w:r>
                        <w:t>(The 6-month time period prior to the AS Cohort Index Date)</w:t>
                      </w:r>
                    </w:p>
                  </w:txbxContent>
                </v:textbox>
              </v:shape>
            </w:pict>
          </mc:Fallback>
        </mc:AlternateContent>
      </w:r>
      <w:r>
        <w:rPr>
          <w:rFonts w:ascii="Arial" w:hAnsi="Arial"/>
          <w:noProof/>
          <w:szCs w:val="24"/>
        </w:rPr>
        <mc:AlternateContent>
          <mc:Choice Requires="wps">
            <w:drawing>
              <wp:anchor distT="0" distB="0" distL="114298" distR="114298" simplePos="0" relativeHeight="251672576" behindDoc="0" locked="0" layoutInCell="1" allowOverlap="1" wp14:anchorId="2EA3E5B1" wp14:editId="60AF95A2">
                <wp:simplePos x="0" y="0"/>
                <wp:positionH relativeFrom="column">
                  <wp:posOffset>7867649</wp:posOffset>
                </wp:positionH>
                <wp:positionV relativeFrom="paragraph">
                  <wp:posOffset>388620</wp:posOffset>
                </wp:positionV>
                <wp:extent cx="0" cy="1206500"/>
                <wp:effectExtent l="95250" t="0" r="76200" b="5080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065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619.5pt;margin-top:30.6pt;width:0;height:95pt;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" strokecolor="black [3213]" strokeweight="1.25pt">
                <v:stroke endarrow="open"/>
                <o:lock v:ext="edit" shapetype="f"/>
              </v:shape>
            </w:pict>
          </mc:Fallback>
        </mc:AlternateContent>
      </w:r>
      <w:r>
        <w:rPr>
          <w:rFonts w:ascii="Arial" w:hAnsi="Arial"/>
          <w:noProof/>
          <w:szCs w:val="24"/>
        </w:rPr>
        <mc:AlternateContent>
          <mc:Choice Requires="wps">
            <w:drawing>
              <wp:anchor distT="4294967294" distB="4294967294" distL="114300" distR="114300" simplePos="0" relativeHeight="251660288" behindDoc="0" locked="0" layoutInCell="1" allowOverlap="1" wp14:anchorId="4B0C5BFD" wp14:editId="3431E795">
                <wp:simplePos x="0" y="0"/>
                <wp:positionH relativeFrom="column">
                  <wp:posOffset>-238125</wp:posOffset>
                </wp:positionH>
                <wp:positionV relativeFrom="paragraph">
                  <wp:posOffset>1826894</wp:posOffset>
                </wp:positionV>
                <wp:extent cx="8524875" cy="0"/>
                <wp:effectExtent l="0" t="76200" r="28575"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24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8.75pt;margin-top:143.85pt;width:671.2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" strokecolor="black [3213]">
                <v:stroke endarrow="open"/>
                <o:lock v:ext="edit" shapetype="f"/>
              </v:shape>
            </w:pict>
          </mc:Fallback>
        </mc:AlternateContent>
      </w:r>
      <w:r>
        <w:rPr>
          <w:rFonts w:ascii="Arial" w:hAnsi="Arial"/>
          <w:noProof/>
          <w:szCs w:val="24"/>
        </w:rPr>
        <mc:AlternateContent>
          <mc:Choice Requires="wps">
            <w:drawing>
              <wp:anchor distT="0" distB="0" distL="114298" distR="114298" simplePos="0" relativeHeight="251666432" behindDoc="0" locked="0" layoutInCell="1" allowOverlap="1" wp14:anchorId="798DFD77" wp14:editId="5741C33A">
                <wp:simplePos x="0" y="0"/>
                <wp:positionH relativeFrom="column">
                  <wp:posOffset>3762374</wp:posOffset>
                </wp:positionH>
                <wp:positionV relativeFrom="paragraph">
                  <wp:posOffset>2112645</wp:posOffset>
                </wp:positionV>
                <wp:extent cx="0" cy="1332865"/>
                <wp:effectExtent l="95250" t="38100" r="57150" b="1968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3286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96.25pt;margin-top:166.35pt;width:0;height:104.95pt;flip:y;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" strokecolor="red"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8480" behindDoc="0" locked="0" layoutInCell="1" allowOverlap="1" wp14:anchorId="10EB71CC" wp14:editId="33795DE6">
                <wp:simplePos x="0" y="0"/>
                <wp:positionH relativeFrom="column">
                  <wp:posOffset>1948180</wp:posOffset>
                </wp:positionH>
                <wp:positionV relativeFrom="paragraph">
                  <wp:posOffset>481330</wp:posOffset>
                </wp:positionV>
                <wp:extent cx="399415" cy="3199130"/>
                <wp:effectExtent l="0" t="9207" r="10477" b="10478"/>
                <wp:wrapNone/>
                <wp:docPr id="44" name="Left Brac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319913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44" o:spid="_x0000_s1026" type="#_x0000_t87" style="position:absolute;margin-left:153.4pt;margin-top:37.9pt;width:31.45pt;height:251.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" adj="225" strokecolor="red"/>
            </w:pict>
          </mc:Fallback>
        </mc:AlternateContent>
      </w:r>
      <w:r>
        <w:rPr>
          <w:rFonts w:ascii="Arial" w:hAnsi="Arial"/>
          <w:noProof/>
          <w:szCs w:val="24"/>
        </w:rPr>
        <mc:AlternateContent>
          <mc:Choice Requires="wps">
            <w:drawing>
              <wp:anchor distT="0" distB="0" distL="114300" distR="114300" simplePos="0" relativeHeight="251670528" behindDoc="0" locked="0" layoutInCell="1" allowOverlap="1" wp14:anchorId="521422A3" wp14:editId="69819823">
                <wp:simplePos x="0" y="0"/>
                <wp:positionH relativeFrom="column">
                  <wp:posOffset>4713605</wp:posOffset>
                </wp:positionH>
                <wp:positionV relativeFrom="paragraph">
                  <wp:posOffset>920750</wp:posOffset>
                </wp:positionV>
                <wp:extent cx="399415" cy="2328545"/>
                <wp:effectExtent l="6985" t="0" r="26670" b="26670"/>
                <wp:wrapNone/>
                <wp:docPr id="47" name="Left Brac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99415" cy="232854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47" o:spid="_x0000_s1026" type="#_x0000_t87" style="position:absolute;margin-left:371.15pt;margin-top:72.5pt;width:31.45pt;height:183.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" adj="309" strokecolor="red"/>
            </w:pict>
          </mc:Fallback>
        </mc:AlternateContent>
      </w:r>
      <w:r>
        <w:rPr>
          <w:rFonts w:ascii="Arial" w:hAnsi="Arial"/>
          <w:noProof/>
          <w:szCs w:val="24"/>
        </w:rPr>
        <mc:AlternateContent>
          <mc:Choice Requires="wps">
            <w:drawing>
              <wp:anchor distT="0" distB="0" distL="114300" distR="114300" simplePos="0" relativeHeight="251671552" behindDoc="0" locked="0" layoutInCell="1" allowOverlap="1" wp14:anchorId="2BB65726" wp14:editId="0D3A1DE1">
                <wp:simplePos x="0" y="0"/>
                <wp:positionH relativeFrom="column">
                  <wp:posOffset>3819525</wp:posOffset>
                </wp:positionH>
                <wp:positionV relativeFrom="paragraph">
                  <wp:posOffset>2303145</wp:posOffset>
                </wp:positionV>
                <wp:extent cx="2171700" cy="904875"/>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color w:val="FF0000"/>
                              </w:rPr>
                            </w:pPr>
                            <w:r>
                              <w:rPr>
                                <w:b/>
                                <w:color w:val="FF0000"/>
                              </w:rPr>
                              <w:t>Exposure Follow-up Period</w:t>
                            </w:r>
                          </w:p>
                          <w:p w:rsidR="00775C24" w:rsidRDefault="00775C24" w:rsidP="00B6428C">
                            <w:pPr>
                              <w:jc w:val="center"/>
                              <w:rPr>
                                <w:color w:val="FF0000"/>
                              </w:rPr>
                            </w:pPr>
                            <w:r>
                              <w:rPr>
                                <w:color w:val="FF0000"/>
                              </w:rPr>
                              <w:t>(</w:t>
                            </w:r>
                            <w:proofErr w:type="gramStart"/>
                            <w:r>
                              <w:rPr>
                                <w:color w:val="FF0000"/>
                              </w:rPr>
                              <w:t>as</w:t>
                            </w:r>
                            <w:proofErr w:type="gramEnd"/>
                            <w:r>
                              <w:rPr>
                                <w:color w:val="FF0000"/>
                              </w:rPr>
                              <w:t xml:space="preserve"> currently exposed, with an extension to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0" type="#_x0000_t202" style="position:absolute;margin-left:300.75pt;margin-top:181.35pt;width:171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" filled="f" stroked="f" strokeweight=".5pt">
                <v:path arrowok="t"/>
                <v:textbox>
                  <w:txbxContent>
                    <w:p w:rsidR="00775C24" w:rsidRDefault="00775C24" w:rsidP="00B6428C">
                      <w:pPr>
                        <w:jc w:val="center"/>
                        <w:rPr>
                          <w:b/>
                          <w:color w:val="FF0000"/>
                        </w:rPr>
                      </w:pPr>
                      <w:r>
                        <w:rPr>
                          <w:b/>
                          <w:color w:val="FF0000"/>
                        </w:rPr>
                        <w:t>Exposure Follow-up Period</w:t>
                      </w:r>
                    </w:p>
                    <w:p w:rsidR="00775C24" w:rsidRDefault="00775C24" w:rsidP="00B6428C">
                      <w:pPr>
                        <w:jc w:val="center"/>
                        <w:rPr>
                          <w:color w:val="FF0000"/>
                        </w:rPr>
                      </w:pPr>
                      <w:r>
                        <w:rPr>
                          <w:color w:val="FF0000"/>
                        </w:rPr>
                        <w:t>(</w:t>
                      </w:r>
                      <w:proofErr w:type="gramStart"/>
                      <w:r>
                        <w:rPr>
                          <w:color w:val="FF0000"/>
                        </w:rPr>
                        <w:t>as</w:t>
                      </w:r>
                      <w:proofErr w:type="gramEnd"/>
                      <w:r>
                        <w:rPr>
                          <w:color w:val="FF0000"/>
                        </w:rPr>
                        <w:t xml:space="preserve"> currently exposed, with an extension to exposure)</w:t>
                      </w:r>
                    </w:p>
                  </w:txbxContent>
                </v:textbox>
              </v:shape>
            </w:pict>
          </mc:Fallback>
        </mc:AlternateContent>
      </w:r>
      <w:r>
        <w:rPr>
          <w:rFonts w:ascii="Arial" w:hAnsi="Arial"/>
          <w:noProof/>
          <w:szCs w:val="24"/>
        </w:rPr>
        <mc:AlternateContent>
          <mc:Choice Requires="wps">
            <w:drawing>
              <wp:anchor distT="0" distB="0" distL="114300" distR="114300" simplePos="0" relativeHeight="251674624" behindDoc="0" locked="0" layoutInCell="1" allowOverlap="1" wp14:anchorId="099908BF" wp14:editId="4EF15037">
                <wp:simplePos x="0" y="0"/>
                <wp:positionH relativeFrom="column">
                  <wp:posOffset>4772025</wp:posOffset>
                </wp:positionH>
                <wp:positionV relativeFrom="paragraph">
                  <wp:posOffset>3388995</wp:posOffset>
                </wp:positionV>
                <wp:extent cx="2600325" cy="1323975"/>
                <wp:effectExtent l="0" t="0" r="9525"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1323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color w:val="FF0000"/>
                              </w:rPr>
                            </w:pPr>
                            <w:r>
                              <w:rPr>
                                <w:b/>
                                <w:color w:val="FF0000"/>
                              </w:rPr>
                              <w:t>Exposure Follow-Up End Date</w:t>
                            </w:r>
                          </w:p>
                          <w:p w:rsidR="00775C24" w:rsidRDefault="00775C24" w:rsidP="00B6428C">
                            <w:pPr>
                              <w:jc w:val="center"/>
                              <w:rPr>
                                <w:color w:val="FF0000"/>
                              </w:rPr>
                            </w:pPr>
                            <w:r>
                              <w:rPr>
                                <w:color w:val="FF0000"/>
                              </w:rPr>
                              <w:t>First of (1) death, (2) loss of coverage, (3) end of study period (4) first outcome occurrence, (5) discontinues or switches therapy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5" o:spid="_x0000_s1031" type="#_x0000_t202" style="position:absolute;margin-left:375.75pt;margin-top:266.85pt;width:204.75pt;height:10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" fillcolor="white [3201]" stroked="f" strokeweight=".5pt">
                <v:path arrowok="t"/>
                <v:textbox>
                  <w:txbxContent>
                    <w:p w:rsidR="00775C24" w:rsidRDefault="00775C24" w:rsidP="00B6428C">
                      <w:pPr>
                        <w:jc w:val="center"/>
                        <w:rPr>
                          <w:b/>
                          <w:color w:val="FF0000"/>
                        </w:rPr>
                      </w:pPr>
                      <w:r>
                        <w:rPr>
                          <w:b/>
                          <w:color w:val="FF0000"/>
                        </w:rPr>
                        <w:t>Exposure Follow-Up End Date</w:t>
                      </w:r>
                    </w:p>
                    <w:p w:rsidR="00775C24" w:rsidRDefault="00775C24" w:rsidP="00B6428C">
                      <w:pPr>
                        <w:jc w:val="center"/>
                        <w:rPr>
                          <w:color w:val="FF0000"/>
                        </w:rPr>
                      </w:pPr>
                      <w:r>
                        <w:rPr>
                          <w:color w:val="FF0000"/>
                        </w:rPr>
                        <w:t>First of (1) death, (2) loss of coverage, (3) end of study period (4) first outcome occurrence, (5) discontinues or switches therapy</w:t>
                      </w:r>
                    </w:p>
                  </w:txbxContent>
                </v:textbox>
              </v:shape>
            </w:pict>
          </mc:Fallback>
        </mc:AlternateContent>
      </w:r>
      <w:r>
        <w:rPr>
          <w:rFonts w:ascii="Arial" w:hAnsi="Arial"/>
          <w:noProof/>
          <w:szCs w:val="24"/>
        </w:rPr>
        <mc:AlternateContent>
          <mc:Choice Requires="wps">
            <w:drawing>
              <wp:anchor distT="0" distB="0" distL="114298" distR="114298" simplePos="0" relativeHeight="251675648" behindDoc="0" locked="0" layoutInCell="1" allowOverlap="1" wp14:anchorId="1A9F3D1A" wp14:editId="69F7D03B">
                <wp:simplePos x="0" y="0"/>
                <wp:positionH relativeFrom="column">
                  <wp:posOffset>6095999</wp:posOffset>
                </wp:positionH>
                <wp:positionV relativeFrom="paragraph">
                  <wp:posOffset>2103120</wp:posOffset>
                </wp:positionV>
                <wp:extent cx="0" cy="1275715"/>
                <wp:effectExtent l="95250" t="38100" r="57150" b="196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7571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80pt;margin-top:165.6pt;width:0;height:100.45pt;flip:y;z-index:2516756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" strokecolor="red" strokeweight="1.25pt">
                <v:stroke endarrow="open"/>
                <o:lock v:ext="edit" shapetype="f"/>
              </v:shape>
            </w:pict>
          </mc:Fallback>
        </mc:AlternateContent>
      </w:r>
      <w:r>
        <w:rPr>
          <w:rFonts w:ascii="Arial" w:hAnsi="Arial"/>
          <w:noProof/>
          <w:szCs w:val="24"/>
        </w:rPr>
        <mc:AlternateContent>
          <mc:Choice Requires="wps">
            <w:drawing>
              <wp:anchor distT="0" distB="0" distL="114300" distR="114300" simplePos="0" relativeHeight="251664384" behindDoc="0" locked="0" layoutInCell="1" allowOverlap="1" wp14:anchorId="62FC53B4" wp14:editId="05240C4B">
                <wp:simplePos x="0" y="0"/>
                <wp:positionH relativeFrom="column">
                  <wp:posOffset>4191000</wp:posOffset>
                </wp:positionH>
                <wp:positionV relativeFrom="paragraph">
                  <wp:posOffset>579120</wp:posOffset>
                </wp:positionV>
                <wp:extent cx="2486025" cy="811530"/>
                <wp:effectExtent l="0" t="0" r="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81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rPr>
                            </w:pPr>
                            <w:r>
                              <w:rPr>
                                <w:b/>
                              </w:rPr>
                              <w:t>AS Follow-up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2" type="#_x0000_t202" style="position:absolute;margin-left:330pt;margin-top:45.6pt;width:195.75pt;height:6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" filled="f" stroked="f" strokeweight=".5pt">
                <v:path arrowok="t"/>
                <v:textbox>
                  <w:txbxContent>
                    <w:p w:rsidR="00775C24" w:rsidRDefault="00775C24" w:rsidP="00B6428C">
                      <w:pPr>
                        <w:jc w:val="center"/>
                        <w:rPr>
                          <w:b/>
                        </w:rPr>
                      </w:pPr>
                      <w:r>
                        <w:rPr>
                          <w:b/>
                        </w:rPr>
                        <w:t>AS Follow-up Period</w:t>
                      </w:r>
                    </w:p>
                  </w:txbxContent>
                </v:textbox>
              </v:shape>
            </w:pict>
          </mc:Fallback>
        </mc:AlternateContent>
      </w:r>
    </w:p>
    <w:p w:rsidR="00B6428C" w:rsidRPr="003D6585" w:rsidRDefault="00B6428C" w:rsidP="00B6428C">
      <w:pPr>
        <w:pStyle w:val="Default"/>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rPr>
          <w:rFonts w:ascii="Arial" w:hAnsi="Arial"/>
          <w:szCs w:val="24"/>
        </w:rPr>
      </w:pPr>
    </w:p>
    <w:p w:rsidR="00B6428C" w:rsidRPr="003D6585" w:rsidRDefault="00B6428C" w:rsidP="00B6428C">
      <w:pPr>
        <w:tabs>
          <w:tab w:val="left" w:pos="5985"/>
        </w:tabs>
        <w:rPr>
          <w:rFonts w:ascii="Arial" w:hAnsi="Arial"/>
          <w:szCs w:val="24"/>
        </w:rPr>
      </w:pPr>
      <w:r w:rsidRPr="003D6585">
        <w:rPr>
          <w:rFonts w:ascii="Arial" w:hAnsi="Arial"/>
          <w:szCs w:val="24"/>
        </w:rPr>
        <w:tab/>
      </w:r>
    </w:p>
    <w:p w:rsidR="009235C8" w:rsidRPr="003D6585" w:rsidRDefault="009235C8" w:rsidP="00DD3473">
      <w:pPr>
        <w:pStyle w:val="C-InstructionText"/>
        <w:rPr>
          <w:rFonts w:ascii="Arial" w:hAnsi="Arial" w:cs="Arial"/>
        </w:rPr>
      </w:pPr>
      <w:r w:rsidRPr="003D6585">
        <w:rPr>
          <w:rFonts w:ascii="Arial" w:hAnsi="Arial" w:cs="Arial"/>
        </w:rPr>
        <w:t xml:space="preserve">It is requested to insert a schematic diagram, which represents the patients study period (pre-index period, index date, post-index period). </w:t>
      </w:r>
    </w:p>
    <w:p w:rsidR="00D24F2F" w:rsidRPr="003D6585" w:rsidRDefault="00D24F2F" w:rsidP="00D24F2F">
      <w:pPr>
        <w:pStyle w:val="C-BodyText"/>
        <w:rPr>
          <w:rFonts w:ascii="Arial" w:hAnsi="Arial" w:cs="Arial"/>
        </w:rPr>
      </w:pPr>
    </w:p>
    <w:p w:rsidR="00B6428C" w:rsidRPr="003D6585" w:rsidRDefault="00FD09FB" w:rsidP="00B6428C">
      <w:pPr>
        <w:pStyle w:val="C-Heading2"/>
        <w:numPr>
          <w:ilvl w:val="0"/>
          <w:numId w:val="0"/>
        </w:numPr>
        <w:rPr>
          <w:rFonts w:cs="Arial"/>
        </w:rPr>
      </w:pPr>
      <w:bookmarkStart w:id="44" w:name="_Toc481501037"/>
      <w:bookmarkStart w:id="45" w:name="_Toc404258860"/>
      <w:r>
        <w:rPr>
          <w:rFonts w:cs="Arial"/>
          <w:noProof/>
          <w:szCs w:val="24"/>
        </w:rPr>
        <mc:AlternateContent>
          <mc:Choice Requires="wps">
            <w:drawing>
              <wp:anchor distT="0" distB="0" distL="114300" distR="114300" simplePos="0" relativeHeight="251669504" behindDoc="0" locked="0" layoutInCell="1" allowOverlap="1" wp14:anchorId="52F83BF0" wp14:editId="182043DA">
                <wp:simplePos x="0" y="0"/>
                <wp:positionH relativeFrom="column">
                  <wp:posOffset>685800</wp:posOffset>
                </wp:positionH>
                <wp:positionV relativeFrom="paragraph">
                  <wp:posOffset>193675</wp:posOffset>
                </wp:positionV>
                <wp:extent cx="2914015" cy="157035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4015" cy="157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color w:val="FF0000"/>
                              </w:rPr>
                            </w:pPr>
                            <w:r>
                              <w:rPr>
                                <w:b/>
                                <w:color w:val="FF0000"/>
                              </w:rPr>
                              <w:t xml:space="preserve">Exposure Baseline Period </w:t>
                            </w:r>
                            <w:r>
                              <w:rPr>
                                <w:b/>
                                <w:color w:val="FF0000"/>
                              </w:rPr>
                              <w:br/>
                              <w:t>(must occur on or after AS Index date and begins with initiation of DMARDs or biologic)</w:t>
                            </w:r>
                          </w:p>
                          <w:p w:rsidR="00775C24" w:rsidRDefault="00775C24" w:rsidP="00B6428C">
                            <w:pPr>
                              <w:jc w:val="center"/>
                              <w:rPr>
                                <w:color w:val="FF0000"/>
                              </w:rPr>
                            </w:pPr>
                            <w:r w:rsidRPr="00817F2B">
                              <w:rPr>
                                <w:color w:val="FF0000"/>
                                <w:sz w:val="22"/>
                              </w:rPr>
                              <w:t xml:space="preserve">(6-month time period with no use of </w:t>
                            </w:r>
                            <w:r>
                              <w:rPr>
                                <w:color w:val="FF0000"/>
                                <w:sz w:val="22"/>
                              </w:rPr>
                              <w:t xml:space="preserve">specific </w:t>
                            </w:r>
                            <w:r w:rsidRPr="00817F2B">
                              <w:rPr>
                                <w:color w:val="FF0000"/>
                                <w:sz w:val="22"/>
                              </w:rPr>
                              <w:t>treatment of interest; if more than 6 months is available, will use all available data</w:t>
                            </w:r>
                            <w:r>
                              <w:rPr>
                                <w:color w:val="FF0000"/>
                                <w:sz w:val="22"/>
                              </w:rPr>
                              <w:t xml:space="preserve"> to classify prior exposure</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54pt;margin-top:15.25pt;width:229.45pt;height:12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" filled="f" stroked="f" strokeweight=".5pt">
                <v:path arrowok="t"/>
                <v:textbox>
                  <w:txbxContent>
                    <w:p w:rsidR="00775C24" w:rsidRDefault="00775C24" w:rsidP="00B6428C">
                      <w:pPr>
                        <w:jc w:val="center"/>
                        <w:rPr>
                          <w:b/>
                          <w:color w:val="FF0000"/>
                        </w:rPr>
                      </w:pPr>
                      <w:r>
                        <w:rPr>
                          <w:b/>
                          <w:color w:val="FF0000"/>
                        </w:rPr>
                        <w:t xml:space="preserve">Exposure Baseline Period </w:t>
                      </w:r>
                      <w:r>
                        <w:rPr>
                          <w:b/>
                          <w:color w:val="FF0000"/>
                        </w:rPr>
                        <w:br/>
                        <w:t>(must occur on or after AS Index date and begins with initiation of DMARDs or biologic)</w:t>
                      </w:r>
                    </w:p>
                    <w:p w:rsidR="00775C24" w:rsidRDefault="00775C24" w:rsidP="00B6428C">
                      <w:pPr>
                        <w:jc w:val="center"/>
                        <w:rPr>
                          <w:color w:val="FF0000"/>
                        </w:rPr>
                      </w:pPr>
                      <w:r w:rsidRPr="00817F2B">
                        <w:rPr>
                          <w:color w:val="FF0000"/>
                          <w:sz w:val="22"/>
                        </w:rPr>
                        <w:t xml:space="preserve">(6-month time period with no use of </w:t>
                      </w:r>
                      <w:r>
                        <w:rPr>
                          <w:color w:val="FF0000"/>
                          <w:sz w:val="22"/>
                        </w:rPr>
                        <w:t xml:space="preserve">specific </w:t>
                      </w:r>
                      <w:r w:rsidRPr="00817F2B">
                        <w:rPr>
                          <w:color w:val="FF0000"/>
                          <w:sz w:val="22"/>
                        </w:rPr>
                        <w:t>treatment of interest; if more than 6 months is available, will use all available data</w:t>
                      </w:r>
                      <w:r>
                        <w:rPr>
                          <w:color w:val="FF0000"/>
                          <w:sz w:val="22"/>
                        </w:rPr>
                        <w:t xml:space="preserve"> to classify prior exposure</w:t>
                      </w:r>
                      <w:r>
                        <w:rPr>
                          <w:color w:val="FF0000"/>
                        </w:rPr>
                        <w:t>)</w:t>
                      </w:r>
                    </w:p>
                  </w:txbxContent>
                </v:textbox>
              </v:shape>
            </w:pict>
          </mc:Fallback>
        </mc:AlternateContent>
      </w:r>
      <w:r>
        <w:rPr>
          <w:noProof/>
          <w:szCs w:val="24"/>
        </w:rPr>
        <mc:AlternateContent>
          <mc:Choice Requires="wps">
            <w:drawing>
              <wp:anchor distT="0" distB="0" distL="114300" distR="114300" simplePos="0" relativeHeight="251677696" behindDoc="0" locked="0" layoutInCell="1" allowOverlap="1" wp14:anchorId="28D7B79F" wp14:editId="76AC15CA">
                <wp:simplePos x="0" y="0"/>
                <wp:positionH relativeFrom="column">
                  <wp:posOffset>2655570</wp:posOffset>
                </wp:positionH>
                <wp:positionV relativeFrom="paragraph">
                  <wp:posOffset>1456690</wp:posOffset>
                </wp:positionV>
                <wp:extent cx="2180590" cy="65214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652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jc w:val="center"/>
                              <w:rPr>
                                <w:b/>
                                <w:color w:val="FF0000"/>
                              </w:rPr>
                            </w:pPr>
                            <w:r>
                              <w:rPr>
                                <w:b/>
                                <w:color w:val="FF0000"/>
                              </w:rPr>
                              <w:t>Exposure Index Date</w:t>
                            </w:r>
                          </w:p>
                          <w:p w:rsidR="00775C24" w:rsidRDefault="00775C24" w:rsidP="00B6428C">
                            <w:pPr>
                              <w:jc w:val="center"/>
                              <w:rPr>
                                <w:color w:val="FF0000"/>
                              </w:rPr>
                            </w:pPr>
                            <w:r>
                              <w:rPr>
                                <w:color w:val="FF0000"/>
                              </w:rPr>
                              <w:t>(Start of treatment, begins exposure follow-up)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3" o:spid="_x0000_s1034" type="#_x0000_t202" style="position:absolute;margin-left:209.1pt;margin-top:114.7pt;width:171.7pt;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" fillcolor="white [3201]" stroked="f" strokeweight=".5pt">
                <v:path arrowok="t"/>
                <v:textbox>
                  <w:txbxContent>
                    <w:p w:rsidR="00775C24" w:rsidRDefault="00775C24" w:rsidP="00B6428C">
                      <w:pPr>
                        <w:jc w:val="center"/>
                        <w:rPr>
                          <w:b/>
                          <w:color w:val="FF0000"/>
                        </w:rPr>
                      </w:pPr>
                      <w:r>
                        <w:rPr>
                          <w:b/>
                          <w:color w:val="FF0000"/>
                        </w:rPr>
                        <w:t>Exposure Index Date</w:t>
                      </w:r>
                    </w:p>
                    <w:p w:rsidR="00775C24" w:rsidRDefault="00775C24" w:rsidP="00B6428C">
                      <w:pPr>
                        <w:jc w:val="center"/>
                        <w:rPr>
                          <w:color w:val="FF0000"/>
                        </w:rPr>
                      </w:pPr>
                      <w:r>
                        <w:rPr>
                          <w:color w:val="FF0000"/>
                        </w:rPr>
                        <w:t>(Start of treatment, begins exposure follow-up)</w:t>
                      </w:r>
                    </w:p>
                  </w:txbxContent>
                </v:textbox>
              </v:shape>
            </w:pict>
          </mc:Fallback>
        </mc:AlternateContent>
      </w:r>
      <w:r>
        <w:rPr>
          <w:noProof/>
          <w:szCs w:val="24"/>
        </w:rPr>
        <mc:AlternateContent>
          <mc:Choice Requires="wps">
            <w:drawing>
              <wp:anchor distT="0" distB="0" distL="114300" distR="114300" simplePos="0" relativeHeight="251658239" behindDoc="0" locked="0" layoutInCell="1" allowOverlap="1" wp14:anchorId="42CCEE14" wp14:editId="4AD64D4E">
                <wp:simplePos x="0" y="0"/>
                <wp:positionH relativeFrom="column">
                  <wp:posOffset>-45720</wp:posOffset>
                </wp:positionH>
                <wp:positionV relativeFrom="paragraph">
                  <wp:posOffset>2011045</wp:posOffset>
                </wp:positionV>
                <wp:extent cx="5334000" cy="30480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C24" w:rsidRDefault="00775C24" w:rsidP="00B6428C">
                            <w:pPr>
                              <w:rPr>
                                <w:color w:val="FF0000"/>
                                <w:sz w:val="28"/>
                              </w:rPr>
                            </w:pPr>
                            <w:r>
                              <w:rPr>
                                <w:b/>
                                <w:color w:val="FF0000"/>
                                <w:sz w:val="28"/>
                              </w:rPr>
                              <w:t>AS Disease Cohort &amp; Exposure Episodes</w:t>
                            </w:r>
                          </w:p>
                          <w:p w:rsidR="00775C24" w:rsidRDefault="00775C24" w:rsidP="00B6428C">
                            <w:pPr>
                              <w:jc w:val="center"/>
                              <w:rPr>
                                <w:color w:val="FF0000"/>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8" o:spid="_x0000_s1035" type="#_x0000_t202" style="position:absolute;margin-left:-3.6pt;margin-top:158.35pt;width:420pt;height:2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" fillcolor="white [3201]" stroked="f" strokeweight=".5pt">
                <v:path arrowok="t"/>
                <v:textbox>
                  <w:txbxContent>
                    <w:p w:rsidR="00775C24" w:rsidRDefault="00775C24" w:rsidP="00B6428C">
                      <w:pPr>
                        <w:rPr>
                          <w:color w:val="FF0000"/>
                          <w:sz w:val="28"/>
                        </w:rPr>
                      </w:pPr>
                      <w:r>
                        <w:rPr>
                          <w:b/>
                          <w:color w:val="FF0000"/>
                          <w:sz w:val="28"/>
                        </w:rPr>
                        <w:t>AS Disease Cohort &amp; Exposure Episodes</w:t>
                      </w:r>
                    </w:p>
                    <w:p w:rsidR="00775C24" w:rsidRDefault="00775C24" w:rsidP="00B6428C">
                      <w:pPr>
                        <w:jc w:val="center"/>
                        <w:rPr>
                          <w:color w:val="FF0000"/>
                          <w:sz w:val="28"/>
                        </w:rPr>
                      </w:pPr>
                    </w:p>
                  </w:txbxContent>
                </v:textbox>
              </v:shape>
            </w:pict>
          </mc:Fallback>
        </mc:AlternateContent>
      </w:r>
      <w:bookmarkEnd w:id="44"/>
    </w:p>
    <w:p w:rsidR="00B6428C" w:rsidRPr="003D6585" w:rsidRDefault="00B6428C" w:rsidP="00B6428C">
      <w:pPr>
        <w:pStyle w:val="C-Heading2"/>
        <w:numPr>
          <w:ilvl w:val="0"/>
          <w:numId w:val="0"/>
        </w:numPr>
        <w:rPr>
          <w:rFonts w:cs="Arial"/>
        </w:rPr>
        <w:sectPr w:rsidR="00B6428C" w:rsidRPr="003D6585" w:rsidSect="00B6428C">
          <w:endnotePr>
            <w:numFmt w:val="decimal"/>
          </w:endnotePr>
          <w:pgSz w:w="15840" w:h="12240" w:orient="landscape" w:code="1"/>
          <w:pgMar w:top="1440" w:right="1440" w:bottom="1440" w:left="1440" w:header="720" w:footer="720" w:gutter="0"/>
          <w:cols w:space="720"/>
          <w:docGrid w:linePitch="360"/>
        </w:sectPr>
      </w:pPr>
    </w:p>
    <w:bookmarkEnd w:id="45"/>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For a study that requires a comparator group, information should also be provided on how the comparator group is defined. The following information about the comparator group should be provided: </w:t>
      </w: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Briefly describe comparison population in terms of </w:t>
      </w:r>
      <w:r w:rsidR="00A120F1" w:rsidRPr="003D6585">
        <w:rPr>
          <w:rFonts w:ascii="Arial" w:hAnsi="Arial" w:cs="Arial"/>
        </w:rPr>
        <w:t>a</w:t>
      </w:r>
      <w:r w:rsidR="002620F1" w:rsidRPr="003D6585">
        <w:rPr>
          <w:rFonts w:ascii="Arial" w:hAnsi="Arial" w:cs="Arial"/>
        </w:rPr>
        <w:t xml:space="preserve">ge, gender, place, </w:t>
      </w:r>
      <w:r w:rsidRPr="003D6585">
        <w:rPr>
          <w:rFonts w:ascii="Arial" w:hAnsi="Arial" w:cs="Arial"/>
        </w:rPr>
        <w:t>time period and selection criteria</w:t>
      </w:r>
    </w:p>
    <w:p w:rsidR="009235C8" w:rsidRPr="003D6585" w:rsidRDefault="009235C8" w:rsidP="00212685">
      <w:pPr>
        <w:pStyle w:val="C-InstructionText"/>
        <w:spacing w:line="480" w:lineRule="auto"/>
        <w:rPr>
          <w:rFonts w:ascii="Arial" w:hAnsi="Arial" w:cs="Arial"/>
        </w:rPr>
      </w:pPr>
      <w:r w:rsidRPr="003D6585">
        <w:rPr>
          <w:rFonts w:ascii="Arial" w:hAnsi="Arial" w:cs="Arial"/>
        </w:rPr>
        <w:t>Briefly describe of study population in terms of medical codes, which may include diagnosis, procedure and prescription codes. Provide citation, if applicable</w:t>
      </w:r>
    </w:p>
    <w:p w:rsidR="009235C8" w:rsidRPr="003D6585" w:rsidRDefault="009235C8" w:rsidP="00212685">
      <w:pPr>
        <w:pStyle w:val="C-InstructionText"/>
        <w:spacing w:line="480" w:lineRule="auto"/>
        <w:rPr>
          <w:rFonts w:ascii="Arial" w:hAnsi="Arial" w:cs="Arial"/>
        </w:rPr>
      </w:pPr>
      <w:r w:rsidRPr="003D6585">
        <w:rPr>
          <w:rFonts w:ascii="Arial" w:hAnsi="Arial" w:cs="Arial"/>
        </w:rPr>
        <w:t>Matching strategies in terms of matching approach and matching ratio, if applicable</w:t>
      </w:r>
    </w:p>
    <w:p w:rsidR="009235C8" w:rsidRPr="003D6585" w:rsidRDefault="009235C8" w:rsidP="00212685">
      <w:pPr>
        <w:pStyle w:val="C-Heading3"/>
        <w:spacing w:line="480" w:lineRule="auto"/>
        <w:rPr>
          <w:rFonts w:cs="Arial"/>
        </w:rPr>
      </w:pPr>
      <w:bookmarkStart w:id="46" w:name="_Toc404258861"/>
      <w:bookmarkStart w:id="47" w:name="_Toc481501038"/>
      <w:r w:rsidRPr="003D6585">
        <w:rPr>
          <w:rFonts w:cs="Arial"/>
        </w:rPr>
        <w:t>Inclusion criteria</w:t>
      </w:r>
      <w:bookmarkEnd w:id="46"/>
      <w:bookmarkEnd w:id="47"/>
    </w:p>
    <w:p w:rsidR="00612773" w:rsidRPr="003D6585" w:rsidRDefault="00612773" w:rsidP="00212685">
      <w:pPr>
        <w:pStyle w:val="Text"/>
        <w:tabs>
          <w:tab w:val="left" w:pos="1440"/>
        </w:tabs>
        <w:spacing w:line="480" w:lineRule="auto"/>
        <w:ind w:left="360"/>
        <w:rPr>
          <w:rFonts w:cs="Arial"/>
          <w:b/>
          <w:sz w:val="24"/>
          <w:szCs w:val="24"/>
        </w:rPr>
      </w:pPr>
      <w:r w:rsidRPr="003D6585">
        <w:rPr>
          <w:rFonts w:cs="Arial"/>
          <w:b/>
          <w:sz w:val="24"/>
          <w:szCs w:val="24"/>
        </w:rPr>
        <w:t>AS disease cohort</w:t>
      </w:r>
    </w:p>
    <w:p w:rsidR="00612773" w:rsidRPr="003D6585" w:rsidRDefault="00612773" w:rsidP="00212685">
      <w:pPr>
        <w:spacing w:line="480" w:lineRule="auto"/>
        <w:ind w:left="360"/>
        <w:rPr>
          <w:rFonts w:ascii="Arial" w:hAnsi="Arial"/>
          <w:szCs w:val="24"/>
        </w:rPr>
      </w:pPr>
      <w:r w:rsidRPr="003D6585">
        <w:rPr>
          <w:rFonts w:ascii="Arial" w:hAnsi="Arial"/>
          <w:szCs w:val="24"/>
        </w:rPr>
        <w:t xml:space="preserve">All patients meeting an AS definition in the databases above will be potentially eligible for </w:t>
      </w:r>
      <w:r w:rsidR="00833ACB">
        <w:rPr>
          <w:rFonts w:ascii="Arial" w:hAnsi="Arial"/>
          <w:szCs w:val="24"/>
        </w:rPr>
        <w:t xml:space="preserve">the </w:t>
      </w:r>
      <w:r w:rsidRPr="003D6585">
        <w:rPr>
          <w:rFonts w:ascii="Arial" w:hAnsi="Arial"/>
          <w:szCs w:val="24"/>
        </w:rPr>
        <w:t>AS cohort. The inclusion criteria include:</w:t>
      </w:r>
    </w:p>
    <w:p w:rsidR="00F53E6B" w:rsidRPr="00212685" w:rsidRDefault="00612773" w:rsidP="00212685">
      <w:pPr>
        <w:pStyle w:val="ListParagraph"/>
        <w:numPr>
          <w:ilvl w:val="0"/>
          <w:numId w:val="50"/>
        </w:numPr>
        <w:suppressAutoHyphens/>
        <w:spacing w:line="480" w:lineRule="auto"/>
        <w:rPr>
          <w:rFonts w:ascii="Arial" w:hAnsi="Arial"/>
          <w:szCs w:val="24"/>
        </w:rPr>
      </w:pPr>
      <w:proofErr w:type="gramStart"/>
      <w:r w:rsidRPr="0009303C">
        <w:rPr>
          <w:rFonts w:ascii="Arial" w:hAnsi="Arial"/>
          <w:szCs w:val="24"/>
        </w:rPr>
        <w:t>At least one rheumatologist-given diagnosis code for AS</w:t>
      </w:r>
      <w:r w:rsidR="00817F2B" w:rsidRPr="0009303C">
        <w:rPr>
          <w:rFonts w:ascii="Arial" w:hAnsi="Arial"/>
          <w:szCs w:val="24"/>
        </w:rPr>
        <w:t>.</w:t>
      </w:r>
      <w:proofErr w:type="gramEnd"/>
      <w:r w:rsidR="00817F2B" w:rsidRPr="0009303C">
        <w:rPr>
          <w:rFonts w:ascii="Arial" w:hAnsi="Arial"/>
          <w:szCs w:val="24"/>
        </w:rPr>
        <w:t xml:space="preserve"> We</w:t>
      </w:r>
      <w:r w:rsidRPr="0009303C">
        <w:rPr>
          <w:rFonts w:ascii="Arial" w:hAnsi="Arial"/>
          <w:szCs w:val="24"/>
        </w:rPr>
        <w:t xml:space="preserve"> will </w:t>
      </w:r>
      <w:r w:rsidR="00817F2B" w:rsidRPr="0009303C">
        <w:rPr>
          <w:rFonts w:ascii="Arial" w:hAnsi="Arial"/>
          <w:szCs w:val="24"/>
        </w:rPr>
        <w:t xml:space="preserve">descriptively </w:t>
      </w:r>
      <w:r w:rsidRPr="0009303C">
        <w:rPr>
          <w:rFonts w:ascii="Arial" w:hAnsi="Arial"/>
          <w:szCs w:val="24"/>
        </w:rPr>
        <w:t xml:space="preserve">explore the possibility that </w:t>
      </w:r>
      <w:proofErr w:type="gramStart"/>
      <w:r w:rsidRPr="0009303C">
        <w:rPr>
          <w:rFonts w:ascii="Arial" w:hAnsi="Arial"/>
          <w:szCs w:val="24"/>
        </w:rPr>
        <w:t>2</w:t>
      </w:r>
      <w:proofErr w:type="gramEnd"/>
      <w:r w:rsidRPr="0009303C">
        <w:rPr>
          <w:rFonts w:ascii="Arial" w:hAnsi="Arial"/>
          <w:szCs w:val="24"/>
        </w:rPr>
        <w:t xml:space="preserve"> rheumatologist-given diagnoses may be required, in the absence of any AS-specific treatment other than NSAIDs. </w:t>
      </w:r>
    </w:p>
    <w:p w:rsidR="00612773" w:rsidRPr="00212685" w:rsidRDefault="00612773" w:rsidP="00212685">
      <w:pPr>
        <w:pStyle w:val="ListParagraph"/>
        <w:numPr>
          <w:ilvl w:val="0"/>
          <w:numId w:val="50"/>
        </w:numPr>
        <w:suppressAutoHyphens/>
        <w:spacing w:line="480" w:lineRule="auto"/>
        <w:rPr>
          <w:rFonts w:ascii="Arial" w:hAnsi="Arial"/>
          <w:szCs w:val="24"/>
        </w:rPr>
      </w:pPr>
      <w:r w:rsidRPr="0009303C">
        <w:rPr>
          <w:rFonts w:ascii="Arial" w:hAnsi="Arial"/>
          <w:szCs w:val="24"/>
        </w:rPr>
        <w:t xml:space="preserve">Patients must have at least 6 months of continuous </w:t>
      </w:r>
      <w:r w:rsidR="00817F2B" w:rsidRPr="0009303C">
        <w:rPr>
          <w:rFonts w:ascii="Arial" w:hAnsi="Arial"/>
          <w:szCs w:val="24"/>
        </w:rPr>
        <w:t>medical and pharmacy enrollment.</w:t>
      </w:r>
    </w:p>
    <w:p w:rsidR="0009303C" w:rsidRPr="0009303C" w:rsidRDefault="00A92EC2" w:rsidP="00212685">
      <w:pPr>
        <w:pStyle w:val="ListParagraph"/>
        <w:numPr>
          <w:ilvl w:val="0"/>
          <w:numId w:val="50"/>
        </w:numPr>
        <w:suppressAutoHyphens/>
        <w:spacing w:line="480" w:lineRule="auto"/>
        <w:rPr>
          <w:rFonts w:ascii="Arial" w:hAnsi="Arial"/>
          <w:szCs w:val="24"/>
        </w:rPr>
      </w:pPr>
      <w:proofErr w:type="gramStart"/>
      <w:r>
        <w:rPr>
          <w:rFonts w:ascii="Arial" w:hAnsi="Arial"/>
          <w:szCs w:val="24"/>
        </w:rPr>
        <w:t xml:space="preserve">At least </w:t>
      </w:r>
      <w:r w:rsidR="00D7053A">
        <w:rPr>
          <w:rFonts w:ascii="Arial" w:hAnsi="Arial"/>
          <w:szCs w:val="24"/>
        </w:rPr>
        <w:t>2</w:t>
      </w:r>
      <w:r w:rsidR="006C5BDC">
        <w:rPr>
          <w:rFonts w:ascii="Arial" w:hAnsi="Arial"/>
          <w:szCs w:val="24"/>
        </w:rPr>
        <w:t>0</w:t>
      </w:r>
      <w:r w:rsidR="00612773" w:rsidRPr="0009303C">
        <w:rPr>
          <w:rFonts w:ascii="Arial" w:hAnsi="Arial"/>
          <w:szCs w:val="24"/>
        </w:rPr>
        <w:t xml:space="preserve"> years of age</w:t>
      </w:r>
      <w:r>
        <w:rPr>
          <w:rFonts w:ascii="Arial" w:hAnsi="Arial"/>
          <w:szCs w:val="24"/>
        </w:rPr>
        <w:t xml:space="preserve"> on the date of the AS cohort index date</w:t>
      </w:r>
      <w:r w:rsidR="00D7053A">
        <w:rPr>
          <w:rFonts w:ascii="Arial" w:hAnsi="Arial"/>
          <w:szCs w:val="24"/>
        </w:rPr>
        <w:t xml:space="preserve"> (to avoid overlap of children with JIA/</w:t>
      </w:r>
      <w:proofErr w:type="spellStart"/>
      <w:r w:rsidR="00D7053A">
        <w:rPr>
          <w:rFonts w:ascii="Arial" w:hAnsi="Arial"/>
          <w:szCs w:val="24"/>
        </w:rPr>
        <w:t>SpA</w:t>
      </w:r>
      <w:proofErr w:type="spellEnd"/>
      <w:r w:rsidR="00D7053A">
        <w:rPr>
          <w:rFonts w:ascii="Arial" w:hAnsi="Arial"/>
          <w:szCs w:val="24"/>
        </w:rPr>
        <w:t>)</w:t>
      </w:r>
      <w:r w:rsidR="00612773" w:rsidRPr="0009303C">
        <w:rPr>
          <w:rFonts w:ascii="Arial" w:hAnsi="Arial"/>
          <w:szCs w:val="24"/>
        </w:rPr>
        <w:t>.</w:t>
      </w:r>
      <w:proofErr w:type="gramEnd"/>
    </w:p>
    <w:p w:rsidR="0009303C" w:rsidRPr="00212685" w:rsidRDefault="0009303C" w:rsidP="00212685">
      <w:pPr>
        <w:ind w:left="360"/>
      </w:pPr>
    </w:p>
    <w:p w:rsidR="00612773" w:rsidRPr="003D6585" w:rsidRDefault="00612773" w:rsidP="00212685">
      <w:pPr>
        <w:spacing w:line="480" w:lineRule="auto"/>
        <w:ind w:firstLine="360"/>
        <w:rPr>
          <w:rFonts w:ascii="Arial" w:hAnsi="Arial"/>
          <w:b/>
          <w:szCs w:val="24"/>
        </w:rPr>
      </w:pPr>
      <w:r w:rsidRPr="003D6585">
        <w:rPr>
          <w:rFonts w:ascii="Arial" w:hAnsi="Arial"/>
          <w:b/>
          <w:szCs w:val="24"/>
        </w:rPr>
        <w:t>Non-AS Disease Comparator cohort</w:t>
      </w:r>
    </w:p>
    <w:p w:rsidR="00612773" w:rsidRPr="00212685" w:rsidRDefault="00612773" w:rsidP="00212685">
      <w:pPr>
        <w:spacing w:line="480" w:lineRule="auto"/>
        <w:ind w:left="360"/>
        <w:rPr>
          <w:rFonts w:ascii="Arial" w:hAnsi="Arial"/>
          <w:szCs w:val="24"/>
        </w:rPr>
      </w:pPr>
      <w:r w:rsidRPr="003D6585">
        <w:rPr>
          <w:rFonts w:ascii="Arial" w:hAnsi="Arial"/>
          <w:szCs w:val="24"/>
        </w:rPr>
        <w:t xml:space="preserve">Within </w:t>
      </w:r>
      <w:r w:rsidR="00804040">
        <w:rPr>
          <w:rFonts w:ascii="Arial" w:hAnsi="Arial"/>
          <w:szCs w:val="24"/>
        </w:rPr>
        <w:t>MPCD</w:t>
      </w:r>
      <w:r w:rsidR="00A92EC2">
        <w:rPr>
          <w:rFonts w:ascii="Arial" w:hAnsi="Arial"/>
          <w:szCs w:val="24"/>
        </w:rPr>
        <w:t xml:space="preserve">, </w:t>
      </w:r>
      <w:proofErr w:type="spellStart"/>
      <w:r w:rsidR="00A92EC2">
        <w:rPr>
          <w:rFonts w:ascii="Arial" w:hAnsi="Arial"/>
          <w:szCs w:val="24"/>
        </w:rPr>
        <w:t>Marketscan</w:t>
      </w:r>
      <w:proofErr w:type="spellEnd"/>
      <w:r w:rsidRPr="003D6585">
        <w:rPr>
          <w:rFonts w:ascii="Arial" w:hAnsi="Arial"/>
          <w:szCs w:val="24"/>
        </w:rPr>
        <w:t xml:space="preserve"> and Medicare, we will construct a comparator population that is free of all AS diagnoses across the entire study period. </w:t>
      </w:r>
      <w:proofErr w:type="gramStart"/>
      <w:r w:rsidR="00D7053A">
        <w:rPr>
          <w:rFonts w:ascii="Arial" w:hAnsi="Arial"/>
          <w:szCs w:val="24"/>
        </w:rPr>
        <w:t xml:space="preserve">By way of explanation, </w:t>
      </w:r>
      <w:r w:rsidR="00A92EC2">
        <w:rPr>
          <w:rFonts w:ascii="Arial" w:hAnsi="Arial"/>
          <w:szCs w:val="24"/>
        </w:rPr>
        <w:t xml:space="preserve">it would be possible to permit non-AS patients to contribute to the comparator cohort, and then subsequently contribute person-time to the AS cohort, </w:t>
      </w:r>
      <w:r w:rsidR="00833ACB">
        <w:rPr>
          <w:rFonts w:ascii="Arial" w:hAnsi="Arial"/>
          <w:szCs w:val="24"/>
        </w:rPr>
        <w:t xml:space="preserve">although </w:t>
      </w:r>
      <w:r w:rsidR="00A92EC2">
        <w:rPr>
          <w:rFonts w:ascii="Arial" w:hAnsi="Arial"/>
          <w:szCs w:val="24"/>
        </w:rPr>
        <w:t>the extended time frame that it takes most AS patients to be diagnosed makes it probable that patients with this pattern in the data are more likely to have had pre-existing AS and thus should not contribute to the comparator cohort.</w:t>
      </w:r>
      <w:proofErr w:type="gramEnd"/>
      <w:r w:rsidR="00A92EC2">
        <w:rPr>
          <w:rFonts w:ascii="Arial" w:hAnsi="Arial"/>
          <w:szCs w:val="24"/>
        </w:rPr>
        <w:t xml:space="preserve"> </w:t>
      </w:r>
      <w:r w:rsidRPr="003D6585">
        <w:rPr>
          <w:rFonts w:ascii="Arial" w:hAnsi="Arial"/>
          <w:szCs w:val="24"/>
        </w:rPr>
        <w:t xml:space="preserve">For </w:t>
      </w:r>
      <w:r w:rsidR="00D7053A">
        <w:rPr>
          <w:rFonts w:ascii="Arial" w:hAnsi="Arial"/>
          <w:szCs w:val="24"/>
        </w:rPr>
        <w:t>M</w:t>
      </w:r>
      <w:r w:rsidRPr="003D6585">
        <w:rPr>
          <w:rFonts w:ascii="Arial" w:hAnsi="Arial"/>
          <w:szCs w:val="24"/>
        </w:rPr>
        <w:t xml:space="preserve">edicare, </w:t>
      </w:r>
      <w:r w:rsidR="00D7053A">
        <w:rPr>
          <w:rFonts w:ascii="Arial" w:hAnsi="Arial"/>
          <w:szCs w:val="24"/>
        </w:rPr>
        <w:t xml:space="preserve">the comparator cohort </w:t>
      </w:r>
      <w:r w:rsidRPr="003D6585">
        <w:rPr>
          <w:rFonts w:ascii="Arial" w:hAnsi="Arial"/>
          <w:szCs w:val="24"/>
        </w:rPr>
        <w:t xml:space="preserve">is </w:t>
      </w:r>
      <w:r w:rsidR="00737BEC">
        <w:rPr>
          <w:rFonts w:ascii="Arial" w:hAnsi="Arial"/>
          <w:szCs w:val="24"/>
        </w:rPr>
        <w:t>a</w:t>
      </w:r>
      <w:r w:rsidR="00737BEC" w:rsidRPr="003D6585">
        <w:rPr>
          <w:rFonts w:ascii="Arial" w:hAnsi="Arial"/>
          <w:szCs w:val="24"/>
        </w:rPr>
        <w:t xml:space="preserve"> </w:t>
      </w:r>
      <w:r w:rsidRPr="003D6585">
        <w:rPr>
          <w:rFonts w:ascii="Arial" w:hAnsi="Arial"/>
          <w:szCs w:val="24"/>
        </w:rPr>
        <w:t xml:space="preserve">5% random sample and in the </w:t>
      </w:r>
      <w:r w:rsidR="00804040">
        <w:rPr>
          <w:rFonts w:ascii="Arial" w:hAnsi="Arial"/>
          <w:szCs w:val="24"/>
        </w:rPr>
        <w:t>MPCD</w:t>
      </w:r>
      <w:r w:rsidRPr="003D6585">
        <w:rPr>
          <w:rFonts w:ascii="Arial" w:hAnsi="Arial"/>
          <w:szCs w:val="24"/>
        </w:rPr>
        <w:t xml:space="preserve"> data source, a size-matched random sample</w:t>
      </w:r>
      <w:ins w:id="48" w:author="Jeffrey Curtis" w:date="2017-05-02T17:49:00Z">
        <w:r w:rsidR="00091BC3">
          <w:rPr>
            <w:rFonts w:ascii="Arial" w:hAnsi="Arial"/>
            <w:szCs w:val="24"/>
          </w:rPr>
          <w:t xml:space="preserve">, and </w:t>
        </w:r>
        <w:proofErr w:type="spellStart"/>
        <w:r w:rsidR="00091BC3">
          <w:rPr>
            <w:rFonts w:ascii="Arial" w:hAnsi="Arial"/>
            <w:szCs w:val="24"/>
          </w:rPr>
          <w:t>Marketscan</w:t>
        </w:r>
        <w:proofErr w:type="spellEnd"/>
        <w:r w:rsidR="00091BC3">
          <w:rPr>
            <w:rFonts w:ascii="Arial" w:hAnsi="Arial"/>
            <w:szCs w:val="24"/>
          </w:rPr>
          <w:t xml:space="preserve">, an age and gender-matched </w:t>
        </w:r>
        <w:proofErr w:type="gramStart"/>
        <w:r w:rsidR="00091BC3">
          <w:rPr>
            <w:rFonts w:ascii="Arial" w:hAnsi="Arial"/>
            <w:szCs w:val="24"/>
          </w:rPr>
          <w:t>non disease</w:t>
        </w:r>
        <w:proofErr w:type="gramEnd"/>
        <w:r w:rsidR="00091BC3">
          <w:rPr>
            <w:rFonts w:ascii="Arial" w:hAnsi="Arial"/>
            <w:szCs w:val="24"/>
          </w:rPr>
          <w:t xml:space="preserve"> cohort</w:t>
        </w:r>
      </w:ins>
      <w:r w:rsidRPr="003D6585">
        <w:rPr>
          <w:rFonts w:ascii="Arial" w:hAnsi="Arial"/>
          <w:szCs w:val="24"/>
        </w:rPr>
        <w:t xml:space="preserve">. </w:t>
      </w:r>
      <w:r w:rsidR="004128E2">
        <w:rPr>
          <w:rFonts w:ascii="Arial" w:hAnsi="Arial"/>
          <w:szCs w:val="24"/>
        </w:rPr>
        <w:t xml:space="preserve">The index date for </w:t>
      </w:r>
      <w:r w:rsidR="00833ACB">
        <w:rPr>
          <w:rFonts w:ascii="Arial" w:hAnsi="Arial"/>
          <w:szCs w:val="24"/>
        </w:rPr>
        <w:t xml:space="preserve">the </w:t>
      </w:r>
      <w:r w:rsidR="004128E2">
        <w:rPr>
          <w:rFonts w:ascii="Arial" w:hAnsi="Arial"/>
          <w:szCs w:val="24"/>
        </w:rPr>
        <w:t>comparator cohort is the first date a patient meet</w:t>
      </w:r>
      <w:r w:rsidR="00833ACB">
        <w:rPr>
          <w:rFonts w:ascii="Arial" w:hAnsi="Arial"/>
          <w:szCs w:val="24"/>
        </w:rPr>
        <w:t>s</w:t>
      </w:r>
      <w:r w:rsidR="004128E2">
        <w:rPr>
          <w:rFonts w:ascii="Arial" w:hAnsi="Arial"/>
          <w:szCs w:val="24"/>
        </w:rPr>
        <w:t xml:space="preserve"> the </w:t>
      </w:r>
      <w:ins w:id="49" w:author="Jeffrey Curtis" w:date="2017-05-02T17:45:00Z">
        <w:r w:rsidR="00091BC3">
          <w:rPr>
            <w:rFonts w:ascii="Arial" w:hAnsi="Arial"/>
            <w:szCs w:val="24"/>
          </w:rPr>
          <w:t xml:space="preserve">medical and pharmacy coverage </w:t>
        </w:r>
      </w:ins>
      <w:del w:id="50" w:author="Jeffrey Curtis" w:date="2017-05-02T17:45:00Z">
        <w:r w:rsidR="004128E2" w:rsidDel="00091BC3">
          <w:rPr>
            <w:rFonts w:ascii="Arial" w:hAnsi="Arial"/>
            <w:szCs w:val="24"/>
          </w:rPr>
          <w:delText xml:space="preserve">observable </w:delText>
        </w:r>
      </w:del>
      <w:r w:rsidR="004128E2">
        <w:rPr>
          <w:rFonts w:ascii="Arial" w:hAnsi="Arial"/>
          <w:szCs w:val="24"/>
        </w:rPr>
        <w:t xml:space="preserve">requirement. </w:t>
      </w:r>
      <w:r w:rsidRPr="003D6585">
        <w:rPr>
          <w:rFonts w:ascii="Arial" w:hAnsi="Arial"/>
          <w:szCs w:val="24"/>
        </w:rPr>
        <w:t xml:space="preserve">Although follow-up is variable for each person within the datasets and in the two cohorts, we will work to standardize the follow-up time and report in discrete increments of calendar time </w:t>
      </w:r>
      <w:r w:rsidR="00A92EC2">
        <w:rPr>
          <w:rFonts w:ascii="Arial" w:hAnsi="Arial"/>
          <w:szCs w:val="24"/>
        </w:rPr>
        <w:t>(described below)</w:t>
      </w:r>
      <w:r w:rsidRPr="003D6585">
        <w:rPr>
          <w:rFonts w:ascii="Arial" w:hAnsi="Arial"/>
          <w:szCs w:val="24"/>
        </w:rPr>
        <w:t>.</w:t>
      </w:r>
    </w:p>
    <w:p w:rsidR="00930EF4"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t xml:space="preserve">AS </w:t>
      </w:r>
      <w:r w:rsidR="003270EF">
        <w:rPr>
          <w:rFonts w:ascii="Arial" w:hAnsi="Arial" w:cs="Arial"/>
          <w:b/>
          <w:szCs w:val="24"/>
        </w:rPr>
        <w:t xml:space="preserve">Exposure </w:t>
      </w:r>
      <w:r w:rsidRPr="003D6585">
        <w:rPr>
          <w:rFonts w:ascii="Arial" w:hAnsi="Arial" w:cs="Arial"/>
          <w:b/>
          <w:szCs w:val="24"/>
        </w:rPr>
        <w:t>Cohort</w:t>
      </w:r>
    </w:p>
    <w:p w:rsidR="00612773" w:rsidRPr="003D6585" w:rsidRDefault="00612773" w:rsidP="00212685">
      <w:pPr>
        <w:pStyle w:val="Text"/>
        <w:spacing w:line="480" w:lineRule="auto"/>
        <w:ind w:left="360"/>
        <w:rPr>
          <w:rFonts w:cs="Arial"/>
          <w:sz w:val="24"/>
          <w:szCs w:val="24"/>
        </w:rPr>
      </w:pPr>
      <w:r w:rsidRPr="003D6585">
        <w:rPr>
          <w:rFonts w:cs="Arial"/>
          <w:sz w:val="24"/>
          <w:szCs w:val="24"/>
        </w:rPr>
        <w:t xml:space="preserve">In addition to the inclusion criteria in the AS cohort, patients in the AS </w:t>
      </w:r>
      <w:r w:rsidR="003270EF">
        <w:rPr>
          <w:rFonts w:cs="Arial"/>
          <w:sz w:val="24"/>
          <w:szCs w:val="24"/>
        </w:rPr>
        <w:t xml:space="preserve">exposure </w:t>
      </w:r>
      <w:r w:rsidRPr="003D6585">
        <w:rPr>
          <w:rFonts w:cs="Arial"/>
          <w:sz w:val="24"/>
          <w:szCs w:val="24"/>
        </w:rPr>
        <w:t>cohorts are also required to meet the following criteria:</w:t>
      </w:r>
    </w:p>
    <w:p w:rsidR="00612773" w:rsidRPr="003D6585" w:rsidRDefault="00091BC3" w:rsidP="00212685">
      <w:pPr>
        <w:pStyle w:val="Paragraph"/>
        <w:numPr>
          <w:ilvl w:val="0"/>
          <w:numId w:val="52"/>
        </w:numPr>
        <w:spacing w:after="240" w:line="480" w:lineRule="auto"/>
        <w:rPr>
          <w:rFonts w:ascii="Arial" w:hAnsi="Arial" w:cs="Arial"/>
          <w:kern w:val="36"/>
        </w:rPr>
      </w:pPr>
      <w:proofErr w:type="gramStart"/>
      <w:ins w:id="51" w:author="Jeffrey Curtis" w:date="2017-05-02T17:46:00Z">
        <w:r>
          <w:rPr>
            <w:rFonts w:ascii="Arial" w:hAnsi="Arial" w:cs="Arial"/>
          </w:rPr>
          <w:t>A</w:t>
        </w:r>
      </w:ins>
      <w:r w:rsidR="00EF615D">
        <w:rPr>
          <w:rFonts w:ascii="Arial" w:hAnsi="Arial" w:cs="Arial"/>
        </w:rPr>
        <w:t>t least</w:t>
      </w:r>
      <w:r w:rsidR="00612773" w:rsidRPr="003D6585">
        <w:rPr>
          <w:rFonts w:ascii="Arial" w:hAnsi="Arial" w:cs="Arial"/>
        </w:rPr>
        <w:t xml:space="preserve"> one prescription for a </w:t>
      </w:r>
      <w:proofErr w:type="spellStart"/>
      <w:r w:rsidR="00A92EC2">
        <w:rPr>
          <w:rFonts w:ascii="Arial" w:hAnsi="Arial" w:cs="Arial"/>
        </w:rPr>
        <w:t>TNFi</w:t>
      </w:r>
      <w:proofErr w:type="spellEnd"/>
      <w:r w:rsidR="00A92EC2">
        <w:rPr>
          <w:rFonts w:ascii="Arial" w:hAnsi="Arial" w:cs="Arial"/>
        </w:rPr>
        <w:t xml:space="preserve"> biologic or</w:t>
      </w:r>
      <w:r w:rsidR="00612773" w:rsidRPr="003D6585">
        <w:rPr>
          <w:rFonts w:ascii="Arial" w:hAnsi="Arial" w:cs="Arial"/>
        </w:rPr>
        <w:t xml:space="preserve"> DMARD </w:t>
      </w:r>
      <w:ins w:id="52" w:author="Jeffrey Curtis" w:date="2017-05-02T17:46:00Z">
        <w:r>
          <w:rPr>
            <w:rFonts w:ascii="Arial" w:hAnsi="Arial" w:cs="Arial"/>
          </w:rPr>
          <w:t xml:space="preserve">in these exposure cohorts </w:t>
        </w:r>
      </w:ins>
      <w:r w:rsidR="00612773" w:rsidRPr="003D6585">
        <w:rPr>
          <w:rFonts w:ascii="Arial" w:hAnsi="Arial" w:cs="Arial"/>
        </w:rPr>
        <w:t>(</w:t>
      </w:r>
      <w:r w:rsidR="00612773" w:rsidRPr="003D6585">
        <w:rPr>
          <w:rFonts w:ascii="Arial" w:hAnsi="Arial" w:cs="Arial"/>
          <w:b/>
        </w:rPr>
        <w:t>Table 2</w:t>
      </w:r>
      <w:r w:rsidR="00612773" w:rsidRPr="003D6585">
        <w:rPr>
          <w:rFonts w:ascii="Arial" w:hAnsi="Arial" w:cs="Arial"/>
        </w:rPr>
        <w:t>).</w:t>
      </w:r>
      <w:proofErr w:type="gramEnd"/>
      <w:r w:rsidR="00612773" w:rsidRPr="003D6585">
        <w:rPr>
          <w:rFonts w:ascii="Arial" w:hAnsi="Arial" w:cs="Arial"/>
        </w:rPr>
        <w:t xml:space="preserve"> New users of these medications </w:t>
      </w:r>
      <w:proofErr w:type="gramStart"/>
      <w:r w:rsidR="00612773" w:rsidRPr="003D6585">
        <w:rPr>
          <w:rFonts w:ascii="Arial" w:hAnsi="Arial" w:cs="Arial"/>
        </w:rPr>
        <w:t>will be defined</w:t>
      </w:r>
      <w:proofErr w:type="gramEnd"/>
      <w:r w:rsidR="00612773" w:rsidRPr="003D6585">
        <w:rPr>
          <w:rFonts w:ascii="Arial" w:hAnsi="Arial" w:cs="Arial"/>
        </w:rPr>
        <w:t xml:space="preserve"> as</w:t>
      </w:r>
      <w:r w:rsidR="00B57138">
        <w:rPr>
          <w:rFonts w:ascii="Arial" w:hAnsi="Arial" w:cs="Arial"/>
        </w:rPr>
        <w:t xml:space="preserve"> having</w:t>
      </w:r>
      <w:r w:rsidR="00612773" w:rsidRPr="003D6585">
        <w:rPr>
          <w:rFonts w:ascii="Arial" w:hAnsi="Arial" w:cs="Arial"/>
        </w:rPr>
        <w:t xml:space="preserve"> no prior use of </w:t>
      </w:r>
      <w:r w:rsidR="00B57138">
        <w:rPr>
          <w:rFonts w:ascii="Arial" w:hAnsi="Arial" w:cs="Arial"/>
        </w:rPr>
        <w:t>the index drug</w:t>
      </w:r>
      <w:r w:rsidR="00612773" w:rsidRPr="003D6585">
        <w:rPr>
          <w:rFonts w:ascii="Arial" w:hAnsi="Arial" w:cs="Arial"/>
        </w:rPr>
        <w:t xml:space="preserve"> using all available data, prior to the drug initiation. </w:t>
      </w:r>
      <w:r w:rsidR="00A92EC2">
        <w:rPr>
          <w:rFonts w:ascii="Arial" w:hAnsi="Arial" w:cs="Arial"/>
        </w:rPr>
        <w:t xml:space="preserve">By defining new use as no prior use of each specific drug using all available data, patients in both the </w:t>
      </w:r>
      <w:proofErr w:type="spellStart"/>
      <w:r w:rsidR="00A92EC2">
        <w:rPr>
          <w:rFonts w:ascii="Arial" w:hAnsi="Arial" w:cs="Arial"/>
        </w:rPr>
        <w:t>TNFi</w:t>
      </w:r>
      <w:proofErr w:type="spellEnd"/>
      <w:r w:rsidR="00A92EC2">
        <w:rPr>
          <w:rFonts w:ascii="Arial" w:hAnsi="Arial" w:cs="Arial"/>
        </w:rPr>
        <w:t xml:space="preserve"> and DMARD exposure groups can therefore have prior exposure to other therapies in the same exposure group. For example, a patient initiating </w:t>
      </w:r>
      <w:proofErr w:type="spellStart"/>
      <w:r w:rsidR="00C06B70">
        <w:rPr>
          <w:rFonts w:ascii="Arial" w:hAnsi="Arial" w:cs="Arial"/>
        </w:rPr>
        <w:t>c</w:t>
      </w:r>
      <w:r w:rsidR="00A92EC2">
        <w:rPr>
          <w:rFonts w:ascii="Arial" w:hAnsi="Arial" w:cs="Arial"/>
        </w:rPr>
        <w:t>ertolizumab</w:t>
      </w:r>
      <w:proofErr w:type="spellEnd"/>
      <w:r w:rsidR="00A92EC2">
        <w:rPr>
          <w:rFonts w:ascii="Arial" w:hAnsi="Arial" w:cs="Arial"/>
        </w:rPr>
        <w:t xml:space="preserve"> cannot have ever had past </w:t>
      </w:r>
      <w:proofErr w:type="spellStart"/>
      <w:r w:rsidR="00C06B70">
        <w:rPr>
          <w:rFonts w:ascii="Arial" w:hAnsi="Arial" w:cs="Arial"/>
        </w:rPr>
        <w:t>c</w:t>
      </w:r>
      <w:r w:rsidR="00A92EC2">
        <w:rPr>
          <w:rFonts w:ascii="Arial" w:hAnsi="Arial" w:cs="Arial"/>
        </w:rPr>
        <w:t>ertolizumab</w:t>
      </w:r>
      <w:proofErr w:type="spellEnd"/>
      <w:r w:rsidR="00A92EC2">
        <w:rPr>
          <w:rFonts w:ascii="Arial" w:hAnsi="Arial" w:cs="Arial"/>
        </w:rPr>
        <w:t xml:space="preserve"> exposure, but could have received another </w:t>
      </w:r>
      <w:proofErr w:type="spellStart"/>
      <w:r w:rsidR="00A92EC2">
        <w:rPr>
          <w:rFonts w:ascii="Arial" w:hAnsi="Arial" w:cs="Arial"/>
        </w:rPr>
        <w:t>TNFi</w:t>
      </w:r>
      <w:proofErr w:type="spellEnd"/>
      <w:r w:rsidR="00A92EC2">
        <w:rPr>
          <w:rFonts w:ascii="Arial" w:hAnsi="Arial" w:cs="Arial"/>
        </w:rPr>
        <w:t xml:space="preserve"> in the past. </w:t>
      </w:r>
      <w:r w:rsidR="00612773" w:rsidRPr="003D6585">
        <w:rPr>
          <w:rFonts w:ascii="Arial" w:hAnsi="Arial" w:cs="Arial"/>
        </w:rPr>
        <w:t xml:space="preserve">Note that given the common progression of patients from NSAIDs to </w:t>
      </w:r>
      <w:r w:rsidR="00612773" w:rsidRPr="003D6585">
        <w:rPr>
          <w:rFonts w:ascii="Arial" w:hAnsi="Arial" w:cs="Arial"/>
          <w:kern w:val="36"/>
        </w:rPr>
        <w:t xml:space="preserve">DMARDs and/or biologics, </w:t>
      </w:r>
      <w:r w:rsidR="00D7053A">
        <w:rPr>
          <w:rFonts w:ascii="Arial" w:hAnsi="Arial" w:cs="Arial"/>
          <w:kern w:val="36"/>
        </w:rPr>
        <w:t xml:space="preserve">DMARD </w:t>
      </w:r>
      <w:r w:rsidR="00612773" w:rsidRPr="003D6585">
        <w:rPr>
          <w:rFonts w:ascii="Arial" w:hAnsi="Arial" w:cs="Arial"/>
          <w:kern w:val="36"/>
        </w:rPr>
        <w:t xml:space="preserve">patients will not necessarily be </w:t>
      </w:r>
      <w:r w:rsidR="00D7053A">
        <w:rPr>
          <w:rFonts w:ascii="Arial" w:hAnsi="Arial" w:cs="Arial"/>
          <w:kern w:val="36"/>
        </w:rPr>
        <w:t xml:space="preserve">biologic </w:t>
      </w:r>
      <w:r w:rsidR="00612773" w:rsidRPr="003D6585">
        <w:rPr>
          <w:rFonts w:ascii="Arial" w:hAnsi="Arial" w:cs="Arial"/>
          <w:kern w:val="36"/>
        </w:rPr>
        <w:t xml:space="preserve">naïve. </w:t>
      </w:r>
      <w:r w:rsidR="00D7053A">
        <w:rPr>
          <w:rFonts w:ascii="Arial" w:hAnsi="Arial" w:cs="Arial"/>
          <w:kern w:val="36"/>
        </w:rPr>
        <w:t>DMARD patients must not have had biologic prescriptions/infusions in the preceding six months.</w:t>
      </w:r>
    </w:p>
    <w:p w:rsidR="00612773" w:rsidRDefault="00612773" w:rsidP="00212685">
      <w:pPr>
        <w:pStyle w:val="ListParagraph"/>
        <w:numPr>
          <w:ilvl w:val="0"/>
          <w:numId w:val="52"/>
        </w:numPr>
        <w:suppressAutoHyphens/>
        <w:spacing w:line="480" w:lineRule="auto"/>
        <w:rPr>
          <w:rFonts w:ascii="Arial" w:hAnsi="Arial"/>
          <w:kern w:val="36"/>
          <w:szCs w:val="24"/>
        </w:rPr>
      </w:pPr>
      <w:r w:rsidRPr="003D6585">
        <w:rPr>
          <w:rFonts w:ascii="Arial" w:hAnsi="Arial"/>
          <w:kern w:val="36"/>
          <w:szCs w:val="24"/>
        </w:rPr>
        <w:t>All eligible drug initiation date (index date) must be on or after the AS index date</w:t>
      </w:r>
      <w:r w:rsidR="00A92EC2">
        <w:rPr>
          <w:rFonts w:ascii="Arial" w:hAnsi="Arial"/>
          <w:kern w:val="36"/>
          <w:szCs w:val="24"/>
        </w:rPr>
        <w:t xml:space="preserve"> so as to identify new users</w:t>
      </w:r>
      <w:r w:rsidR="00844627">
        <w:rPr>
          <w:rFonts w:ascii="Arial" w:hAnsi="Arial"/>
          <w:kern w:val="36"/>
          <w:szCs w:val="24"/>
        </w:rPr>
        <w:t>.</w:t>
      </w:r>
    </w:p>
    <w:p w:rsidR="00FF66DD" w:rsidRPr="003D6585" w:rsidRDefault="00FF66DD" w:rsidP="00212685">
      <w:pPr>
        <w:pStyle w:val="ListParagraph"/>
        <w:suppressAutoHyphens/>
        <w:spacing w:line="480" w:lineRule="auto"/>
        <w:rPr>
          <w:rFonts w:ascii="Arial" w:hAnsi="Arial"/>
          <w:kern w:val="36"/>
          <w:szCs w:val="24"/>
        </w:rPr>
      </w:pPr>
    </w:p>
    <w:p w:rsidR="009235C8" w:rsidRPr="003D6585" w:rsidRDefault="009235C8" w:rsidP="00212685">
      <w:pPr>
        <w:pStyle w:val="C-Heading3"/>
        <w:spacing w:line="480" w:lineRule="auto"/>
        <w:rPr>
          <w:rFonts w:cs="Arial"/>
        </w:rPr>
      </w:pPr>
      <w:bookmarkStart w:id="53" w:name="_Toc404258862"/>
      <w:bookmarkStart w:id="54" w:name="_Toc481501039"/>
      <w:r w:rsidRPr="003D6585">
        <w:rPr>
          <w:rFonts w:cs="Arial"/>
        </w:rPr>
        <w:t>Exclusion criteria</w:t>
      </w:r>
      <w:bookmarkEnd w:id="53"/>
      <w:bookmarkEnd w:id="54"/>
    </w:p>
    <w:p w:rsidR="00930EF4"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t>AS disease cohort: None</w:t>
      </w:r>
    </w:p>
    <w:p w:rsidR="00612773" w:rsidRPr="003D6585" w:rsidRDefault="00612773" w:rsidP="00212685">
      <w:pPr>
        <w:pStyle w:val="C-BodyText"/>
        <w:spacing w:line="480" w:lineRule="auto"/>
        <w:ind w:left="360"/>
        <w:rPr>
          <w:rFonts w:ascii="Arial" w:hAnsi="Arial" w:cs="Arial"/>
          <w:b/>
          <w:szCs w:val="24"/>
        </w:rPr>
      </w:pPr>
      <w:r w:rsidRPr="003D6585">
        <w:rPr>
          <w:rFonts w:ascii="Arial" w:hAnsi="Arial" w:cs="Arial"/>
          <w:b/>
          <w:szCs w:val="24"/>
        </w:rPr>
        <w:t xml:space="preserve">AS </w:t>
      </w:r>
      <w:r w:rsidR="003270EF">
        <w:rPr>
          <w:rFonts w:ascii="Arial" w:hAnsi="Arial" w:cs="Arial"/>
          <w:b/>
          <w:szCs w:val="24"/>
        </w:rPr>
        <w:t>exposure</w:t>
      </w:r>
      <w:r w:rsidRPr="003D6585">
        <w:rPr>
          <w:rFonts w:ascii="Arial" w:hAnsi="Arial" w:cs="Arial"/>
          <w:b/>
          <w:szCs w:val="24"/>
        </w:rPr>
        <w:t xml:space="preserve"> cohort</w:t>
      </w:r>
    </w:p>
    <w:p w:rsidR="00612773" w:rsidRDefault="00817F2B" w:rsidP="00212685">
      <w:pPr>
        <w:suppressAutoHyphens/>
        <w:spacing w:before="120" w:after="120" w:line="480" w:lineRule="auto"/>
        <w:ind w:left="360"/>
        <w:rPr>
          <w:rFonts w:ascii="Arial" w:hAnsi="Arial"/>
          <w:szCs w:val="24"/>
        </w:rPr>
      </w:pPr>
      <w:r>
        <w:rPr>
          <w:rFonts w:ascii="Arial" w:hAnsi="Arial"/>
          <w:szCs w:val="24"/>
        </w:rPr>
        <w:t>For all outcomes except serious infection</w:t>
      </w:r>
      <w:r w:rsidR="00607211">
        <w:rPr>
          <w:rFonts w:ascii="Arial" w:hAnsi="Arial"/>
          <w:szCs w:val="24"/>
        </w:rPr>
        <w:t xml:space="preserve"> and NMSC</w:t>
      </w:r>
      <w:r>
        <w:rPr>
          <w:rFonts w:ascii="Arial" w:hAnsi="Arial"/>
          <w:szCs w:val="24"/>
        </w:rPr>
        <w:t>, o</w:t>
      </w:r>
      <w:r w:rsidR="00612773" w:rsidRPr="003D6585">
        <w:rPr>
          <w:rFonts w:ascii="Arial" w:hAnsi="Arial"/>
          <w:szCs w:val="24"/>
        </w:rPr>
        <w:t>utcome specific analyses of incident conditions will exclude patients who already had the outcome of interest at any time prior to the start of follow</w:t>
      </w:r>
      <w:r w:rsidR="00534EBE">
        <w:rPr>
          <w:rFonts w:ascii="Arial" w:hAnsi="Arial"/>
          <w:szCs w:val="24"/>
        </w:rPr>
        <w:t>-</w:t>
      </w:r>
      <w:r w:rsidR="00612773" w:rsidRPr="003D6585">
        <w:rPr>
          <w:rFonts w:ascii="Arial" w:hAnsi="Arial"/>
          <w:szCs w:val="24"/>
        </w:rPr>
        <w:t xml:space="preserve">up. </w:t>
      </w:r>
    </w:p>
    <w:p w:rsidR="00FF66DD" w:rsidRPr="003D6585" w:rsidRDefault="00FF66DD" w:rsidP="00212685">
      <w:pPr>
        <w:suppressAutoHyphens/>
        <w:spacing w:before="120" w:after="120" w:line="480" w:lineRule="auto"/>
        <w:ind w:left="360"/>
        <w:rPr>
          <w:rFonts w:ascii="Arial" w:hAnsi="Arial"/>
          <w:szCs w:val="24"/>
        </w:rPr>
      </w:pPr>
    </w:p>
    <w:p w:rsidR="009235C8" w:rsidRPr="003D6585" w:rsidRDefault="009235C8" w:rsidP="00212685">
      <w:pPr>
        <w:pStyle w:val="C-InstructionText"/>
        <w:spacing w:line="480" w:lineRule="auto"/>
        <w:rPr>
          <w:rFonts w:ascii="Arial" w:hAnsi="Arial" w:cs="Arial"/>
          <w:b/>
        </w:rPr>
      </w:pPr>
      <w:r w:rsidRPr="003D6585">
        <w:rPr>
          <w:rFonts w:ascii="Arial" w:hAnsi="Arial" w:cs="Arial"/>
          <w:b/>
        </w:rPr>
        <w:t>Need to refer to exclusion criteria for the study population</w:t>
      </w:r>
    </w:p>
    <w:p w:rsidR="009235C8" w:rsidRPr="003D6585" w:rsidRDefault="009235C8" w:rsidP="00212685">
      <w:pPr>
        <w:pStyle w:val="C-Heading2"/>
        <w:spacing w:line="480" w:lineRule="auto"/>
        <w:rPr>
          <w:rFonts w:cs="Arial"/>
        </w:rPr>
      </w:pPr>
      <w:bookmarkStart w:id="55" w:name="_Toc404258867"/>
      <w:bookmarkStart w:id="56" w:name="_Toc481501040"/>
      <w:r w:rsidRPr="003D6585">
        <w:rPr>
          <w:rFonts w:cs="Arial"/>
        </w:rPr>
        <w:t>Variables</w:t>
      </w:r>
      <w:bookmarkEnd w:id="55"/>
      <w:bookmarkEnd w:id="56"/>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For studies with a simple study design, the study variables can be separated solely into primary outcome measure/endpoint and other variables. For complex studies, the study variables can be separated into primary, secondary outcome measure(s)/endpoint(s) and other variables. Additional sub-headings and presentation may be added and ordered as applicable. </w:t>
      </w:r>
    </w:p>
    <w:p w:rsidR="009235C8" w:rsidRPr="003D6585" w:rsidRDefault="009235C8" w:rsidP="00212685">
      <w:pPr>
        <w:pStyle w:val="C-InstructionText"/>
        <w:spacing w:line="480" w:lineRule="auto"/>
        <w:rPr>
          <w:rFonts w:ascii="Arial" w:hAnsi="Arial" w:cs="Arial"/>
        </w:rPr>
      </w:pPr>
      <w:r w:rsidRPr="003D6585">
        <w:rPr>
          <w:rFonts w:ascii="Arial" w:hAnsi="Arial" w:cs="Arial"/>
        </w:rPr>
        <w:t>For MCR studies teams are encouraged to limit the number of secondary outcome measures/endpoints to avoid collecting unnecessary data.  Please take the S.M.A.R.T. principle (specific, measurable, appropriate, reasonable, time based) into account.</w:t>
      </w:r>
    </w:p>
    <w:p w:rsidR="009235C8" w:rsidRPr="003D6585" w:rsidRDefault="009235C8" w:rsidP="00212685">
      <w:pPr>
        <w:pStyle w:val="C-Heading3"/>
        <w:spacing w:line="480" w:lineRule="auto"/>
        <w:rPr>
          <w:rFonts w:cs="Arial"/>
        </w:rPr>
      </w:pPr>
      <w:bookmarkStart w:id="57" w:name="_Toc481501041"/>
      <w:bookmarkStart w:id="58" w:name="_Toc404258870"/>
      <w:r w:rsidRPr="003D6585">
        <w:rPr>
          <w:rFonts w:cs="Arial"/>
        </w:rPr>
        <w:t>Exposure Definition and Measurement</w:t>
      </w:r>
      <w:bookmarkEnd w:id="57"/>
      <w:r w:rsidRPr="003D6585">
        <w:rPr>
          <w:rFonts w:cs="Arial"/>
        </w:rPr>
        <w:t xml:space="preserve"> </w:t>
      </w:r>
      <w:bookmarkEnd w:id="58"/>
    </w:p>
    <w:p w:rsidR="009B4708" w:rsidRPr="003D6585" w:rsidRDefault="00612773" w:rsidP="00212685">
      <w:pPr>
        <w:pStyle w:val="TableLeftAlign"/>
        <w:tabs>
          <w:tab w:val="left" w:pos="3027"/>
          <w:tab w:val="left" w:pos="8697"/>
        </w:tabs>
        <w:spacing w:line="480" w:lineRule="auto"/>
        <w:ind w:left="360"/>
        <w:rPr>
          <w:rFonts w:cs="Arial"/>
          <w:sz w:val="24"/>
          <w:szCs w:val="24"/>
        </w:rPr>
      </w:pPr>
      <w:proofErr w:type="gramStart"/>
      <w:r w:rsidRPr="003D6585">
        <w:rPr>
          <w:rFonts w:cs="Arial"/>
          <w:sz w:val="24"/>
          <w:szCs w:val="24"/>
        </w:rPr>
        <w:t>The AS cohort will be used for all Aims.</w:t>
      </w:r>
      <w:proofErr w:type="gramEnd"/>
      <w:r w:rsidRPr="003D6585">
        <w:rPr>
          <w:rFonts w:cs="Arial"/>
          <w:sz w:val="24"/>
          <w:szCs w:val="24"/>
        </w:rPr>
        <w:t xml:space="preserve"> </w:t>
      </w:r>
    </w:p>
    <w:p w:rsidR="00612773" w:rsidRPr="003D6585" w:rsidRDefault="00612773" w:rsidP="00212685">
      <w:pPr>
        <w:pStyle w:val="TableLeftAlign"/>
        <w:tabs>
          <w:tab w:val="left" w:pos="3027"/>
          <w:tab w:val="left" w:pos="8697"/>
        </w:tabs>
        <w:spacing w:line="480" w:lineRule="auto"/>
        <w:ind w:left="360"/>
        <w:rPr>
          <w:rFonts w:cs="Arial"/>
          <w:sz w:val="24"/>
          <w:szCs w:val="24"/>
        </w:rPr>
      </w:pPr>
      <w:r w:rsidRPr="003D6585">
        <w:rPr>
          <w:rFonts w:cs="Arial"/>
          <w:sz w:val="24"/>
          <w:szCs w:val="24"/>
        </w:rPr>
        <w:t>As a subgroup</w:t>
      </w:r>
      <w:r w:rsidR="009B4708" w:rsidRPr="003D6585">
        <w:rPr>
          <w:rFonts w:cs="Arial"/>
          <w:sz w:val="24"/>
          <w:szCs w:val="24"/>
        </w:rPr>
        <w:t xml:space="preserve"> for </w:t>
      </w:r>
      <w:r w:rsidR="001D6286">
        <w:rPr>
          <w:rFonts w:cs="Arial"/>
          <w:sz w:val="24"/>
          <w:szCs w:val="24"/>
        </w:rPr>
        <w:t xml:space="preserve">the </w:t>
      </w:r>
      <w:r w:rsidR="009B4708" w:rsidRPr="003D6585">
        <w:rPr>
          <w:rFonts w:cs="Arial"/>
          <w:sz w:val="24"/>
          <w:szCs w:val="24"/>
        </w:rPr>
        <w:t>Aim II analyses</w:t>
      </w:r>
      <w:r w:rsidRPr="003D6585">
        <w:rPr>
          <w:rFonts w:cs="Arial"/>
          <w:sz w:val="24"/>
          <w:szCs w:val="24"/>
        </w:rPr>
        <w:t xml:space="preserve">, we will </w:t>
      </w:r>
      <w:r w:rsidR="00844627">
        <w:rPr>
          <w:rFonts w:cs="Arial"/>
          <w:sz w:val="24"/>
          <w:szCs w:val="24"/>
        </w:rPr>
        <w:t>identify</w:t>
      </w:r>
      <w:r w:rsidR="00844627" w:rsidRPr="003D6585">
        <w:rPr>
          <w:rFonts w:cs="Arial"/>
          <w:sz w:val="24"/>
          <w:szCs w:val="24"/>
        </w:rPr>
        <w:t xml:space="preserve"> </w:t>
      </w:r>
      <w:r w:rsidRPr="003D6585">
        <w:rPr>
          <w:rFonts w:cs="Arial"/>
          <w:sz w:val="24"/>
          <w:szCs w:val="24"/>
        </w:rPr>
        <w:t xml:space="preserve">AS </w:t>
      </w:r>
      <w:r w:rsidR="00A92EC2">
        <w:rPr>
          <w:rFonts w:cs="Arial"/>
          <w:sz w:val="24"/>
          <w:szCs w:val="24"/>
        </w:rPr>
        <w:t>exposure</w:t>
      </w:r>
      <w:r w:rsidRPr="003D6585">
        <w:rPr>
          <w:rFonts w:cs="Arial"/>
          <w:sz w:val="24"/>
          <w:szCs w:val="24"/>
        </w:rPr>
        <w:t xml:space="preserve"> episodes </w:t>
      </w:r>
      <w:r w:rsidR="00844627">
        <w:rPr>
          <w:rFonts w:cs="Arial"/>
          <w:sz w:val="24"/>
          <w:szCs w:val="24"/>
        </w:rPr>
        <w:t xml:space="preserve">to define </w:t>
      </w:r>
      <w:r w:rsidRPr="003D6585">
        <w:rPr>
          <w:rFonts w:cs="Arial"/>
          <w:sz w:val="24"/>
          <w:szCs w:val="24"/>
        </w:rPr>
        <w:t>cohort</w:t>
      </w:r>
      <w:r w:rsidR="00844627">
        <w:rPr>
          <w:rFonts w:cs="Arial"/>
          <w:sz w:val="24"/>
          <w:szCs w:val="24"/>
        </w:rPr>
        <w:t>s</w:t>
      </w:r>
      <w:r w:rsidRPr="003D6585">
        <w:rPr>
          <w:rFonts w:cs="Arial"/>
          <w:sz w:val="24"/>
          <w:szCs w:val="24"/>
        </w:rPr>
        <w:t xml:space="preserve">. AS patients may have zero, </w:t>
      </w:r>
      <w:proofErr w:type="gramStart"/>
      <w:r w:rsidR="00FF66DD">
        <w:rPr>
          <w:rFonts w:cs="Arial"/>
          <w:sz w:val="24"/>
          <w:szCs w:val="24"/>
        </w:rPr>
        <w:t>1</w:t>
      </w:r>
      <w:proofErr w:type="gramEnd"/>
      <w:r w:rsidRPr="003D6585">
        <w:rPr>
          <w:rFonts w:cs="Arial"/>
          <w:sz w:val="24"/>
          <w:szCs w:val="24"/>
        </w:rPr>
        <w:t xml:space="preserve">, or more than 1 AS </w:t>
      </w:r>
      <w:r w:rsidR="00A92EC2">
        <w:rPr>
          <w:rFonts w:cs="Arial"/>
          <w:sz w:val="24"/>
          <w:szCs w:val="24"/>
        </w:rPr>
        <w:t xml:space="preserve">exposure </w:t>
      </w:r>
      <w:r w:rsidRPr="003D6585">
        <w:rPr>
          <w:rFonts w:cs="Arial"/>
          <w:sz w:val="24"/>
          <w:szCs w:val="24"/>
        </w:rPr>
        <w:t xml:space="preserve">episodes. AS </w:t>
      </w:r>
      <w:r w:rsidR="003270EF">
        <w:rPr>
          <w:rFonts w:cs="Arial"/>
          <w:sz w:val="24"/>
          <w:szCs w:val="24"/>
        </w:rPr>
        <w:t xml:space="preserve">exposures </w:t>
      </w:r>
      <w:r w:rsidRPr="003D6585">
        <w:rPr>
          <w:rFonts w:cs="Arial"/>
          <w:sz w:val="24"/>
          <w:szCs w:val="24"/>
        </w:rPr>
        <w:t>will encompass</w:t>
      </w:r>
      <w:r w:rsidR="009C7372">
        <w:rPr>
          <w:rFonts w:cs="Arial"/>
          <w:sz w:val="24"/>
          <w:szCs w:val="24"/>
        </w:rPr>
        <w:t xml:space="preserve"> four</w:t>
      </w:r>
      <w:r w:rsidRPr="003D6585">
        <w:rPr>
          <w:rFonts w:cs="Arial"/>
          <w:sz w:val="24"/>
          <w:szCs w:val="24"/>
        </w:rPr>
        <w:t xml:space="preserve"> mutually exclusive exposure categories</w:t>
      </w:r>
      <w:r w:rsidR="00817F2B">
        <w:rPr>
          <w:rFonts w:cs="Arial"/>
          <w:sz w:val="24"/>
          <w:szCs w:val="24"/>
        </w:rPr>
        <w:t xml:space="preserve">, of which the first </w:t>
      </w:r>
      <w:r w:rsidR="009C7372">
        <w:rPr>
          <w:rFonts w:cs="Arial"/>
          <w:sz w:val="24"/>
          <w:szCs w:val="24"/>
        </w:rPr>
        <w:t xml:space="preserve">three </w:t>
      </w:r>
      <w:r w:rsidR="00817F2B">
        <w:rPr>
          <w:rFonts w:cs="Arial"/>
          <w:sz w:val="24"/>
          <w:szCs w:val="24"/>
        </w:rPr>
        <w:t xml:space="preserve">will be </w:t>
      </w:r>
      <w:proofErr w:type="spellStart"/>
      <w:r w:rsidR="00817F2B">
        <w:rPr>
          <w:rFonts w:cs="Arial"/>
          <w:sz w:val="24"/>
          <w:szCs w:val="24"/>
        </w:rPr>
        <w:t>explicitlyrepresented</w:t>
      </w:r>
      <w:proofErr w:type="spellEnd"/>
      <w:r w:rsidR="00817F2B">
        <w:rPr>
          <w:rFonts w:cs="Arial"/>
          <w:sz w:val="24"/>
          <w:szCs w:val="24"/>
        </w:rPr>
        <w:t xml:space="preserve"> in the analysis</w:t>
      </w:r>
      <w:r w:rsidRPr="003D6585">
        <w:rPr>
          <w:rFonts w:cs="Arial"/>
          <w:sz w:val="24"/>
          <w:szCs w:val="24"/>
        </w:rPr>
        <w:t>: 1) no treatment</w:t>
      </w:r>
      <w:r w:rsidR="009C7372">
        <w:rPr>
          <w:rFonts w:cs="Arial"/>
          <w:sz w:val="24"/>
          <w:szCs w:val="24"/>
        </w:rPr>
        <w:t xml:space="preserve"> or </w:t>
      </w:r>
      <w:r w:rsidRPr="003D6585">
        <w:rPr>
          <w:rFonts w:cs="Arial"/>
          <w:sz w:val="24"/>
          <w:szCs w:val="24"/>
        </w:rPr>
        <w:t xml:space="preserve">prescription NSAIDs alone; </w:t>
      </w:r>
      <w:r w:rsidR="009C7372">
        <w:rPr>
          <w:rFonts w:cs="Arial"/>
          <w:sz w:val="24"/>
          <w:szCs w:val="24"/>
        </w:rPr>
        <w:t>2</w:t>
      </w:r>
      <w:r w:rsidRPr="003D6585">
        <w:rPr>
          <w:rFonts w:cs="Arial"/>
          <w:sz w:val="24"/>
          <w:szCs w:val="24"/>
        </w:rPr>
        <w:t xml:space="preserve">) non-biologic conventional DMARDs; </w:t>
      </w:r>
      <w:r w:rsidR="009C7372">
        <w:rPr>
          <w:rFonts w:cs="Arial"/>
          <w:sz w:val="24"/>
          <w:szCs w:val="24"/>
        </w:rPr>
        <w:t>3</w:t>
      </w:r>
      <w:r w:rsidRPr="003D6585">
        <w:rPr>
          <w:rFonts w:cs="Arial"/>
          <w:sz w:val="24"/>
          <w:szCs w:val="24"/>
        </w:rPr>
        <w:t xml:space="preserve">) </w:t>
      </w:r>
      <w:proofErr w:type="spellStart"/>
      <w:r w:rsidRPr="003D6585">
        <w:rPr>
          <w:rFonts w:cs="Arial"/>
          <w:sz w:val="24"/>
          <w:szCs w:val="24"/>
        </w:rPr>
        <w:t>TNFi</w:t>
      </w:r>
      <w:proofErr w:type="spellEnd"/>
      <w:r w:rsidRPr="003D6585">
        <w:rPr>
          <w:rFonts w:cs="Arial"/>
          <w:sz w:val="24"/>
          <w:szCs w:val="24"/>
        </w:rPr>
        <w:t xml:space="preserve"> biologics; </w:t>
      </w:r>
      <w:r w:rsidR="00FF66DD">
        <w:rPr>
          <w:rFonts w:cs="Arial"/>
          <w:sz w:val="24"/>
          <w:szCs w:val="24"/>
        </w:rPr>
        <w:t xml:space="preserve">and </w:t>
      </w:r>
      <w:r w:rsidR="009C7372">
        <w:rPr>
          <w:rFonts w:cs="Arial"/>
          <w:sz w:val="24"/>
          <w:szCs w:val="24"/>
        </w:rPr>
        <w:t>4</w:t>
      </w:r>
      <w:r w:rsidRPr="003D6585">
        <w:rPr>
          <w:rFonts w:cs="Arial"/>
          <w:sz w:val="24"/>
          <w:szCs w:val="24"/>
        </w:rPr>
        <w:t xml:space="preserve">) Other biologics and targeted synthetic DMARDs (e.g. </w:t>
      </w:r>
      <w:proofErr w:type="spellStart"/>
      <w:r w:rsidRPr="003D6585">
        <w:rPr>
          <w:rFonts w:cs="Arial"/>
          <w:sz w:val="24"/>
          <w:szCs w:val="24"/>
        </w:rPr>
        <w:t>apremilast</w:t>
      </w:r>
      <w:proofErr w:type="spellEnd"/>
      <w:r w:rsidRPr="003D6585">
        <w:rPr>
          <w:rFonts w:cs="Arial"/>
          <w:sz w:val="24"/>
          <w:szCs w:val="24"/>
        </w:rPr>
        <w:t xml:space="preserve">). Group </w:t>
      </w:r>
      <w:proofErr w:type="gramStart"/>
      <w:r w:rsidR="009C7372">
        <w:rPr>
          <w:rFonts w:cs="Arial"/>
          <w:sz w:val="24"/>
          <w:szCs w:val="24"/>
        </w:rPr>
        <w:t>4</w:t>
      </w:r>
      <w:proofErr w:type="gramEnd"/>
      <w:r w:rsidRPr="003D6585">
        <w:rPr>
          <w:rFonts w:cs="Arial"/>
          <w:sz w:val="24"/>
          <w:szCs w:val="24"/>
        </w:rPr>
        <w:t xml:space="preserve"> will be examined but will be used only for censoring and will not comprise a separate exposure category. </w:t>
      </w:r>
      <w:r w:rsidR="00817F2B">
        <w:rPr>
          <w:rFonts w:cs="Arial"/>
          <w:sz w:val="24"/>
          <w:szCs w:val="24"/>
        </w:rPr>
        <w:t>T</w:t>
      </w:r>
      <w:r w:rsidRPr="003D6585">
        <w:rPr>
          <w:rFonts w:cs="Arial"/>
          <w:sz w:val="24"/>
          <w:szCs w:val="24"/>
        </w:rPr>
        <w:t xml:space="preserve">he specific drugs exposures are </w:t>
      </w:r>
      <w:r w:rsidR="009B4708" w:rsidRPr="003D6585">
        <w:rPr>
          <w:rFonts w:cs="Arial"/>
          <w:sz w:val="24"/>
          <w:szCs w:val="24"/>
        </w:rPr>
        <w:t>in Table 1.</w:t>
      </w:r>
    </w:p>
    <w:p w:rsidR="00CD001D" w:rsidRPr="000B444A" w:rsidRDefault="00C362A2" w:rsidP="000B444A">
      <w:pPr>
        <w:spacing w:before="240" w:after="120" w:line="480" w:lineRule="auto"/>
        <w:ind w:left="360"/>
        <w:rPr>
          <w:rFonts w:ascii="Arial" w:hAnsi="Arial"/>
          <w:b/>
          <w:bCs/>
        </w:rPr>
      </w:pPr>
      <w:bookmarkStart w:id="59" w:name="_Toc479838970"/>
      <w:r w:rsidRPr="000B444A">
        <w:rPr>
          <w:rFonts w:ascii="Arial" w:hAnsi="Arial"/>
        </w:rPr>
        <w:t xml:space="preserve">The </w:t>
      </w:r>
      <w:proofErr w:type="spellStart"/>
      <w:r w:rsidRPr="000B444A">
        <w:rPr>
          <w:rFonts w:ascii="Arial" w:hAnsi="Arial"/>
        </w:rPr>
        <w:t>TNFi</w:t>
      </w:r>
      <w:proofErr w:type="spellEnd"/>
      <w:r w:rsidRPr="000B444A">
        <w:rPr>
          <w:rFonts w:ascii="Arial" w:hAnsi="Arial"/>
        </w:rPr>
        <w:t xml:space="preserve"> biologic drugs under study are adalimumab, etanercept, </w:t>
      </w:r>
      <w:proofErr w:type="spellStart"/>
      <w:r w:rsidRPr="000B444A">
        <w:rPr>
          <w:rFonts w:ascii="Arial" w:hAnsi="Arial"/>
        </w:rPr>
        <w:t>certolizumab</w:t>
      </w:r>
      <w:proofErr w:type="spellEnd"/>
      <w:r w:rsidRPr="000B444A">
        <w:rPr>
          <w:rFonts w:ascii="Arial" w:hAnsi="Arial"/>
        </w:rPr>
        <w:t xml:space="preserve">, golimumab, and infliximab. New biologic users </w:t>
      </w:r>
      <w:proofErr w:type="gramStart"/>
      <w:r w:rsidRPr="000B444A">
        <w:rPr>
          <w:rFonts w:ascii="Arial" w:hAnsi="Arial"/>
        </w:rPr>
        <w:t>are defined</w:t>
      </w:r>
      <w:proofErr w:type="gramEnd"/>
      <w:r w:rsidRPr="000B444A">
        <w:rPr>
          <w:rFonts w:ascii="Arial" w:hAnsi="Arial"/>
        </w:rPr>
        <w:t xml:space="preserve"> as patients with no use of that specific treatment identified using all available data prior to the drug initiation date (the date of first dispensing). Similar definitions </w:t>
      </w:r>
      <w:proofErr w:type="gramStart"/>
      <w:r w:rsidRPr="000B444A">
        <w:rPr>
          <w:rFonts w:ascii="Arial" w:hAnsi="Arial"/>
        </w:rPr>
        <w:t>will be used</w:t>
      </w:r>
      <w:proofErr w:type="gramEnd"/>
      <w:r w:rsidRPr="000B444A">
        <w:rPr>
          <w:rFonts w:ascii="Arial" w:hAnsi="Arial"/>
        </w:rPr>
        <w:t xml:space="preserve"> for new non-biologic DMARD (</w:t>
      </w:r>
      <w:proofErr w:type="spellStart"/>
      <w:r w:rsidRPr="000B444A">
        <w:rPr>
          <w:rFonts w:ascii="Arial" w:hAnsi="Arial"/>
        </w:rPr>
        <w:t>nbDMARD</w:t>
      </w:r>
      <w:proofErr w:type="spellEnd"/>
      <w:r w:rsidRPr="000B444A">
        <w:rPr>
          <w:rFonts w:ascii="Arial" w:hAnsi="Arial"/>
        </w:rPr>
        <w:t>) users.</w:t>
      </w:r>
      <w:bookmarkEnd w:id="59"/>
    </w:p>
    <w:p w:rsidR="00612773" w:rsidRPr="003D6585" w:rsidRDefault="00612773" w:rsidP="00212685">
      <w:pPr>
        <w:shd w:val="clear" w:color="auto" w:fill="FFFFFF"/>
        <w:suppressAutoHyphens/>
        <w:spacing w:before="240" w:after="120" w:line="480" w:lineRule="auto"/>
        <w:ind w:left="360"/>
        <w:rPr>
          <w:rFonts w:ascii="Arial" w:hAnsi="Arial"/>
          <w:kern w:val="36"/>
          <w:szCs w:val="24"/>
        </w:rPr>
      </w:pPr>
      <w:r w:rsidRPr="003D6585">
        <w:rPr>
          <w:rFonts w:ascii="Arial" w:hAnsi="Arial"/>
          <w:szCs w:val="24"/>
        </w:rPr>
        <w:t>Drug Exposures will follow a hierarchy</w:t>
      </w:r>
      <w:r w:rsidRPr="003D6585">
        <w:rPr>
          <w:rFonts w:ascii="Arial" w:hAnsi="Arial"/>
          <w:kern w:val="36"/>
          <w:szCs w:val="24"/>
        </w:rPr>
        <w:t xml:space="preserve"> of NSAIDs, </w:t>
      </w:r>
      <w:r w:rsidR="0009303C" w:rsidRPr="003D6585">
        <w:rPr>
          <w:rFonts w:ascii="Arial" w:hAnsi="Arial"/>
          <w:kern w:val="36"/>
          <w:szCs w:val="24"/>
        </w:rPr>
        <w:t>non-biologic</w:t>
      </w:r>
      <w:r w:rsidRPr="003D6585">
        <w:rPr>
          <w:rFonts w:ascii="Arial" w:hAnsi="Arial"/>
          <w:kern w:val="36"/>
          <w:szCs w:val="24"/>
        </w:rPr>
        <w:t xml:space="preserve"> DMARDs, and biologics. For example, if a patient initiates methotrexate, then adds adalimumab, then changes to etanercept, and then secukinumab, they would contribute three treatment episodes,</w:t>
      </w:r>
      <w:r w:rsidR="00E4005E">
        <w:rPr>
          <w:rFonts w:ascii="Arial" w:hAnsi="Arial"/>
          <w:kern w:val="36"/>
          <w:szCs w:val="24"/>
        </w:rPr>
        <w:t xml:space="preserve"> one</w:t>
      </w:r>
      <w:r w:rsidRPr="003D6585">
        <w:rPr>
          <w:rFonts w:ascii="Arial" w:hAnsi="Arial"/>
          <w:kern w:val="36"/>
          <w:szCs w:val="24"/>
        </w:rPr>
        <w:t xml:space="preserve"> </w:t>
      </w:r>
      <w:r w:rsidR="006C5BDC">
        <w:rPr>
          <w:rFonts w:ascii="Arial" w:hAnsi="Arial"/>
          <w:kern w:val="36"/>
          <w:szCs w:val="24"/>
        </w:rPr>
        <w:t xml:space="preserve">for each of: </w:t>
      </w:r>
      <w:r w:rsidRPr="003D6585">
        <w:rPr>
          <w:rFonts w:ascii="Arial" w:hAnsi="Arial"/>
          <w:kern w:val="36"/>
          <w:szCs w:val="24"/>
        </w:rPr>
        <w:t xml:space="preserve">MTX, adalimumab, </w:t>
      </w:r>
      <w:proofErr w:type="gramStart"/>
      <w:r w:rsidRPr="003D6585">
        <w:rPr>
          <w:rFonts w:ascii="Arial" w:hAnsi="Arial"/>
          <w:kern w:val="36"/>
          <w:szCs w:val="24"/>
        </w:rPr>
        <w:t>and etanercept</w:t>
      </w:r>
      <w:proofErr w:type="gramEnd"/>
      <w:r w:rsidRPr="003D6585">
        <w:rPr>
          <w:rFonts w:ascii="Arial" w:hAnsi="Arial"/>
          <w:kern w:val="36"/>
          <w:szCs w:val="24"/>
        </w:rPr>
        <w:t xml:space="preserve">, and secukinumab would be a censoring event. The adalimumab and etanercept treatment episodes would contribute two observations to the </w:t>
      </w:r>
      <w:proofErr w:type="spellStart"/>
      <w:r w:rsidRPr="003D6585">
        <w:rPr>
          <w:rFonts w:ascii="Arial" w:hAnsi="Arial"/>
          <w:kern w:val="36"/>
          <w:szCs w:val="24"/>
        </w:rPr>
        <w:t>TNFi</w:t>
      </w:r>
      <w:proofErr w:type="spellEnd"/>
      <w:r w:rsidRPr="003D6585">
        <w:rPr>
          <w:rFonts w:ascii="Arial" w:hAnsi="Arial"/>
          <w:kern w:val="36"/>
          <w:szCs w:val="24"/>
        </w:rPr>
        <w:t xml:space="preserve"> biologic exposure group</w:t>
      </w:r>
      <w:ins w:id="60" w:author="Jeffrey Curtis" w:date="2017-05-11T11:36:00Z">
        <w:r w:rsidR="00775C24">
          <w:rPr>
            <w:rFonts w:ascii="Arial" w:hAnsi="Arial"/>
            <w:kern w:val="36"/>
            <w:szCs w:val="24"/>
          </w:rPr>
          <w:t xml:space="preserve">, and the time axis and propensity scores </w:t>
        </w:r>
        <w:proofErr w:type="gramStart"/>
        <w:r w:rsidR="00775C24">
          <w:rPr>
            <w:rFonts w:ascii="Arial" w:hAnsi="Arial"/>
            <w:kern w:val="36"/>
            <w:szCs w:val="24"/>
          </w:rPr>
          <w:t>w</w:t>
        </w:r>
      </w:ins>
      <w:ins w:id="61" w:author="Jeffrey Curtis" w:date="2017-05-11T12:20:00Z">
        <w:r w:rsidR="00305F11">
          <w:rPr>
            <w:rFonts w:ascii="Arial" w:hAnsi="Arial"/>
            <w:kern w:val="36"/>
            <w:szCs w:val="24"/>
          </w:rPr>
          <w:t>ill</w:t>
        </w:r>
      </w:ins>
      <w:ins w:id="62" w:author="Jeffrey Curtis" w:date="2017-05-11T11:36:00Z">
        <w:r w:rsidR="00775C24">
          <w:rPr>
            <w:rFonts w:ascii="Arial" w:hAnsi="Arial"/>
            <w:kern w:val="36"/>
            <w:szCs w:val="24"/>
          </w:rPr>
          <w:t xml:space="preserve"> be updated</w:t>
        </w:r>
        <w:proofErr w:type="gramEnd"/>
        <w:r w:rsidR="00775C24">
          <w:rPr>
            <w:rFonts w:ascii="Arial" w:hAnsi="Arial"/>
            <w:kern w:val="36"/>
            <w:szCs w:val="24"/>
          </w:rPr>
          <w:t xml:space="preserve"> at each of the start times</w:t>
        </w:r>
      </w:ins>
      <w:r w:rsidRPr="003D6585">
        <w:rPr>
          <w:rFonts w:ascii="Arial" w:hAnsi="Arial"/>
          <w:kern w:val="36"/>
          <w:szCs w:val="24"/>
        </w:rPr>
        <w:t xml:space="preserve">. </w:t>
      </w:r>
    </w:p>
    <w:p w:rsidR="00612773" w:rsidRPr="003D6585" w:rsidRDefault="00612773" w:rsidP="00212685">
      <w:pPr>
        <w:pStyle w:val="C-BodyText"/>
        <w:spacing w:line="480" w:lineRule="auto"/>
        <w:rPr>
          <w:rFonts w:ascii="Arial" w:hAnsi="Arial" w:cs="Arial"/>
        </w:rPr>
      </w:pPr>
    </w:p>
    <w:p w:rsidR="007B2559" w:rsidRDefault="007B2559" w:rsidP="00212685">
      <w:pPr>
        <w:spacing w:line="480" w:lineRule="auto"/>
        <w:rPr>
          <w:rFonts w:ascii="Arial" w:hAnsi="Arial"/>
          <w:b/>
          <w:kern w:val="36"/>
          <w:szCs w:val="24"/>
        </w:rPr>
      </w:pPr>
      <w:r>
        <w:rPr>
          <w:rFonts w:ascii="Arial" w:hAnsi="Arial"/>
          <w:b/>
          <w:kern w:val="36"/>
          <w:szCs w:val="24"/>
        </w:rPr>
        <w:br w:type="page"/>
      </w:r>
    </w:p>
    <w:p w:rsidR="00612773" w:rsidRPr="003D6585" w:rsidRDefault="00612773" w:rsidP="00612773">
      <w:pPr>
        <w:shd w:val="clear" w:color="auto" w:fill="FFFFFF"/>
        <w:spacing w:before="240" w:after="120"/>
        <w:rPr>
          <w:rFonts w:ascii="Arial" w:hAnsi="Arial"/>
          <w:b/>
          <w:kern w:val="36"/>
          <w:szCs w:val="24"/>
        </w:rPr>
      </w:pPr>
      <w:proofErr w:type="gramStart"/>
      <w:r w:rsidRPr="003D6585">
        <w:rPr>
          <w:rFonts w:ascii="Arial" w:hAnsi="Arial"/>
          <w:b/>
          <w:kern w:val="36"/>
          <w:szCs w:val="24"/>
        </w:rPr>
        <w:t xml:space="preserve">Table </w:t>
      </w:r>
      <w:r w:rsidR="009B4708" w:rsidRPr="003D6585">
        <w:rPr>
          <w:rFonts w:ascii="Arial" w:hAnsi="Arial"/>
          <w:b/>
          <w:kern w:val="36"/>
          <w:szCs w:val="24"/>
        </w:rPr>
        <w:t>1</w:t>
      </w:r>
      <w:r w:rsidRPr="003D6585">
        <w:rPr>
          <w:rFonts w:ascii="Arial" w:hAnsi="Arial"/>
          <w:b/>
          <w:kern w:val="36"/>
          <w:szCs w:val="24"/>
        </w:rPr>
        <w:t>.</w:t>
      </w:r>
      <w:proofErr w:type="gramEnd"/>
      <w:r w:rsidRPr="003D6585">
        <w:rPr>
          <w:rFonts w:ascii="Arial" w:hAnsi="Arial"/>
          <w:b/>
          <w:kern w:val="36"/>
          <w:szCs w:val="24"/>
        </w:rPr>
        <w:t xml:space="preserve"> Examples of Common Drugs used for Ankylosing Spondylitis and their Hierarchical Classification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2790"/>
        <w:gridCol w:w="2551"/>
      </w:tblGrid>
      <w:tr w:rsidR="00612773" w:rsidRPr="003D6585" w:rsidTr="001D5D0E">
        <w:tc>
          <w:tcPr>
            <w:tcW w:w="3618" w:type="dxa"/>
          </w:tcPr>
          <w:p w:rsidR="00612773" w:rsidRPr="003D6585" w:rsidRDefault="00612773" w:rsidP="001D5D0E">
            <w:pPr>
              <w:spacing w:before="240" w:after="120"/>
              <w:rPr>
                <w:rFonts w:ascii="Arial" w:hAnsi="Arial"/>
                <w:b/>
                <w:kern w:val="36"/>
                <w:szCs w:val="24"/>
              </w:rPr>
            </w:pPr>
            <w:r w:rsidRPr="003D6585">
              <w:rPr>
                <w:rFonts w:ascii="Arial" w:hAnsi="Arial"/>
                <w:b/>
                <w:kern w:val="36"/>
                <w:szCs w:val="24"/>
              </w:rPr>
              <w:t>NSAIDs (prescription only)</w:t>
            </w:r>
          </w:p>
        </w:tc>
        <w:tc>
          <w:tcPr>
            <w:tcW w:w="2790" w:type="dxa"/>
          </w:tcPr>
          <w:p w:rsidR="00612773" w:rsidRPr="003D6585" w:rsidRDefault="00817F2B" w:rsidP="001D5D0E">
            <w:pPr>
              <w:spacing w:before="240" w:after="120"/>
              <w:rPr>
                <w:rFonts w:ascii="Arial" w:hAnsi="Arial"/>
                <w:b/>
                <w:kern w:val="36"/>
                <w:szCs w:val="24"/>
              </w:rPr>
            </w:pPr>
            <w:proofErr w:type="spellStart"/>
            <w:r>
              <w:rPr>
                <w:rFonts w:ascii="Arial" w:hAnsi="Arial"/>
                <w:b/>
                <w:kern w:val="36"/>
                <w:szCs w:val="24"/>
              </w:rPr>
              <w:t>nb</w:t>
            </w:r>
            <w:r w:rsidR="00612773" w:rsidRPr="003D6585">
              <w:rPr>
                <w:rFonts w:ascii="Arial" w:hAnsi="Arial"/>
                <w:b/>
                <w:kern w:val="36"/>
                <w:szCs w:val="24"/>
              </w:rPr>
              <w:t>DMARDs</w:t>
            </w:r>
            <w:proofErr w:type="spellEnd"/>
            <w:r w:rsidR="00612773" w:rsidRPr="003D6585">
              <w:rPr>
                <w:rFonts w:ascii="Arial" w:hAnsi="Arial"/>
                <w:b/>
                <w:kern w:val="36"/>
                <w:szCs w:val="24"/>
              </w:rPr>
              <w:t xml:space="preserve"> </w:t>
            </w:r>
            <w:r>
              <w:rPr>
                <w:rFonts w:ascii="Arial" w:hAnsi="Arial"/>
                <w:b/>
                <w:kern w:val="36"/>
                <w:szCs w:val="24"/>
              </w:rPr>
              <w:br/>
            </w:r>
            <w:r w:rsidR="00612773" w:rsidRPr="003D6585">
              <w:rPr>
                <w:rFonts w:ascii="Arial" w:hAnsi="Arial"/>
                <w:b/>
                <w:kern w:val="36"/>
                <w:szCs w:val="24"/>
              </w:rPr>
              <w:t>(non-biologics)</w:t>
            </w:r>
          </w:p>
        </w:tc>
        <w:tc>
          <w:tcPr>
            <w:tcW w:w="2520" w:type="dxa"/>
          </w:tcPr>
          <w:p w:rsidR="00612773" w:rsidRPr="003D6585" w:rsidRDefault="00612773" w:rsidP="00612773">
            <w:pPr>
              <w:spacing w:before="240" w:after="120"/>
              <w:rPr>
                <w:rFonts w:ascii="Arial" w:hAnsi="Arial"/>
                <w:b/>
                <w:kern w:val="36"/>
                <w:szCs w:val="24"/>
              </w:rPr>
            </w:pPr>
            <w:r w:rsidRPr="003D6585">
              <w:rPr>
                <w:rFonts w:ascii="Arial" w:hAnsi="Arial"/>
                <w:b/>
                <w:kern w:val="36"/>
                <w:szCs w:val="24"/>
              </w:rPr>
              <w:t>Biologics and targeted synthetic DMARDs</w:t>
            </w:r>
          </w:p>
        </w:tc>
      </w:tr>
      <w:tr w:rsidR="00612773" w:rsidRPr="003D6585" w:rsidTr="001D5D0E">
        <w:tc>
          <w:tcPr>
            <w:tcW w:w="3618" w:type="dxa"/>
          </w:tcPr>
          <w:p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 (lowest)</w:t>
            </w:r>
          </w:p>
        </w:tc>
        <w:tc>
          <w:tcPr>
            <w:tcW w:w="2790" w:type="dxa"/>
          </w:tcPr>
          <w:p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II</w:t>
            </w:r>
          </w:p>
        </w:tc>
        <w:tc>
          <w:tcPr>
            <w:tcW w:w="2520" w:type="dxa"/>
          </w:tcPr>
          <w:p w:rsidR="00612773" w:rsidRPr="003D6585" w:rsidRDefault="00612773" w:rsidP="001D5D0E">
            <w:pPr>
              <w:spacing w:before="240" w:after="120"/>
              <w:rPr>
                <w:rFonts w:ascii="Arial" w:hAnsi="Arial"/>
                <w:b/>
                <w:kern w:val="36"/>
                <w:szCs w:val="24"/>
              </w:rPr>
            </w:pPr>
            <w:r w:rsidRPr="003D6585">
              <w:rPr>
                <w:rFonts w:ascii="Arial" w:hAnsi="Arial"/>
                <w:b/>
                <w:kern w:val="36"/>
                <w:szCs w:val="24"/>
              </w:rPr>
              <w:t>Level III (highest)</w:t>
            </w:r>
          </w:p>
        </w:tc>
      </w:tr>
      <w:tr w:rsidR="00612773" w:rsidRPr="003D6585" w:rsidTr="001D5D0E">
        <w:tc>
          <w:tcPr>
            <w:tcW w:w="3618" w:type="dxa"/>
          </w:tcPr>
          <w:p w:rsidR="00F53E6B" w:rsidRPr="003D6585" w:rsidRDefault="00F53E6B" w:rsidP="00F53E6B">
            <w:pPr>
              <w:spacing w:before="240" w:after="120"/>
              <w:rPr>
                <w:rFonts w:ascii="Arial" w:hAnsi="Arial"/>
                <w:kern w:val="36"/>
                <w:szCs w:val="24"/>
              </w:rPr>
            </w:pPr>
            <w:r>
              <w:rPr>
                <w:rFonts w:ascii="Arial" w:hAnsi="Arial"/>
                <w:kern w:val="36"/>
                <w:szCs w:val="24"/>
              </w:rPr>
              <w:t>Cele</w:t>
            </w:r>
            <w:r w:rsidRPr="003D6585">
              <w:rPr>
                <w:rFonts w:ascii="Arial" w:hAnsi="Arial"/>
                <w:kern w:val="36"/>
                <w:szCs w:val="24"/>
              </w:rPr>
              <w:t>coxib (Celebrex)</w:t>
            </w:r>
          </w:p>
          <w:p w:rsidR="00612773" w:rsidRPr="003D6585" w:rsidRDefault="00612773" w:rsidP="001D5D0E">
            <w:pPr>
              <w:spacing w:before="240" w:after="120"/>
              <w:rPr>
                <w:rFonts w:ascii="Arial" w:hAnsi="Arial"/>
                <w:kern w:val="36"/>
                <w:szCs w:val="24"/>
              </w:rPr>
            </w:pPr>
            <w:r w:rsidRPr="003D6585">
              <w:rPr>
                <w:rFonts w:ascii="Arial" w:hAnsi="Arial"/>
                <w:kern w:val="36"/>
                <w:szCs w:val="24"/>
              </w:rPr>
              <w:t>Ibuprofen</w:t>
            </w:r>
          </w:p>
          <w:p w:rsidR="00612773" w:rsidRPr="003D6585" w:rsidRDefault="00612773" w:rsidP="001D5D0E">
            <w:pPr>
              <w:spacing w:before="240" w:after="120"/>
              <w:rPr>
                <w:rFonts w:ascii="Arial" w:hAnsi="Arial"/>
                <w:kern w:val="36"/>
                <w:szCs w:val="24"/>
              </w:rPr>
            </w:pPr>
            <w:r w:rsidRPr="003D6585">
              <w:rPr>
                <w:rFonts w:ascii="Arial" w:hAnsi="Arial"/>
                <w:kern w:val="36"/>
                <w:szCs w:val="24"/>
              </w:rPr>
              <w:t>Naproxen (Aleve)</w:t>
            </w:r>
          </w:p>
          <w:p w:rsidR="00612773" w:rsidRPr="003D6585" w:rsidRDefault="00612773" w:rsidP="001D5D0E">
            <w:pPr>
              <w:spacing w:before="240" w:after="120"/>
              <w:rPr>
                <w:rFonts w:ascii="Arial" w:hAnsi="Arial"/>
                <w:kern w:val="36"/>
                <w:szCs w:val="24"/>
              </w:rPr>
            </w:pPr>
            <w:r w:rsidRPr="003D6585">
              <w:rPr>
                <w:rFonts w:ascii="Arial" w:hAnsi="Arial"/>
                <w:kern w:val="36"/>
                <w:szCs w:val="24"/>
              </w:rPr>
              <w:t>Meloxicam</w:t>
            </w:r>
          </w:p>
          <w:p w:rsidR="00612773" w:rsidRDefault="00612773" w:rsidP="001D5D0E">
            <w:pPr>
              <w:spacing w:before="240" w:after="120"/>
              <w:rPr>
                <w:rFonts w:ascii="Arial" w:hAnsi="Arial"/>
                <w:kern w:val="36"/>
                <w:szCs w:val="24"/>
              </w:rPr>
            </w:pPr>
            <w:r w:rsidRPr="003D6585">
              <w:rPr>
                <w:rFonts w:ascii="Arial" w:hAnsi="Arial"/>
                <w:kern w:val="36"/>
                <w:szCs w:val="24"/>
              </w:rPr>
              <w:t>Indomethacin</w:t>
            </w:r>
          </w:p>
          <w:p w:rsidR="00612773" w:rsidRPr="003D6585" w:rsidRDefault="00612773" w:rsidP="001D5D0E">
            <w:pPr>
              <w:spacing w:before="240" w:after="120"/>
              <w:rPr>
                <w:rFonts w:ascii="Arial" w:hAnsi="Arial"/>
                <w:kern w:val="36"/>
                <w:szCs w:val="24"/>
              </w:rPr>
            </w:pPr>
            <w:r w:rsidRPr="003D6585">
              <w:rPr>
                <w:rFonts w:ascii="Arial" w:hAnsi="Arial"/>
                <w:kern w:val="36"/>
                <w:szCs w:val="24"/>
              </w:rPr>
              <w:t>Diclofenac (</w:t>
            </w:r>
            <w:proofErr w:type="spellStart"/>
            <w:r w:rsidRPr="003D6585">
              <w:rPr>
                <w:rFonts w:ascii="Arial" w:hAnsi="Arial"/>
                <w:kern w:val="36"/>
                <w:szCs w:val="24"/>
              </w:rPr>
              <w:t>Voltaren</w:t>
            </w:r>
            <w:proofErr w:type="spellEnd"/>
            <w:r w:rsidRPr="003D6585">
              <w:rPr>
                <w:rFonts w:ascii="Arial" w:hAnsi="Arial"/>
                <w:kern w:val="36"/>
                <w:szCs w:val="24"/>
              </w:rPr>
              <w:t>)</w:t>
            </w:r>
          </w:p>
          <w:p w:rsidR="00612773" w:rsidRPr="003D6585" w:rsidDel="002055E8" w:rsidRDefault="00F53E6B" w:rsidP="001D5D0E">
            <w:pPr>
              <w:spacing w:before="240" w:after="120"/>
              <w:rPr>
                <w:rFonts w:ascii="Arial" w:hAnsi="Arial"/>
                <w:kern w:val="36"/>
                <w:szCs w:val="24"/>
              </w:rPr>
            </w:pPr>
            <w:r>
              <w:rPr>
                <w:rFonts w:ascii="Arial" w:hAnsi="Arial"/>
                <w:kern w:val="36"/>
                <w:szCs w:val="24"/>
              </w:rPr>
              <w:t>Ketorolac (</w:t>
            </w:r>
            <w:proofErr w:type="spellStart"/>
            <w:r>
              <w:rPr>
                <w:rFonts w:ascii="Arial" w:hAnsi="Arial"/>
                <w:kern w:val="36"/>
                <w:szCs w:val="24"/>
              </w:rPr>
              <w:t>Toradol</w:t>
            </w:r>
            <w:proofErr w:type="spellEnd"/>
            <w:r>
              <w:rPr>
                <w:rFonts w:ascii="Arial" w:hAnsi="Arial"/>
                <w:kern w:val="36"/>
                <w:szCs w:val="24"/>
              </w:rPr>
              <w:t>)</w:t>
            </w:r>
          </w:p>
          <w:p w:rsidR="00612773" w:rsidRPr="003D6585" w:rsidRDefault="00612773" w:rsidP="001D5D0E">
            <w:pPr>
              <w:spacing w:before="240" w:after="120"/>
              <w:rPr>
                <w:rFonts w:ascii="Arial" w:hAnsi="Arial"/>
                <w:kern w:val="36"/>
                <w:szCs w:val="24"/>
              </w:rPr>
            </w:pPr>
            <w:proofErr w:type="spellStart"/>
            <w:r w:rsidRPr="003D6585">
              <w:rPr>
                <w:rFonts w:ascii="Arial" w:hAnsi="Arial"/>
                <w:kern w:val="36"/>
                <w:szCs w:val="24"/>
              </w:rPr>
              <w:t>Ketoprofen</w:t>
            </w:r>
            <w:proofErr w:type="spellEnd"/>
          </w:p>
          <w:p w:rsidR="00612773" w:rsidRDefault="00612773" w:rsidP="00F53E6B">
            <w:pPr>
              <w:spacing w:before="240" w:after="120"/>
              <w:rPr>
                <w:rFonts w:ascii="Arial" w:hAnsi="Arial"/>
                <w:kern w:val="36"/>
                <w:szCs w:val="24"/>
              </w:rPr>
            </w:pPr>
            <w:proofErr w:type="spellStart"/>
            <w:r w:rsidRPr="003D6585">
              <w:rPr>
                <w:rFonts w:ascii="Arial" w:hAnsi="Arial"/>
                <w:kern w:val="36"/>
                <w:szCs w:val="24"/>
              </w:rPr>
              <w:t>Etodolac</w:t>
            </w:r>
            <w:proofErr w:type="spellEnd"/>
          </w:p>
          <w:p w:rsidR="00F53E6B" w:rsidRDefault="00F53E6B" w:rsidP="00F53E6B">
            <w:pPr>
              <w:spacing w:before="240" w:after="120"/>
              <w:rPr>
                <w:rFonts w:ascii="Arial" w:hAnsi="Arial"/>
                <w:kern w:val="36"/>
                <w:szCs w:val="24"/>
              </w:rPr>
            </w:pPr>
            <w:proofErr w:type="spellStart"/>
            <w:r>
              <w:rPr>
                <w:rFonts w:ascii="Arial" w:hAnsi="Arial"/>
                <w:kern w:val="36"/>
                <w:szCs w:val="24"/>
              </w:rPr>
              <w:t>Salsalate</w:t>
            </w:r>
            <w:proofErr w:type="spellEnd"/>
          </w:p>
          <w:p w:rsidR="00F53E6B" w:rsidRPr="003D6585" w:rsidRDefault="00F53E6B" w:rsidP="00F53E6B">
            <w:pPr>
              <w:spacing w:before="240" w:after="120"/>
              <w:rPr>
                <w:rFonts w:ascii="Arial" w:hAnsi="Arial"/>
                <w:kern w:val="36"/>
                <w:szCs w:val="24"/>
                <w:lang w:val="fr-FR"/>
              </w:rPr>
            </w:pPr>
            <w:proofErr w:type="spellStart"/>
            <w:r>
              <w:rPr>
                <w:rFonts w:ascii="Arial" w:hAnsi="Arial"/>
                <w:kern w:val="36"/>
                <w:szCs w:val="24"/>
              </w:rPr>
              <w:t>Flurbiprofen</w:t>
            </w:r>
            <w:proofErr w:type="spellEnd"/>
          </w:p>
        </w:tc>
        <w:tc>
          <w:tcPr>
            <w:tcW w:w="2790" w:type="dxa"/>
          </w:tcPr>
          <w:p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Hydroxycholoroquine</w:t>
            </w:r>
            <w:proofErr w:type="spellEnd"/>
            <w:r w:rsidRPr="003D6585">
              <w:rPr>
                <w:rFonts w:ascii="Arial" w:hAnsi="Arial"/>
                <w:kern w:val="36"/>
                <w:szCs w:val="24"/>
                <w:lang w:val="fr-FR"/>
              </w:rPr>
              <w:t xml:space="preserve"> (</w:t>
            </w:r>
            <w:proofErr w:type="spellStart"/>
            <w:r w:rsidRPr="003D6585">
              <w:rPr>
                <w:rFonts w:ascii="Arial" w:hAnsi="Arial"/>
                <w:kern w:val="36"/>
                <w:szCs w:val="24"/>
                <w:lang w:val="fr-FR"/>
              </w:rPr>
              <w:t>plaquenil</w:t>
            </w:r>
            <w:proofErr w:type="spellEnd"/>
            <w:r w:rsidRPr="003D6585">
              <w:rPr>
                <w:rFonts w:ascii="Arial" w:hAnsi="Arial"/>
                <w:kern w:val="36"/>
                <w:szCs w:val="24"/>
                <w:lang w:val="fr-FR"/>
              </w:rPr>
              <w:t>)</w:t>
            </w:r>
          </w:p>
          <w:p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Leflunomide</w:t>
            </w:r>
            <w:proofErr w:type="spellEnd"/>
          </w:p>
          <w:p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Methotrexate</w:t>
            </w:r>
            <w:proofErr w:type="spellEnd"/>
          </w:p>
          <w:p w:rsidR="00612773" w:rsidRPr="003D6585"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Sulfasalazine</w:t>
            </w:r>
            <w:proofErr w:type="spellEnd"/>
          </w:p>
          <w:p w:rsidR="00612773" w:rsidRPr="003D6585" w:rsidRDefault="00612773" w:rsidP="001D5D0E">
            <w:pPr>
              <w:spacing w:before="240" w:after="120"/>
              <w:rPr>
                <w:rFonts w:ascii="Arial" w:hAnsi="Arial"/>
                <w:kern w:val="36"/>
                <w:szCs w:val="24"/>
                <w:lang w:val="fr-FR"/>
              </w:rPr>
            </w:pPr>
          </w:p>
        </w:tc>
        <w:tc>
          <w:tcPr>
            <w:tcW w:w="2520" w:type="dxa"/>
          </w:tcPr>
          <w:p w:rsidR="00844627" w:rsidRDefault="00612773" w:rsidP="001D5D0E">
            <w:pPr>
              <w:spacing w:before="240" w:after="120"/>
              <w:rPr>
                <w:rFonts w:ascii="Arial" w:hAnsi="Arial"/>
                <w:kern w:val="36"/>
                <w:szCs w:val="24"/>
                <w:lang w:val="fr-FR"/>
              </w:rPr>
            </w:pPr>
            <w:r w:rsidRPr="003D6585">
              <w:rPr>
                <w:rFonts w:ascii="Arial" w:hAnsi="Arial"/>
                <w:kern w:val="36"/>
                <w:szCs w:val="24"/>
                <w:lang w:val="fr-FR"/>
              </w:rPr>
              <w:t>Adalimumab(</w:t>
            </w:r>
            <w:proofErr w:type="spellStart"/>
            <w:r w:rsidRPr="003D6585">
              <w:rPr>
                <w:rFonts w:ascii="Arial" w:hAnsi="Arial"/>
                <w:kern w:val="36"/>
                <w:szCs w:val="24"/>
                <w:lang w:val="fr-FR"/>
              </w:rPr>
              <w:t>Humira</w:t>
            </w:r>
            <w:proofErr w:type="spellEnd"/>
            <w:r w:rsidRPr="003D6585">
              <w:rPr>
                <w:rFonts w:ascii="Arial" w:hAnsi="Arial"/>
                <w:kern w:val="36"/>
                <w:szCs w:val="24"/>
                <w:lang w:val="fr-FR"/>
              </w:rPr>
              <w:t>)</w:t>
            </w:r>
          </w:p>
          <w:p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Certolizumab (</w:t>
            </w:r>
            <w:proofErr w:type="spellStart"/>
            <w:r w:rsidRPr="003D6585">
              <w:rPr>
                <w:rFonts w:ascii="Arial" w:hAnsi="Arial"/>
                <w:kern w:val="36"/>
                <w:szCs w:val="24"/>
                <w:lang w:val="fr-FR"/>
              </w:rPr>
              <w:t>Cimzia</w:t>
            </w:r>
            <w:proofErr w:type="spellEnd"/>
            <w:r w:rsidRPr="003D6585">
              <w:rPr>
                <w:rFonts w:ascii="Arial" w:hAnsi="Arial"/>
                <w:kern w:val="36"/>
                <w:szCs w:val="24"/>
                <w:lang w:val="fr-FR"/>
              </w:rPr>
              <w:t>)</w:t>
            </w:r>
          </w:p>
          <w:p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Etanercept (</w:t>
            </w:r>
            <w:proofErr w:type="spellStart"/>
            <w:r w:rsidRPr="003D6585">
              <w:rPr>
                <w:rFonts w:ascii="Arial" w:hAnsi="Arial"/>
                <w:kern w:val="36"/>
                <w:szCs w:val="24"/>
                <w:lang w:val="fr-FR"/>
              </w:rPr>
              <w:t>Enbrel</w:t>
            </w:r>
            <w:proofErr w:type="spellEnd"/>
            <w:r w:rsidRPr="003D6585">
              <w:rPr>
                <w:rFonts w:ascii="Arial" w:hAnsi="Arial"/>
                <w:kern w:val="36"/>
                <w:szCs w:val="24"/>
                <w:lang w:val="fr-FR"/>
              </w:rPr>
              <w:t>)</w:t>
            </w:r>
          </w:p>
          <w:p w:rsidR="00612773" w:rsidRPr="003D6585" w:rsidRDefault="00612773" w:rsidP="001D5D0E">
            <w:pPr>
              <w:spacing w:before="240" w:after="120"/>
              <w:rPr>
                <w:rFonts w:ascii="Arial" w:hAnsi="Arial"/>
                <w:kern w:val="36"/>
                <w:szCs w:val="24"/>
                <w:lang w:val="fr-FR"/>
              </w:rPr>
            </w:pPr>
            <w:r w:rsidRPr="003D6585">
              <w:rPr>
                <w:rFonts w:ascii="Arial" w:hAnsi="Arial"/>
                <w:kern w:val="36"/>
                <w:szCs w:val="24"/>
                <w:lang w:val="fr-FR"/>
              </w:rPr>
              <w:t>Golimumab (</w:t>
            </w:r>
            <w:proofErr w:type="spellStart"/>
            <w:r w:rsidRPr="003D6585">
              <w:rPr>
                <w:rFonts w:ascii="Arial" w:hAnsi="Arial"/>
                <w:kern w:val="36"/>
                <w:szCs w:val="24"/>
                <w:lang w:val="fr-FR"/>
              </w:rPr>
              <w:t>Simponi</w:t>
            </w:r>
            <w:proofErr w:type="spellEnd"/>
            <w:r w:rsidRPr="003D6585">
              <w:rPr>
                <w:rFonts w:ascii="Arial" w:hAnsi="Arial"/>
                <w:kern w:val="36"/>
                <w:szCs w:val="24"/>
                <w:lang w:val="fr-FR"/>
              </w:rPr>
              <w:t>)</w:t>
            </w:r>
          </w:p>
          <w:p w:rsidR="00612773" w:rsidRDefault="00612773" w:rsidP="001D5D0E">
            <w:pPr>
              <w:spacing w:before="240" w:after="120"/>
              <w:rPr>
                <w:rFonts w:ascii="Arial" w:hAnsi="Arial"/>
                <w:kern w:val="36"/>
                <w:szCs w:val="24"/>
                <w:lang w:val="fr-FR"/>
              </w:rPr>
            </w:pPr>
            <w:proofErr w:type="spellStart"/>
            <w:r w:rsidRPr="003D6585">
              <w:rPr>
                <w:rFonts w:ascii="Arial" w:hAnsi="Arial"/>
                <w:kern w:val="36"/>
                <w:szCs w:val="24"/>
                <w:lang w:val="fr-FR"/>
              </w:rPr>
              <w:t>Infliximab</w:t>
            </w:r>
            <w:proofErr w:type="spellEnd"/>
            <w:r w:rsidRPr="003D6585">
              <w:rPr>
                <w:rFonts w:ascii="Arial" w:hAnsi="Arial"/>
                <w:kern w:val="36"/>
                <w:szCs w:val="24"/>
                <w:lang w:val="fr-FR"/>
              </w:rPr>
              <w:t xml:space="preserve"> (</w:t>
            </w:r>
            <w:proofErr w:type="spellStart"/>
            <w:r w:rsidRPr="003D6585">
              <w:rPr>
                <w:rFonts w:ascii="Arial" w:hAnsi="Arial"/>
                <w:kern w:val="36"/>
                <w:szCs w:val="24"/>
                <w:lang w:val="fr-FR"/>
              </w:rPr>
              <w:t>Remicade</w:t>
            </w:r>
            <w:proofErr w:type="spellEnd"/>
            <w:r w:rsidRPr="003D6585">
              <w:rPr>
                <w:rFonts w:ascii="Arial" w:hAnsi="Arial"/>
                <w:kern w:val="36"/>
                <w:szCs w:val="24"/>
                <w:lang w:val="fr-FR"/>
              </w:rPr>
              <w:t>)</w:t>
            </w:r>
          </w:p>
          <w:p w:rsidR="00F53E6B" w:rsidRPr="00774ADC" w:rsidRDefault="00E4005E" w:rsidP="001D5D0E">
            <w:pPr>
              <w:spacing w:before="240" w:after="120"/>
              <w:rPr>
                <w:rFonts w:ascii="Arial" w:hAnsi="Arial"/>
                <w:i/>
                <w:kern w:val="36"/>
                <w:szCs w:val="24"/>
                <w:lang w:val="fr-FR"/>
              </w:rPr>
            </w:pPr>
            <w:r w:rsidRPr="00774ADC">
              <w:rPr>
                <w:rFonts w:ascii="Arial" w:hAnsi="Arial"/>
                <w:i/>
                <w:kern w:val="36"/>
                <w:szCs w:val="24"/>
                <w:lang w:val="fr-FR"/>
              </w:rPr>
              <w:t xml:space="preserve">The </w:t>
            </w:r>
            <w:proofErr w:type="spellStart"/>
            <w:r w:rsidRPr="00774ADC">
              <w:rPr>
                <w:rFonts w:ascii="Arial" w:hAnsi="Arial"/>
                <w:i/>
                <w:kern w:val="36"/>
                <w:szCs w:val="24"/>
                <w:lang w:val="fr-FR"/>
              </w:rPr>
              <w:t>biologics</w:t>
            </w:r>
            <w:proofErr w:type="spellEnd"/>
            <w:r w:rsidRPr="00774ADC">
              <w:rPr>
                <w:rFonts w:ascii="Arial" w:hAnsi="Arial"/>
                <w:i/>
                <w:kern w:val="36"/>
                <w:szCs w:val="24"/>
                <w:lang w:val="fr-FR"/>
              </w:rPr>
              <w:t xml:space="preserve"> </w:t>
            </w:r>
            <w:r w:rsidR="00B76830" w:rsidRPr="00774ADC">
              <w:rPr>
                <w:rFonts w:ascii="Arial" w:hAnsi="Arial"/>
                <w:i/>
                <w:kern w:val="36"/>
                <w:szCs w:val="24"/>
                <w:lang w:val="fr-FR"/>
              </w:rPr>
              <w:t xml:space="preserve">and </w:t>
            </w:r>
            <w:proofErr w:type="spellStart"/>
            <w:r w:rsidR="00B76830" w:rsidRPr="00774ADC">
              <w:rPr>
                <w:rFonts w:ascii="Arial" w:hAnsi="Arial"/>
                <w:i/>
                <w:kern w:val="36"/>
                <w:szCs w:val="24"/>
                <w:lang w:val="fr-FR"/>
              </w:rPr>
              <w:t>targeted</w:t>
            </w:r>
            <w:proofErr w:type="spellEnd"/>
            <w:r w:rsidR="00B76830" w:rsidRPr="00774ADC">
              <w:rPr>
                <w:rFonts w:ascii="Arial" w:hAnsi="Arial"/>
                <w:i/>
                <w:kern w:val="36"/>
                <w:szCs w:val="24"/>
                <w:lang w:val="fr-FR"/>
              </w:rPr>
              <w:t xml:space="preserve"> </w:t>
            </w:r>
            <w:proofErr w:type="spellStart"/>
            <w:r w:rsidR="00B76830" w:rsidRPr="00774ADC">
              <w:rPr>
                <w:rFonts w:ascii="Arial" w:hAnsi="Arial"/>
                <w:i/>
                <w:kern w:val="36"/>
                <w:szCs w:val="24"/>
                <w:lang w:val="fr-FR"/>
              </w:rPr>
              <w:t>synthetic</w:t>
            </w:r>
            <w:proofErr w:type="spellEnd"/>
            <w:r w:rsidR="00B76830" w:rsidRPr="00774ADC">
              <w:rPr>
                <w:rFonts w:ascii="Arial" w:hAnsi="Arial"/>
                <w:i/>
                <w:kern w:val="36"/>
                <w:szCs w:val="24"/>
                <w:lang w:val="fr-FR"/>
              </w:rPr>
              <w:t xml:space="preserve"> </w:t>
            </w:r>
            <w:proofErr w:type="spellStart"/>
            <w:r w:rsidR="00B76830" w:rsidRPr="00774ADC">
              <w:rPr>
                <w:rFonts w:ascii="Arial" w:hAnsi="Arial"/>
                <w:i/>
                <w:kern w:val="36"/>
                <w:szCs w:val="24"/>
                <w:lang w:val="fr-FR"/>
              </w:rPr>
              <w:t>DMARDs</w:t>
            </w:r>
            <w:proofErr w:type="spellEnd"/>
            <w:r w:rsidR="00B76830" w:rsidRPr="00774ADC">
              <w:rPr>
                <w:rFonts w:ascii="Arial" w:hAnsi="Arial"/>
                <w:i/>
                <w:kern w:val="36"/>
                <w:szCs w:val="24"/>
                <w:lang w:val="fr-FR"/>
              </w:rPr>
              <w:t xml:space="preserve"> </w:t>
            </w:r>
            <w:proofErr w:type="spellStart"/>
            <w:r w:rsidRPr="00774ADC">
              <w:rPr>
                <w:rFonts w:ascii="Arial" w:hAnsi="Arial"/>
                <w:i/>
                <w:kern w:val="36"/>
                <w:szCs w:val="24"/>
                <w:lang w:val="fr-FR"/>
              </w:rPr>
              <w:t>below</w:t>
            </w:r>
            <w:proofErr w:type="spellEnd"/>
            <w:r w:rsidRPr="00774ADC">
              <w:rPr>
                <w:rFonts w:ascii="Arial" w:hAnsi="Arial"/>
                <w:i/>
                <w:kern w:val="36"/>
                <w:szCs w:val="24"/>
                <w:lang w:val="fr-FR"/>
              </w:rPr>
              <w:t xml:space="preserve"> are </w:t>
            </w:r>
            <w:r w:rsidR="00F53E6B" w:rsidRPr="00774ADC">
              <w:rPr>
                <w:rFonts w:ascii="Arial" w:hAnsi="Arial"/>
                <w:i/>
                <w:kern w:val="36"/>
                <w:szCs w:val="24"/>
                <w:lang w:val="fr-FR"/>
              </w:rPr>
              <w:t xml:space="preserve">not part of </w:t>
            </w:r>
            <w:proofErr w:type="spellStart"/>
            <w:r w:rsidR="00F53E6B" w:rsidRPr="00774ADC">
              <w:rPr>
                <w:rFonts w:ascii="Arial" w:hAnsi="Arial"/>
                <w:i/>
                <w:kern w:val="36"/>
                <w:szCs w:val="24"/>
                <w:lang w:val="fr-FR"/>
              </w:rPr>
              <w:t>this</w:t>
            </w:r>
            <w:proofErr w:type="spellEnd"/>
            <w:r w:rsidR="00F53E6B" w:rsidRPr="00774ADC">
              <w:rPr>
                <w:rFonts w:ascii="Arial" w:hAnsi="Arial"/>
                <w:i/>
                <w:kern w:val="36"/>
                <w:szCs w:val="24"/>
                <w:lang w:val="fr-FR"/>
              </w:rPr>
              <w:t xml:space="preserve"> </w:t>
            </w:r>
            <w:proofErr w:type="spellStart"/>
            <w:r w:rsidR="00F53E6B" w:rsidRPr="00774ADC">
              <w:rPr>
                <w:rFonts w:ascii="Arial" w:hAnsi="Arial"/>
                <w:i/>
                <w:kern w:val="36"/>
                <w:szCs w:val="24"/>
                <w:lang w:val="fr-FR"/>
              </w:rPr>
              <w:t>exposure</w:t>
            </w:r>
            <w:proofErr w:type="spellEnd"/>
            <w:r w:rsidR="00F53E6B" w:rsidRPr="00774ADC">
              <w:rPr>
                <w:rFonts w:ascii="Arial" w:hAnsi="Arial"/>
                <w:i/>
                <w:kern w:val="36"/>
                <w:szCs w:val="24"/>
                <w:lang w:val="fr-FR"/>
              </w:rPr>
              <w:t xml:space="preserve"> </w:t>
            </w:r>
            <w:proofErr w:type="spellStart"/>
            <w:r w:rsidR="00F53E6B" w:rsidRPr="00774ADC">
              <w:rPr>
                <w:rFonts w:ascii="Arial" w:hAnsi="Arial"/>
                <w:i/>
                <w:kern w:val="36"/>
                <w:szCs w:val="24"/>
                <w:lang w:val="fr-FR"/>
              </w:rPr>
              <w:t>category</w:t>
            </w:r>
            <w:proofErr w:type="spellEnd"/>
            <w:r w:rsidR="00A92EC2" w:rsidRPr="00774ADC">
              <w:rPr>
                <w:rFonts w:ascii="Arial" w:hAnsi="Arial"/>
                <w:i/>
                <w:kern w:val="36"/>
                <w:szCs w:val="24"/>
                <w:lang w:val="fr-FR"/>
              </w:rPr>
              <w:t xml:space="preserve">, </w:t>
            </w:r>
            <w:r w:rsidRPr="00774ADC">
              <w:rPr>
                <w:rFonts w:ascii="Arial" w:hAnsi="Arial"/>
                <w:i/>
                <w:kern w:val="36"/>
                <w:szCs w:val="24"/>
                <w:lang w:val="fr-FR"/>
              </w:rPr>
              <w:t xml:space="preserve">but </w:t>
            </w:r>
            <w:proofErr w:type="spellStart"/>
            <w:r w:rsidRPr="00774ADC">
              <w:rPr>
                <w:rFonts w:ascii="Arial" w:hAnsi="Arial"/>
                <w:i/>
                <w:kern w:val="36"/>
                <w:szCs w:val="24"/>
                <w:lang w:val="fr-FR"/>
              </w:rPr>
              <w:t>their</w:t>
            </w:r>
            <w:proofErr w:type="spellEnd"/>
            <w:r w:rsidRPr="00774ADC">
              <w:rPr>
                <w:rFonts w:ascii="Arial" w:hAnsi="Arial"/>
                <w:i/>
                <w:kern w:val="36"/>
                <w:szCs w:val="24"/>
                <w:lang w:val="fr-FR"/>
              </w:rPr>
              <w:t xml:space="preserve"> </w:t>
            </w:r>
            <w:proofErr w:type="spellStart"/>
            <w:r w:rsidRPr="00774ADC">
              <w:rPr>
                <w:rFonts w:ascii="Arial" w:hAnsi="Arial"/>
                <w:i/>
                <w:kern w:val="36"/>
                <w:szCs w:val="24"/>
                <w:lang w:val="fr-FR"/>
              </w:rPr>
              <w:t>dispensing</w:t>
            </w:r>
            <w:proofErr w:type="spellEnd"/>
            <w:r w:rsidRPr="00774ADC">
              <w:rPr>
                <w:rFonts w:ascii="Arial" w:hAnsi="Arial"/>
                <w:i/>
                <w:kern w:val="36"/>
                <w:szCs w:val="24"/>
                <w:lang w:val="fr-FR"/>
              </w:rPr>
              <w:t xml:space="preserve"> </w:t>
            </w:r>
            <w:proofErr w:type="spellStart"/>
            <w:r w:rsidR="00A92EC2" w:rsidRPr="00774ADC">
              <w:rPr>
                <w:rFonts w:ascii="Arial" w:hAnsi="Arial"/>
                <w:i/>
                <w:kern w:val="36"/>
                <w:szCs w:val="24"/>
                <w:lang w:val="fr-FR"/>
              </w:rPr>
              <w:t>represents</w:t>
            </w:r>
            <w:proofErr w:type="spellEnd"/>
            <w:r w:rsidR="00A92EC2" w:rsidRPr="00774ADC">
              <w:rPr>
                <w:rFonts w:ascii="Arial" w:hAnsi="Arial"/>
                <w:i/>
                <w:kern w:val="36"/>
                <w:szCs w:val="24"/>
                <w:lang w:val="fr-FR"/>
              </w:rPr>
              <w:t xml:space="preserve"> a </w:t>
            </w:r>
            <w:proofErr w:type="spellStart"/>
            <w:r w:rsidR="00A92EC2" w:rsidRPr="00774ADC">
              <w:rPr>
                <w:rFonts w:ascii="Arial" w:hAnsi="Arial"/>
                <w:i/>
                <w:kern w:val="36"/>
                <w:szCs w:val="24"/>
                <w:lang w:val="fr-FR"/>
              </w:rPr>
              <w:t>censoring</w:t>
            </w:r>
            <w:proofErr w:type="spellEnd"/>
            <w:r w:rsidR="00A92EC2" w:rsidRPr="00774ADC">
              <w:rPr>
                <w:rFonts w:ascii="Arial" w:hAnsi="Arial"/>
                <w:i/>
                <w:kern w:val="36"/>
                <w:szCs w:val="24"/>
                <w:lang w:val="fr-FR"/>
              </w:rPr>
              <w:t xml:space="preserve"> </w:t>
            </w:r>
            <w:proofErr w:type="spellStart"/>
            <w:r w:rsidR="00A92EC2" w:rsidRPr="00774ADC">
              <w:rPr>
                <w:rFonts w:ascii="Arial" w:hAnsi="Arial"/>
                <w:i/>
                <w:kern w:val="36"/>
                <w:szCs w:val="24"/>
                <w:lang w:val="fr-FR"/>
              </w:rPr>
              <w:t>event</w:t>
            </w:r>
            <w:proofErr w:type="spellEnd"/>
            <w:r w:rsidR="002C6452" w:rsidRPr="00774ADC">
              <w:rPr>
                <w:rFonts w:ascii="Arial" w:hAnsi="Arial"/>
                <w:i/>
                <w:kern w:val="36"/>
                <w:szCs w:val="24"/>
                <w:lang w:val="fr-FR"/>
              </w:rPr>
              <w:t xml:space="preserve"> for all </w:t>
            </w:r>
            <w:proofErr w:type="spellStart"/>
            <w:r w:rsidR="002C6452" w:rsidRPr="00774ADC">
              <w:rPr>
                <w:rFonts w:ascii="Arial" w:hAnsi="Arial"/>
                <w:i/>
                <w:kern w:val="36"/>
                <w:szCs w:val="24"/>
                <w:lang w:val="fr-FR"/>
              </w:rPr>
              <w:t>Aim</w:t>
            </w:r>
            <w:proofErr w:type="spellEnd"/>
            <w:r w:rsidR="002C6452" w:rsidRPr="00774ADC">
              <w:rPr>
                <w:rFonts w:ascii="Arial" w:hAnsi="Arial"/>
                <w:i/>
                <w:kern w:val="36"/>
                <w:szCs w:val="24"/>
                <w:lang w:val="fr-FR"/>
              </w:rPr>
              <w:t xml:space="preserve"> II analyses</w:t>
            </w:r>
            <w:r w:rsidRPr="00774ADC">
              <w:rPr>
                <w:rFonts w:ascii="Arial" w:hAnsi="Arial"/>
                <w:i/>
                <w:kern w:val="36"/>
                <w:szCs w:val="24"/>
                <w:lang w:val="fr-FR"/>
              </w:rPr>
              <w:t>.</w:t>
            </w:r>
          </w:p>
          <w:p w:rsidR="001D6669" w:rsidRDefault="001D6669" w:rsidP="001D6669">
            <w:pPr>
              <w:spacing w:before="240" w:after="120"/>
              <w:rPr>
                <w:rFonts w:ascii="Arial" w:hAnsi="Arial"/>
                <w:kern w:val="36"/>
                <w:szCs w:val="24"/>
                <w:lang w:val="fr-FR"/>
              </w:rPr>
            </w:pPr>
            <w:r>
              <w:rPr>
                <w:rFonts w:ascii="Arial" w:hAnsi="Arial"/>
                <w:kern w:val="36"/>
                <w:szCs w:val="24"/>
                <w:lang w:val="fr-FR"/>
              </w:rPr>
              <w:t>Abatacept(Orencia)</w:t>
            </w:r>
          </w:p>
          <w:p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Anakinra</w:t>
            </w:r>
            <w:proofErr w:type="spellEnd"/>
            <w:r>
              <w:rPr>
                <w:rFonts w:ascii="Arial" w:hAnsi="Arial"/>
                <w:kern w:val="36"/>
                <w:szCs w:val="24"/>
                <w:lang w:val="fr-FR"/>
              </w:rPr>
              <w:t>(</w:t>
            </w:r>
            <w:proofErr w:type="spellStart"/>
            <w:r>
              <w:rPr>
                <w:rFonts w:ascii="Arial" w:hAnsi="Arial"/>
                <w:kern w:val="36"/>
                <w:szCs w:val="24"/>
                <w:lang w:val="fr-FR"/>
              </w:rPr>
              <w:t>Kineret</w:t>
            </w:r>
            <w:proofErr w:type="spellEnd"/>
            <w:r>
              <w:rPr>
                <w:rFonts w:ascii="Arial" w:hAnsi="Arial"/>
                <w:kern w:val="36"/>
                <w:szCs w:val="24"/>
                <w:lang w:val="fr-FR"/>
              </w:rPr>
              <w:t>)</w:t>
            </w:r>
          </w:p>
          <w:p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Belimumab</w:t>
            </w:r>
            <w:proofErr w:type="spellEnd"/>
            <w:r>
              <w:rPr>
                <w:rFonts w:ascii="Arial" w:hAnsi="Arial"/>
                <w:kern w:val="36"/>
                <w:szCs w:val="24"/>
                <w:lang w:val="fr-FR"/>
              </w:rPr>
              <w:t>(</w:t>
            </w:r>
            <w:proofErr w:type="spellStart"/>
            <w:r>
              <w:rPr>
                <w:rFonts w:ascii="Arial" w:hAnsi="Arial"/>
                <w:kern w:val="36"/>
                <w:szCs w:val="24"/>
                <w:lang w:val="fr-FR"/>
              </w:rPr>
              <w:t>Benlysta</w:t>
            </w:r>
            <w:proofErr w:type="spellEnd"/>
            <w:r>
              <w:rPr>
                <w:rFonts w:ascii="Arial" w:hAnsi="Arial"/>
                <w:kern w:val="36"/>
                <w:szCs w:val="24"/>
                <w:lang w:val="fr-FR"/>
              </w:rPr>
              <w:t>)</w:t>
            </w:r>
          </w:p>
          <w:p w:rsidR="001D6669" w:rsidRDefault="001D6669" w:rsidP="001D6669">
            <w:pPr>
              <w:spacing w:before="240" w:after="120"/>
              <w:rPr>
                <w:rFonts w:ascii="Arial" w:hAnsi="Arial"/>
                <w:kern w:val="36"/>
                <w:szCs w:val="24"/>
                <w:lang w:val="fr-FR"/>
              </w:rPr>
            </w:pPr>
            <w:proofErr w:type="spellStart"/>
            <w:r>
              <w:rPr>
                <w:rFonts w:ascii="Arial" w:hAnsi="Arial"/>
                <w:kern w:val="36"/>
                <w:szCs w:val="24"/>
                <w:lang w:val="fr-FR"/>
              </w:rPr>
              <w:t>Canakinumab</w:t>
            </w:r>
            <w:proofErr w:type="spellEnd"/>
            <w:r>
              <w:rPr>
                <w:rFonts w:ascii="Arial" w:hAnsi="Arial"/>
                <w:kern w:val="36"/>
                <w:szCs w:val="24"/>
                <w:lang w:val="fr-FR"/>
              </w:rPr>
              <w:t>(</w:t>
            </w:r>
            <w:proofErr w:type="spellStart"/>
            <w:r>
              <w:rPr>
                <w:rFonts w:ascii="Arial" w:hAnsi="Arial"/>
                <w:kern w:val="36"/>
                <w:szCs w:val="24"/>
                <w:lang w:val="fr-FR"/>
              </w:rPr>
              <w:t>Ilaris</w:t>
            </w:r>
            <w:proofErr w:type="spellEnd"/>
            <w:r>
              <w:rPr>
                <w:rFonts w:ascii="Arial" w:hAnsi="Arial"/>
                <w:kern w:val="36"/>
                <w:szCs w:val="24"/>
                <w:lang w:val="fr-FR"/>
              </w:rPr>
              <w:t>)</w:t>
            </w:r>
          </w:p>
          <w:p w:rsidR="001D6669" w:rsidRPr="003D6585" w:rsidRDefault="001D6669" w:rsidP="001D6669">
            <w:pPr>
              <w:spacing w:before="240" w:after="120"/>
              <w:rPr>
                <w:rFonts w:ascii="Arial" w:hAnsi="Arial"/>
                <w:kern w:val="36"/>
                <w:szCs w:val="24"/>
              </w:rPr>
            </w:pPr>
            <w:proofErr w:type="spellStart"/>
            <w:r w:rsidRPr="003D6585">
              <w:rPr>
                <w:rFonts w:ascii="Arial" w:hAnsi="Arial"/>
                <w:kern w:val="36"/>
                <w:szCs w:val="24"/>
              </w:rPr>
              <w:t>Ixekizumab</w:t>
            </w:r>
            <w:proofErr w:type="spellEnd"/>
            <w:r w:rsidRPr="003D6585">
              <w:rPr>
                <w:rFonts w:ascii="Arial" w:hAnsi="Arial"/>
                <w:kern w:val="36"/>
                <w:szCs w:val="24"/>
              </w:rPr>
              <w:t xml:space="preserve"> (</w:t>
            </w:r>
            <w:proofErr w:type="spellStart"/>
            <w:r w:rsidRPr="003D6585">
              <w:rPr>
                <w:rFonts w:ascii="Arial" w:hAnsi="Arial"/>
                <w:kern w:val="36"/>
                <w:szCs w:val="24"/>
              </w:rPr>
              <w:t>Taltz</w:t>
            </w:r>
            <w:proofErr w:type="spellEnd"/>
            <w:r w:rsidRPr="003D6585">
              <w:rPr>
                <w:rFonts w:ascii="Arial" w:hAnsi="Arial"/>
                <w:kern w:val="36"/>
                <w:szCs w:val="24"/>
              </w:rPr>
              <w:t>)</w:t>
            </w:r>
          </w:p>
          <w:p w:rsidR="001D6669" w:rsidRPr="003D6585" w:rsidRDefault="001D6669" w:rsidP="001D6669">
            <w:pPr>
              <w:spacing w:before="240" w:after="120"/>
              <w:rPr>
                <w:rFonts w:ascii="Arial" w:hAnsi="Arial"/>
                <w:kern w:val="36"/>
                <w:szCs w:val="24"/>
                <w:lang w:val="fr-FR"/>
              </w:rPr>
            </w:pPr>
            <w:proofErr w:type="spellStart"/>
            <w:r>
              <w:rPr>
                <w:rFonts w:ascii="Arial" w:hAnsi="Arial"/>
                <w:kern w:val="36"/>
                <w:szCs w:val="24"/>
                <w:lang w:val="fr-FR"/>
              </w:rPr>
              <w:t>Rituximab</w:t>
            </w:r>
            <w:proofErr w:type="spellEnd"/>
            <w:r>
              <w:rPr>
                <w:rFonts w:ascii="Arial" w:hAnsi="Arial"/>
                <w:kern w:val="36"/>
                <w:szCs w:val="24"/>
                <w:lang w:val="fr-FR"/>
              </w:rPr>
              <w:t>(</w:t>
            </w:r>
            <w:proofErr w:type="spellStart"/>
            <w:r>
              <w:rPr>
                <w:rFonts w:ascii="Arial" w:hAnsi="Arial"/>
                <w:kern w:val="36"/>
                <w:szCs w:val="24"/>
                <w:lang w:val="fr-FR"/>
              </w:rPr>
              <w:t>Rituxan</w:t>
            </w:r>
            <w:proofErr w:type="spellEnd"/>
            <w:r>
              <w:rPr>
                <w:rFonts w:ascii="Arial" w:hAnsi="Arial"/>
                <w:kern w:val="36"/>
                <w:szCs w:val="24"/>
                <w:lang w:val="fr-FR"/>
              </w:rPr>
              <w:t>)</w:t>
            </w:r>
          </w:p>
          <w:p w:rsidR="001D6669" w:rsidRDefault="001D6669" w:rsidP="001D6669">
            <w:pPr>
              <w:spacing w:before="240" w:after="120"/>
              <w:rPr>
                <w:rFonts w:ascii="Arial" w:hAnsi="Arial"/>
                <w:kern w:val="36"/>
                <w:szCs w:val="24"/>
                <w:lang w:val="fr-FR"/>
              </w:rPr>
            </w:pPr>
            <w:r w:rsidRPr="003D6585">
              <w:rPr>
                <w:rFonts w:ascii="Arial" w:hAnsi="Arial"/>
                <w:kern w:val="36"/>
                <w:szCs w:val="24"/>
                <w:lang w:val="fr-FR"/>
              </w:rPr>
              <w:t>Secukinumab (</w:t>
            </w:r>
            <w:proofErr w:type="spellStart"/>
            <w:r w:rsidRPr="003D6585">
              <w:rPr>
                <w:rFonts w:ascii="Arial" w:hAnsi="Arial"/>
                <w:kern w:val="36"/>
                <w:szCs w:val="24"/>
                <w:lang w:val="fr-FR"/>
              </w:rPr>
              <w:t>Cosentyx</w:t>
            </w:r>
            <w:proofErr w:type="spellEnd"/>
            <w:r w:rsidRPr="003D6585">
              <w:rPr>
                <w:rFonts w:ascii="Arial" w:hAnsi="Arial"/>
                <w:kern w:val="36"/>
                <w:szCs w:val="24"/>
                <w:lang w:val="fr-FR"/>
              </w:rPr>
              <w:t>)</w:t>
            </w:r>
          </w:p>
          <w:p w:rsidR="001D6669" w:rsidRPr="003D6585" w:rsidRDefault="001D6669" w:rsidP="001D6669">
            <w:pPr>
              <w:spacing w:before="240" w:after="120"/>
              <w:rPr>
                <w:rFonts w:ascii="Arial" w:hAnsi="Arial"/>
                <w:kern w:val="36"/>
                <w:szCs w:val="24"/>
                <w:lang w:val="fr-FR"/>
              </w:rPr>
            </w:pPr>
            <w:proofErr w:type="spellStart"/>
            <w:r>
              <w:rPr>
                <w:rFonts w:ascii="Arial" w:hAnsi="Arial"/>
                <w:kern w:val="36"/>
                <w:szCs w:val="24"/>
                <w:lang w:val="fr-FR"/>
              </w:rPr>
              <w:t>Tocilizumab</w:t>
            </w:r>
            <w:proofErr w:type="spellEnd"/>
            <w:r>
              <w:rPr>
                <w:rFonts w:ascii="Arial" w:hAnsi="Arial"/>
                <w:kern w:val="36"/>
                <w:szCs w:val="24"/>
                <w:lang w:val="fr-FR"/>
              </w:rPr>
              <w:t>(</w:t>
            </w:r>
            <w:proofErr w:type="spellStart"/>
            <w:r>
              <w:rPr>
                <w:rFonts w:ascii="Arial" w:hAnsi="Arial"/>
                <w:kern w:val="36"/>
                <w:szCs w:val="24"/>
                <w:lang w:val="fr-FR"/>
              </w:rPr>
              <w:t>Actemra</w:t>
            </w:r>
            <w:proofErr w:type="spellEnd"/>
            <w:r>
              <w:rPr>
                <w:rFonts w:ascii="Arial" w:hAnsi="Arial"/>
                <w:kern w:val="36"/>
                <w:szCs w:val="24"/>
                <w:lang w:val="fr-FR"/>
              </w:rPr>
              <w:t>)</w:t>
            </w:r>
          </w:p>
          <w:p w:rsidR="00612773" w:rsidRDefault="00612773" w:rsidP="001D5D0E">
            <w:pPr>
              <w:spacing w:before="240" w:after="120"/>
              <w:rPr>
                <w:rFonts w:ascii="Arial" w:hAnsi="Arial"/>
                <w:kern w:val="36"/>
                <w:szCs w:val="24"/>
                <w:lang w:val="fr-FR"/>
              </w:rPr>
            </w:pPr>
            <w:r w:rsidRPr="003D6585">
              <w:rPr>
                <w:rFonts w:ascii="Arial" w:hAnsi="Arial"/>
                <w:kern w:val="36"/>
                <w:szCs w:val="24"/>
                <w:lang w:val="fr-FR"/>
              </w:rPr>
              <w:t>Ustekinumab (</w:t>
            </w:r>
            <w:proofErr w:type="spellStart"/>
            <w:r w:rsidRPr="003D6585">
              <w:rPr>
                <w:rFonts w:ascii="Arial" w:hAnsi="Arial"/>
                <w:kern w:val="36"/>
                <w:szCs w:val="24"/>
                <w:lang w:val="fr-FR"/>
              </w:rPr>
              <w:t>Stelara</w:t>
            </w:r>
            <w:proofErr w:type="spellEnd"/>
            <w:r w:rsidRPr="003D6585">
              <w:rPr>
                <w:rFonts w:ascii="Arial" w:hAnsi="Arial"/>
                <w:kern w:val="36"/>
                <w:szCs w:val="24"/>
                <w:lang w:val="fr-FR"/>
              </w:rPr>
              <w:t>)</w:t>
            </w:r>
          </w:p>
          <w:p w:rsidR="00F11D2E" w:rsidRPr="003D6585" w:rsidRDefault="00F11D2E" w:rsidP="001D5D0E">
            <w:pPr>
              <w:spacing w:before="240" w:after="120"/>
              <w:rPr>
                <w:rFonts w:ascii="Arial" w:hAnsi="Arial"/>
                <w:kern w:val="36"/>
                <w:szCs w:val="24"/>
                <w:lang w:val="fr-FR"/>
              </w:rPr>
            </w:pPr>
            <w:proofErr w:type="spellStart"/>
            <w:r>
              <w:rPr>
                <w:rFonts w:ascii="Arial" w:hAnsi="Arial"/>
                <w:kern w:val="36"/>
                <w:szCs w:val="24"/>
                <w:lang w:val="fr-FR"/>
              </w:rPr>
              <w:t>Vedolizumab</w:t>
            </w:r>
            <w:proofErr w:type="spellEnd"/>
            <w:r>
              <w:rPr>
                <w:rFonts w:ascii="Arial" w:hAnsi="Arial"/>
                <w:kern w:val="36"/>
                <w:szCs w:val="24"/>
                <w:lang w:val="fr-FR"/>
              </w:rPr>
              <w:t>(</w:t>
            </w:r>
            <w:proofErr w:type="spellStart"/>
            <w:r>
              <w:rPr>
                <w:rFonts w:ascii="Arial" w:hAnsi="Arial"/>
                <w:kern w:val="36"/>
                <w:szCs w:val="24"/>
                <w:lang w:val="fr-FR"/>
              </w:rPr>
              <w:t>Entyvio</w:t>
            </w:r>
            <w:proofErr w:type="spellEnd"/>
            <w:r>
              <w:rPr>
                <w:rFonts w:ascii="Arial" w:hAnsi="Arial"/>
                <w:kern w:val="36"/>
                <w:szCs w:val="24"/>
                <w:lang w:val="fr-FR"/>
              </w:rPr>
              <w:t>)</w:t>
            </w:r>
          </w:p>
          <w:p w:rsidR="00612773" w:rsidRDefault="00612773" w:rsidP="001D5D0E">
            <w:pPr>
              <w:spacing w:before="240" w:after="120"/>
              <w:rPr>
                <w:rFonts w:ascii="Arial" w:hAnsi="Arial"/>
                <w:kern w:val="36"/>
                <w:szCs w:val="24"/>
              </w:rPr>
            </w:pPr>
            <w:proofErr w:type="spellStart"/>
            <w:r w:rsidRPr="003D6585">
              <w:rPr>
                <w:rFonts w:ascii="Arial" w:hAnsi="Arial"/>
                <w:kern w:val="36"/>
                <w:szCs w:val="24"/>
              </w:rPr>
              <w:t>Apremilast</w:t>
            </w:r>
            <w:proofErr w:type="spellEnd"/>
            <w:r w:rsidRPr="003D6585">
              <w:rPr>
                <w:rFonts w:ascii="Arial" w:hAnsi="Arial"/>
                <w:kern w:val="36"/>
                <w:szCs w:val="24"/>
              </w:rPr>
              <w:t xml:space="preserve"> (</w:t>
            </w:r>
            <w:proofErr w:type="spellStart"/>
            <w:r w:rsidRPr="003D6585">
              <w:rPr>
                <w:rFonts w:ascii="Arial" w:hAnsi="Arial"/>
                <w:kern w:val="36"/>
                <w:szCs w:val="24"/>
              </w:rPr>
              <w:t>Otezla</w:t>
            </w:r>
            <w:proofErr w:type="spellEnd"/>
            <w:r w:rsidRPr="003D6585">
              <w:rPr>
                <w:rFonts w:ascii="Arial" w:hAnsi="Arial"/>
                <w:kern w:val="36"/>
                <w:szCs w:val="24"/>
              </w:rPr>
              <w:t>)</w:t>
            </w:r>
          </w:p>
          <w:p w:rsidR="001D6669" w:rsidRPr="003D6585" w:rsidRDefault="001D6669" w:rsidP="001D5D0E">
            <w:pPr>
              <w:spacing w:before="240" w:after="120"/>
              <w:rPr>
                <w:rFonts w:ascii="Arial" w:hAnsi="Arial"/>
                <w:kern w:val="36"/>
                <w:szCs w:val="24"/>
              </w:rPr>
            </w:pPr>
            <w:r>
              <w:rPr>
                <w:rFonts w:ascii="Arial" w:hAnsi="Arial"/>
                <w:kern w:val="36"/>
                <w:szCs w:val="24"/>
              </w:rPr>
              <w:t>Tofacitinib (</w:t>
            </w:r>
            <w:proofErr w:type="spellStart"/>
            <w:r>
              <w:rPr>
                <w:rFonts w:ascii="Arial" w:hAnsi="Arial"/>
                <w:kern w:val="36"/>
                <w:szCs w:val="24"/>
              </w:rPr>
              <w:t>Xeljanz</w:t>
            </w:r>
            <w:proofErr w:type="spellEnd"/>
            <w:r>
              <w:rPr>
                <w:rFonts w:ascii="Arial" w:hAnsi="Arial"/>
                <w:kern w:val="36"/>
                <w:szCs w:val="24"/>
              </w:rPr>
              <w:t>)</w:t>
            </w:r>
          </w:p>
        </w:tc>
      </w:tr>
    </w:tbl>
    <w:p w:rsidR="00FF66DD" w:rsidRDefault="00FF66DD" w:rsidP="00212685">
      <w:pPr>
        <w:pStyle w:val="Paragraph"/>
        <w:spacing w:line="480" w:lineRule="auto"/>
        <w:rPr>
          <w:rFonts w:ascii="Arial" w:hAnsi="Arial" w:cs="Arial"/>
        </w:rPr>
      </w:pPr>
    </w:p>
    <w:p w:rsidR="009B4708" w:rsidRPr="003D6585" w:rsidRDefault="009B4708" w:rsidP="00212685">
      <w:pPr>
        <w:pStyle w:val="Paragraph"/>
        <w:spacing w:line="480" w:lineRule="auto"/>
        <w:rPr>
          <w:rFonts w:ascii="Arial" w:hAnsi="Arial" w:cs="Arial"/>
        </w:rPr>
      </w:pPr>
      <w:r w:rsidRPr="003D6585">
        <w:rPr>
          <w:rFonts w:ascii="Arial" w:hAnsi="Arial" w:cs="Arial"/>
        </w:rPr>
        <w:t xml:space="preserve">We will use pharmacy data </w:t>
      </w:r>
      <w:r w:rsidR="00A92EC2">
        <w:rPr>
          <w:rFonts w:ascii="Arial" w:hAnsi="Arial" w:cs="Arial"/>
        </w:rPr>
        <w:t xml:space="preserve">(NDC codes) </w:t>
      </w:r>
      <w:r w:rsidRPr="003D6585">
        <w:rPr>
          <w:rFonts w:ascii="Arial" w:hAnsi="Arial" w:cs="Arial"/>
        </w:rPr>
        <w:t xml:space="preserve">and drug administration codes </w:t>
      </w:r>
      <w:r w:rsidR="00A92EC2">
        <w:rPr>
          <w:rFonts w:ascii="Arial" w:hAnsi="Arial" w:cs="Arial"/>
        </w:rPr>
        <w:t xml:space="preserve">(HCPCS codes) </w:t>
      </w:r>
      <w:r w:rsidRPr="003D6585">
        <w:rPr>
          <w:rFonts w:ascii="Arial" w:hAnsi="Arial" w:cs="Arial"/>
        </w:rPr>
        <w:t xml:space="preserve">to identify exposures to NSAIDs, DMARDs, and biologics among patients with AS. Patients </w:t>
      </w:r>
      <w:proofErr w:type="gramStart"/>
      <w:r w:rsidRPr="003D6585">
        <w:rPr>
          <w:rFonts w:ascii="Arial" w:hAnsi="Arial" w:cs="Arial"/>
        </w:rPr>
        <w:t>will be categorized</w:t>
      </w:r>
      <w:proofErr w:type="gramEnd"/>
      <w:r w:rsidRPr="003D6585">
        <w:rPr>
          <w:rFonts w:ascii="Arial" w:hAnsi="Arial" w:cs="Arial"/>
        </w:rPr>
        <w:t xml:space="preserve"> as new users of the following therapies in the following hierarchy: </w:t>
      </w:r>
    </w:p>
    <w:p w:rsidR="00CD001D" w:rsidRPr="00774ADC" w:rsidRDefault="007C7E0E" w:rsidP="00774ADC">
      <w:pPr>
        <w:pStyle w:val="C-Bullet"/>
        <w:numPr>
          <w:ilvl w:val="0"/>
          <w:numId w:val="0"/>
        </w:numPr>
        <w:spacing w:line="480" w:lineRule="auto"/>
        <w:ind w:left="360"/>
        <w:rPr>
          <w:rFonts w:ascii="Arial" w:hAnsi="Arial" w:cs="Arial"/>
        </w:rPr>
      </w:pPr>
      <w:r w:rsidRPr="00774ADC">
        <w:rPr>
          <w:rFonts w:ascii="Arial" w:hAnsi="Arial" w:cs="Arial"/>
        </w:rPr>
        <w:t>(1) Neither DMARD nor biologic exposed. This will include patients on no AS treatment, NSAIDs by prescription (observable in the data) or NSAIDs over the counter (not observable in the data)</w:t>
      </w:r>
      <w:proofErr w:type="gramStart"/>
      <w:r w:rsidRPr="00774ADC">
        <w:rPr>
          <w:rFonts w:ascii="Arial" w:hAnsi="Arial" w:cs="Arial"/>
        </w:rPr>
        <w:t>;</w:t>
      </w:r>
      <w:proofErr w:type="gramEnd"/>
    </w:p>
    <w:p w:rsidR="00CD001D" w:rsidRDefault="007C7E0E" w:rsidP="000B444A">
      <w:pPr>
        <w:pStyle w:val="Paragraph"/>
        <w:spacing w:line="480" w:lineRule="auto"/>
        <w:ind w:left="360"/>
        <w:rPr>
          <w:rFonts w:ascii="Arial" w:hAnsi="Arial" w:cs="Arial"/>
        </w:rPr>
      </w:pPr>
      <w:r>
        <w:t xml:space="preserve">(2) </w:t>
      </w:r>
      <w:r w:rsidRPr="003D6585">
        <w:rPr>
          <w:rFonts w:ascii="Arial" w:hAnsi="Arial" w:cs="Arial"/>
        </w:rPr>
        <w:t xml:space="preserve">Systemic </w:t>
      </w:r>
      <w:r>
        <w:rPr>
          <w:rFonts w:ascii="Arial" w:hAnsi="Arial" w:cs="Arial"/>
        </w:rPr>
        <w:t xml:space="preserve">non-biologic </w:t>
      </w:r>
      <w:r w:rsidRPr="003D6585">
        <w:rPr>
          <w:rFonts w:ascii="Arial" w:hAnsi="Arial" w:cs="Arial"/>
        </w:rPr>
        <w:t xml:space="preserve">DMARD </w:t>
      </w:r>
      <w:r>
        <w:rPr>
          <w:rFonts w:ascii="Arial" w:hAnsi="Arial" w:cs="Arial"/>
        </w:rPr>
        <w:t>therapies;</w:t>
      </w:r>
    </w:p>
    <w:p w:rsidR="00CD001D" w:rsidRDefault="007C7E0E" w:rsidP="000B444A">
      <w:pPr>
        <w:pStyle w:val="Paragraph"/>
        <w:spacing w:line="480" w:lineRule="auto"/>
        <w:ind w:left="360"/>
        <w:rPr>
          <w:rFonts w:ascii="Arial" w:hAnsi="Arial" w:cs="Arial"/>
        </w:rPr>
      </w:pPr>
      <w:proofErr w:type="gramStart"/>
      <w:r>
        <w:rPr>
          <w:rFonts w:ascii="Arial" w:hAnsi="Arial" w:cs="Arial"/>
        </w:rPr>
        <w:t xml:space="preserve">(3) </w:t>
      </w:r>
      <w:r w:rsidR="009B4708" w:rsidRPr="003D6585">
        <w:rPr>
          <w:rFonts w:ascii="Arial" w:hAnsi="Arial" w:cs="Arial"/>
        </w:rPr>
        <w:t xml:space="preserve">Systemic biologic DMARDs, such as anti-TNFs (etanercept, adalimumab, infliximab, </w:t>
      </w:r>
      <w:proofErr w:type="spellStart"/>
      <w:r w:rsidR="006C5BDC">
        <w:rPr>
          <w:rFonts w:ascii="Arial" w:hAnsi="Arial" w:cs="Arial"/>
        </w:rPr>
        <w:t>c</w:t>
      </w:r>
      <w:r w:rsidR="00817F2B">
        <w:rPr>
          <w:rFonts w:ascii="Arial" w:hAnsi="Arial" w:cs="Arial"/>
        </w:rPr>
        <w:t>ertolizumab</w:t>
      </w:r>
      <w:proofErr w:type="spellEnd"/>
      <w:r w:rsidR="00817F2B">
        <w:rPr>
          <w:rFonts w:ascii="Arial" w:hAnsi="Arial" w:cs="Arial"/>
        </w:rPr>
        <w:t>, golimumab</w:t>
      </w:r>
      <w:r w:rsidR="009B4708" w:rsidRPr="003D6585">
        <w:rPr>
          <w:rFonts w:ascii="Arial" w:hAnsi="Arial" w:cs="Arial"/>
        </w:rPr>
        <w:t>)</w:t>
      </w:r>
      <w:r>
        <w:rPr>
          <w:rFonts w:ascii="Arial" w:hAnsi="Arial" w:cs="Arial"/>
        </w:rPr>
        <w:t>.</w:t>
      </w:r>
      <w:proofErr w:type="gramEnd"/>
    </w:p>
    <w:p w:rsidR="009B4708" w:rsidRDefault="009B4708" w:rsidP="00212685">
      <w:pPr>
        <w:pStyle w:val="Paragraph"/>
        <w:spacing w:line="480" w:lineRule="auto"/>
        <w:rPr>
          <w:rFonts w:ascii="Arial" w:hAnsi="Arial" w:cs="Arial"/>
        </w:rPr>
      </w:pPr>
    </w:p>
    <w:p w:rsidR="009B4708" w:rsidRDefault="009B4708" w:rsidP="00212685">
      <w:pPr>
        <w:pStyle w:val="Paragraph"/>
        <w:spacing w:after="0" w:line="480" w:lineRule="auto"/>
        <w:rPr>
          <w:rFonts w:ascii="Arial" w:hAnsi="Arial" w:cs="Arial"/>
        </w:rPr>
      </w:pPr>
      <w:r w:rsidRPr="0009303C">
        <w:rPr>
          <w:rFonts w:ascii="Arial" w:hAnsi="Arial" w:cs="Arial"/>
          <w:bCs/>
        </w:rPr>
        <w:t xml:space="preserve">For the current study, a person can only be a new user once for each specific drug. However, a person can be </w:t>
      </w:r>
      <w:r w:rsidR="00102B61">
        <w:rPr>
          <w:rFonts w:ascii="Arial" w:hAnsi="Arial" w:cs="Arial"/>
          <w:bCs/>
        </w:rPr>
        <w:t xml:space="preserve">a </w:t>
      </w:r>
      <w:r w:rsidRPr="0009303C">
        <w:rPr>
          <w:rFonts w:ascii="Arial" w:hAnsi="Arial" w:cs="Arial"/>
          <w:bCs/>
        </w:rPr>
        <w:t>new user for multiple drugs</w:t>
      </w:r>
      <w:r w:rsidR="00555C4F">
        <w:rPr>
          <w:rFonts w:ascii="Arial" w:hAnsi="Arial" w:cs="Arial"/>
          <w:bCs/>
        </w:rPr>
        <w:t>, even if they are within the same drug class (e.g.</w:t>
      </w:r>
      <w:r w:rsidR="00102B61">
        <w:rPr>
          <w:rFonts w:ascii="Arial" w:hAnsi="Arial" w:cs="Arial"/>
          <w:bCs/>
        </w:rPr>
        <w:t>,</w:t>
      </w:r>
      <w:r w:rsidR="00555C4F">
        <w:rPr>
          <w:rFonts w:ascii="Arial" w:hAnsi="Arial" w:cs="Arial"/>
          <w:bCs/>
        </w:rPr>
        <w:t xml:space="preserve"> </w:t>
      </w:r>
      <w:proofErr w:type="spellStart"/>
      <w:r w:rsidR="00555C4F">
        <w:rPr>
          <w:rFonts w:ascii="Arial" w:hAnsi="Arial" w:cs="Arial"/>
          <w:bCs/>
        </w:rPr>
        <w:t>TNFi</w:t>
      </w:r>
      <w:proofErr w:type="spellEnd"/>
      <w:r w:rsidR="00555C4F">
        <w:rPr>
          <w:rFonts w:ascii="Arial" w:hAnsi="Arial" w:cs="Arial"/>
          <w:bCs/>
        </w:rPr>
        <w:t xml:space="preserve"> therapy)</w:t>
      </w:r>
      <w:r w:rsidRPr="0009303C">
        <w:rPr>
          <w:rFonts w:ascii="Arial" w:hAnsi="Arial" w:cs="Arial"/>
          <w:bCs/>
        </w:rPr>
        <w:t>. For example, a patient who previously used etanercept, and now is using adalimumab</w:t>
      </w:r>
      <w:r w:rsidR="00774ADC">
        <w:rPr>
          <w:rFonts w:ascii="Arial" w:hAnsi="Arial" w:cs="Arial"/>
          <w:bCs/>
        </w:rPr>
        <w:t xml:space="preserve"> qualifies</w:t>
      </w:r>
      <w:r w:rsidRPr="0009303C">
        <w:rPr>
          <w:rFonts w:ascii="Arial" w:hAnsi="Arial" w:cs="Arial"/>
          <w:bCs/>
        </w:rPr>
        <w:t xml:space="preserve"> as a new user of adalimumab</w:t>
      </w:r>
      <w:r w:rsidR="00555C4F">
        <w:rPr>
          <w:rFonts w:ascii="Arial" w:hAnsi="Arial" w:cs="Arial"/>
          <w:bCs/>
        </w:rPr>
        <w:t xml:space="preserve"> and would contribute </w:t>
      </w:r>
      <w:r w:rsidR="00844627">
        <w:rPr>
          <w:rFonts w:ascii="Arial" w:hAnsi="Arial" w:cs="Arial"/>
          <w:bCs/>
        </w:rPr>
        <w:t xml:space="preserve">two </w:t>
      </w:r>
      <w:r w:rsidR="00555C4F">
        <w:rPr>
          <w:rFonts w:ascii="Arial" w:hAnsi="Arial" w:cs="Arial"/>
          <w:bCs/>
        </w:rPr>
        <w:t>exposure episode</w:t>
      </w:r>
      <w:r w:rsidR="00844627">
        <w:rPr>
          <w:rFonts w:ascii="Arial" w:hAnsi="Arial" w:cs="Arial"/>
          <w:bCs/>
        </w:rPr>
        <w:t>s</w:t>
      </w:r>
      <w:r w:rsidR="00555C4F">
        <w:rPr>
          <w:rFonts w:ascii="Arial" w:hAnsi="Arial" w:cs="Arial"/>
          <w:bCs/>
        </w:rPr>
        <w:t xml:space="preserve"> to the </w:t>
      </w:r>
      <w:proofErr w:type="spellStart"/>
      <w:r w:rsidR="00555C4F">
        <w:rPr>
          <w:rFonts w:ascii="Arial" w:hAnsi="Arial" w:cs="Arial"/>
          <w:bCs/>
        </w:rPr>
        <w:t>TNFi</w:t>
      </w:r>
      <w:proofErr w:type="spellEnd"/>
      <w:r w:rsidR="00555C4F">
        <w:rPr>
          <w:rFonts w:ascii="Arial" w:hAnsi="Arial" w:cs="Arial"/>
          <w:bCs/>
        </w:rPr>
        <w:t xml:space="preserve"> group</w:t>
      </w:r>
      <w:r w:rsidRPr="0009303C">
        <w:rPr>
          <w:rFonts w:ascii="Arial" w:hAnsi="Arial" w:cs="Arial"/>
          <w:bCs/>
        </w:rPr>
        <w:t xml:space="preserve">. The unit of analysis for the AS </w:t>
      </w:r>
      <w:r w:rsidR="003270EF">
        <w:rPr>
          <w:rFonts w:ascii="Arial" w:hAnsi="Arial" w:cs="Arial"/>
          <w:bCs/>
        </w:rPr>
        <w:t>exposure</w:t>
      </w:r>
      <w:r w:rsidRPr="0009303C">
        <w:rPr>
          <w:rFonts w:ascii="Arial" w:hAnsi="Arial" w:cs="Arial"/>
          <w:bCs/>
        </w:rPr>
        <w:t xml:space="preserve"> cohort is at the</w:t>
      </w:r>
      <w:r w:rsidR="00A92EC2">
        <w:rPr>
          <w:rFonts w:ascii="Arial" w:hAnsi="Arial" w:cs="Arial"/>
          <w:bCs/>
        </w:rPr>
        <w:t xml:space="preserve"> exposure</w:t>
      </w:r>
      <w:r w:rsidRPr="0009303C">
        <w:rPr>
          <w:rFonts w:ascii="Arial" w:hAnsi="Arial" w:cs="Arial"/>
          <w:bCs/>
        </w:rPr>
        <w:t xml:space="preserve"> level, not the </w:t>
      </w:r>
      <w:r w:rsidR="00A92EC2">
        <w:rPr>
          <w:rFonts w:ascii="Arial" w:hAnsi="Arial" w:cs="Arial"/>
          <w:bCs/>
        </w:rPr>
        <w:t>patient</w:t>
      </w:r>
      <w:r w:rsidRPr="0009303C">
        <w:rPr>
          <w:rFonts w:ascii="Arial" w:hAnsi="Arial" w:cs="Arial"/>
          <w:bCs/>
        </w:rPr>
        <w:t xml:space="preserve"> level. </w:t>
      </w:r>
      <w:r w:rsidR="007B2559" w:rsidRPr="0009303C">
        <w:rPr>
          <w:rFonts w:ascii="Arial" w:hAnsi="Arial" w:cs="Arial"/>
          <w:bCs/>
        </w:rPr>
        <w:t xml:space="preserve">Each time that a patient starts a new therapy within the same exposure group, baseline covariates </w:t>
      </w:r>
      <w:proofErr w:type="gramStart"/>
      <w:r w:rsidR="007B2559" w:rsidRPr="0009303C">
        <w:rPr>
          <w:rFonts w:ascii="Arial" w:hAnsi="Arial" w:cs="Arial"/>
          <w:bCs/>
        </w:rPr>
        <w:t>will be updated</w:t>
      </w:r>
      <w:proofErr w:type="gramEnd"/>
      <w:r w:rsidR="007B2559" w:rsidRPr="0009303C">
        <w:rPr>
          <w:rFonts w:ascii="Arial" w:hAnsi="Arial" w:cs="Arial"/>
          <w:bCs/>
        </w:rPr>
        <w:t xml:space="preserve">. </w:t>
      </w:r>
      <w:r w:rsidRPr="0009303C">
        <w:rPr>
          <w:rFonts w:ascii="Arial" w:hAnsi="Arial" w:cs="Arial"/>
        </w:rPr>
        <w:t xml:space="preserve">Treatment episode censoring will occur if a patient initiates a new therapy at </w:t>
      </w:r>
      <w:r w:rsidR="00A757F9">
        <w:rPr>
          <w:rFonts w:ascii="Arial" w:hAnsi="Arial" w:cs="Arial"/>
        </w:rPr>
        <w:t xml:space="preserve">same level or </w:t>
      </w:r>
      <w:r w:rsidR="007B2559" w:rsidRPr="0009303C">
        <w:rPr>
          <w:rFonts w:ascii="Arial" w:hAnsi="Arial" w:cs="Arial"/>
        </w:rPr>
        <w:t xml:space="preserve">a higher </w:t>
      </w:r>
      <w:r w:rsidRPr="0009303C">
        <w:rPr>
          <w:rFonts w:ascii="Arial" w:hAnsi="Arial" w:cs="Arial"/>
        </w:rPr>
        <w:t xml:space="preserve">level in the drug exposure hierarchy. </w:t>
      </w:r>
      <w:r w:rsidR="00555C4F">
        <w:rPr>
          <w:rFonts w:ascii="Arial" w:hAnsi="Arial" w:cs="Arial"/>
        </w:rPr>
        <w:t xml:space="preserve">Exposure will also </w:t>
      </w:r>
      <w:proofErr w:type="spellStart"/>
      <w:r w:rsidR="00555C4F">
        <w:rPr>
          <w:rFonts w:ascii="Arial" w:hAnsi="Arial" w:cs="Arial"/>
        </w:rPr>
        <w:t>becensored</w:t>
      </w:r>
      <w:proofErr w:type="spellEnd"/>
      <w:r w:rsidR="00555C4F">
        <w:rPr>
          <w:rFonts w:ascii="Arial" w:hAnsi="Arial" w:cs="Arial"/>
        </w:rPr>
        <w:t xml:space="preserve"> if patients start a non-</w:t>
      </w:r>
      <w:proofErr w:type="spellStart"/>
      <w:r w:rsidR="00555C4F">
        <w:rPr>
          <w:rFonts w:ascii="Arial" w:hAnsi="Arial" w:cs="Arial"/>
        </w:rPr>
        <w:t>TNFi</w:t>
      </w:r>
      <w:proofErr w:type="spellEnd"/>
      <w:r w:rsidR="00555C4F">
        <w:rPr>
          <w:rFonts w:ascii="Arial" w:hAnsi="Arial" w:cs="Arial"/>
        </w:rPr>
        <w:t xml:space="preserve"> biologic (e.g. abatacept, secukinumab).</w:t>
      </w:r>
      <w:r w:rsidR="00555F1A">
        <w:rPr>
          <w:rFonts w:ascii="Arial" w:hAnsi="Arial" w:cs="Arial"/>
        </w:rPr>
        <w:t xml:space="preserve"> Patients </w:t>
      </w:r>
      <w:r w:rsidR="009C7372">
        <w:rPr>
          <w:rFonts w:ascii="Arial" w:hAnsi="Arial" w:cs="Arial"/>
        </w:rPr>
        <w:t>will contribute person</w:t>
      </w:r>
      <w:r w:rsidR="00844627">
        <w:rPr>
          <w:rFonts w:ascii="Arial" w:hAnsi="Arial" w:cs="Arial"/>
        </w:rPr>
        <w:t>-</w:t>
      </w:r>
      <w:r w:rsidR="009C7372">
        <w:rPr>
          <w:rFonts w:ascii="Arial" w:hAnsi="Arial" w:cs="Arial"/>
        </w:rPr>
        <w:t xml:space="preserve">time to the </w:t>
      </w:r>
      <w:proofErr w:type="gramStart"/>
      <w:r w:rsidR="009C7372">
        <w:rPr>
          <w:rFonts w:ascii="Arial" w:hAnsi="Arial" w:cs="Arial"/>
        </w:rPr>
        <w:t>3</w:t>
      </w:r>
      <w:proofErr w:type="gramEnd"/>
      <w:r w:rsidR="009C7372">
        <w:rPr>
          <w:rFonts w:ascii="Arial" w:hAnsi="Arial" w:cs="Arial"/>
        </w:rPr>
        <w:t xml:space="preserve"> exposure groups only if the 6 months prior to the treatment episode start date </w:t>
      </w:r>
      <w:r w:rsidR="00804040">
        <w:rPr>
          <w:rFonts w:ascii="Arial" w:hAnsi="Arial" w:cs="Arial"/>
        </w:rPr>
        <w:t>is uncontaminated</w:t>
      </w:r>
      <w:r w:rsidR="009C7372">
        <w:rPr>
          <w:rFonts w:ascii="Arial" w:hAnsi="Arial" w:cs="Arial"/>
        </w:rPr>
        <w:t xml:space="preserve"> by exposure to any treatment higher in the exposure hierarchy. </w:t>
      </w:r>
      <w:r w:rsidR="00804040">
        <w:rPr>
          <w:rFonts w:ascii="Arial" w:hAnsi="Arial" w:cs="Arial"/>
        </w:rPr>
        <w:t xml:space="preserve">For example, if a patient is on </w:t>
      </w:r>
      <w:proofErr w:type="spellStart"/>
      <w:r w:rsidR="00804040">
        <w:rPr>
          <w:rFonts w:ascii="Arial" w:hAnsi="Arial" w:cs="Arial"/>
        </w:rPr>
        <w:t>TNFi</w:t>
      </w:r>
      <w:proofErr w:type="spellEnd"/>
      <w:r w:rsidR="00804040">
        <w:rPr>
          <w:rFonts w:ascii="Arial" w:hAnsi="Arial" w:cs="Arial"/>
        </w:rPr>
        <w:t xml:space="preserve"> and then adds a DMARD within 6 months of the most recent </w:t>
      </w:r>
      <w:proofErr w:type="spellStart"/>
      <w:r w:rsidR="00804040">
        <w:rPr>
          <w:rFonts w:ascii="Arial" w:hAnsi="Arial" w:cs="Arial"/>
        </w:rPr>
        <w:t>TNFi</w:t>
      </w:r>
      <w:proofErr w:type="spellEnd"/>
      <w:r w:rsidR="00804040">
        <w:rPr>
          <w:rFonts w:ascii="Arial" w:hAnsi="Arial" w:cs="Arial"/>
        </w:rPr>
        <w:t xml:space="preserve"> prescription/infusion, this entire DMARD treatment episode </w:t>
      </w:r>
      <w:proofErr w:type="gramStart"/>
      <w:r w:rsidR="00804040">
        <w:rPr>
          <w:rFonts w:ascii="Arial" w:hAnsi="Arial" w:cs="Arial"/>
        </w:rPr>
        <w:t>will not be counted</w:t>
      </w:r>
      <w:proofErr w:type="gramEnd"/>
      <w:r w:rsidR="00804040">
        <w:rPr>
          <w:rFonts w:ascii="Arial" w:hAnsi="Arial" w:cs="Arial"/>
        </w:rPr>
        <w:t xml:space="preserve">. The rationale for this rule is to be able </w:t>
      </w:r>
      <w:proofErr w:type="gramStart"/>
      <w:r w:rsidR="00804040">
        <w:rPr>
          <w:rFonts w:ascii="Arial" w:hAnsi="Arial" w:cs="Arial"/>
        </w:rPr>
        <w:t>to</w:t>
      </w:r>
      <w:ins w:id="63" w:author="Jeffrey Curtis" w:date="2017-05-02T17:47:00Z">
        <w:r w:rsidR="00091BC3">
          <w:rPr>
            <w:rFonts w:ascii="Arial" w:hAnsi="Arial" w:cs="Arial"/>
          </w:rPr>
          <w:t xml:space="preserve"> </w:t>
        </w:r>
      </w:ins>
      <w:r w:rsidR="00804040">
        <w:rPr>
          <w:rFonts w:ascii="Arial" w:hAnsi="Arial" w:cs="Arial"/>
        </w:rPr>
        <w:t>correctly</w:t>
      </w:r>
      <w:r w:rsidR="00774ADC">
        <w:rPr>
          <w:rFonts w:ascii="Arial" w:hAnsi="Arial" w:cs="Arial"/>
        </w:rPr>
        <w:t xml:space="preserve"> </w:t>
      </w:r>
      <w:r w:rsidR="00804040">
        <w:rPr>
          <w:rFonts w:ascii="Arial" w:hAnsi="Arial" w:cs="Arial"/>
        </w:rPr>
        <w:t>classify</w:t>
      </w:r>
      <w:proofErr w:type="gramEnd"/>
      <w:r w:rsidR="00804040">
        <w:rPr>
          <w:rFonts w:ascii="Arial" w:hAnsi="Arial" w:cs="Arial"/>
        </w:rPr>
        <w:t xml:space="preserve"> DMARD exposure that is free of recent or concomitant biologic use. In addition, if someone is on a </w:t>
      </w:r>
      <w:proofErr w:type="gramStart"/>
      <w:r w:rsidR="00804040">
        <w:rPr>
          <w:rFonts w:ascii="Arial" w:hAnsi="Arial" w:cs="Arial"/>
        </w:rPr>
        <w:t>biologic and stops taking it</w:t>
      </w:r>
      <w:proofErr w:type="gramEnd"/>
      <w:r w:rsidR="00804040">
        <w:rPr>
          <w:rFonts w:ascii="Arial" w:hAnsi="Arial" w:cs="Arial"/>
        </w:rPr>
        <w:t xml:space="preserve"> and initiates no new treatment, exposure will extend by 90 days after discontinuation, and then 6 months later, the patient will begin to contribute person-time to </w:t>
      </w:r>
      <w:r w:rsidR="007C7E0E">
        <w:rPr>
          <w:rFonts w:ascii="Arial" w:hAnsi="Arial" w:cs="Arial"/>
        </w:rPr>
        <w:t xml:space="preserve">the </w:t>
      </w:r>
      <w:r w:rsidR="00E4005E">
        <w:rPr>
          <w:rFonts w:ascii="Arial" w:hAnsi="Arial" w:cs="Arial"/>
        </w:rPr>
        <w:t xml:space="preserve">lowest level </w:t>
      </w:r>
      <w:r w:rsidR="00804040">
        <w:rPr>
          <w:rFonts w:ascii="Arial" w:hAnsi="Arial" w:cs="Arial"/>
        </w:rPr>
        <w:t xml:space="preserve">exposure group </w:t>
      </w:r>
      <w:r w:rsidR="00E42401">
        <w:rPr>
          <w:rFonts w:ascii="Arial" w:hAnsi="Arial" w:cs="Arial"/>
        </w:rPr>
        <w:t>(no treatment</w:t>
      </w:r>
      <w:r w:rsidR="007C7E0E">
        <w:rPr>
          <w:rFonts w:ascii="Arial" w:hAnsi="Arial" w:cs="Arial"/>
        </w:rPr>
        <w:t>/NSAIDs</w:t>
      </w:r>
      <w:r w:rsidR="00E42401">
        <w:rPr>
          <w:rFonts w:ascii="Arial" w:hAnsi="Arial" w:cs="Arial"/>
        </w:rPr>
        <w:t>)</w:t>
      </w:r>
      <w:r w:rsidR="00804040">
        <w:rPr>
          <w:rFonts w:ascii="Arial" w:hAnsi="Arial" w:cs="Arial"/>
        </w:rPr>
        <w:t>.</w:t>
      </w:r>
    </w:p>
    <w:p w:rsidR="00FF66DD" w:rsidRPr="0009303C" w:rsidRDefault="00FF66DD" w:rsidP="00212685">
      <w:pPr>
        <w:pStyle w:val="Paragraph"/>
        <w:spacing w:after="0" w:line="480" w:lineRule="auto"/>
        <w:rPr>
          <w:rFonts w:ascii="Arial" w:hAnsi="Arial" w:cs="Arial"/>
        </w:rPr>
      </w:pPr>
    </w:p>
    <w:p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This section provides sufficient details regarding how to define exposure of interest. The following information should be provided:</w:t>
      </w:r>
    </w:p>
    <w:p w:rsidR="009235C8" w:rsidRPr="003D6585" w:rsidRDefault="009235C8" w:rsidP="00212685">
      <w:pPr>
        <w:pStyle w:val="C-InstructionText"/>
        <w:numPr>
          <w:ilvl w:val="0"/>
          <w:numId w:val="29"/>
        </w:numPr>
        <w:spacing w:before="0" w:after="0" w:line="480" w:lineRule="auto"/>
        <w:rPr>
          <w:rFonts w:ascii="Arial" w:hAnsi="Arial" w:cs="Arial"/>
        </w:rPr>
      </w:pPr>
      <w:r w:rsidRPr="003D6585">
        <w:rPr>
          <w:rFonts w:ascii="Arial" w:hAnsi="Arial" w:cs="Arial"/>
        </w:rPr>
        <w:t xml:space="preserve">Brief definition in terms of medical codes. Provide citation if applicable </w:t>
      </w:r>
    </w:p>
    <w:p w:rsidR="009235C8" w:rsidRPr="003D6585" w:rsidRDefault="009235C8" w:rsidP="00212685">
      <w:pPr>
        <w:pStyle w:val="C-InstructionText"/>
        <w:numPr>
          <w:ilvl w:val="0"/>
          <w:numId w:val="29"/>
        </w:numPr>
        <w:spacing w:before="0" w:after="0" w:line="480" w:lineRule="auto"/>
        <w:rPr>
          <w:rFonts w:ascii="Arial" w:hAnsi="Arial" w:cs="Arial"/>
        </w:rPr>
      </w:pPr>
      <w:r w:rsidRPr="003D6585">
        <w:rPr>
          <w:rFonts w:ascii="Arial" w:hAnsi="Arial" w:cs="Arial"/>
        </w:rPr>
        <w:t xml:space="preserve">Brief specification of  time windows for identification of exposure </w:t>
      </w:r>
    </w:p>
    <w:p w:rsidR="009235C8" w:rsidRPr="003D6585" w:rsidRDefault="009235C8" w:rsidP="00212685">
      <w:pPr>
        <w:pStyle w:val="C-Heading3"/>
        <w:spacing w:before="0" w:after="0" w:line="480" w:lineRule="auto"/>
        <w:rPr>
          <w:rFonts w:cs="Arial"/>
        </w:rPr>
      </w:pPr>
      <w:bookmarkStart w:id="64" w:name="_Toc481501042"/>
      <w:bookmarkStart w:id="65" w:name="_Toc404258871"/>
      <w:r w:rsidRPr="003D6585">
        <w:rPr>
          <w:rFonts w:cs="Arial"/>
        </w:rPr>
        <w:t>Outcome Definitions and Measurement</w:t>
      </w:r>
      <w:bookmarkEnd w:id="64"/>
      <w:r w:rsidRPr="003D6585">
        <w:rPr>
          <w:rFonts w:cs="Arial"/>
        </w:rPr>
        <w:t xml:space="preserve"> </w:t>
      </w:r>
      <w:bookmarkEnd w:id="65"/>
    </w:p>
    <w:p w:rsidR="00031190" w:rsidRDefault="001D5D0E" w:rsidP="00212685">
      <w:pPr>
        <w:pStyle w:val="C-BodyText"/>
        <w:spacing w:line="480" w:lineRule="auto"/>
        <w:rPr>
          <w:ins w:id="66" w:author="Jeffrey Curtis" w:date="2017-05-11T12:07:00Z"/>
          <w:rFonts w:ascii="Arial" w:hAnsi="Arial" w:cs="Arial"/>
        </w:rPr>
      </w:pPr>
      <w:r w:rsidRPr="003D6585">
        <w:rPr>
          <w:rFonts w:ascii="Arial" w:hAnsi="Arial" w:cs="Arial"/>
        </w:rPr>
        <w:t xml:space="preserve">The </w:t>
      </w:r>
      <w:ins w:id="67" w:author="Jeffrey Curtis" w:date="2017-05-11T12:21:00Z">
        <w:r w:rsidR="00305F11">
          <w:rPr>
            <w:rFonts w:ascii="Arial" w:hAnsi="Arial" w:cs="Arial"/>
          </w:rPr>
          <w:t xml:space="preserve">13 </w:t>
        </w:r>
      </w:ins>
      <w:r w:rsidRPr="003D6585">
        <w:rPr>
          <w:rFonts w:ascii="Arial" w:hAnsi="Arial" w:cs="Arial"/>
        </w:rPr>
        <w:t>outcomes of interest include disease manifestations and comorbidities (</w:t>
      </w:r>
      <w:del w:id="68" w:author="Jeffrey Curtis" w:date="2017-05-11T12:21:00Z">
        <w:r w:rsidRPr="003D6585" w:rsidDel="00305F11">
          <w:rPr>
            <w:rFonts w:ascii="Arial" w:hAnsi="Arial" w:cs="Arial"/>
          </w:rPr>
          <w:delText>6</w:delText>
        </w:r>
      </w:del>
      <w:ins w:id="69" w:author="Jeffrey Curtis" w:date="2017-05-11T12:21:00Z">
        <w:r w:rsidR="00305F11">
          <w:rPr>
            <w:rFonts w:ascii="Arial" w:hAnsi="Arial" w:cs="Arial"/>
          </w:rPr>
          <w:t>8</w:t>
        </w:r>
      </w:ins>
      <w:r w:rsidRPr="003D6585">
        <w:rPr>
          <w:rFonts w:ascii="Arial" w:hAnsi="Arial" w:cs="Arial"/>
        </w:rPr>
        <w:t xml:space="preserve"> categories, see Table </w:t>
      </w:r>
      <w:r w:rsidR="009B4708" w:rsidRPr="003D6585">
        <w:rPr>
          <w:rFonts w:ascii="Arial" w:hAnsi="Arial" w:cs="Arial"/>
        </w:rPr>
        <w:t>2</w:t>
      </w:r>
      <w:r w:rsidRPr="003D6585">
        <w:rPr>
          <w:rFonts w:ascii="Arial" w:hAnsi="Arial" w:cs="Arial"/>
        </w:rPr>
        <w:t>), hospitalized infection, and malignancy (subdivided as hematologic, solid tumors, and NMSC).</w:t>
      </w:r>
    </w:p>
    <w:p w:rsidR="00031190" w:rsidRDefault="00031190">
      <w:pPr>
        <w:rPr>
          <w:ins w:id="70" w:author="Jeffrey Curtis" w:date="2017-05-11T12:07:00Z"/>
          <w:rFonts w:ascii="Arial" w:hAnsi="Arial"/>
        </w:rPr>
      </w:pPr>
      <w:ins w:id="71" w:author="Jeffrey Curtis" w:date="2017-05-11T12:07:00Z">
        <w:r>
          <w:rPr>
            <w:rFonts w:ascii="Arial" w:hAnsi="Arial"/>
          </w:rPr>
          <w:br w:type="page"/>
        </w:r>
      </w:ins>
    </w:p>
    <w:p w:rsidR="00930EF4" w:rsidRPr="003D6585" w:rsidRDefault="00930EF4" w:rsidP="00212685">
      <w:pPr>
        <w:pStyle w:val="C-BodyText"/>
        <w:spacing w:line="480" w:lineRule="auto"/>
        <w:rPr>
          <w:rFonts w:ascii="Arial" w:hAnsi="Arial" w:cs="Arial"/>
        </w:rPr>
      </w:pPr>
    </w:p>
    <w:tbl>
      <w:tblPr>
        <w:tblStyle w:val="TableGrid"/>
        <w:tblW w:w="0" w:type="auto"/>
        <w:tblLook w:val="04A0" w:firstRow="1" w:lastRow="0" w:firstColumn="1" w:lastColumn="0" w:noHBand="0" w:noVBand="1"/>
        <w:tblPrChange w:id="72" w:author="Jeffrey Curtis" w:date="2017-05-11T12:26:00Z">
          <w:tblPr>
            <w:tblStyle w:val="TableGrid"/>
            <w:tblW w:w="0" w:type="auto"/>
            <w:tblLook w:val="04A0" w:firstRow="1" w:lastRow="0" w:firstColumn="1" w:lastColumn="0" w:noHBand="0" w:noVBand="1"/>
          </w:tblPr>
        </w:tblPrChange>
      </w:tblPr>
      <w:tblGrid>
        <w:gridCol w:w="3348"/>
        <w:gridCol w:w="4608"/>
        <w:gridCol w:w="432"/>
        <w:tblGridChange w:id="73">
          <w:tblGrid>
            <w:gridCol w:w="3348"/>
            <w:gridCol w:w="4608"/>
          </w:tblGrid>
        </w:tblGridChange>
      </w:tblGrid>
      <w:tr w:rsidR="001D5D0E" w:rsidRPr="003D6585" w:rsidTr="005A76DC">
        <w:tc>
          <w:tcPr>
            <w:tcW w:w="8388" w:type="dxa"/>
            <w:gridSpan w:val="3"/>
            <w:tcPrChange w:id="74" w:author="Jeffrey Curtis" w:date="2017-05-11T12:26:00Z">
              <w:tcPr>
                <w:tcW w:w="7956" w:type="dxa"/>
                <w:gridSpan w:val="2"/>
              </w:tcPr>
            </w:tcPrChange>
          </w:tcPr>
          <w:p w:rsidR="001D5D0E" w:rsidRPr="003D6585" w:rsidRDefault="001D5D0E" w:rsidP="009B4708">
            <w:pPr>
              <w:jc w:val="center"/>
              <w:rPr>
                <w:rFonts w:ascii="Arial" w:hAnsi="Arial"/>
                <w:b/>
                <w:szCs w:val="24"/>
              </w:rPr>
            </w:pPr>
            <w:r w:rsidRPr="003D6585">
              <w:rPr>
                <w:rFonts w:ascii="Arial" w:hAnsi="Arial"/>
                <w:b/>
                <w:szCs w:val="24"/>
              </w:rPr>
              <w:t xml:space="preserve">Table </w:t>
            </w:r>
            <w:r w:rsidR="009B4708" w:rsidRPr="003D6585">
              <w:rPr>
                <w:rFonts w:ascii="Arial" w:hAnsi="Arial"/>
                <w:b/>
                <w:szCs w:val="24"/>
              </w:rPr>
              <w:t>2</w:t>
            </w:r>
            <w:r w:rsidRPr="003D6585">
              <w:rPr>
                <w:rFonts w:ascii="Arial" w:hAnsi="Arial"/>
                <w:b/>
                <w:szCs w:val="24"/>
              </w:rPr>
              <w:t xml:space="preserve">: AS-specific co-morbidities and </w:t>
            </w:r>
            <w:r w:rsidRPr="003D6585">
              <w:rPr>
                <w:rFonts w:ascii="Arial" w:hAnsi="Arial"/>
                <w:b/>
                <w:szCs w:val="24"/>
              </w:rPr>
              <w:br/>
              <w:t>disease manifestations of interest</w:t>
            </w:r>
          </w:p>
        </w:tc>
      </w:tr>
      <w:tr w:rsidR="00E42401" w:rsidRPr="003D6585" w:rsidTr="005A76DC">
        <w:tc>
          <w:tcPr>
            <w:tcW w:w="3348" w:type="dxa"/>
            <w:tcPrChange w:id="75" w:author="Jeffrey Curtis" w:date="2017-05-11T12:26:00Z">
              <w:tcPr>
                <w:tcW w:w="3348" w:type="dxa"/>
              </w:tcPr>
            </w:tcPrChange>
          </w:tcPr>
          <w:p w:rsidR="00E42401" w:rsidRPr="00CB36F5" w:rsidRDefault="00725555" w:rsidP="001D5D0E">
            <w:pPr>
              <w:rPr>
                <w:rFonts w:ascii="Arial" w:hAnsi="Arial"/>
                <w:b/>
                <w:szCs w:val="24"/>
              </w:rPr>
            </w:pPr>
            <w:r w:rsidRPr="00CB36F5">
              <w:rPr>
                <w:rFonts w:ascii="Arial" w:hAnsi="Arial"/>
                <w:b/>
                <w:szCs w:val="24"/>
              </w:rPr>
              <w:t>Outcome Categories</w:t>
            </w:r>
          </w:p>
        </w:tc>
        <w:tc>
          <w:tcPr>
            <w:tcW w:w="5040" w:type="dxa"/>
            <w:gridSpan w:val="2"/>
            <w:tcPrChange w:id="76" w:author="Jeffrey Curtis" w:date="2017-05-11T12:26:00Z">
              <w:tcPr>
                <w:tcW w:w="4608" w:type="dxa"/>
              </w:tcPr>
            </w:tcPrChange>
          </w:tcPr>
          <w:p w:rsidR="00E42401" w:rsidRPr="00CB36F5" w:rsidRDefault="00725555" w:rsidP="001D5D0E">
            <w:pPr>
              <w:rPr>
                <w:rFonts w:ascii="Arial" w:hAnsi="Arial"/>
                <w:b/>
              </w:rPr>
            </w:pPr>
            <w:r w:rsidRPr="00CB36F5">
              <w:rPr>
                <w:rFonts w:ascii="Arial" w:hAnsi="Arial"/>
                <w:b/>
              </w:rPr>
              <w:t>Specific Manifestation</w:t>
            </w:r>
          </w:p>
        </w:tc>
      </w:tr>
      <w:tr w:rsidR="001D5D0E" w:rsidRPr="003D6585" w:rsidTr="005A76DC">
        <w:tc>
          <w:tcPr>
            <w:tcW w:w="3348" w:type="dxa"/>
            <w:tcPrChange w:id="77" w:author="Jeffrey Curtis" w:date="2017-05-11T12:26:00Z">
              <w:tcPr>
                <w:tcW w:w="3348" w:type="dxa"/>
              </w:tcPr>
            </w:tcPrChange>
          </w:tcPr>
          <w:p w:rsidR="001D5D0E" w:rsidRPr="003D6585" w:rsidRDefault="001D5D0E" w:rsidP="001D5D0E">
            <w:pPr>
              <w:rPr>
                <w:rFonts w:ascii="Arial" w:hAnsi="Arial"/>
                <w:szCs w:val="24"/>
              </w:rPr>
            </w:pPr>
            <w:r w:rsidRPr="003D6585">
              <w:rPr>
                <w:rFonts w:ascii="Arial" w:hAnsi="Arial"/>
                <w:szCs w:val="24"/>
              </w:rPr>
              <w:t xml:space="preserve">Cardiac </w:t>
            </w:r>
            <w:r w:rsidR="008F2E54">
              <w:rPr>
                <w:rFonts w:ascii="Arial" w:hAnsi="Arial"/>
                <w:szCs w:val="24"/>
              </w:rPr>
              <w:t>d</w:t>
            </w:r>
            <w:r w:rsidRPr="003D6585">
              <w:rPr>
                <w:rFonts w:ascii="Arial" w:hAnsi="Arial"/>
                <w:szCs w:val="24"/>
              </w:rPr>
              <w:t>isease</w:t>
            </w:r>
          </w:p>
        </w:tc>
        <w:tc>
          <w:tcPr>
            <w:tcW w:w="5040" w:type="dxa"/>
            <w:gridSpan w:val="2"/>
            <w:tcPrChange w:id="78" w:author="Jeffrey Curtis" w:date="2017-05-11T12:26:00Z">
              <w:tcPr>
                <w:tcW w:w="4608" w:type="dxa"/>
              </w:tcPr>
            </w:tcPrChange>
          </w:tcPr>
          <w:p w:rsidR="001D5D0E" w:rsidRPr="003D6585" w:rsidRDefault="00F37337" w:rsidP="001D5D0E">
            <w:pPr>
              <w:rPr>
                <w:rFonts w:ascii="Arial" w:hAnsi="Arial"/>
              </w:rPr>
            </w:pPr>
            <w:r w:rsidRPr="003D6585">
              <w:rPr>
                <w:rFonts w:ascii="Arial" w:hAnsi="Arial"/>
              </w:rPr>
              <w:t>Conduction block</w:t>
            </w:r>
            <w:ins w:id="79" w:author="Jeffrey Curtis" w:date="2017-05-11T11:50:00Z">
              <w:r w:rsidR="006B3018">
                <w:rPr>
                  <w:rFonts w:ascii="Arial" w:hAnsi="Arial"/>
                </w:rPr>
                <w:t>*</w:t>
              </w:r>
            </w:ins>
          </w:p>
        </w:tc>
      </w:tr>
      <w:tr w:rsidR="001D5D0E" w:rsidRPr="003D6585" w:rsidTr="005A76DC">
        <w:tc>
          <w:tcPr>
            <w:tcW w:w="3348" w:type="dxa"/>
            <w:tcPrChange w:id="80"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81" w:author="Jeffrey Curtis" w:date="2017-05-11T12:26:00Z">
              <w:tcPr>
                <w:tcW w:w="4608" w:type="dxa"/>
              </w:tcPr>
            </w:tcPrChange>
          </w:tcPr>
          <w:p w:rsidR="001D5D0E" w:rsidRPr="003D6585" w:rsidRDefault="001D5D0E" w:rsidP="001D5D0E">
            <w:pPr>
              <w:tabs>
                <w:tab w:val="num" w:pos="600"/>
              </w:tabs>
              <w:rPr>
                <w:rFonts w:ascii="Arial" w:hAnsi="Arial"/>
                <w:szCs w:val="24"/>
              </w:rPr>
            </w:pPr>
            <w:r w:rsidRPr="003D6585">
              <w:rPr>
                <w:rFonts w:ascii="Arial" w:hAnsi="Arial"/>
                <w:szCs w:val="24"/>
              </w:rPr>
              <w:t>Aortic insufficiency/aortic regurgitation</w:t>
            </w:r>
            <w:ins w:id="82" w:author="Jeffrey Curtis" w:date="2017-05-11T11:50:00Z">
              <w:r w:rsidR="006B3018">
                <w:rPr>
                  <w:rFonts w:ascii="Arial" w:hAnsi="Arial"/>
                  <w:szCs w:val="24"/>
                </w:rPr>
                <w:t>*</w:t>
              </w:r>
            </w:ins>
            <w:r w:rsidRPr="003D6585">
              <w:rPr>
                <w:rFonts w:ascii="Arial" w:hAnsi="Arial"/>
                <w:szCs w:val="24"/>
              </w:rPr>
              <w:t xml:space="preserve"> </w:t>
            </w:r>
          </w:p>
        </w:tc>
      </w:tr>
      <w:tr w:rsidR="00607211" w:rsidRPr="003D6585" w:rsidTr="005A76DC">
        <w:tc>
          <w:tcPr>
            <w:tcW w:w="3348" w:type="dxa"/>
            <w:tcPrChange w:id="83" w:author="Jeffrey Curtis" w:date="2017-05-11T12:26:00Z">
              <w:tcPr>
                <w:tcW w:w="3348" w:type="dxa"/>
              </w:tcPr>
            </w:tcPrChange>
          </w:tcPr>
          <w:p w:rsidR="00607211" w:rsidRPr="003D6585" w:rsidRDefault="00607211" w:rsidP="001D5D0E">
            <w:pPr>
              <w:rPr>
                <w:rFonts w:ascii="Arial" w:hAnsi="Arial"/>
                <w:szCs w:val="24"/>
              </w:rPr>
            </w:pPr>
          </w:p>
        </w:tc>
        <w:tc>
          <w:tcPr>
            <w:tcW w:w="5040" w:type="dxa"/>
            <w:gridSpan w:val="2"/>
            <w:tcPrChange w:id="84" w:author="Jeffrey Curtis" w:date="2017-05-11T12:26:00Z">
              <w:tcPr>
                <w:tcW w:w="4608" w:type="dxa"/>
              </w:tcPr>
            </w:tcPrChange>
          </w:tcPr>
          <w:p w:rsidR="00607211" w:rsidRPr="003D6585" w:rsidRDefault="00607211" w:rsidP="001D5D0E">
            <w:pPr>
              <w:tabs>
                <w:tab w:val="num" w:pos="600"/>
              </w:tabs>
              <w:rPr>
                <w:rFonts w:ascii="Arial" w:hAnsi="Arial"/>
                <w:szCs w:val="24"/>
              </w:rPr>
            </w:pPr>
            <w:r>
              <w:rPr>
                <w:rFonts w:ascii="Arial" w:hAnsi="Arial"/>
                <w:szCs w:val="24"/>
              </w:rPr>
              <w:t>Myocardial infarction</w:t>
            </w:r>
          </w:p>
        </w:tc>
      </w:tr>
      <w:tr w:rsidR="001D5D0E" w:rsidRPr="003D6585" w:rsidTr="005A76DC">
        <w:tc>
          <w:tcPr>
            <w:tcW w:w="3348" w:type="dxa"/>
            <w:tcPrChange w:id="85" w:author="Jeffrey Curtis" w:date="2017-05-11T12:26:00Z">
              <w:tcPr>
                <w:tcW w:w="3348" w:type="dxa"/>
              </w:tcPr>
            </w:tcPrChange>
          </w:tcPr>
          <w:p w:rsidR="001D5D0E" w:rsidRPr="003D6585" w:rsidRDefault="001D5D0E" w:rsidP="00555F1A">
            <w:pPr>
              <w:rPr>
                <w:rFonts w:ascii="Arial" w:hAnsi="Arial"/>
                <w:szCs w:val="24"/>
              </w:rPr>
            </w:pPr>
            <w:r w:rsidRPr="003D6585">
              <w:rPr>
                <w:rFonts w:ascii="Arial" w:hAnsi="Arial"/>
                <w:szCs w:val="24"/>
              </w:rPr>
              <w:t>Osteoporo</w:t>
            </w:r>
            <w:r w:rsidR="00555F1A">
              <w:rPr>
                <w:rFonts w:ascii="Arial" w:hAnsi="Arial"/>
                <w:szCs w:val="24"/>
              </w:rPr>
              <w:t xml:space="preserve">tic </w:t>
            </w:r>
            <w:r w:rsidRPr="003D6585">
              <w:rPr>
                <w:rFonts w:ascii="Arial" w:hAnsi="Arial"/>
                <w:szCs w:val="24"/>
              </w:rPr>
              <w:t>fracture</w:t>
            </w:r>
          </w:p>
        </w:tc>
        <w:tc>
          <w:tcPr>
            <w:tcW w:w="5040" w:type="dxa"/>
            <w:gridSpan w:val="2"/>
            <w:tcPrChange w:id="86"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4"/>
              </w:rPr>
              <w:t xml:space="preserve">Clinical </w:t>
            </w:r>
            <w:r w:rsidR="008F2E54">
              <w:rPr>
                <w:rFonts w:ascii="Arial" w:hAnsi="Arial"/>
                <w:szCs w:val="24"/>
              </w:rPr>
              <w:t>v</w:t>
            </w:r>
            <w:r w:rsidRPr="003D6585">
              <w:rPr>
                <w:rFonts w:ascii="Arial" w:hAnsi="Arial"/>
                <w:szCs w:val="24"/>
              </w:rPr>
              <w:t xml:space="preserve">ertebral </w:t>
            </w:r>
            <w:r w:rsidR="008F2E54">
              <w:rPr>
                <w:rFonts w:ascii="Arial" w:hAnsi="Arial"/>
                <w:szCs w:val="24"/>
              </w:rPr>
              <w:t>f</w:t>
            </w:r>
            <w:r w:rsidRPr="003D6585">
              <w:rPr>
                <w:rFonts w:ascii="Arial" w:hAnsi="Arial"/>
                <w:szCs w:val="24"/>
              </w:rPr>
              <w:t>racture</w:t>
            </w:r>
          </w:p>
          <w:p w:rsidR="001D5D0E" w:rsidRPr="003D6585" w:rsidRDefault="001D5D0E" w:rsidP="00555F1A">
            <w:pPr>
              <w:rPr>
                <w:rFonts w:ascii="Arial" w:hAnsi="Arial"/>
                <w:szCs w:val="24"/>
              </w:rPr>
            </w:pPr>
            <w:r w:rsidRPr="003D6585">
              <w:rPr>
                <w:rFonts w:ascii="Arial" w:hAnsi="Arial"/>
                <w:szCs w:val="24"/>
              </w:rPr>
              <w:t xml:space="preserve">Non-vertebral </w:t>
            </w:r>
            <w:ins w:id="87" w:author="Jeffrey Curtis" w:date="2017-05-11T12:07:00Z">
              <w:r w:rsidR="00031190">
                <w:rPr>
                  <w:rFonts w:ascii="Arial" w:hAnsi="Arial"/>
                  <w:szCs w:val="24"/>
                </w:rPr>
                <w:t xml:space="preserve">osteoporotic </w:t>
              </w:r>
            </w:ins>
            <w:r w:rsidRPr="003D6585">
              <w:rPr>
                <w:rFonts w:ascii="Arial" w:hAnsi="Arial"/>
                <w:szCs w:val="24"/>
              </w:rPr>
              <w:t>fracture</w:t>
            </w:r>
            <w:ins w:id="88" w:author="Jeffrey Curtis" w:date="2017-05-11T12:07:00Z">
              <w:r w:rsidR="00031190">
                <w:rPr>
                  <w:rFonts w:ascii="Arial" w:hAnsi="Arial"/>
                  <w:szCs w:val="24"/>
                </w:rPr>
                <w:t xml:space="preserve"> (hip, pelvis, femur, </w:t>
              </w:r>
              <w:proofErr w:type="spellStart"/>
              <w:r w:rsidR="00031190">
                <w:rPr>
                  <w:rFonts w:ascii="Arial" w:hAnsi="Arial"/>
                  <w:szCs w:val="24"/>
                </w:rPr>
                <w:t>humerus</w:t>
              </w:r>
              <w:proofErr w:type="spellEnd"/>
              <w:r w:rsidR="00031190">
                <w:rPr>
                  <w:rFonts w:ascii="Arial" w:hAnsi="Arial"/>
                  <w:szCs w:val="24"/>
                </w:rPr>
                <w:t>, distal radiu</w:t>
              </w:r>
            </w:ins>
            <w:ins w:id="89" w:author="Jeffrey Curtis" w:date="2017-05-11T12:26:00Z">
              <w:r w:rsidR="005A76DC">
                <w:rPr>
                  <w:rFonts w:ascii="Arial" w:hAnsi="Arial"/>
                  <w:szCs w:val="24"/>
                </w:rPr>
                <w:t>s</w:t>
              </w:r>
            </w:ins>
            <w:ins w:id="90" w:author="Jeffrey Curtis" w:date="2017-05-11T12:07:00Z">
              <w:r w:rsidR="00031190">
                <w:rPr>
                  <w:rFonts w:ascii="Arial" w:hAnsi="Arial"/>
                  <w:szCs w:val="24"/>
                </w:rPr>
                <w:t>/ulna)</w:t>
              </w:r>
            </w:ins>
          </w:p>
        </w:tc>
      </w:tr>
      <w:tr w:rsidR="001D5D0E" w:rsidRPr="003D6585" w:rsidTr="005A76DC">
        <w:tc>
          <w:tcPr>
            <w:tcW w:w="3348" w:type="dxa"/>
            <w:tcPrChange w:id="91" w:author="Jeffrey Curtis" w:date="2017-05-11T12:26:00Z">
              <w:tcPr>
                <w:tcW w:w="3348" w:type="dxa"/>
              </w:tcPr>
            </w:tcPrChange>
          </w:tcPr>
          <w:p w:rsidR="001D5D0E" w:rsidRPr="003D6585" w:rsidRDefault="001D5D0E" w:rsidP="001D5D0E">
            <w:pPr>
              <w:rPr>
                <w:rFonts w:ascii="Arial" w:hAnsi="Arial"/>
                <w:szCs w:val="24"/>
              </w:rPr>
            </w:pPr>
            <w:r w:rsidRPr="003D6585">
              <w:rPr>
                <w:rFonts w:ascii="Arial" w:hAnsi="Arial"/>
                <w:szCs w:val="24"/>
              </w:rPr>
              <w:t xml:space="preserve">Neurological </w:t>
            </w:r>
            <w:r w:rsidR="008F2E54">
              <w:rPr>
                <w:rFonts w:ascii="Arial" w:hAnsi="Arial"/>
                <w:szCs w:val="24"/>
              </w:rPr>
              <w:t>d</w:t>
            </w:r>
            <w:r w:rsidRPr="003D6585">
              <w:rPr>
                <w:rFonts w:ascii="Arial" w:hAnsi="Arial"/>
                <w:szCs w:val="24"/>
              </w:rPr>
              <w:t>isease</w:t>
            </w:r>
          </w:p>
        </w:tc>
        <w:tc>
          <w:tcPr>
            <w:tcW w:w="5040" w:type="dxa"/>
            <w:gridSpan w:val="2"/>
            <w:tcPrChange w:id="92"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rPr>
              <w:t xml:space="preserve">Cauda </w:t>
            </w:r>
            <w:proofErr w:type="spellStart"/>
            <w:r w:rsidR="008F2E54">
              <w:rPr>
                <w:rFonts w:ascii="Arial" w:hAnsi="Arial"/>
              </w:rPr>
              <w:t>e</w:t>
            </w:r>
            <w:r w:rsidRPr="003D6585">
              <w:rPr>
                <w:rFonts w:ascii="Arial" w:hAnsi="Arial"/>
              </w:rPr>
              <w:t>quina</w:t>
            </w:r>
            <w:proofErr w:type="spellEnd"/>
            <w:r w:rsidRPr="003D6585">
              <w:rPr>
                <w:rFonts w:ascii="Arial" w:hAnsi="Arial"/>
              </w:rPr>
              <w:t xml:space="preserve"> syndrome</w:t>
            </w:r>
            <w:ins w:id="93" w:author="Jeffrey Curtis" w:date="2017-05-11T11:50:00Z">
              <w:r w:rsidR="006B3018">
                <w:rPr>
                  <w:rFonts w:ascii="Arial" w:hAnsi="Arial"/>
                </w:rPr>
                <w:t>*</w:t>
              </w:r>
            </w:ins>
          </w:p>
        </w:tc>
      </w:tr>
      <w:tr w:rsidR="001D5D0E" w:rsidRPr="003D6585" w:rsidTr="005A76DC">
        <w:tc>
          <w:tcPr>
            <w:tcW w:w="3348" w:type="dxa"/>
            <w:tcPrChange w:id="94"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95"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rPr>
              <w:t xml:space="preserve">Spinal </w:t>
            </w:r>
            <w:r w:rsidR="008F2E54">
              <w:rPr>
                <w:rFonts w:ascii="Arial" w:hAnsi="Arial"/>
              </w:rPr>
              <w:t>c</w:t>
            </w:r>
            <w:r w:rsidRPr="003D6585">
              <w:rPr>
                <w:rFonts w:ascii="Arial" w:hAnsi="Arial"/>
              </w:rPr>
              <w:t>ord compression</w:t>
            </w:r>
            <w:ins w:id="96" w:author="Jeffrey Curtis" w:date="2017-05-11T11:50:00Z">
              <w:r w:rsidR="006B3018">
                <w:rPr>
                  <w:rFonts w:ascii="Arial" w:hAnsi="Arial"/>
                </w:rPr>
                <w:t>*</w:t>
              </w:r>
            </w:ins>
          </w:p>
        </w:tc>
      </w:tr>
      <w:tr w:rsidR="001D5D0E" w:rsidRPr="003D6585" w:rsidTr="005A76DC">
        <w:tc>
          <w:tcPr>
            <w:tcW w:w="3348" w:type="dxa"/>
            <w:tcPrChange w:id="97" w:author="Jeffrey Curtis" w:date="2017-05-11T12:26:00Z">
              <w:tcPr>
                <w:tcW w:w="3348" w:type="dxa"/>
              </w:tcPr>
            </w:tcPrChange>
          </w:tcPr>
          <w:p w:rsidR="001D5D0E" w:rsidRPr="003D6585" w:rsidRDefault="001D5D0E" w:rsidP="001D5D0E">
            <w:pPr>
              <w:rPr>
                <w:rFonts w:ascii="Arial" w:hAnsi="Arial"/>
                <w:szCs w:val="24"/>
              </w:rPr>
            </w:pPr>
            <w:r w:rsidRPr="003D6585">
              <w:rPr>
                <w:rFonts w:ascii="Arial" w:hAnsi="Arial"/>
                <w:szCs w:val="24"/>
              </w:rPr>
              <w:t>Lung disease</w:t>
            </w:r>
          </w:p>
        </w:tc>
        <w:tc>
          <w:tcPr>
            <w:tcW w:w="5040" w:type="dxa"/>
            <w:gridSpan w:val="2"/>
            <w:tcPrChange w:id="98" w:author="Jeffrey Curtis" w:date="2017-05-11T12:26:00Z">
              <w:tcPr>
                <w:tcW w:w="4608" w:type="dxa"/>
              </w:tcPr>
            </w:tcPrChange>
          </w:tcPr>
          <w:p w:rsidR="001D5D0E" w:rsidRPr="003D6585" w:rsidRDefault="001D5D0E" w:rsidP="001D5D0E">
            <w:pPr>
              <w:rPr>
                <w:rFonts w:ascii="Arial" w:hAnsi="Arial"/>
                <w:szCs w:val="22"/>
              </w:rPr>
            </w:pPr>
            <w:r w:rsidRPr="003D6585">
              <w:rPr>
                <w:rFonts w:ascii="Arial" w:hAnsi="Arial"/>
                <w:szCs w:val="22"/>
              </w:rPr>
              <w:t xml:space="preserve">Apical </w:t>
            </w:r>
            <w:r w:rsidR="008F2E54">
              <w:rPr>
                <w:rFonts w:ascii="Arial" w:hAnsi="Arial"/>
                <w:szCs w:val="22"/>
              </w:rPr>
              <w:t>p</w:t>
            </w:r>
            <w:r w:rsidRPr="003D6585">
              <w:rPr>
                <w:rFonts w:ascii="Arial" w:hAnsi="Arial"/>
                <w:szCs w:val="22"/>
              </w:rPr>
              <w:t>ulmonary fibrosis</w:t>
            </w:r>
            <w:ins w:id="99" w:author="Jeffrey Curtis" w:date="2017-05-11T11:50:00Z">
              <w:r w:rsidR="006B3018">
                <w:rPr>
                  <w:rFonts w:ascii="Arial" w:hAnsi="Arial"/>
                  <w:szCs w:val="22"/>
                </w:rPr>
                <w:t>*</w:t>
              </w:r>
            </w:ins>
          </w:p>
        </w:tc>
      </w:tr>
      <w:tr w:rsidR="001D5D0E" w:rsidRPr="003D6585" w:rsidTr="005A76DC">
        <w:tc>
          <w:tcPr>
            <w:tcW w:w="3348" w:type="dxa"/>
            <w:tcPrChange w:id="100"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01" w:author="Jeffrey Curtis" w:date="2017-05-11T12:26:00Z">
              <w:tcPr>
                <w:tcW w:w="4608" w:type="dxa"/>
              </w:tcPr>
            </w:tcPrChange>
          </w:tcPr>
          <w:p w:rsidR="001D5D0E" w:rsidRPr="003D6585" w:rsidRDefault="001D5D0E" w:rsidP="001D5D0E">
            <w:pPr>
              <w:rPr>
                <w:rFonts w:ascii="Arial" w:hAnsi="Arial"/>
                <w:szCs w:val="22"/>
              </w:rPr>
            </w:pPr>
            <w:r w:rsidRPr="003D6585">
              <w:rPr>
                <w:rFonts w:ascii="Arial" w:hAnsi="Arial"/>
                <w:szCs w:val="22"/>
              </w:rPr>
              <w:t xml:space="preserve">Interstitial lung disease </w:t>
            </w:r>
            <w:r w:rsidR="00F37337">
              <w:rPr>
                <w:rFonts w:ascii="Arial" w:hAnsi="Arial"/>
                <w:szCs w:val="22"/>
              </w:rPr>
              <w:t xml:space="preserve"> (sensitive definition)</w:t>
            </w:r>
          </w:p>
        </w:tc>
      </w:tr>
      <w:tr w:rsidR="001D5D0E" w:rsidRPr="003D6585" w:rsidTr="005A76DC">
        <w:tc>
          <w:tcPr>
            <w:tcW w:w="3348" w:type="dxa"/>
            <w:tcPrChange w:id="102"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03" w:author="Jeffrey Curtis" w:date="2017-05-11T12:26:00Z">
              <w:tcPr>
                <w:tcW w:w="4608" w:type="dxa"/>
              </w:tcPr>
            </w:tcPrChange>
          </w:tcPr>
          <w:p w:rsidR="001D5D0E" w:rsidRPr="003D6585" w:rsidRDefault="001D5D0E" w:rsidP="001D5D0E">
            <w:pPr>
              <w:rPr>
                <w:rFonts w:ascii="Arial" w:hAnsi="Arial"/>
                <w:szCs w:val="22"/>
              </w:rPr>
            </w:pPr>
            <w:r w:rsidRPr="003D6585">
              <w:rPr>
                <w:rFonts w:ascii="Arial" w:hAnsi="Arial"/>
                <w:szCs w:val="22"/>
              </w:rPr>
              <w:t>Restrictive lung disease</w:t>
            </w:r>
            <w:ins w:id="104" w:author="Jeffrey Curtis" w:date="2017-05-11T11:50:00Z">
              <w:r w:rsidR="006B3018">
                <w:rPr>
                  <w:rFonts w:ascii="Arial" w:hAnsi="Arial"/>
                  <w:szCs w:val="22"/>
                </w:rPr>
                <w:t>*</w:t>
              </w:r>
            </w:ins>
            <w:r w:rsidRPr="003D6585">
              <w:rPr>
                <w:rFonts w:ascii="Arial" w:hAnsi="Arial"/>
                <w:szCs w:val="22"/>
              </w:rPr>
              <w:t xml:space="preserve"> </w:t>
            </w:r>
          </w:p>
        </w:tc>
      </w:tr>
      <w:tr w:rsidR="001D5D0E" w:rsidRPr="003D6585" w:rsidTr="005A76DC">
        <w:tc>
          <w:tcPr>
            <w:tcW w:w="3348" w:type="dxa"/>
            <w:tcPrChange w:id="105" w:author="Jeffrey Curtis" w:date="2017-05-11T12:26:00Z">
              <w:tcPr>
                <w:tcW w:w="3348" w:type="dxa"/>
              </w:tcPr>
            </w:tcPrChange>
          </w:tcPr>
          <w:p w:rsidR="001D5D0E" w:rsidRPr="003D6585" w:rsidRDefault="001D5D0E" w:rsidP="001D5D0E">
            <w:pPr>
              <w:rPr>
                <w:rFonts w:ascii="Arial" w:hAnsi="Arial"/>
                <w:szCs w:val="24"/>
              </w:rPr>
            </w:pPr>
            <w:r w:rsidRPr="003D6585">
              <w:rPr>
                <w:rFonts w:ascii="Arial" w:hAnsi="Arial"/>
                <w:szCs w:val="24"/>
              </w:rPr>
              <w:t>Kidney disease</w:t>
            </w:r>
          </w:p>
        </w:tc>
        <w:tc>
          <w:tcPr>
            <w:tcW w:w="5040" w:type="dxa"/>
            <w:gridSpan w:val="2"/>
            <w:tcPrChange w:id="106"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2"/>
              </w:rPr>
              <w:t>IgA nephropathy</w:t>
            </w:r>
            <w:ins w:id="107" w:author="Jeffrey Curtis" w:date="2017-05-11T11:50:00Z">
              <w:r w:rsidR="006B3018">
                <w:rPr>
                  <w:rFonts w:ascii="Arial" w:hAnsi="Arial"/>
                  <w:szCs w:val="22"/>
                </w:rPr>
                <w:t>*</w:t>
              </w:r>
            </w:ins>
            <w:del w:id="108" w:author="Jeffrey Curtis" w:date="2017-05-11T11:50:00Z">
              <w:r w:rsidRPr="003D6585" w:rsidDel="006B3018">
                <w:rPr>
                  <w:rFonts w:ascii="Arial" w:hAnsi="Arial"/>
                  <w:szCs w:val="22"/>
                </w:rPr>
                <w:delText xml:space="preserve"> </w:delText>
              </w:r>
            </w:del>
          </w:p>
        </w:tc>
      </w:tr>
      <w:tr w:rsidR="001D5D0E" w:rsidRPr="003D6585" w:rsidTr="005A76DC">
        <w:tc>
          <w:tcPr>
            <w:tcW w:w="3348" w:type="dxa"/>
            <w:tcPrChange w:id="109"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10"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2"/>
              </w:rPr>
              <w:t>Amyloidosis</w:t>
            </w:r>
            <w:ins w:id="111" w:author="Jeffrey Curtis" w:date="2017-05-11T11:50:00Z">
              <w:r w:rsidR="006B3018">
                <w:rPr>
                  <w:rFonts w:ascii="Arial" w:hAnsi="Arial"/>
                  <w:szCs w:val="22"/>
                </w:rPr>
                <w:t>*</w:t>
              </w:r>
            </w:ins>
            <w:del w:id="112" w:author="Jeffrey Curtis" w:date="2017-05-11T11:50:00Z">
              <w:r w:rsidRPr="003D6585" w:rsidDel="006B3018">
                <w:rPr>
                  <w:rFonts w:ascii="Arial" w:hAnsi="Arial"/>
                  <w:szCs w:val="22"/>
                </w:rPr>
                <w:delText xml:space="preserve"> </w:delText>
              </w:r>
            </w:del>
          </w:p>
        </w:tc>
      </w:tr>
      <w:tr w:rsidR="001D5D0E" w:rsidRPr="003D6585" w:rsidTr="005A76DC">
        <w:tc>
          <w:tcPr>
            <w:tcW w:w="3348" w:type="dxa"/>
            <w:tcPrChange w:id="113"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14"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2"/>
              </w:rPr>
              <w:t>Nephrotic syndrome</w:t>
            </w:r>
            <w:ins w:id="115" w:author="Jeffrey Curtis" w:date="2017-05-11T11:50:00Z">
              <w:r w:rsidR="006B3018">
                <w:rPr>
                  <w:rFonts w:ascii="Arial" w:hAnsi="Arial"/>
                  <w:szCs w:val="22"/>
                </w:rPr>
                <w:t>*</w:t>
              </w:r>
            </w:ins>
            <w:del w:id="116" w:author="Jeffrey Curtis" w:date="2017-05-11T11:50:00Z">
              <w:r w:rsidRPr="003D6585" w:rsidDel="006B3018">
                <w:rPr>
                  <w:rFonts w:ascii="Arial" w:hAnsi="Arial"/>
                  <w:szCs w:val="22"/>
                </w:rPr>
                <w:delText xml:space="preserve"> </w:delText>
              </w:r>
            </w:del>
          </w:p>
        </w:tc>
      </w:tr>
      <w:tr w:rsidR="001D5D0E" w:rsidRPr="003D6585" w:rsidTr="005A76DC">
        <w:tc>
          <w:tcPr>
            <w:tcW w:w="3348" w:type="dxa"/>
            <w:tcPrChange w:id="117" w:author="Jeffrey Curtis" w:date="2017-05-11T12:26:00Z">
              <w:tcPr>
                <w:tcW w:w="3348" w:type="dxa"/>
              </w:tcPr>
            </w:tcPrChange>
          </w:tcPr>
          <w:p w:rsidR="001D5D0E" w:rsidRPr="003D6585" w:rsidRDefault="001D5D0E" w:rsidP="001D5D0E">
            <w:pPr>
              <w:rPr>
                <w:rFonts w:ascii="Arial" w:hAnsi="Arial"/>
                <w:szCs w:val="24"/>
              </w:rPr>
            </w:pPr>
            <w:del w:id="118" w:author="Jeffrey Curtis" w:date="2017-05-11T11:33:00Z">
              <w:r w:rsidRPr="003D6585" w:rsidDel="00775C24">
                <w:rPr>
                  <w:rFonts w:ascii="Arial" w:hAnsi="Arial"/>
                  <w:szCs w:val="24"/>
                </w:rPr>
                <w:delText>Spondyloarthritis family</w:delText>
              </w:r>
            </w:del>
            <w:proofErr w:type="spellStart"/>
            <w:ins w:id="119" w:author="Jeffrey Curtis" w:date="2017-05-11T11:33:00Z">
              <w:r w:rsidR="00775C24">
                <w:rPr>
                  <w:rFonts w:ascii="Arial" w:hAnsi="Arial"/>
                  <w:szCs w:val="24"/>
                </w:rPr>
                <w:t>PsO</w:t>
              </w:r>
              <w:proofErr w:type="spellEnd"/>
              <w:r w:rsidR="00775C24">
                <w:rPr>
                  <w:rFonts w:ascii="Arial" w:hAnsi="Arial"/>
                  <w:szCs w:val="24"/>
                </w:rPr>
                <w:t>/</w:t>
              </w:r>
              <w:proofErr w:type="spellStart"/>
              <w:r w:rsidR="00775C24">
                <w:rPr>
                  <w:rFonts w:ascii="Arial" w:hAnsi="Arial"/>
                  <w:szCs w:val="24"/>
                </w:rPr>
                <w:t>PsA</w:t>
              </w:r>
            </w:ins>
            <w:proofErr w:type="spellEnd"/>
          </w:p>
        </w:tc>
        <w:tc>
          <w:tcPr>
            <w:tcW w:w="5040" w:type="dxa"/>
            <w:gridSpan w:val="2"/>
            <w:tcPrChange w:id="120"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4"/>
              </w:rPr>
              <w:t>Psoriasis</w:t>
            </w:r>
          </w:p>
        </w:tc>
      </w:tr>
      <w:tr w:rsidR="001D5D0E" w:rsidRPr="003D6585" w:rsidTr="005A76DC">
        <w:tc>
          <w:tcPr>
            <w:tcW w:w="3348" w:type="dxa"/>
            <w:tcPrChange w:id="121"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22"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szCs w:val="24"/>
              </w:rPr>
              <w:t>Psoriatic arthritis</w:t>
            </w:r>
          </w:p>
        </w:tc>
      </w:tr>
      <w:tr w:rsidR="001D5D0E" w:rsidRPr="003D6585" w:rsidTr="005A76DC">
        <w:tc>
          <w:tcPr>
            <w:tcW w:w="3348" w:type="dxa"/>
            <w:tcPrChange w:id="123" w:author="Jeffrey Curtis" w:date="2017-05-11T12:26:00Z">
              <w:tcPr>
                <w:tcW w:w="3348" w:type="dxa"/>
              </w:tcPr>
            </w:tcPrChange>
          </w:tcPr>
          <w:p w:rsidR="001D5D0E" w:rsidRPr="003D6585" w:rsidRDefault="00775C24" w:rsidP="001D5D0E">
            <w:pPr>
              <w:rPr>
                <w:rFonts w:ascii="Arial" w:hAnsi="Arial"/>
                <w:szCs w:val="24"/>
              </w:rPr>
            </w:pPr>
            <w:ins w:id="124" w:author="Jeffrey Curtis" w:date="2017-05-11T11:32:00Z">
              <w:r>
                <w:rPr>
                  <w:rFonts w:ascii="Arial" w:hAnsi="Arial"/>
                </w:rPr>
                <w:t>Inflammatory bowel disease</w:t>
              </w:r>
            </w:ins>
          </w:p>
        </w:tc>
        <w:tc>
          <w:tcPr>
            <w:tcW w:w="5040" w:type="dxa"/>
            <w:gridSpan w:val="2"/>
            <w:tcPrChange w:id="125"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rPr>
              <w:t xml:space="preserve">Ulcerative </w:t>
            </w:r>
            <w:r w:rsidR="00201071">
              <w:rPr>
                <w:rFonts w:ascii="Arial" w:hAnsi="Arial"/>
              </w:rPr>
              <w:t>c</w:t>
            </w:r>
            <w:r w:rsidRPr="003D6585">
              <w:rPr>
                <w:rFonts w:ascii="Arial" w:hAnsi="Arial"/>
              </w:rPr>
              <w:t>olitis</w:t>
            </w:r>
          </w:p>
        </w:tc>
      </w:tr>
      <w:tr w:rsidR="001D5D0E" w:rsidRPr="003D6585" w:rsidTr="005A76DC">
        <w:tc>
          <w:tcPr>
            <w:tcW w:w="3348" w:type="dxa"/>
            <w:tcPrChange w:id="126" w:author="Jeffrey Curtis" w:date="2017-05-11T12:26:00Z">
              <w:tcPr>
                <w:tcW w:w="3348" w:type="dxa"/>
              </w:tcPr>
            </w:tcPrChange>
          </w:tcPr>
          <w:p w:rsidR="001D5D0E" w:rsidRPr="003D6585" w:rsidRDefault="001D5D0E" w:rsidP="001D5D0E">
            <w:pPr>
              <w:rPr>
                <w:rFonts w:ascii="Arial" w:hAnsi="Arial"/>
                <w:szCs w:val="24"/>
              </w:rPr>
            </w:pPr>
          </w:p>
        </w:tc>
        <w:tc>
          <w:tcPr>
            <w:tcW w:w="5040" w:type="dxa"/>
            <w:gridSpan w:val="2"/>
            <w:tcPrChange w:id="127"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rPr>
              <w:t xml:space="preserve">Crohn’s </w:t>
            </w:r>
            <w:r w:rsidR="00201071">
              <w:rPr>
                <w:rFonts w:ascii="Arial" w:hAnsi="Arial"/>
              </w:rPr>
              <w:t>d</w:t>
            </w:r>
            <w:r w:rsidRPr="003D6585">
              <w:rPr>
                <w:rFonts w:ascii="Arial" w:hAnsi="Arial"/>
              </w:rPr>
              <w:t>isease</w:t>
            </w:r>
          </w:p>
        </w:tc>
      </w:tr>
      <w:tr w:rsidR="001D5D0E" w:rsidRPr="003D6585" w:rsidTr="005A76DC">
        <w:tc>
          <w:tcPr>
            <w:tcW w:w="3348" w:type="dxa"/>
            <w:tcPrChange w:id="128" w:author="Jeffrey Curtis" w:date="2017-05-11T12:26:00Z">
              <w:tcPr>
                <w:tcW w:w="3348" w:type="dxa"/>
              </w:tcPr>
            </w:tcPrChange>
          </w:tcPr>
          <w:p w:rsidR="001D5D0E" w:rsidRPr="003D6585" w:rsidRDefault="00775C24" w:rsidP="001D5D0E">
            <w:pPr>
              <w:rPr>
                <w:rFonts w:ascii="Arial" w:hAnsi="Arial"/>
                <w:szCs w:val="24"/>
              </w:rPr>
            </w:pPr>
            <w:ins w:id="129" w:author="Jeffrey Curtis" w:date="2017-05-11T11:32:00Z">
              <w:r>
                <w:rPr>
                  <w:rFonts w:ascii="Arial" w:hAnsi="Arial"/>
                  <w:szCs w:val="24"/>
                </w:rPr>
                <w:t>Uveitis</w:t>
              </w:r>
            </w:ins>
          </w:p>
        </w:tc>
        <w:tc>
          <w:tcPr>
            <w:tcW w:w="5040" w:type="dxa"/>
            <w:gridSpan w:val="2"/>
            <w:tcPrChange w:id="130" w:author="Jeffrey Curtis" w:date="2017-05-11T12:26:00Z">
              <w:tcPr>
                <w:tcW w:w="4608" w:type="dxa"/>
              </w:tcPr>
            </w:tcPrChange>
          </w:tcPr>
          <w:p w:rsidR="001D5D0E" w:rsidRPr="003D6585" w:rsidRDefault="001D5D0E" w:rsidP="001D5D0E">
            <w:pPr>
              <w:rPr>
                <w:rFonts w:ascii="Arial" w:hAnsi="Arial"/>
                <w:szCs w:val="24"/>
              </w:rPr>
            </w:pPr>
            <w:r w:rsidRPr="003D6585">
              <w:rPr>
                <w:rFonts w:ascii="Arial" w:hAnsi="Arial"/>
              </w:rPr>
              <w:t>Uveitis</w:t>
            </w:r>
            <w:ins w:id="131" w:author="Jeffrey Curtis" w:date="2017-05-11T11:51:00Z">
              <w:r w:rsidR="006B3018">
                <w:rPr>
                  <w:rFonts w:ascii="Arial" w:hAnsi="Arial"/>
                </w:rPr>
                <w:t>*</w:t>
              </w:r>
            </w:ins>
          </w:p>
        </w:tc>
      </w:tr>
      <w:tr w:rsidR="004128E2" w:rsidRPr="003D6585" w:rsidDel="00775C24" w:rsidTr="001D5D0E">
        <w:trPr>
          <w:gridAfter w:val="1"/>
          <w:del w:id="132" w:author="Jeffrey Curtis" w:date="2017-05-11T11:33:00Z"/>
        </w:trPr>
        <w:tc>
          <w:tcPr>
            <w:tcW w:w="3348" w:type="dxa"/>
          </w:tcPr>
          <w:p w:rsidR="004128E2" w:rsidRPr="003D6585" w:rsidDel="00775C24" w:rsidRDefault="004128E2" w:rsidP="001D5D0E">
            <w:pPr>
              <w:rPr>
                <w:del w:id="133" w:author="Jeffrey Curtis" w:date="2017-05-11T11:33:00Z"/>
                <w:rFonts w:ascii="Arial" w:hAnsi="Arial"/>
                <w:szCs w:val="24"/>
              </w:rPr>
            </w:pPr>
          </w:p>
        </w:tc>
        <w:tc>
          <w:tcPr>
            <w:tcW w:w="4608" w:type="dxa"/>
          </w:tcPr>
          <w:p w:rsidR="004128E2" w:rsidRPr="003D6585" w:rsidDel="00775C24" w:rsidRDefault="004128E2" w:rsidP="001D5D0E">
            <w:pPr>
              <w:rPr>
                <w:del w:id="134" w:author="Jeffrey Curtis" w:date="2017-05-11T11:33:00Z"/>
                <w:rFonts w:ascii="Arial" w:hAnsi="Arial"/>
              </w:rPr>
            </w:pPr>
            <w:del w:id="135" w:author="Jeffrey Curtis" w:date="2017-05-11T11:32:00Z">
              <w:r w:rsidDel="00775C24">
                <w:rPr>
                  <w:rFonts w:ascii="Arial" w:hAnsi="Arial"/>
                </w:rPr>
                <w:delText>Inflammatory bowel disease</w:delText>
              </w:r>
            </w:del>
          </w:p>
        </w:tc>
      </w:tr>
    </w:tbl>
    <w:p w:rsidR="0009303C" w:rsidRPr="006B3018" w:rsidRDefault="006B3018" w:rsidP="00212685">
      <w:pPr>
        <w:pStyle w:val="Paragraph"/>
        <w:spacing w:line="480" w:lineRule="auto"/>
        <w:rPr>
          <w:rFonts w:ascii="Arial" w:hAnsi="Arial" w:cs="Arial"/>
          <w:i/>
          <w:rPrChange w:id="136" w:author="Jeffrey Curtis" w:date="2017-05-11T11:46:00Z">
            <w:rPr>
              <w:rFonts w:ascii="Arial" w:hAnsi="Arial" w:cs="Arial"/>
            </w:rPr>
          </w:rPrChange>
        </w:rPr>
      </w:pPr>
      <w:ins w:id="137" w:author="Jeffrey Curtis" w:date="2017-05-11T11:46:00Z">
        <w:r w:rsidRPr="006B3018">
          <w:rPr>
            <w:rFonts w:ascii="Arial" w:hAnsi="Arial" w:cs="Arial"/>
            <w:i/>
          </w:rPr>
          <w:t xml:space="preserve">*no </w:t>
        </w:r>
      </w:ins>
      <w:ins w:id="138" w:author="Jeffrey Curtis" w:date="2017-05-11T11:51:00Z">
        <w:r>
          <w:rPr>
            <w:rFonts w:ascii="Arial" w:hAnsi="Arial" w:cs="Arial"/>
            <w:i/>
          </w:rPr>
          <w:t xml:space="preserve">known </w:t>
        </w:r>
      </w:ins>
      <w:ins w:id="139" w:author="Jeffrey Curtis" w:date="2017-05-11T11:46:00Z">
        <w:r w:rsidRPr="006B3018">
          <w:rPr>
            <w:rFonts w:ascii="Arial" w:hAnsi="Arial" w:cs="Arial"/>
            <w:i/>
          </w:rPr>
          <w:t>validat</w:t>
        </w:r>
        <w:r>
          <w:rPr>
            <w:rFonts w:ascii="Arial" w:hAnsi="Arial" w:cs="Arial"/>
            <w:i/>
          </w:rPr>
          <w:t>ed</w:t>
        </w:r>
        <w:r w:rsidRPr="006B3018">
          <w:rPr>
            <w:rFonts w:ascii="Arial" w:hAnsi="Arial" w:cs="Arial"/>
            <w:i/>
            <w:rPrChange w:id="140" w:author="Jeffrey Curtis" w:date="2017-05-11T11:46:00Z">
              <w:rPr>
                <w:rFonts w:ascii="Arial" w:hAnsi="Arial" w:cs="Arial"/>
              </w:rPr>
            </w:rPrChange>
          </w:rPr>
          <w:t xml:space="preserve"> algorithm exists in claims data for this outcome; see below</w:t>
        </w:r>
      </w:ins>
    </w:p>
    <w:p w:rsidR="009B4708" w:rsidRDefault="009B4708" w:rsidP="00212685">
      <w:pPr>
        <w:pStyle w:val="Paragraph"/>
        <w:spacing w:after="0" w:line="480" w:lineRule="auto"/>
        <w:rPr>
          <w:rFonts w:ascii="Arial" w:hAnsi="Arial" w:cs="Arial"/>
        </w:rPr>
      </w:pPr>
      <w:r w:rsidRPr="003D6585">
        <w:rPr>
          <w:rFonts w:ascii="Arial" w:hAnsi="Arial" w:cs="Arial"/>
        </w:rPr>
        <w:t xml:space="preserve">The </w:t>
      </w:r>
      <w:ins w:id="141" w:author="Jeffrey Curtis" w:date="2017-05-11T11:33:00Z">
        <w:r w:rsidR="00775C24">
          <w:rPr>
            <w:rFonts w:ascii="Arial" w:hAnsi="Arial" w:cs="Arial"/>
          </w:rPr>
          <w:t xml:space="preserve">thirteen </w:t>
        </w:r>
      </w:ins>
      <w:del w:id="142" w:author="Jeffrey Curtis" w:date="2017-05-11T11:33:00Z">
        <w:r w:rsidR="00555F1A" w:rsidDel="00775C24">
          <w:rPr>
            <w:rFonts w:ascii="Arial" w:hAnsi="Arial" w:cs="Arial"/>
          </w:rPr>
          <w:delText xml:space="preserve">eleven </w:delText>
        </w:r>
      </w:del>
      <w:r w:rsidRPr="003D6585">
        <w:rPr>
          <w:rFonts w:ascii="Arial" w:hAnsi="Arial" w:cs="Arial"/>
        </w:rPr>
        <w:t xml:space="preserve">study outcomes of interest </w:t>
      </w:r>
      <w:r w:rsidR="00555F1A">
        <w:rPr>
          <w:rFonts w:ascii="Arial" w:hAnsi="Arial" w:cs="Arial"/>
        </w:rPr>
        <w:t xml:space="preserve">include the </w:t>
      </w:r>
      <w:proofErr w:type="gramStart"/>
      <w:ins w:id="143" w:author="Jeffrey Curtis" w:date="2017-05-11T11:33:00Z">
        <w:r w:rsidR="00775C24">
          <w:rPr>
            <w:rFonts w:ascii="Arial" w:hAnsi="Arial" w:cs="Arial"/>
          </w:rPr>
          <w:t>8</w:t>
        </w:r>
      </w:ins>
      <w:proofErr w:type="gramEnd"/>
      <w:del w:id="144" w:author="Jeffrey Curtis" w:date="2017-05-11T11:33:00Z">
        <w:r w:rsidR="00555F1A" w:rsidDel="00775C24">
          <w:rPr>
            <w:rFonts w:ascii="Arial" w:hAnsi="Arial" w:cs="Arial"/>
          </w:rPr>
          <w:delText>6</w:delText>
        </w:r>
      </w:del>
      <w:r w:rsidR="00555F1A">
        <w:rPr>
          <w:rFonts w:ascii="Arial" w:hAnsi="Arial" w:cs="Arial"/>
        </w:rPr>
        <w:t xml:space="preserve"> </w:t>
      </w:r>
      <w:r w:rsidR="00F53E6B">
        <w:rPr>
          <w:rFonts w:ascii="Arial" w:hAnsi="Arial" w:cs="Arial"/>
        </w:rPr>
        <w:t xml:space="preserve">related to disease manifestations </w:t>
      </w:r>
      <w:ins w:id="145" w:author="Jeffrey Curtis" w:date="2017-05-11T11:33:00Z">
        <w:r w:rsidR="00775C24">
          <w:rPr>
            <w:rFonts w:ascii="Arial" w:hAnsi="Arial" w:cs="Arial"/>
          </w:rPr>
          <w:t>above (Table 2, left-hand column)</w:t>
        </w:r>
      </w:ins>
      <w:del w:id="146" w:author="Jeffrey Curtis" w:date="2017-05-11T11:33:00Z">
        <w:r w:rsidR="00F53E6B" w:rsidDel="00775C24">
          <w:rPr>
            <w:rFonts w:ascii="Arial" w:hAnsi="Arial" w:cs="Arial"/>
          </w:rPr>
          <w:delText xml:space="preserve">and comorbidities </w:delText>
        </w:r>
        <w:r w:rsidRPr="003D6585" w:rsidDel="00775C24">
          <w:rPr>
            <w:rFonts w:ascii="Arial" w:hAnsi="Arial" w:cs="Arial"/>
          </w:rPr>
          <w:delText xml:space="preserve">listed in </w:delText>
        </w:r>
        <w:r w:rsidRPr="003D6585" w:rsidDel="00775C24">
          <w:rPr>
            <w:rFonts w:ascii="Arial" w:hAnsi="Arial" w:cs="Arial"/>
            <w:b/>
          </w:rPr>
          <w:delText>Table 2</w:delText>
        </w:r>
      </w:del>
      <w:r w:rsidR="00F53E6B" w:rsidRPr="003C2820">
        <w:rPr>
          <w:rFonts w:ascii="Arial" w:hAnsi="Arial" w:cs="Arial"/>
        </w:rPr>
        <w:t xml:space="preserve">. </w:t>
      </w:r>
      <w:ins w:id="147" w:author="Jeffrey Curtis" w:date="2017-05-11T11:34:00Z">
        <w:r w:rsidR="00775C24">
          <w:rPr>
            <w:rFonts w:ascii="Arial" w:hAnsi="Arial" w:cs="Arial"/>
          </w:rPr>
          <w:t xml:space="preserve">For the </w:t>
        </w:r>
        <w:proofErr w:type="gramStart"/>
        <w:r w:rsidR="00775C24">
          <w:rPr>
            <w:rFonts w:ascii="Arial" w:hAnsi="Arial" w:cs="Arial"/>
          </w:rPr>
          <w:t>8</w:t>
        </w:r>
        <w:proofErr w:type="gramEnd"/>
        <w:r w:rsidR="00775C24">
          <w:rPr>
            <w:rFonts w:ascii="Arial" w:hAnsi="Arial" w:cs="Arial"/>
          </w:rPr>
          <w:t xml:space="preserve"> groupings above, the subtypes of each category (Table 2, right-hand column) will be reported descriptively. </w:t>
        </w:r>
      </w:ins>
      <w:r w:rsidR="00555F1A" w:rsidRPr="003C2820">
        <w:rPr>
          <w:rFonts w:ascii="Arial" w:hAnsi="Arial" w:cs="Arial"/>
        </w:rPr>
        <w:t xml:space="preserve">In addition, </w:t>
      </w:r>
      <w:r w:rsidR="00555F1A" w:rsidRPr="00555F1A">
        <w:rPr>
          <w:rFonts w:ascii="Arial" w:hAnsi="Arial" w:cs="Arial"/>
        </w:rPr>
        <w:t>w</w:t>
      </w:r>
      <w:r w:rsidR="00F53E6B" w:rsidRPr="00555F1A">
        <w:rPr>
          <w:rFonts w:ascii="Arial" w:hAnsi="Arial" w:cs="Arial"/>
        </w:rPr>
        <w:t>e will</w:t>
      </w:r>
      <w:r w:rsidR="00F53E6B" w:rsidRPr="00F53E6B">
        <w:rPr>
          <w:rFonts w:ascii="Arial" w:hAnsi="Arial" w:cs="Arial"/>
        </w:rPr>
        <w:t xml:space="preserve"> </w:t>
      </w:r>
      <w:r w:rsidR="00F21982" w:rsidRPr="00F53E6B">
        <w:rPr>
          <w:rFonts w:ascii="Arial" w:hAnsi="Arial" w:cs="Arial"/>
        </w:rPr>
        <w:t xml:space="preserve">study </w:t>
      </w:r>
      <w:proofErr w:type="gramStart"/>
      <w:r w:rsidR="00F21982" w:rsidRPr="00F53E6B">
        <w:rPr>
          <w:rFonts w:ascii="Arial" w:hAnsi="Arial" w:cs="Arial"/>
        </w:rPr>
        <w:t>5</w:t>
      </w:r>
      <w:proofErr w:type="gramEnd"/>
      <w:r w:rsidR="00555F1A">
        <w:rPr>
          <w:rFonts w:ascii="Arial" w:hAnsi="Arial" w:cs="Arial"/>
        </w:rPr>
        <w:t xml:space="preserve"> more </w:t>
      </w:r>
      <w:r w:rsidR="00F53E6B" w:rsidRPr="00F53E6B">
        <w:rPr>
          <w:rFonts w:ascii="Arial" w:hAnsi="Arial" w:cs="Arial"/>
        </w:rPr>
        <w:t>outcomes including infection</w:t>
      </w:r>
      <w:r w:rsidR="00796820">
        <w:rPr>
          <w:rFonts w:ascii="Arial" w:hAnsi="Arial" w:cs="Arial"/>
        </w:rPr>
        <w:t xml:space="preserve"> (hospitalized, opportunistic)</w:t>
      </w:r>
      <w:r w:rsidR="00F53E6B" w:rsidRPr="00F53E6B">
        <w:rPr>
          <w:rFonts w:ascii="Arial" w:hAnsi="Arial" w:cs="Arial"/>
        </w:rPr>
        <w:t>, and malignancy (solid tumor, hematologic, and NMSC)</w:t>
      </w:r>
      <w:r w:rsidR="0009303C" w:rsidRPr="00F53E6B">
        <w:rPr>
          <w:rFonts w:ascii="Arial" w:hAnsi="Arial" w:cs="Arial"/>
        </w:rPr>
        <w:t xml:space="preserve">. </w:t>
      </w:r>
      <w:r w:rsidRPr="00F53E6B">
        <w:rPr>
          <w:rFonts w:ascii="Arial" w:hAnsi="Arial" w:cs="Arial"/>
        </w:rPr>
        <w:t>To the e</w:t>
      </w:r>
      <w:r w:rsidRPr="003D6585">
        <w:rPr>
          <w:rFonts w:ascii="Arial" w:hAnsi="Arial" w:cs="Arial"/>
        </w:rPr>
        <w:t xml:space="preserve">xtent possible, we will rely on published algorithms, but where none </w:t>
      </w:r>
      <w:r w:rsidR="0009303C" w:rsidRPr="003D6585">
        <w:rPr>
          <w:rFonts w:ascii="Arial" w:hAnsi="Arial" w:cs="Arial"/>
        </w:rPr>
        <w:t>exists</w:t>
      </w:r>
      <w:r w:rsidRPr="003D6585">
        <w:rPr>
          <w:rFonts w:ascii="Arial" w:hAnsi="Arial" w:cs="Arial"/>
        </w:rPr>
        <w:t>, for prevalent conditions (i.e.</w:t>
      </w:r>
      <w:r w:rsidR="00E4005E">
        <w:rPr>
          <w:rFonts w:ascii="Arial" w:hAnsi="Arial" w:cs="Arial"/>
        </w:rPr>
        <w:t>,</w:t>
      </w:r>
      <w:r w:rsidRPr="003D6585">
        <w:rPr>
          <w:rFonts w:ascii="Arial" w:hAnsi="Arial" w:cs="Arial"/>
        </w:rPr>
        <w:t xml:space="preserve"> comorbidities, and manifestations of the disease itself)</w:t>
      </w:r>
      <w:r w:rsidR="0009303C" w:rsidRPr="003D6585">
        <w:rPr>
          <w:rFonts w:ascii="Arial" w:hAnsi="Arial" w:cs="Arial"/>
        </w:rPr>
        <w:t>;</w:t>
      </w:r>
      <w:r w:rsidRPr="003D6585">
        <w:rPr>
          <w:rFonts w:ascii="Arial" w:hAnsi="Arial" w:cs="Arial"/>
        </w:rPr>
        <w:t xml:space="preserve"> we will require </w:t>
      </w:r>
      <w:del w:id="148" w:author="Jeffrey Curtis" w:date="2017-05-11T11:45:00Z">
        <w:r w:rsidR="00273593" w:rsidDel="006B3018">
          <w:rPr>
            <w:rFonts w:ascii="Arial" w:hAnsi="Arial" w:cs="Arial"/>
          </w:rPr>
          <w:delText>2</w:delText>
        </w:r>
      </w:del>
      <w:proofErr w:type="gramStart"/>
      <w:ins w:id="149" w:author="Jeffrey Curtis" w:date="2017-05-11T11:45:00Z">
        <w:r w:rsidR="006B3018">
          <w:rPr>
            <w:rFonts w:ascii="Arial" w:hAnsi="Arial" w:cs="Arial"/>
          </w:rPr>
          <w:t>1</w:t>
        </w:r>
      </w:ins>
      <w:proofErr w:type="gramEnd"/>
      <w:r w:rsidR="00273593">
        <w:rPr>
          <w:rFonts w:ascii="Arial" w:hAnsi="Arial" w:cs="Arial"/>
        </w:rPr>
        <w:t xml:space="preserve"> </w:t>
      </w:r>
      <w:r w:rsidRPr="003D6585">
        <w:rPr>
          <w:rFonts w:ascii="Arial" w:hAnsi="Arial" w:cs="Arial"/>
        </w:rPr>
        <w:t>physician diagno</w:t>
      </w:r>
      <w:del w:id="150" w:author="Jeffrey Curtis" w:date="2017-05-11T11:45:00Z">
        <w:r w:rsidRPr="003D6585" w:rsidDel="006B3018">
          <w:rPr>
            <w:rFonts w:ascii="Arial" w:hAnsi="Arial" w:cs="Arial"/>
          </w:rPr>
          <w:delText>s</w:delText>
        </w:r>
      </w:del>
      <w:ins w:id="151" w:author="Jeffrey Curtis" w:date="2017-05-11T11:45:00Z">
        <w:r w:rsidR="006B3018">
          <w:rPr>
            <w:rFonts w:ascii="Arial" w:hAnsi="Arial" w:cs="Arial"/>
          </w:rPr>
          <w:t>si</w:t>
        </w:r>
      </w:ins>
      <w:del w:id="152" w:author="Jeffrey Curtis" w:date="2017-05-11T11:45:00Z">
        <w:r w:rsidR="00273593" w:rsidDel="006B3018">
          <w:rPr>
            <w:rFonts w:ascii="Arial" w:hAnsi="Arial" w:cs="Arial"/>
          </w:rPr>
          <w:delText>e</w:delText>
        </w:r>
      </w:del>
      <w:r w:rsidRPr="003D6585">
        <w:rPr>
          <w:rFonts w:ascii="Arial" w:hAnsi="Arial" w:cs="Arial"/>
        </w:rPr>
        <w:t>s for these conditions</w:t>
      </w:r>
      <w:ins w:id="153" w:author="Jeffrey Curtis" w:date="2017-05-11T11:46:00Z">
        <w:r w:rsidR="006B3018">
          <w:rPr>
            <w:rFonts w:ascii="Arial" w:hAnsi="Arial" w:cs="Arial"/>
          </w:rPr>
          <w:t xml:space="preserve">. As part of a sensitivity analysis, we will </w:t>
        </w:r>
      </w:ins>
      <w:ins w:id="154" w:author="Jeffrey Curtis" w:date="2017-05-11T11:47:00Z">
        <w:r w:rsidR="006B3018">
          <w:rPr>
            <w:rFonts w:ascii="Arial" w:hAnsi="Arial" w:cs="Arial"/>
          </w:rPr>
          <w:t xml:space="preserve">examine </w:t>
        </w:r>
      </w:ins>
      <w:ins w:id="155" w:author="Jeffrey Curtis" w:date="2017-05-11T11:46:00Z">
        <w:r w:rsidR="006B3018">
          <w:rPr>
            <w:rFonts w:ascii="Arial" w:hAnsi="Arial" w:cs="Arial"/>
          </w:rPr>
          <w:t xml:space="preserve">the impact of requiring </w:t>
        </w:r>
        <w:proofErr w:type="gramStart"/>
        <w:r w:rsidR="006B3018">
          <w:rPr>
            <w:rFonts w:ascii="Arial" w:hAnsi="Arial" w:cs="Arial"/>
          </w:rPr>
          <w:t>2</w:t>
        </w:r>
        <w:proofErr w:type="gramEnd"/>
        <w:r w:rsidR="006B3018">
          <w:rPr>
            <w:rFonts w:ascii="Arial" w:hAnsi="Arial" w:cs="Arial"/>
          </w:rPr>
          <w:t xml:space="preserve"> diagnoses for these conditions</w:t>
        </w:r>
      </w:ins>
      <w:ins w:id="156" w:author="Jeffrey Curtis" w:date="2017-05-11T11:47:00Z">
        <w:r w:rsidR="006B3018">
          <w:rPr>
            <w:rFonts w:ascii="Arial" w:hAnsi="Arial" w:cs="Arial"/>
          </w:rPr>
          <w:t xml:space="preserve">, and assign the event date to be the date of the </w:t>
        </w:r>
      </w:ins>
      <w:ins w:id="157" w:author="Jeffrey Curtis" w:date="2017-05-11T11:52:00Z">
        <w:r w:rsidR="006B3018">
          <w:rPr>
            <w:rFonts w:ascii="Arial" w:hAnsi="Arial" w:cs="Arial"/>
          </w:rPr>
          <w:t>second</w:t>
        </w:r>
      </w:ins>
      <w:ins w:id="158" w:author="Jeffrey Curtis" w:date="2017-05-11T11:50:00Z">
        <w:r w:rsidR="006B3018">
          <w:rPr>
            <w:rFonts w:ascii="Arial" w:hAnsi="Arial" w:cs="Arial"/>
          </w:rPr>
          <w:t xml:space="preserve"> </w:t>
        </w:r>
      </w:ins>
      <w:ins w:id="159" w:author="Jeffrey Curtis" w:date="2017-05-11T11:48:00Z">
        <w:r w:rsidR="006B3018">
          <w:rPr>
            <w:rFonts w:ascii="Arial" w:hAnsi="Arial" w:cs="Arial"/>
          </w:rPr>
          <w:t>diagnosis</w:t>
        </w:r>
      </w:ins>
      <w:ins w:id="160" w:author="Jeffrey Curtis" w:date="2017-05-11T11:46:00Z">
        <w:r w:rsidR="006B3018">
          <w:rPr>
            <w:rFonts w:ascii="Arial" w:hAnsi="Arial" w:cs="Arial"/>
          </w:rPr>
          <w:t>.</w:t>
        </w:r>
      </w:ins>
      <w:del w:id="161" w:author="Jeffrey Curtis" w:date="2017-05-11T11:46:00Z">
        <w:r w:rsidR="006C5BDC" w:rsidDel="006B3018">
          <w:rPr>
            <w:rFonts w:ascii="Arial" w:hAnsi="Arial" w:cs="Arial"/>
          </w:rPr>
          <w:delText>; i</w:delText>
        </w:r>
        <w:r w:rsidR="00A8776E" w:rsidDel="006B3018">
          <w:rPr>
            <w:rFonts w:ascii="Arial" w:hAnsi="Arial" w:cs="Arial"/>
          </w:rPr>
          <w:delText xml:space="preserve">n such cases, the event date will be the </w:delText>
        </w:r>
        <w:r w:rsidR="006C5BDC" w:rsidDel="006B3018">
          <w:rPr>
            <w:rFonts w:ascii="Arial" w:hAnsi="Arial" w:cs="Arial"/>
          </w:rPr>
          <w:delText xml:space="preserve">date of the </w:delText>
        </w:r>
        <w:r w:rsidR="00A8776E" w:rsidDel="006B3018">
          <w:rPr>
            <w:rFonts w:ascii="Arial" w:hAnsi="Arial" w:cs="Arial"/>
          </w:rPr>
          <w:delText xml:space="preserve">second </w:delText>
        </w:r>
        <w:r w:rsidR="002B66A2" w:rsidDel="006B3018">
          <w:rPr>
            <w:rFonts w:ascii="Arial" w:hAnsi="Arial" w:cs="Arial"/>
          </w:rPr>
          <w:delText>diagnosis,</w:delText>
        </w:r>
        <w:r w:rsidRPr="003D6585" w:rsidDel="006B3018">
          <w:rPr>
            <w:rFonts w:ascii="Arial" w:hAnsi="Arial" w:cs="Arial"/>
          </w:rPr>
          <w:delText xml:space="preserve"> although we will explore how prevalence</w:delText>
        </w:r>
        <w:r w:rsidR="00817F2B" w:rsidDel="006B3018">
          <w:rPr>
            <w:rFonts w:ascii="Arial" w:hAnsi="Arial" w:cs="Arial"/>
          </w:rPr>
          <w:delText>/incidence</w:delText>
        </w:r>
        <w:r w:rsidRPr="003D6585" w:rsidDel="006B3018">
          <w:rPr>
            <w:rFonts w:ascii="Arial" w:hAnsi="Arial" w:cs="Arial"/>
          </w:rPr>
          <w:delText xml:space="preserve"> varies if </w:delText>
        </w:r>
        <w:r w:rsidR="00273593" w:rsidDel="006B3018">
          <w:rPr>
            <w:rFonts w:ascii="Arial" w:hAnsi="Arial" w:cs="Arial"/>
          </w:rPr>
          <w:delText>only 1</w:delText>
        </w:r>
        <w:r w:rsidRPr="003D6585" w:rsidDel="006B3018">
          <w:rPr>
            <w:rFonts w:ascii="Arial" w:hAnsi="Arial" w:cs="Arial"/>
          </w:rPr>
          <w:delText xml:space="preserve"> physician diagnos</w:delText>
        </w:r>
        <w:r w:rsidR="00273593" w:rsidDel="006B3018">
          <w:rPr>
            <w:rFonts w:ascii="Arial" w:hAnsi="Arial" w:cs="Arial"/>
          </w:rPr>
          <w:delText>i</w:delText>
        </w:r>
        <w:r w:rsidRPr="003D6585" w:rsidDel="006B3018">
          <w:rPr>
            <w:rFonts w:ascii="Arial" w:hAnsi="Arial" w:cs="Arial"/>
          </w:rPr>
          <w:delText xml:space="preserve">s </w:delText>
        </w:r>
        <w:r w:rsidR="00273593" w:rsidDel="006B3018">
          <w:rPr>
            <w:rFonts w:ascii="Arial" w:hAnsi="Arial" w:cs="Arial"/>
          </w:rPr>
          <w:delText xml:space="preserve">is </w:delText>
        </w:r>
        <w:r w:rsidRPr="003D6585" w:rsidDel="006B3018">
          <w:rPr>
            <w:rFonts w:ascii="Arial" w:hAnsi="Arial" w:cs="Arial"/>
          </w:rPr>
          <w:delText>required.</w:delText>
        </w:r>
      </w:del>
    </w:p>
    <w:p w:rsidR="00FF66DD" w:rsidRPr="003D6585" w:rsidRDefault="00FF66DD" w:rsidP="00212685">
      <w:pPr>
        <w:pStyle w:val="Paragraph"/>
        <w:spacing w:after="0" w:line="480" w:lineRule="auto"/>
        <w:rPr>
          <w:rFonts w:ascii="Arial" w:hAnsi="Arial" w:cs="Arial"/>
        </w:rPr>
      </w:pPr>
    </w:p>
    <w:p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This section provides sufficient details regarding how to define and to measure the outcome of interest/the endpoints. </w:t>
      </w:r>
    </w:p>
    <w:p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Discuss the validity of outcome of interest/endpoint measurements (e.g. precision, accuracy, sensitivity, specificity, positive predictive value, prospective or retrospective ascertainment, use of validation sub-study). </w:t>
      </w:r>
    </w:p>
    <w:p w:rsidR="009235C8" w:rsidRPr="003D6585" w:rsidRDefault="009235C8" w:rsidP="00212685">
      <w:pPr>
        <w:pStyle w:val="C-InstructionText"/>
        <w:spacing w:before="0" w:after="0" w:line="480" w:lineRule="auto"/>
        <w:rPr>
          <w:rFonts w:ascii="Arial" w:hAnsi="Arial" w:cs="Arial"/>
        </w:rPr>
      </w:pPr>
      <w:r w:rsidRPr="003D6585">
        <w:rPr>
          <w:rFonts w:ascii="Arial" w:hAnsi="Arial" w:cs="Arial"/>
        </w:rPr>
        <w:t xml:space="preserve">The following information should be provided:  </w:t>
      </w:r>
    </w:p>
    <w:p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Definition in terms of medical codes for DB studies. Provide citation, if applicable</w:t>
      </w:r>
    </w:p>
    <w:p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Specification of  time windows for identification of outcome for DB /plan for data collection for MCRs</w:t>
      </w:r>
    </w:p>
    <w:p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Measurements: such as risk ratio, incidence rate ratio etc.</w:t>
      </w:r>
    </w:p>
    <w:p w:rsidR="009235C8" w:rsidRPr="003D6585" w:rsidRDefault="009235C8" w:rsidP="00212685">
      <w:pPr>
        <w:pStyle w:val="C-InstructionText"/>
        <w:numPr>
          <w:ilvl w:val="0"/>
          <w:numId w:val="30"/>
        </w:numPr>
        <w:spacing w:before="0" w:after="0" w:line="480" w:lineRule="auto"/>
        <w:rPr>
          <w:rFonts w:ascii="Arial" w:hAnsi="Arial" w:cs="Arial"/>
        </w:rPr>
      </w:pPr>
      <w:r w:rsidRPr="003D6585">
        <w:rPr>
          <w:rFonts w:ascii="Arial" w:hAnsi="Arial" w:cs="Arial"/>
        </w:rPr>
        <w:t>Specification of the primary outcome measure and secondary outcome measure, if applicable</w:t>
      </w:r>
    </w:p>
    <w:p w:rsidR="009B4708" w:rsidRPr="003D6585" w:rsidRDefault="009B4708" w:rsidP="00212685">
      <w:pPr>
        <w:pStyle w:val="C-Heading3"/>
        <w:spacing w:before="0" w:after="0" w:line="480" w:lineRule="auto"/>
        <w:rPr>
          <w:rFonts w:cs="Arial"/>
        </w:rPr>
      </w:pPr>
      <w:bookmarkStart w:id="162" w:name="_Toc481501043"/>
      <w:r w:rsidRPr="003D6585">
        <w:rPr>
          <w:rFonts w:cs="Arial"/>
        </w:rPr>
        <w:t>Covariates</w:t>
      </w:r>
      <w:bookmarkEnd w:id="162"/>
    </w:p>
    <w:p w:rsidR="009B4708" w:rsidRPr="003D6585" w:rsidRDefault="009B4708" w:rsidP="00212685">
      <w:pPr>
        <w:pStyle w:val="Paragraph"/>
        <w:spacing w:line="480" w:lineRule="auto"/>
        <w:rPr>
          <w:rFonts w:ascii="Arial" w:hAnsi="Arial" w:cs="Arial"/>
        </w:rPr>
      </w:pPr>
      <w:r w:rsidRPr="003D6585">
        <w:rPr>
          <w:rFonts w:ascii="Arial" w:hAnsi="Arial" w:cs="Arial"/>
        </w:rPr>
        <w:t xml:space="preserve">Variables under consideration to characterize AS cohorts and in the comparator population (for Aim 1) and to adjust </w:t>
      </w:r>
      <w:r w:rsidR="002C1399">
        <w:rPr>
          <w:rFonts w:ascii="Arial" w:hAnsi="Arial" w:cs="Arial"/>
        </w:rPr>
        <w:t xml:space="preserve">for </w:t>
      </w:r>
      <w:r w:rsidRPr="003D6585">
        <w:rPr>
          <w:rFonts w:ascii="Arial" w:hAnsi="Arial" w:cs="Arial"/>
        </w:rPr>
        <w:t>in multivariable analys</w:t>
      </w:r>
      <w:r w:rsidR="002C1399">
        <w:rPr>
          <w:rFonts w:ascii="Arial" w:hAnsi="Arial" w:cs="Arial"/>
        </w:rPr>
        <w:t>e</w:t>
      </w:r>
      <w:r w:rsidRPr="003D6585">
        <w:rPr>
          <w:rFonts w:ascii="Arial" w:hAnsi="Arial" w:cs="Arial"/>
        </w:rPr>
        <w:t xml:space="preserve">s (for Aim 2), include but </w:t>
      </w:r>
      <w:r w:rsidR="00817F2B">
        <w:rPr>
          <w:rFonts w:ascii="Arial" w:hAnsi="Arial" w:cs="Arial"/>
        </w:rPr>
        <w:t xml:space="preserve">are not </w:t>
      </w:r>
      <w:r w:rsidRPr="003D6585">
        <w:rPr>
          <w:rFonts w:ascii="Arial" w:hAnsi="Arial" w:cs="Arial"/>
        </w:rPr>
        <w:t>limited to the following:</w:t>
      </w:r>
    </w:p>
    <w:p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Age</w:t>
      </w:r>
      <w:r w:rsidR="00E42401">
        <w:rPr>
          <w:rFonts w:cs="Arial"/>
          <w:sz w:val="24"/>
          <w:szCs w:val="24"/>
        </w:rPr>
        <w:t xml:space="preserve"> (in 5</w:t>
      </w:r>
      <w:r w:rsidR="002C1399">
        <w:rPr>
          <w:rFonts w:cs="Arial"/>
          <w:sz w:val="24"/>
          <w:szCs w:val="24"/>
        </w:rPr>
        <w:t>-</w:t>
      </w:r>
      <w:r w:rsidR="00E42401">
        <w:rPr>
          <w:rFonts w:cs="Arial"/>
          <w:sz w:val="24"/>
          <w:szCs w:val="24"/>
        </w:rPr>
        <w:t>y</w:t>
      </w:r>
      <w:r w:rsidR="00E4005E">
        <w:rPr>
          <w:rFonts w:cs="Arial"/>
          <w:sz w:val="24"/>
          <w:szCs w:val="24"/>
        </w:rPr>
        <w:t>ear</w:t>
      </w:r>
      <w:r w:rsidR="00E42401">
        <w:rPr>
          <w:rFonts w:cs="Arial"/>
          <w:sz w:val="24"/>
          <w:szCs w:val="24"/>
        </w:rPr>
        <w:t xml:space="preserve"> age groups)</w:t>
      </w:r>
    </w:p>
    <w:p w:rsidR="009B4708" w:rsidRPr="003D6585" w:rsidRDefault="00817F2B" w:rsidP="00212685">
      <w:pPr>
        <w:pStyle w:val="Text"/>
        <w:keepNext/>
        <w:keepLines/>
        <w:numPr>
          <w:ilvl w:val="0"/>
          <w:numId w:val="54"/>
        </w:numPr>
        <w:spacing w:before="0" w:after="0" w:line="480" w:lineRule="auto"/>
        <w:rPr>
          <w:rFonts w:cs="Arial"/>
          <w:sz w:val="24"/>
          <w:szCs w:val="24"/>
        </w:rPr>
      </w:pPr>
      <w:r>
        <w:rPr>
          <w:rFonts w:cs="Arial"/>
          <w:sz w:val="24"/>
          <w:szCs w:val="24"/>
        </w:rPr>
        <w:t>Sex</w:t>
      </w:r>
    </w:p>
    <w:p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Median household income, to the limits of precision available</w:t>
      </w:r>
      <w:r w:rsidR="00E42401">
        <w:rPr>
          <w:rFonts w:cs="Arial"/>
          <w:sz w:val="24"/>
          <w:szCs w:val="24"/>
        </w:rPr>
        <w:t>, characterized in quartiles</w:t>
      </w:r>
    </w:p>
    <w:p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Geographic location (e</w:t>
      </w:r>
      <w:r w:rsidR="00E4005E">
        <w:rPr>
          <w:rFonts w:cs="Arial"/>
          <w:sz w:val="24"/>
          <w:szCs w:val="24"/>
        </w:rPr>
        <w:t>.</w:t>
      </w:r>
      <w:r w:rsidRPr="003D6585">
        <w:rPr>
          <w:rFonts w:cs="Arial"/>
          <w:sz w:val="24"/>
          <w:szCs w:val="24"/>
        </w:rPr>
        <w:t>g.</w:t>
      </w:r>
      <w:r w:rsidR="00E4005E">
        <w:rPr>
          <w:rFonts w:cs="Arial"/>
          <w:sz w:val="24"/>
          <w:szCs w:val="24"/>
        </w:rPr>
        <w:t>,</w:t>
      </w:r>
      <w:r w:rsidRPr="003D6585">
        <w:rPr>
          <w:rFonts w:cs="Arial"/>
          <w:sz w:val="24"/>
          <w:szCs w:val="24"/>
        </w:rPr>
        <w:t xml:space="preserve"> country, state), to the limits of geographic precision</w:t>
      </w:r>
    </w:p>
    <w:p w:rsidR="009B4708" w:rsidRPr="003D6585" w:rsidRDefault="009B4708" w:rsidP="00212685">
      <w:pPr>
        <w:pStyle w:val="Text"/>
        <w:keepNext/>
        <w:keepLines/>
        <w:numPr>
          <w:ilvl w:val="0"/>
          <w:numId w:val="54"/>
        </w:numPr>
        <w:spacing w:before="0" w:after="0" w:line="480" w:lineRule="auto"/>
        <w:rPr>
          <w:rFonts w:cs="Arial"/>
          <w:sz w:val="24"/>
          <w:szCs w:val="24"/>
        </w:rPr>
      </w:pPr>
      <w:r w:rsidRPr="003D6585">
        <w:rPr>
          <w:rFonts w:cs="Arial"/>
          <w:sz w:val="24"/>
          <w:szCs w:val="24"/>
        </w:rPr>
        <w:t>Year of AS cohort entry</w:t>
      </w:r>
    </w:p>
    <w:p w:rsidR="009B4708" w:rsidRPr="003D6585" w:rsidRDefault="009B4708" w:rsidP="00212685">
      <w:pPr>
        <w:pStyle w:val="TextBullet"/>
        <w:numPr>
          <w:ilvl w:val="0"/>
          <w:numId w:val="54"/>
        </w:numPr>
        <w:spacing w:line="480" w:lineRule="auto"/>
        <w:rPr>
          <w:rFonts w:cs="Arial"/>
          <w:sz w:val="24"/>
          <w:szCs w:val="24"/>
        </w:rPr>
      </w:pPr>
      <w:r w:rsidRPr="003D6585">
        <w:rPr>
          <w:rFonts w:cs="Arial"/>
          <w:sz w:val="24"/>
          <w:szCs w:val="24"/>
        </w:rPr>
        <w:t xml:space="preserve">Concurrent and past use (including duration and dosage) of medications Variables that may be indicators of health status or health seeking </w:t>
      </w:r>
      <w:proofErr w:type="spellStart"/>
      <w:r w:rsidRPr="003D6585">
        <w:rPr>
          <w:rFonts w:cs="Arial"/>
          <w:sz w:val="24"/>
          <w:szCs w:val="24"/>
        </w:rPr>
        <w:t>behavior</w:t>
      </w:r>
      <w:proofErr w:type="gramStart"/>
      <w:r w:rsidRPr="003D6585">
        <w:rPr>
          <w:rFonts w:cs="Arial"/>
          <w:sz w:val="24"/>
          <w:szCs w:val="24"/>
        </w:rPr>
        <w:t>,</w:t>
      </w:r>
      <w:r w:rsidR="00F21AF8">
        <w:rPr>
          <w:rFonts w:cs="Arial"/>
          <w:sz w:val="24"/>
          <w:szCs w:val="24"/>
        </w:rPr>
        <w:t>such</w:t>
      </w:r>
      <w:proofErr w:type="spellEnd"/>
      <w:proofErr w:type="gramEnd"/>
      <w:r w:rsidR="00F21AF8">
        <w:rPr>
          <w:rFonts w:cs="Arial"/>
          <w:sz w:val="24"/>
          <w:szCs w:val="24"/>
        </w:rPr>
        <w:t xml:space="preserve"> as </w:t>
      </w:r>
      <w:r w:rsidRPr="003D6585">
        <w:rPr>
          <w:rFonts w:cs="Arial"/>
          <w:sz w:val="24"/>
          <w:szCs w:val="24"/>
        </w:rPr>
        <w:t xml:space="preserve">health resource utilization </w:t>
      </w:r>
      <w:r w:rsidR="00F21AF8">
        <w:rPr>
          <w:rFonts w:cs="Arial"/>
          <w:sz w:val="24"/>
          <w:szCs w:val="24"/>
        </w:rPr>
        <w:t>(</w:t>
      </w:r>
      <w:r w:rsidRPr="003D6585">
        <w:rPr>
          <w:rFonts w:cs="Arial"/>
          <w:sz w:val="24"/>
          <w:szCs w:val="24"/>
        </w:rPr>
        <w:t>office visits, ER visits, hospitalizations).</w:t>
      </w:r>
    </w:p>
    <w:p w:rsidR="009B4708" w:rsidRDefault="009B4708" w:rsidP="00212685">
      <w:pPr>
        <w:pStyle w:val="TextBullet"/>
        <w:numPr>
          <w:ilvl w:val="0"/>
          <w:numId w:val="54"/>
        </w:numPr>
        <w:spacing w:line="480" w:lineRule="auto"/>
        <w:rPr>
          <w:ins w:id="163" w:author="Jeffrey Curtis" w:date="2017-05-11T11:37:00Z"/>
          <w:rFonts w:cs="Arial"/>
          <w:sz w:val="24"/>
          <w:szCs w:val="24"/>
        </w:rPr>
      </w:pPr>
      <w:proofErr w:type="gramStart"/>
      <w:r w:rsidRPr="003D6585">
        <w:rPr>
          <w:rFonts w:cs="Arial"/>
          <w:sz w:val="24"/>
          <w:szCs w:val="24"/>
        </w:rPr>
        <w:t>Availability of geographic latitude information that may be relevant for</w:t>
      </w:r>
      <w:r w:rsidR="002A1943">
        <w:rPr>
          <w:rFonts w:cs="Arial"/>
          <w:sz w:val="24"/>
          <w:szCs w:val="24"/>
        </w:rPr>
        <w:t xml:space="preserve"> </w:t>
      </w:r>
      <w:r w:rsidRPr="003D6585">
        <w:rPr>
          <w:rFonts w:cs="Arial"/>
          <w:sz w:val="24"/>
          <w:szCs w:val="24"/>
        </w:rPr>
        <w:t>the</w:t>
      </w:r>
      <w:r w:rsidR="002A1943">
        <w:rPr>
          <w:rFonts w:cs="Arial"/>
          <w:sz w:val="24"/>
          <w:szCs w:val="24"/>
        </w:rPr>
        <w:t xml:space="preserve"> </w:t>
      </w:r>
      <w:r w:rsidRPr="003D6585">
        <w:rPr>
          <w:rFonts w:cs="Arial"/>
          <w:sz w:val="24"/>
          <w:szCs w:val="24"/>
        </w:rPr>
        <w:t>study of some outcomes (e.g.</w:t>
      </w:r>
      <w:r w:rsidR="002A1943">
        <w:rPr>
          <w:rFonts w:cs="Arial"/>
          <w:sz w:val="24"/>
          <w:szCs w:val="24"/>
        </w:rPr>
        <w:t>,</w:t>
      </w:r>
      <w:r w:rsidRPr="003D6585">
        <w:rPr>
          <w:rFonts w:cs="Arial"/>
          <w:sz w:val="24"/>
          <w:szCs w:val="24"/>
        </w:rPr>
        <w:t xml:space="preserve"> non-melanoma skin cancer), if available</w:t>
      </w:r>
      <w:r w:rsidR="002A1943">
        <w:rPr>
          <w:rFonts w:cs="Arial"/>
          <w:sz w:val="24"/>
          <w:szCs w:val="24"/>
        </w:rPr>
        <w:t>.</w:t>
      </w:r>
      <w:proofErr w:type="gramEnd"/>
    </w:p>
    <w:p w:rsidR="00775C24" w:rsidRDefault="00775C24" w:rsidP="00212685">
      <w:pPr>
        <w:pStyle w:val="TextBullet"/>
        <w:numPr>
          <w:ilvl w:val="0"/>
          <w:numId w:val="54"/>
        </w:numPr>
        <w:spacing w:line="480" w:lineRule="auto"/>
        <w:rPr>
          <w:ins w:id="164" w:author="Jeffrey Curtis" w:date="2017-05-11T11:37:00Z"/>
          <w:rFonts w:cs="Arial"/>
          <w:sz w:val="24"/>
          <w:szCs w:val="24"/>
        </w:rPr>
      </w:pPr>
      <w:ins w:id="165" w:author="Jeffrey Curtis" w:date="2017-05-11T11:37:00Z">
        <w:r>
          <w:rPr>
            <w:rFonts w:cs="Arial"/>
            <w:sz w:val="24"/>
            <w:szCs w:val="24"/>
          </w:rPr>
          <w:t>History of TNF exposure</w:t>
        </w:r>
      </w:ins>
    </w:p>
    <w:p w:rsidR="00775C24" w:rsidRDefault="00775C24" w:rsidP="00212685">
      <w:pPr>
        <w:pStyle w:val="TextBullet"/>
        <w:numPr>
          <w:ilvl w:val="0"/>
          <w:numId w:val="54"/>
        </w:numPr>
        <w:spacing w:line="480" w:lineRule="auto"/>
        <w:rPr>
          <w:ins w:id="166" w:author="Jeffrey Curtis" w:date="2017-05-11T11:37:00Z"/>
          <w:rFonts w:cs="Arial"/>
          <w:sz w:val="24"/>
          <w:szCs w:val="24"/>
        </w:rPr>
      </w:pPr>
      <w:ins w:id="167" w:author="Jeffrey Curtis" w:date="2017-05-11T11:37:00Z">
        <w:r>
          <w:rPr>
            <w:rFonts w:cs="Arial"/>
            <w:sz w:val="24"/>
            <w:szCs w:val="24"/>
          </w:rPr>
          <w:t>History of exposure to other biologics</w:t>
        </w:r>
      </w:ins>
    </w:p>
    <w:p w:rsidR="00775C24" w:rsidRPr="003D6585" w:rsidRDefault="00775C24" w:rsidP="00212685">
      <w:pPr>
        <w:pStyle w:val="TextBullet"/>
        <w:numPr>
          <w:ilvl w:val="0"/>
          <w:numId w:val="54"/>
        </w:numPr>
        <w:spacing w:line="480" w:lineRule="auto"/>
        <w:rPr>
          <w:rFonts w:cs="Arial"/>
          <w:sz w:val="24"/>
          <w:szCs w:val="24"/>
        </w:rPr>
      </w:pPr>
      <w:ins w:id="168" w:author="Jeffrey Curtis" w:date="2017-05-11T11:37:00Z">
        <w:r>
          <w:rPr>
            <w:rFonts w:cs="Arial"/>
            <w:sz w:val="24"/>
            <w:szCs w:val="24"/>
          </w:rPr>
          <w:t xml:space="preserve">History of DMARD use </w:t>
        </w:r>
      </w:ins>
    </w:p>
    <w:p w:rsidR="009B4708" w:rsidRDefault="009B4708" w:rsidP="00212685">
      <w:pPr>
        <w:pStyle w:val="C-BodyText"/>
        <w:spacing w:before="0" w:after="0" w:line="480" w:lineRule="auto"/>
        <w:rPr>
          <w:rFonts w:ascii="Arial" w:hAnsi="Arial" w:cs="Arial"/>
        </w:rPr>
      </w:pPr>
      <w:r w:rsidRPr="003D6585">
        <w:rPr>
          <w:rFonts w:ascii="Arial" w:hAnsi="Arial" w:cs="Arial"/>
        </w:rPr>
        <w:t xml:space="preserve">Further details are available as described in the </w:t>
      </w:r>
      <w:r w:rsidR="00555C4F">
        <w:rPr>
          <w:rFonts w:ascii="Arial" w:hAnsi="Arial" w:cs="Arial"/>
        </w:rPr>
        <w:t xml:space="preserve">Supplementary </w:t>
      </w:r>
      <w:r w:rsidR="00555C4F" w:rsidRPr="00555C4F">
        <w:rPr>
          <w:rFonts w:ascii="Arial" w:hAnsi="Arial" w:cs="Arial"/>
        </w:rPr>
        <w:t xml:space="preserve">Excel </w:t>
      </w:r>
      <w:r w:rsidRPr="00555C4F">
        <w:rPr>
          <w:rFonts w:ascii="Arial" w:hAnsi="Arial" w:cs="Arial"/>
        </w:rPr>
        <w:t>Tables</w:t>
      </w:r>
      <w:r w:rsidR="007B2559" w:rsidRPr="00555C4F">
        <w:rPr>
          <w:rFonts w:ascii="Arial" w:hAnsi="Arial" w:cs="Arial"/>
        </w:rPr>
        <w:t xml:space="preserve"> for</w:t>
      </w:r>
      <w:r w:rsidR="007B2559">
        <w:rPr>
          <w:rFonts w:ascii="Arial" w:hAnsi="Arial" w:cs="Arial"/>
        </w:rPr>
        <w:t xml:space="preserve"> </w:t>
      </w:r>
      <w:r w:rsidR="00E42401">
        <w:rPr>
          <w:rFonts w:ascii="Arial" w:hAnsi="Arial" w:cs="Arial"/>
        </w:rPr>
        <w:t xml:space="preserve">comorbidities and outcomes </w:t>
      </w:r>
      <w:r w:rsidR="007B2559">
        <w:rPr>
          <w:rFonts w:ascii="Arial" w:hAnsi="Arial" w:cs="Arial"/>
        </w:rPr>
        <w:t>of interest</w:t>
      </w:r>
      <w:r w:rsidRPr="003D6585">
        <w:rPr>
          <w:rFonts w:ascii="Arial" w:hAnsi="Arial" w:cs="Arial"/>
        </w:rPr>
        <w:t>.</w:t>
      </w:r>
    </w:p>
    <w:p w:rsidR="00FF66DD" w:rsidRPr="003D6585" w:rsidRDefault="00FF66DD" w:rsidP="00212685">
      <w:pPr>
        <w:pStyle w:val="C-BodyText"/>
        <w:spacing w:before="0" w:after="0" w:line="480" w:lineRule="auto"/>
        <w:rPr>
          <w:rFonts w:ascii="Arial" w:hAnsi="Arial" w:cs="Arial"/>
        </w:rPr>
      </w:pPr>
    </w:p>
    <w:p w:rsidR="009235C8" w:rsidRPr="003D6585" w:rsidRDefault="009235C8" w:rsidP="00676DFE">
      <w:pPr>
        <w:pStyle w:val="C-InstructionText"/>
        <w:rPr>
          <w:rFonts w:ascii="Arial" w:hAnsi="Arial" w:cs="Arial"/>
        </w:rPr>
      </w:pPr>
      <w:r w:rsidRPr="003D6585">
        <w:rPr>
          <w:rFonts w:ascii="Arial" w:hAnsi="Arial" w:cs="Arial"/>
        </w:rPr>
        <w:t xml:space="preserve">This section provides information on the baseline demographic characteristics, potential confounders, effect modifiers, and measured risk factors relevant to the outcomes of interest for the study populations, and comparator groups (if included in the study). The following information should be provided: </w:t>
      </w:r>
    </w:p>
    <w:p w:rsidR="009235C8" w:rsidRPr="003D6585" w:rsidRDefault="009235C8" w:rsidP="00F443AD">
      <w:pPr>
        <w:pStyle w:val="C-InstructionText"/>
        <w:numPr>
          <w:ilvl w:val="0"/>
          <w:numId w:val="31"/>
        </w:numPr>
        <w:rPr>
          <w:rFonts w:ascii="Arial" w:hAnsi="Arial" w:cs="Arial"/>
        </w:rPr>
      </w:pPr>
      <w:r w:rsidRPr="003D6585">
        <w:rPr>
          <w:rFonts w:ascii="Arial" w:hAnsi="Arial" w:cs="Arial"/>
        </w:rPr>
        <w:t>Brief definition above factors in terms of medical codes with citation, if applicable</w:t>
      </w:r>
    </w:p>
    <w:p w:rsidR="009235C8" w:rsidRDefault="009235C8" w:rsidP="00CB6BE2">
      <w:pPr>
        <w:pStyle w:val="C-Heading2"/>
        <w:rPr>
          <w:rFonts w:cs="Arial"/>
        </w:rPr>
      </w:pPr>
      <w:bookmarkStart w:id="169" w:name="_Toc481501044"/>
      <w:bookmarkStart w:id="170" w:name="_Toc404258873"/>
      <w:r w:rsidRPr="003D6585">
        <w:rPr>
          <w:rFonts w:cs="Arial"/>
        </w:rPr>
        <w:t>Data source and data management</w:t>
      </w:r>
      <w:bookmarkEnd w:id="169"/>
      <w:r w:rsidRPr="003D6585">
        <w:rPr>
          <w:rFonts w:cs="Arial"/>
        </w:rPr>
        <w:t xml:space="preserve"> </w:t>
      </w:r>
      <w:bookmarkEnd w:id="170"/>
    </w:p>
    <w:p w:rsidR="00FF66DD" w:rsidRPr="00FF66DD" w:rsidRDefault="00FF66DD" w:rsidP="00212685">
      <w:pPr>
        <w:pStyle w:val="C-BodyText"/>
      </w:pPr>
    </w:p>
    <w:p w:rsidR="009235C8" w:rsidRPr="003D6585" w:rsidRDefault="009235C8" w:rsidP="00CB6BE2">
      <w:pPr>
        <w:pStyle w:val="C-Heading3"/>
        <w:rPr>
          <w:rFonts w:cs="Arial"/>
        </w:rPr>
      </w:pPr>
      <w:bookmarkStart w:id="171" w:name="_Toc404258874"/>
      <w:bookmarkStart w:id="172" w:name="_Toc481501045"/>
      <w:r w:rsidRPr="003D6585">
        <w:rPr>
          <w:rFonts w:cs="Arial"/>
        </w:rPr>
        <w:t>Description of database (s</w:t>
      </w:r>
      <w:r w:rsidR="00E42401">
        <w:rPr>
          <w:rFonts w:cs="Arial"/>
        </w:rPr>
        <w:t>)</w:t>
      </w:r>
      <w:bookmarkEnd w:id="171"/>
      <w:bookmarkEnd w:id="172"/>
    </w:p>
    <w:p w:rsidR="00930EF4" w:rsidRPr="003D6585" w:rsidRDefault="00E331A5" w:rsidP="00212685">
      <w:pPr>
        <w:pStyle w:val="C-BodyText"/>
        <w:spacing w:line="480" w:lineRule="auto"/>
        <w:rPr>
          <w:rFonts w:ascii="Arial" w:hAnsi="Arial" w:cs="Arial"/>
        </w:rPr>
      </w:pPr>
      <w:r w:rsidRPr="003D6585">
        <w:rPr>
          <w:rFonts w:ascii="Arial" w:hAnsi="Arial" w:cs="Arial"/>
        </w:rPr>
        <w:t xml:space="preserve">Three databases </w:t>
      </w:r>
      <w:proofErr w:type="gramStart"/>
      <w:r w:rsidRPr="003D6585">
        <w:rPr>
          <w:rFonts w:ascii="Arial" w:hAnsi="Arial" w:cs="Arial"/>
        </w:rPr>
        <w:t>will be used</w:t>
      </w:r>
      <w:proofErr w:type="gramEnd"/>
      <w:r w:rsidRPr="003D6585">
        <w:rPr>
          <w:rFonts w:ascii="Arial" w:hAnsi="Arial" w:cs="Arial"/>
        </w:rPr>
        <w:t xml:space="preserve"> for this project: </w:t>
      </w:r>
      <w:proofErr w:type="spellStart"/>
      <w:r w:rsidRPr="003D6585">
        <w:rPr>
          <w:rFonts w:ascii="Arial" w:hAnsi="Arial" w:cs="Arial"/>
        </w:rPr>
        <w:t>Marketscan</w:t>
      </w:r>
      <w:proofErr w:type="spellEnd"/>
      <w:r w:rsidRPr="003D6585">
        <w:rPr>
          <w:rFonts w:ascii="Arial" w:hAnsi="Arial" w:cs="Arial"/>
        </w:rPr>
        <w:t xml:space="preserve">, </w:t>
      </w:r>
      <w:r w:rsidR="00E42401">
        <w:rPr>
          <w:rFonts w:ascii="Arial" w:hAnsi="Arial" w:cs="Arial"/>
        </w:rPr>
        <w:t xml:space="preserve">MPCD, </w:t>
      </w:r>
      <w:r w:rsidRPr="003D6585">
        <w:rPr>
          <w:rFonts w:ascii="Arial" w:hAnsi="Arial" w:cs="Arial"/>
        </w:rPr>
        <w:t>and Medicare FFS.</w:t>
      </w:r>
    </w:p>
    <w:p w:rsidR="00E331A5" w:rsidRPr="000B444A" w:rsidRDefault="00E331A5" w:rsidP="00212685">
      <w:pPr>
        <w:pStyle w:val="C-BodyText"/>
        <w:spacing w:line="480" w:lineRule="auto"/>
        <w:rPr>
          <w:rFonts w:ascii="Arial" w:hAnsi="Arial" w:cs="Arial"/>
          <w:szCs w:val="24"/>
        </w:rPr>
      </w:pPr>
      <w:proofErr w:type="spellStart"/>
      <w:r w:rsidRPr="00774ADC">
        <w:rPr>
          <w:rFonts w:ascii="Arial" w:hAnsi="Arial" w:cs="Arial"/>
          <w:i/>
          <w:szCs w:val="24"/>
        </w:rPr>
        <w:t>Truven</w:t>
      </w:r>
      <w:proofErr w:type="spellEnd"/>
      <w:r w:rsidRPr="00774ADC">
        <w:rPr>
          <w:rFonts w:ascii="Arial" w:hAnsi="Arial" w:cs="Arial"/>
          <w:i/>
          <w:szCs w:val="24"/>
        </w:rPr>
        <w:t xml:space="preserve"> Health </w:t>
      </w:r>
      <w:proofErr w:type="spellStart"/>
      <w:r w:rsidRPr="00774ADC">
        <w:rPr>
          <w:rFonts w:ascii="Arial" w:hAnsi="Arial" w:cs="Arial"/>
          <w:i/>
          <w:szCs w:val="24"/>
        </w:rPr>
        <w:t>MarketScan</w:t>
      </w:r>
      <w:proofErr w:type="spellEnd"/>
      <w:r w:rsidR="00C362A2" w:rsidRPr="00774ADC">
        <w:rPr>
          <w:rFonts w:ascii="Arial" w:hAnsi="Arial" w:cs="Arial"/>
          <w:i/>
          <w:szCs w:val="24"/>
          <w:vertAlign w:val="superscript"/>
        </w:rPr>
        <w:t xml:space="preserve">® </w:t>
      </w:r>
      <w:r w:rsidRPr="00774ADC">
        <w:rPr>
          <w:rFonts w:ascii="Arial" w:hAnsi="Arial" w:cs="Arial"/>
          <w:i/>
          <w:szCs w:val="24"/>
        </w:rPr>
        <w:t>Research Database</w:t>
      </w:r>
      <w:r w:rsidR="00F21AF8" w:rsidRPr="00774ADC">
        <w:rPr>
          <w:rFonts w:ascii="Arial" w:hAnsi="Arial" w:cs="Arial"/>
          <w:i/>
          <w:szCs w:val="24"/>
        </w:rPr>
        <w:t>s</w:t>
      </w:r>
      <w:r w:rsidR="00E42401" w:rsidRPr="00774ADC">
        <w:rPr>
          <w:rFonts w:ascii="Arial" w:hAnsi="Arial" w:cs="Arial"/>
          <w:i/>
          <w:szCs w:val="24"/>
        </w:rPr>
        <w:t xml:space="preserve"> (201</w:t>
      </w:r>
      <w:ins w:id="173" w:author="Jeffrey Curtis" w:date="2017-05-02T17:47:00Z">
        <w:r w:rsidR="00091BC3">
          <w:rPr>
            <w:rFonts w:ascii="Arial" w:hAnsi="Arial" w:cs="Arial"/>
            <w:i/>
            <w:szCs w:val="24"/>
          </w:rPr>
          <w:t>0</w:t>
        </w:r>
      </w:ins>
      <w:r w:rsidR="00E42401" w:rsidRPr="00774ADC">
        <w:rPr>
          <w:rFonts w:ascii="Arial" w:hAnsi="Arial" w:cs="Arial"/>
          <w:i/>
          <w:szCs w:val="24"/>
        </w:rPr>
        <w:t>-201</w:t>
      </w:r>
      <w:r w:rsidR="008330AE" w:rsidRPr="00774ADC">
        <w:rPr>
          <w:rFonts w:ascii="Arial" w:hAnsi="Arial" w:cs="Arial"/>
          <w:i/>
          <w:szCs w:val="24"/>
        </w:rPr>
        <w:t>4</w:t>
      </w:r>
      <w:r w:rsidR="00E42401" w:rsidRPr="00774ADC">
        <w:rPr>
          <w:rFonts w:ascii="Arial" w:hAnsi="Arial" w:cs="Arial"/>
          <w:i/>
          <w:szCs w:val="24"/>
        </w:rPr>
        <w:t>)</w:t>
      </w:r>
      <w:r w:rsidRPr="00774ADC">
        <w:rPr>
          <w:rFonts w:ascii="Arial" w:hAnsi="Arial" w:cs="Arial"/>
          <w:i/>
          <w:szCs w:val="24"/>
        </w:rPr>
        <w:t>:</w:t>
      </w:r>
      <w:r w:rsidRPr="003D6585">
        <w:rPr>
          <w:rFonts w:ascii="Arial" w:hAnsi="Arial" w:cs="Arial"/>
          <w:szCs w:val="24"/>
        </w:rPr>
        <w:t xml:space="preserve"> </w:t>
      </w:r>
      <w:r w:rsidR="000F0A11">
        <w:rPr>
          <w:rFonts w:ascii="Arial" w:hAnsi="Arial" w:cs="Arial"/>
          <w:szCs w:val="24"/>
        </w:rPr>
        <w:t>These data are</w:t>
      </w:r>
      <w:r w:rsidRPr="003D6585">
        <w:rPr>
          <w:rFonts w:ascii="Arial" w:hAnsi="Arial" w:cs="Arial"/>
          <w:szCs w:val="24"/>
        </w:rPr>
        <w:t xml:space="preserve"> a convenience sample and include</w:t>
      </w:r>
      <w:r w:rsidR="00F21AF8">
        <w:rPr>
          <w:rFonts w:ascii="Arial" w:hAnsi="Arial" w:cs="Arial"/>
          <w:szCs w:val="24"/>
        </w:rPr>
        <w:t xml:space="preserve"> the</w:t>
      </w:r>
      <w:r w:rsidRPr="003D6585">
        <w:rPr>
          <w:rFonts w:ascii="Arial" w:hAnsi="Arial" w:cs="Arial"/>
          <w:szCs w:val="24"/>
        </w:rPr>
        <w:t xml:space="preserve"> Commercial Claims and Encounters (Commercial) Database, Medicare Supplemental and Coordination of Benefits (Medicare Supplemental) Database, and the Lab Database. These databases represent healthcare claims information for individuals enrolled in various employer-sponsored healthcare plans. A subset of these individuals also receives benefits via Medicare supplemental insurance (represented as Coordination of Benefits, or COB, information in the database). The Commercial Database represents individuals covered under various commercial plans such as fee-for-service, capitated payment, preferred provider organizations, point-of-service, indemnity, and health maintenance organizations. In 2011, approximately 34.7 million individuals </w:t>
      </w:r>
      <w:proofErr w:type="gramStart"/>
      <w:r w:rsidRPr="003D6585">
        <w:rPr>
          <w:rFonts w:ascii="Arial" w:hAnsi="Arial" w:cs="Arial"/>
          <w:szCs w:val="24"/>
        </w:rPr>
        <w:t>were represented</w:t>
      </w:r>
      <w:proofErr w:type="gramEnd"/>
      <w:r w:rsidRPr="003D6585">
        <w:rPr>
          <w:rFonts w:ascii="Arial" w:hAnsi="Arial" w:cs="Arial"/>
          <w:szCs w:val="24"/>
        </w:rPr>
        <w:t xml:space="preserve"> in this database. The Medicare Database also represents individuals with Medicare supplemental insurance that is coordinated within the main employer-sponsored plan. In 2011, approximately 4.1 million individuals </w:t>
      </w:r>
      <w:proofErr w:type="gramStart"/>
      <w:r w:rsidRPr="003D6585">
        <w:rPr>
          <w:rFonts w:ascii="Arial" w:hAnsi="Arial" w:cs="Arial"/>
          <w:szCs w:val="24"/>
        </w:rPr>
        <w:t>were represented</w:t>
      </w:r>
      <w:proofErr w:type="gramEnd"/>
      <w:r w:rsidRPr="003D6585">
        <w:rPr>
          <w:rFonts w:ascii="Arial" w:hAnsi="Arial" w:cs="Arial"/>
          <w:szCs w:val="24"/>
        </w:rPr>
        <w:t xml:space="preserve"> in this database. Laboratory results for a subset of individuals in the Commercial and Medicare Databases are available in the Lab Database. The Lab Database </w:t>
      </w:r>
      <w:proofErr w:type="gramStart"/>
      <w:r w:rsidRPr="003D6585">
        <w:rPr>
          <w:rFonts w:ascii="Arial" w:hAnsi="Arial" w:cs="Arial"/>
          <w:szCs w:val="24"/>
        </w:rPr>
        <w:t>is linked</w:t>
      </w:r>
      <w:proofErr w:type="gramEnd"/>
      <w:r w:rsidRPr="003D6585">
        <w:rPr>
          <w:rFonts w:ascii="Arial" w:hAnsi="Arial" w:cs="Arial"/>
          <w:szCs w:val="24"/>
        </w:rPr>
        <w:t xml:space="preserve"> to information in the Commercial and Medicare Databases via unique enrollee identifiers. In 2011, approximately 2.2 million lab tests for 1.4 million unique individuals were available</w:t>
      </w:r>
      <w:r w:rsidRPr="00F21AF8">
        <w:rPr>
          <w:rFonts w:ascii="Arial" w:hAnsi="Arial" w:cs="Arial"/>
          <w:szCs w:val="24"/>
        </w:rPr>
        <w:t xml:space="preserve">. </w:t>
      </w:r>
      <w:r w:rsidR="00C362A2" w:rsidRPr="000B444A">
        <w:rPr>
          <w:rFonts w:ascii="Arial" w:hAnsi="Arial" w:cs="Arial"/>
          <w:szCs w:val="24"/>
        </w:rPr>
        <w:t>The Truven comparator cohort is a 10:1 age and sex- matched sample of non-AS patients.</w:t>
      </w:r>
    </w:p>
    <w:p w:rsidR="00E331A5" w:rsidRPr="003D6585" w:rsidRDefault="00E42401" w:rsidP="00212685">
      <w:pPr>
        <w:pStyle w:val="C-BodyText"/>
        <w:spacing w:line="480" w:lineRule="auto"/>
        <w:rPr>
          <w:rFonts w:ascii="Arial" w:hAnsi="Arial" w:cs="Arial"/>
        </w:rPr>
      </w:pPr>
      <w:r>
        <w:rPr>
          <w:rFonts w:ascii="Arial" w:hAnsi="Arial" w:cs="Arial"/>
          <w:b/>
          <w:i/>
        </w:rPr>
        <w:t>Multi-Payer Claims Database (2007-2010)</w:t>
      </w:r>
      <w:r w:rsidR="00E331A5" w:rsidRPr="003D6585">
        <w:rPr>
          <w:rFonts w:ascii="Arial" w:hAnsi="Arial" w:cs="Arial"/>
          <w:b/>
          <w:i/>
        </w:rPr>
        <w:t>:</w:t>
      </w:r>
      <w:r w:rsidR="00E331A5" w:rsidRPr="003D6585">
        <w:rPr>
          <w:rFonts w:ascii="Arial" w:hAnsi="Arial" w:cs="Arial"/>
        </w:rPr>
        <w:t xml:space="preserve"> </w:t>
      </w:r>
      <w:r w:rsidR="006D07C7">
        <w:rPr>
          <w:rFonts w:ascii="Arial" w:hAnsi="Arial" w:cs="Arial"/>
        </w:rPr>
        <w:t>P</w:t>
      </w:r>
      <w:r w:rsidR="00E331A5" w:rsidRPr="003D6585">
        <w:rPr>
          <w:rFonts w:ascii="Arial" w:hAnsi="Arial" w:cs="Arial"/>
        </w:rPr>
        <w:t xml:space="preserve">atients included in this study </w:t>
      </w:r>
      <w:r w:rsidR="006D07C7">
        <w:rPr>
          <w:rFonts w:ascii="Arial" w:hAnsi="Arial" w:cs="Arial"/>
        </w:rPr>
        <w:t xml:space="preserve">were </w:t>
      </w:r>
      <w:r>
        <w:rPr>
          <w:rFonts w:ascii="Arial" w:hAnsi="Arial" w:cs="Arial"/>
        </w:rPr>
        <w:t xml:space="preserve">individuals drawn </w:t>
      </w:r>
      <w:r w:rsidR="00E331A5" w:rsidRPr="003D6585">
        <w:rPr>
          <w:rFonts w:ascii="Arial" w:hAnsi="Arial" w:cs="Arial"/>
        </w:rPr>
        <w:t xml:space="preserve">from a proprietary research database </w:t>
      </w:r>
      <w:r>
        <w:rPr>
          <w:rFonts w:ascii="Arial" w:hAnsi="Arial" w:cs="Arial"/>
        </w:rPr>
        <w:t>(</w:t>
      </w:r>
      <w:proofErr w:type="spellStart"/>
      <w:r>
        <w:rPr>
          <w:rFonts w:ascii="Arial" w:hAnsi="Arial" w:cs="Arial"/>
        </w:rPr>
        <w:t>Optum</w:t>
      </w:r>
      <w:proofErr w:type="spellEnd"/>
      <w:r>
        <w:rPr>
          <w:rFonts w:ascii="Arial" w:hAnsi="Arial" w:cs="Arial"/>
        </w:rPr>
        <w:t>, derived from United Healthcare</w:t>
      </w:r>
      <w:r w:rsidR="00561F19">
        <w:rPr>
          <w:rFonts w:ascii="Arial" w:hAnsi="Arial" w:cs="Arial"/>
        </w:rPr>
        <w:t xml:space="preserve"> data</w:t>
      </w:r>
      <w:r>
        <w:rPr>
          <w:rFonts w:ascii="Arial" w:hAnsi="Arial" w:cs="Arial"/>
        </w:rPr>
        <w:t xml:space="preserve">) </w:t>
      </w:r>
      <w:r w:rsidR="00E331A5" w:rsidRPr="003D6585">
        <w:rPr>
          <w:rFonts w:ascii="Arial" w:hAnsi="Arial" w:cs="Arial"/>
        </w:rPr>
        <w:t xml:space="preserve">containing eligibility and pharmacy and medical claims data from a large commercial U.S. health plan. The individuals covered by this health plan are geographically diverse across the United States and cover regions in which United Healthcare draws its membership. The data </w:t>
      </w:r>
      <w:proofErr w:type="gramStart"/>
      <w:r w:rsidR="00E331A5" w:rsidRPr="003D6585">
        <w:rPr>
          <w:rFonts w:ascii="Arial" w:hAnsi="Arial" w:cs="Arial"/>
        </w:rPr>
        <w:t>are de-identified</w:t>
      </w:r>
      <w:proofErr w:type="gramEnd"/>
      <w:r w:rsidR="00E331A5" w:rsidRPr="003D6585">
        <w:rPr>
          <w:rFonts w:ascii="Arial" w:hAnsi="Arial" w:cs="Arial"/>
        </w:rPr>
        <w:t xml:space="preserve"> for research purposes. An equally sized comparator population of non-AS patients is available.</w:t>
      </w:r>
    </w:p>
    <w:p w:rsidR="00E331A5" w:rsidRDefault="00E331A5" w:rsidP="00212685">
      <w:pPr>
        <w:suppressAutoHyphens/>
        <w:autoSpaceDE w:val="0"/>
        <w:autoSpaceDN w:val="0"/>
        <w:adjustRightInd w:val="0"/>
        <w:spacing w:line="480" w:lineRule="auto"/>
        <w:rPr>
          <w:rFonts w:ascii="Arial" w:hAnsi="Arial"/>
          <w:color w:val="000000"/>
          <w:szCs w:val="24"/>
        </w:rPr>
      </w:pPr>
      <w:r w:rsidRPr="003D6585">
        <w:rPr>
          <w:rFonts w:ascii="Arial" w:hAnsi="Arial"/>
          <w:b/>
          <w:bCs/>
          <w:i/>
          <w:color w:val="000000"/>
          <w:szCs w:val="24"/>
        </w:rPr>
        <w:t>Medicare Fee-for-service claims data</w:t>
      </w:r>
      <w:r w:rsidR="00E42401">
        <w:rPr>
          <w:rFonts w:ascii="Arial" w:hAnsi="Arial"/>
          <w:b/>
          <w:bCs/>
          <w:i/>
          <w:color w:val="000000"/>
          <w:szCs w:val="24"/>
        </w:rPr>
        <w:t xml:space="preserve"> (2006-2014)</w:t>
      </w:r>
      <w:r w:rsidR="00612773" w:rsidRPr="003D6585">
        <w:rPr>
          <w:rFonts w:ascii="Arial" w:hAnsi="Arial"/>
          <w:bCs/>
          <w:color w:val="000000"/>
          <w:szCs w:val="24"/>
        </w:rPr>
        <w:t xml:space="preserve">: </w:t>
      </w:r>
      <w:r w:rsidR="006D07C7">
        <w:rPr>
          <w:rFonts w:ascii="Arial" w:hAnsi="Arial"/>
          <w:bCs/>
          <w:color w:val="000000"/>
          <w:szCs w:val="24"/>
        </w:rPr>
        <w:t>P</w:t>
      </w:r>
      <w:r w:rsidR="00612773" w:rsidRPr="003D6585">
        <w:rPr>
          <w:rFonts w:ascii="Arial" w:hAnsi="Arial"/>
          <w:bCs/>
          <w:color w:val="000000"/>
          <w:szCs w:val="24"/>
        </w:rPr>
        <w:t xml:space="preserve">atients </w:t>
      </w:r>
      <w:proofErr w:type="gramStart"/>
      <w:r w:rsidR="00612773" w:rsidRPr="003D6585">
        <w:rPr>
          <w:rFonts w:ascii="Arial" w:hAnsi="Arial"/>
          <w:bCs/>
          <w:color w:val="000000"/>
          <w:szCs w:val="24"/>
        </w:rPr>
        <w:t>will be drawn</w:t>
      </w:r>
      <w:proofErr w:type="gramEnd"/>
      <w:r w:rsidR="00612773" w:rsidRPr="003D6585">
        <w:rPr>
          <w:rFonts w:ascii="Arial" w:hAnsi="Arial"/>
          <w:bCs/>
          <w:color w:val="000000"/>
          <w:szCs w:val="24"/>
        </w:rPr>
        <w:t xml:space="preserve"> from </w:t>
      </w:r>
      <w:r w:rsidR="000A0ADF">
        <w:rPr>
          <w:rFonts w:ascii="Arial" w:hAnsi="Arial"/>
          <w:bCs/>
          <w:color w:val="000000"/>
          <w:szCs w:val="24"/>
        </w:rPr>
        <w:t>Fee-for-</w:t>
      </w:r>
      <w:r w:rsidR="000F0A11">
        <w:rPr>
          <w:rFonts w:ascii="Arial" w:hAnsi="Arial"/>
          <w:bCs/>
          <w:color w:val="000000"/>
          <w:szCs w:val="24"/>
        </w:rPr>
        <w:t>Service (</w:t>
      </w:r>
      <w:r w:rsidR="00612773" w:rsidRPr="003D6585">
        <w:rPr>
          <w:rFonts w:ascii="Arial" w:hAnsi="Arial"/>
          <w:bCs/>
          <w:color w:val="000000"/>
          <w:szCs w:val="24"/>
        </w:rPr>
        <w:t>FFS</w:t>
      </w:r>
      <w:r w:rsidR="000F0A11">
        <w:rPr>
          <w:rFonts w:ascii="Arial" w:hAnsi="Arial"/>
          <w:bCs/>
          <w:color w:val="000000"/>
          <w:szCs w:val="24"/>
        </w:rPr>
        <w:t>)</w:t>
      </w:r>
      <w:r w:rsidR="00612773" w:rsidRPr="003D6585">
        <w:rPr>
          <w:rFonts w:ascii="Arial" w:hAnsi="Arial"/>
          <w:bCs/>
          <w:color w:val="000000"/>
          <w:szCs w:val="24"/>
        </w:rPr>
        <w:t xml:space="preserve"> Medicare. The available data</w:t>
      </w:r>
      <w:r w:rsidRPr="003D6585">
        <w:rPr>
          <w:rFonts w:ascii="Arial" w:hAnsi="Arial"/>
          <w:bCs/>
          <w:color w:val="000000"/>
          <w:szCs w:val="24"/>
        </w:rPr>
        <w:t xml:space="preserve"> include Medicare enrollment information, Medicare parts A &amp; B facility claims, Medicare part B carrier file, and Medicare part D prescription event file. The enrollment file </w:t>
      </w:r>
      <w:r w:rsidRPr="003D6585">
        <w:rPr>
          <w:rFonts w:ascii="Arial" w:hAnsi="Arial"/>
          <w:color w:val="000000"/>
          <w:szCs w:val="24"/>
        </w:rPr>
        <w:t xml:space="preserve">contains data on sex, date of birth, race, survival status, managed care participation, and Part A and B eligibility status for each beneficiary at a person-month level. The record is updated monthly meaning that any change in managed care participation </w:t>
      </w:r>
      <w:proofErr w:type="gramStart"/>
      <w:r w:rsidRPr="003D6585">
        <w:rPr>
          <w:rFonts w:ascii="Arial" w:hAnsi="Arial"/>
          <w:color w:val="000000"/>
          <w:szCs w:val="24"/>
        </w:rPr>
        <w:t>is identified</w:t>
      </w:r>
      <w:proofErr w:type="gramEnd"/>
      <w:r w:rsidRPr="003D6585">
        <w:rPr>
          <w:rFonts w:ascii="Arial" w:hAnsi="Arial"/>
          <w:color w:val="000000"/>
          <w:szCs w:val="24"/>
        </w:rPr>
        <w:t xml:space="preserve">. The Medicare parts A &amp; B claims files contain information on procedures, outpatient physician services, recorded diagnoses, and cost from inpatient claims (Part A), outpatient professional services (Part B). </w:t>
      </w:r>
      <w:r w:rsidR="000F0A11">
        <w:rPr>
          <w:rFonts w:ascii="Arial" w:hAnsi="Arial"/>
          <w:color w:val="000000"/>
          <w:szCs w:val="24"/>
        </w:rPr>
        <w:t xml:space="preserve">The </w:t>
      </w:r>
      <w:r w:rsidRPr="003D6585">
        <w:rPr>
          <w:rFonts w:ascii="Arial" w:hAnsi="Arial"/>
          <w:color w:val="000000"/>
          <w:szCs w:val="24"/>
        </w:rPr>
        <w:t xml:space="preserve">Medicare part D prescription event file contains detailed information on all outpatient drug dispensing events including the date of service, quantity dispensed, days supplied, cost information, and the identity of the dispensed medication (e.g. formulation, dosage, etc.) using National Drug Codes (NDC).  </w:t>
      </w:r>
    </w:p>
    <w:p w:rsidR="00FF66DD" w:rsidRPr="003D6585" w:rsidRDefault="00FF66DD" w:rsidP="00212685">
      <w:pPr>
        <w:suppressAutoHyphens/>
        <w:autoSpaceDE w:val="0"/>
        <w:autoSpaceDN w:val="0"/>
        <w:adjustRightInd w:val="0"/>
        <w:spacing w:line="480" w:lineRule="auto"/>
        <w:rPr>
          <w:rFonts w:ascii="Arial" w:hAnsi="Arial"/>
          <w:color w:val="000000"/>
          <w:szCs w:val="24"/>
        </w:rPr>
      </w:pP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For database studies such as electronic health records or claims databases, any information on the validity of the recording and coding of the data should be reported. For exposures or outcomes not previously validated, validation performed in the study should be described or otherwise addressed. State what quality control procedures will be used to validate the data and code. </w:t>
      </w:r>
    </w:p>
    <w:p w:rsidR="009235C8" w:rsidRPr="003D6585" w:rsidRDefault="009235C8" w:rsidP="00212685">
      <w:pPr>
        <w:pStyle w:val="C-InstructionText"/>
        <w:spacing w:line="480" w:lineRule="auto"/>
        <w:rPr>
          <w:rFonts w:ascii="Arial" w:hAnsi="Arial" w:cs="Arial"/>
        </w:rPr>
      </w:pPr>
      <w:r w:rsidRPr="003D6585">
        <w:rPr>
          <w:rFonts w:ascii="Arial" w:hAnsi="Arial" w:cs="Arial"/>
        </w:rPr>
        <w:t>Provide information on data storage (e.g. software and IT environment, database maintenance and anti-fraud protection, archiving). EMA is requesting in addition to provide information on archiving of the statistical programming performed to generate the results.</w:t>
      </w:r>
    </w:p>
    <w:p w:rsidR="009235C8" w:rsidRPr="003D6585" w:rsidRDefault="009235C8" w:rsidP="00212685">
      <w:pPr>
        <w:pStyle w:val="C-Heading2"/>
        <w:spacing w:line="480" w:lineRule="auto"/>
        <w:rPr>
          <w:rFonts w:cs="Arial"/>
        </w:rPr>
      </w:pPr>
      <w:bookmarkStart w:id="174" w:name="_Toc404258883"/>
      <w:bookmarkStart w:id="175" w:name="_Toc481501046"/>
      <w:r w:rsidRPr="003D6585">
        <w:rPr>
          <w:rFonts w:cs="Arial"/>
        </w:rPr>
        <w:t>STATISTICS</w:t>
      </w:r>
      <w:bookmarkEnd w:id="174"/>
      <w:bookmarkEnd w:id="175"/>
    </w:p>
    <w:p w:rsidR="009235C8" w:rsidRPr="003D6585" w:rsidRDefault="009235C8" w:rsidP="00212685">
      <w:pPr>
        <w:pStyle w:val="C-InstructionText"/>
        <w:spacing w:line="480" w:lineRule="auto"/>
        <w:rPr>
          <w:rFonts w:ascii="Arial" w:hAnsi="Arial" w:cs="Arial"/>
        </w:rPr>
      </w:pPr>
      <w:r w:rsidRPr="003D6585">
        <w:rPr>
          <w:rFonts w:ascii="Arial" w:hAnsi="Arial" w:cs="Arial"/>
        </w:rPr>
        <w:t>This section should include the details about general statistical methods (, general presentation of results, analysis time points, definition of baseline values, etc). A description of statistical methods follows and will be described in more detail in the Statistical Analysis Plan for MCR studies or Analysis Specification for Database Studies (ASDS) and should be consistent with the protocol.</w:t>
      </w:r>
    </w:p>
    <w:p w:rsidR="009235C8" w:rsidRPr="003D6585" w:rsidRDefault="009235C8" w:rsidP="00212685">
      <w:pPr>
        <w:pStyle w:val="C-InstructionText"/>
        <w:spacing w:line="480" w:lineRule="auto"/>
        <w:rPr>
          <w:rFonts w:ascii="Arial" w:hAnsi="Arial" w:cs="Arial"/>
        </w:rPr>
      </w:pPr>
      <w:r w:rsidRPr="003D6585">
        <w:rPr>
          <w:rFonts w:ascii="Arial" w:hAnsi="Arial" w:cs="Arial"/>
        </w:rPr>
        <w:t>Authors should list the planned analyses of the variables in a manner consistent with the listing of the variables in Section 5.6 of the protocol, the primary analysis first, followed by other analyses, if appropriate. Also, delete all sections below that are not applicable.</w:t>
      </w: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section should answer the following questions:  Are measurement of excess risks included? Is the choice of statistical techniques described? Are descriptive analyses included? Are stratified analyses included? Does the plan describe methods for adjusting for confounding? Does the plan describe methods addressing effect modification? </w:t>
      </w:r>
    </w:p>
    <w:p w:rsidR="009235C8" w:rsidRPr="003D6585" w:rsidRDefault="009235C8" w:rsidP="00212685">
      <w:pPr>
        <w:pStyle w:val="C-Heading3"/>
        <w:spacing w:line="480" w:lineRule="auto"/>
        <w:rPr>
          <w:rFonts w:cs="Arial"/>
        </w:rPr>
      </w:pPr>
      <w:bookmarkStart w:id="176" w:name="_Toc404258884"/>
      <w:bookmarkStart w:id="177" w:name="_Toc481501047"/>
      <w:r w:rsidRPr="003D6585">
        <w:rPr>
          <w:rFonts w:cs="Arial"/>
        </w:rPr>
        <w:t>Definition of analysis set</w:t>
      </w:r>
      <w:bookmarkEnd w:id="176"/>
      <w:bookmarkEnd w:id="177"/>
      <w:r w:rsidRPr="003D6585">
        <w:rPr>
          <w:rFonts w:cs="Arial"/>
        </w:rPr>
        <w:t xml:space="preserve"> </w:t>
      </w:r>
    </w:p>
    <w:p w:rsidR="00F061AA" w:rsidRDefault="003D6585" w:rsidP="00212685">
      <w:pPr>
        <w:pStyle w:val="C-BodyText"/>
        <w:spacing w:before="0" w:after="0" w:line="480" w:lineRule="auto"/>
        <w:rPr>
          <w:rFonts w:ascii="Arial" w:hAnsi="Arial" w:cs="Arial"/>
        </w:rPr>
      </w:pPr>
      <w:r w:rsidRPr="003D6585">
        <w:rPr>
          <w:rFonts w:ascii="Arial" w:hAnsi="Arial" w:cs="Arial"/>
        </w:rPr>
        <w:t>All patients with AS, or in the non-AS comparator cohort (</w:t>
      </w:r>
      <w:r w:rsidR="00804040">
        <w:rPr>
          <w:rFonts w:ascii="Arial" w:hAnsi="Arial" w:cs="Arial"/>
        </w:rPr>
        <w:t>MPCD</w:t>
      </w:r>
      <w:r w:rsidRPr="003D6585">
        <w:rPr>
          <w:rFonts w:ascii="Arial" w:hAnsi="Arial" w:cs="Arial"/>
        </w:rPr>
        <w:t xml:space="preserve"> and Medicare</w:t>
      </w:r>
      <w:r w:rsidR="000F0A11">
        <w:rPr>
          <w:rFonts w:ascii="Arial" w:hAnsi="Arial" w:cs="Arial"/>
        </w:rPr>
        <w:t xml:space="preserve"> comparator patients only</w:t>
      </w:r>
      <w:r w:rsidR="00844123">
        <w:rPr>
          <w:rFonts w:ascii="Arial" w:hAnsi="Arial" w:cs="Arial"/>
        </w:rPr>
        <w:t xml:space="preserve"> for the prevalence analysis</w:t>
      </w:r>
      <w:r w:rsidRPr="003D6585">
        <w:rPr>
          <w:rFonts w:ascii="Arial" w:hAnsi="Arial" w:cs="Arial"/>
        </w:rPr>
        <w:t xml:space="preserve">) will contribute to Aim I analyses. The subgroup of patients with AS who contribute one or more AS </w:t>
      </w:r>
      <w:r w:rsidR="00E42401">
        <w:rPr>
          <w:rFonts w:ascii="Arial" w:hAnsi="Arial" w:cs="Arial"/>
        </w:rPr>
        <w:t>exposure</w:t>
      </w:r>
      <w:r w:rsidRPr="003D6585">
        <w:rPr>
          <w:rFonts w:ascii="Arial" w:hAnsi="Arial" w:cs="Arial"/>
        </w:rPr>
        <w:t xml:space="preserve"> episodes </w:t>
      </w:r>
      <w:proofErr w:type="gramStart"/>
      <w:r w:rsidRPr="003D6585">
        <w:rPr>
          <w:rFonts w:ascii="Arial" w:hAnsi="Arial" w:cs="Arial"/>
        </w:rPr>
        <w:t xml:space="preserve">will be </w:t>
      </w:r>
      <w:r w:rsidR="00817F2B" w:rsidRPr="003D6585">
        <w:rPr>
          <w:rFonts w:ascii="Arial" w:hAnsi="Arial" w:cs="Arial"/>
        </w:rPr>
        <w:t>analyzed</w:t>
      </w:r>
      <w:proofErr w:type="gramEnd"/>
      <w:r w:rsidRPr="003D6585">
        <w:rPr>
          <w:rFonts w:ascii="Arial" w:hAnsi="Arial" w:cs="Arial"/>
        </w:rPr>
        <w:t xml:space="preserve"> in Aim II.</w:t>
      </w:r>
    </w:p>
    <w:p w:rsidR="00FF66DD" w:rsidRPr="003D6585" w:rsidRDefault="00FF66DD" w:rsidP="00212685">
      <w:pPr>
        <w:pStyle w:val="C-BodyText"/>
        <w:spacing w:before="0" w:after="0" w:line="480" w:lineRule="auto"/>
        <w:rPr>
          <w:rFonts w:ascii="Arial" w:hAnsi="Arial" w:cs="Arial"/>
        </w:rPr>
      </w:pPr>
    </w:p>
    <w:p w:rsidR="009235C8" w:rsidRPr="003D6585" w:rsidRDefault="009235C8" w:rsidP="00212685">
      <w:pPr>
        <w:pStyle w:val="C-BodyText"/>
        <w:spacing w:after="600" w:line="480" w:lineRule="auto"/>
        <w:rPr>
          <w:rStyle w:val="C-InstructionTextChar"/>
          <w:rFonts w:ascii="Arial" w:hAnsi="Arial" w:cs="Arial"/>
        </w:rPr>
      </w:pPr>
      <w:commentRangeStart w:id="178"/>
      <w:r w:rsidRPr="003D6585">
        <w:rPr>
          <w:rStyle w:val="C-InstructionTextChar"/>
          <w:rFonts w:ascii="Arial" w:hAnsi="Arial" w:cs="Arial"/>
        </w:rPr>
        <w:t>State which matched or unmatched population sets will be used for the each analysis. Matched population sets are used when directly comparing a target population to a control population. Unmatched population sets are generally used for understanding patient characteristics in various treatment groups.</w:t>
      </w:r>
    </w:p>
    <w:p w:rsidR="009235C8" w:rsidRPr="003D6585" w:rsidRDefault="009235C8" w:rsidP="00212685">
      <w:pPr>
        <w:pStyle w:val="C-Heading3"/>
        <w:spacing w:line="480" w:lineRule="auto"/>
        <w:rPr>
          <w:rFonts w:cs="Arial"/>
        </w:rPr>
      </w:pPr>
      <w:bookmarkStart w:id="179" w:name="_Toc404258885"/>
      <w:bookmarkStart w:id="180" w:name="_Toc481501048"/>
      <w:r w:rsidRPr="003D6585">
        <w:rPr>
          <w:rFonts w:cs="Arial"/>
        </w:rPr>
        <w:t>Planned analysis</w:t>
      </w:r>
      <w:bookmarkEnd w:id="179"/>
      <w:commentRangeEnd w:id="178"/>
      <w:r w:rsidR="00943C13">
        <w:rPr>
          <w:rStyle w:val="CommentReference"/>
          <w:rFonts w:ascii="Times New Roman" w:hAnsi="Times New Roman" w:cs="Arial"/>
          <w:b w:val="0"/>
        </w:rPr>
        <w:commentReference w:id="178"/>
      </w:r>
      <w:bookmarkEnd w:id="180"/>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statistical analysis to be used for assessing the study objective(s) should be briefly described. Important features of the primary analysis, including the particular methods used, adjustments made for demographic or baseline measurements or concomitant therapy. Also for MCR studies the handling of patients who withdraw their consent for data use, if applicable, and processing and missing data should be briefly discussed. Multiplicity, statistical hypotheses, level of significance, and adjustments should be addressed in this section. This section should not exceed 1 page. </w:t>
      </w:r>
    </w:p>
    <w:p w:rsidR="009235C8" w:rsidRPr="003D6585" w:rsidRDefault="009235C8" w:rsidP="00212685">
      <w:pPr>
        <w:pStyle w:val="C-Heading4"/>
        <w:spacing w:line="480" w:lineRule="auto"/>
        <w:rPr>
          <w:rFonts w:cs="Arial"/>
        </w:rPr>
      </w:pPr>
      <w:bookmarkStart w:id="181" w:name="_Toc404258886"/>
      <w:bookmarkStart w:id="182" w:name="_Toc481501049"/>
      <w:r w:rsidRPr="003D6585">
        <w:rPr>
          <w:rFonts w:cs="Arial"/>
        </w:rPr>
        <w:t>Analysis of the primary outcome measure</w:t>
      </w:r>
      <w:bookmarkEnd w:id="181"/>
      <w:r w:rsidR="003D6585" w:rsidRPr="003D6585">
        <w:rPr>
          <w:rFonts w:cs="Arial"/>
        </w:rPr>
        <w:t>s</w:t>
      </w:r>
      <w:bookmarkEnd w:id="182"/>
    </w:p>
    <w:p w:rsidR="00607211" w:rsidRDefault="003D6585" w:rsidP="00212685">
      <w:pPr>
        <w:pStyle w:val="TableLeftAlign"/>
        <w:tabs>
          <w:tab w:val="left" w:pos="3027"/>
          <w:tab w:val="left" w:pos="8697"/>
        </w:tabs>
        <w:spacing w:line="480" w:lineRule="auto"/>
        <w:rPr>
          <w:rFonts w:cs="Arial"/>
          <w:sz w:val="24"/>
          <w:szCs w:val="24"/>
        </w:rPr>
      </w:pPr>
      <w:r w:rsidRPr="003D6585">
        <w:rPr>
          <w:rFonts w:cs="Arial"/>
          <w:sz w:val="24"/>
          <w:szCs w:val="24"/>
        </w:rPr>
        <w:t xml:space="preserve">Aim 1: </w:t>
      </w:r>
    </w:p>
    <w:p w:rsidR="00303F75" w:rsidRPr="000F0A11" w:rsidRDefault="00C362A2" w:rsidP="00D90DFD">
      <w:pPr>
        <w:pStyle w:val="TableLeftAlign"/>
        <w:numPr>
          <w:ilvl w:val="0"/>
          <w:numId w:val="31"/>
        </w:numPr>
        <w:tabs>
          <w:tab w:val="left" w:pos="3027"/>
          <w:tab w:val="left" w:pos="8697"/>
        </w:tabs>
        <w:spacing w:line="480" w:lineRule="auto"/>
        <w:rPr>
          <w:rFonts w:cs="Arial"/>
          <w:sz w:val="24"/>
          <w:szCs w:val="24"/>
        </w:rPr>
      </w:pPr>
      <w:r w:rsidRPr="000B444A">
        <w:rPr>
          <w:rFonts w:cs="Arial"/>
          <w:sz w:val="24"/>
          <w:szCs w:val="24"/>
        </w:rPr>
        <w:t xml:space="preserve">We will calculate the annual prevalence of AS </w:t>
      </w:r>
      <w:proofErr w:type="spellStart"/>
      <w:r w:rsidRPr="000B444A">
        <w:rPr>
          <w:rFonts w:cs="Arial"/>
          <w:sz w:val="24"/>
          <w:szCs w:val="24"/>
        </w:rPr>
        <w:t>as</w:t>
      </w:r>
      <w:proofErr w:type="spellEnd"/>
      <w:r w:rsidRPr="000B444A">
        <w:rPr>
          <w:rFonts w:cs="Arial"/>
          <w:sz w:val="24"/>
          <w:szCs w:val="24"/>
        </w:rPr>
        <w:t xml:space="preserve"> </w:t>
      </w:r>
      <w:r w:rsidR="008A79AF">
        <w:rPr>
          <w:rFonts w:cs="Arial"/>
          <w:sz w:val="24"/>
          <w:szCs w:val="24"/>
        </w:rPr>
        <w:t xml:space="preserve">a </w:t>
      </w:r>
      <w:r w:rsidRPr="000B444A">
        <w:rPr>
          <w:rFonts w:cs="Arial"/>
          <w:sz w:val="24"/>
          <w:szCs w:val="24"/>
        </w:rPr>
        <w:t xml:space="preserve">point prevalence. </w:t>
      </w:r>
      <w:proofErr w:type="gramStart"/>
      <w:r w:rsidR="00526B2C">
        <w:rPr>
          <w:rFonts w:cs="Arial"/>
          <w:sz w:val="24"/>
          <w:szCs w:val="24"/>
        </w:rPr>
        <w:t xml:space="preserve">The annual prevalence of AS will be calculated as the number of patients </w:t>
      </w:r>
      <w:r w:rsidR="00751FED">
        <w:rPr>
          <w:rFonts w:cs="Arial"/>
          <w:sz w:val="24"/>
          <w:szCs w:val="24"/>
        </w:rPr>
        <w:t xml:space="preserve">who </w:t>
      </w:r>
      <w:r w:rsidR="00526B2C">
        <w:rPr>
          <w:rFonts w:cs="Arial"/>
          <w:sz w:val="24"/>
          <w:szCs w:val="24"/>
        </w:rPr>
        <w:t xml:space="preserve">meet </w:t>
      </w:r>
      <w:r w:rsidR="00751FED">
        <w:rPr>
          <w:rFonts w:cs="Arial"/>
          <w:sz w:val="24"/>
          <w:szCs w:val="24"/>
        </w:rPr>
        <w:t xml:space="preserve">the </w:t>
      </w:r>
      <w:r w:rsidR="00526B2C">
        <w:rPr>
          <w:rFonts w:cs="Arial"/>
          <w:sz w:val="24"/>
          <w:szCs w:val="24"/>
        </w:rPr>
        <w:t>AS definition in the</w:t>
      </w:r>
      <w:r w:rsidR="00B76830">
        <w:rPr>
          <w:rFonts w:cs="Arial"/>
          <w:sz w:val="24"/>
          <w:szCs w:val="24"/>
        </w:rPr>
        <w:t xml:space="preserve"> 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the number of enrollees observable for the full specific year </w:t>
      </w:r>
      <w:r w:rsidR="00A8776E">
        <w:rPr>
          <w:rFonts w:cs="Arial"/>
          <w:sz w:val="24"/>
          <w:szCs w:val="24"/>
        </w:rPr>
        <w:t xml:space="preserve">(e.g. the </w:t>
      </w:r>
      <w:r w:rsidR="00A8776E" w:rsidRPr="00D20DAB">
        <w:rPr>
          <w:rFonts w:cs="Arial"/>
          <w:sz w:val="24"/>
          <w:szCs w:val="24"/>
        </w:rPr>
        <w:t>prevalence of AS</w:t>
      </w:r>
      <w:r w:rsidR="00A8776E">
        <w:rPr>
          <w:rFonts w:cs="Arial"/>
          <w:sz w:val="24"/>
          <w:szCs w:val="24"/>
        </w:rPr>
        <w:t xml:space="preserve"> in 2014 Medicare equals the number of beneficiar</w:t>
      </w:r>
      <w:r w:rsidR="00B76830">
        <w:rPr>
          <w:rFonts w:cs="Arial"/>
          <w:sz w:val="24"/>
          <w:szCs w:val="24"/>
        </w:rPr>
        <w:t>ies</w:t>
      </w:r>
      <w:r w:rsidR="00A8776E">
        <w:rPr>
          <w:rFonts w:cs="Arial"/>
          <w:sz w:val="24"/>
          <w:szCs w:val="24"/>
        </w:rPr>
        <w:t xml:space="preserve"> </w:t>
      </w:r>
      <w:r w:rsidR="00B76830">
        <w:rPr>
          <w:rFonts w:cs="Arial"/>
          <w:sz w:val="24"/>
          <w:szCs w:val="24"/>
        </w:rPr>
        <w:t xml:space="preserve">that </w:t>
      </w:r>
      <w:r w:rsidR="00A8776E">
        <w:rPr>
          <w:rFonts w:cs="Arial"/>
          <w:sz w:val="24"/>
          <w:szCs w:val="24"/>
        </w:rPr>
        <w:t xml:space="preserve">meet </w:t>
      </w:r>
      <w:r w:rsidR="00B76830">
        <w:rPr>
          <w:rFonts w:cs="Arial"/>
          <w:sz w:val="24"/>
          <w:szCs w:val="24"/>
        </w:rPr>
        <w:t xml:space="preserve">the </w:t>
      </w:r>
      <w:r w:rsidR="00A8776E">
        <w:rPr>
          <w:rFonts w:cs="Arial"/>
          <w:sz w:val="24"/>
          <w:szCs w:val="24"/>
        </w:rPr>
        <w:t>AS defi</w:t>
      </w:r>
      <w:r w:rsidR="00B76830">
        <w:rPr>
          <w:rFonts w:cs="Arial"/>
          <w:sz w:val="24"/>
          <w:szCs w:val="24"/>
        </w:rPr>
        <w:t>ni</w:t>
      </w:r>
      <w:r w:rsidR="00A8776E">
        <w:rPr>
          <w:rFonts w:cs="Arial"/>
          <w:sz w:val="24"/>
          <w:szCs w:val="24"/>
        </w:rPr>
        <w:t>tion in 2014 divided</w:t>
      </w:r>
      <w:r w:rsidR="00526B2C">
        <w:rPr>
          <w:rFonts w:cs="Arial"/>
          <w:sz w:val="24"/>
          <w:szCs w:val="24"/>
        </w:rPr>
        <w:t xml:space="preserve"> by </w:t>
      </w:r>
      <w:r w:rsidR="00A8776E">
        <w:rPr>
          <w:rFonts w:cs="Arial"/>
          <w:sz w:val="24"/>
          <w:szCs w:val="24"/>
        </w:rPr>
        <w:t>the number of beneficiar</w:t>
      </w:r>
      <w:r w:rsidR="00B76830">
        <w:rPr>
          <w:rFonts w:cs="Arial"/>
          <w:sz w:val="24"/>
          <w:szCs w:val="24"/>
        </w:rPr>
        <w:t>ies</w:t>
      </w:r>
      <w:r w:rsidR="00A8776E">
        <w:rPr>
          <w:rFonts w:cs="Arial"/>
          <w:sz w:val="24"/>
          <w:szCs w:val="24"/>
        </w:rPr>
        <w:t xml:space="preserve"> </w:t>
      </w:r>
      <w:r w:rsidR="00526B2C">
        <w:rPr>
          <w:rFonts w:cs="Arial"/>
          <w:sz w:val="24"/>
          <w:szCs w:val="24"/>
        </w:rPr>
        <w:t xml:space="preserve">in </w:t>
      </w:r>
      <w:r w:rsidR="00B76830">
        <w:rPr>
          <w:rFonts w:cs="Arial"/>
          <w:sz w:val="24"/>
          <w:szCs w:val="24"/>
        </w:rPr>
        <w:t xml:space="preserve">the </w:t>
      </w:r>
      <w:r w:rsidR="00526B2C">
        <w:rPr>
          <w:rFonts w:cs="Arial"/>
          <w:sz w:val="24"/>
          <w:szCs w:val="24"/>
        </w:rPr>
        <w:t xml:space="preserve">5% random sample, </w:t>
      </w:r>
      <w:r w:rsidR="00A8776E">
        <w:rPr>
          <w:rFonts w:cs="Arial"/>
          <w:sz w:val="24"/>
          <w:szCs w:val="24"/>
        </w:rPr>
        <w:t xml:space="preserve">enrolled in Part A, B and not C for </w:t>
      </w:r>
      <w:r w:rsidR="00751FED">
        <w:rPr>
          <w:rFonts w:cs="Arial"/>
          <w:sz w:val="24"/>
          <w:szCs w:val="24"/>
        </w:rPr>
        <w:t xml:space="preserve">the </w:t>
      </w:r>
      <w:r w:rsidR="00526B2C">
        <w:rPr>
          <w:rFonts w:cs="Arial"/>
          <w:sz w:val="24"/>
          <w:szCs w:val="24"/>
        </w:rPr>
        <w:t>full</w:t>
      </w:r>
      <w:r w:rsidR="002B66A2">
        <w:rPr>
          <w:rFonts w:cs="Arial"/>
          <w:sz w:val="24"/>
          <w:szCs w:val="24"/>
        </w:rPr>
        <w:t xml:space="preserve"> year 2014 times 20</w:t>
      </w:r>
      <w:r w:rsidR="00A8776E">
        <w:rPr>
          <w:rFonts w:cs="Arial"/>
          <w:sz w:val="24"/>
          <w:szCs w:val="24"/>
        </w:rPr>
        <w:t>)</w:t>
      </w:r>
      <w:r w:rsidRPr="000B444A">
        <w:rPr>
          <w:rFonts w:cs="Arial"/>
          <w:sz w:val="24"/>
          <w:szCs w:val="24"/>
        </w:rPr>
        <w:t>.</w:t>
      </w:r>
      <w:proofErr w:type="gramEnd"/>
      <w:r w:rsidRPr="000B444A">
        <w:rPr>
          <w:rFonts w:cs="Arial"/>
          <w:sz w:val="24"/>
          <w:szCs w:val="24"/>
        </w:rPr>
        <w:t xml:space="preserve"> The number of individuals meeting this definition will be enumerated and standardized by age and sex using the 2010 U.S. Census (2010 Census Summary File 1, Table P12 (</w:t>
      </w:r>
      <w:hyperlink r:id="rId19" w:history="1">
        <w:r w:rsidRPr="000B444A">
          <w:rPr>
            <w:rStyle w:val="Hyperlink"/>
            <w:rFonts w:cs="Arial"/>
            <w:sz w:val="24"/>
            <w:szCs w:val="24"/>
          </w:rPr>
          <w:t>https://factfinder.census.gov/bkmk/table/1.0/en/DEC/10_SF1/P12</w:t>
        </w:r>
      </w:hyperlink>
      <w:r w:rsidRPr="000B444A">
        <w:rPr>
          <w:rFonts w:cs="Arial"/>
          <w:sz w:val="24"/>
          <w:szCs w:val="24"/>
        </w:rPr>
        <w:t>).</w:t>
      </w:r>
    </w:p>
    <w:p w:rsidR="003D6585" w:rsidRPr="00817F2B" w:rsidRDefault="003D6585" w:rsidP="00212685">
      <w:pPr>
        <w:pStyle w:val="TableLeftAlign"/>
        <w:numPr>
          <w:ilvl w:val="0"/>
          <w:numId w:val="31"/>
        </w:numPr>
        <w:tabs>
          <w:tab w:val="left" w:pos="3027"/>
          <w:tab w:val="left" w:pos="8697"/>
        </w:tabs>
        <w:spacing w:line="480" w:lineRule="auto"/>
        <w:rPr>
          <w:rFonts w:cs="Arial"/>
          <w:sz w:val="24"/>
          <w:szCs w:val="24"/>
        </w:rPr>
      </w:pPr>
      <w:r w:rsidRPr="003D6585">
        <w:rPr>
          <w:rFonts w:cs="Arial"/>
          <w:sz w:val="24"/>
          <w:szCs w:val="24"/>
        </w:rPr>
        <w:t>Calculate the prevalence of each comorbidity over various time intervals, by disease cohort (AS vs. non-AS). We will explore how the prevalence of each condition varies according to the amount of data available.</w:t>
      </w:r>
      <w:r w:rsidR="00725555" w:rsidRPr="00CB36F5">
        <w:rPr>
          <w:rFonts w:cs="Arial"/>
          <w:sz w:val="24"/>
          <w:szCs w:val="24"/>
        </w:rPr>
        <w:t xml:space="preserve"> Outcomes will be examined in discrete 12 month increments (i.e. using 12 months of data, 24 months, 36 months, etc.) using the 6 months baseline plus an additional 6</w:t>
      </w:r>
      <w:r w:rsidR="001245D8">
        <w:rPr>
          <w:rFonts w:cs="Arial"/>
          <w:sz w:val="24"/>
          <w:szCs w:val="24"/>
        </w:rPr>
        <w:t xml:space="preserve"> (1st year)</w:t>
      </w:r>
      <w:r w:rsidR="00725555" w:rsidRPr="00CB36F5">
        <w:rPr>
          <w:rFonts w:cs="Arial"/>
          <w:sz w:val="24"/>
          <w:szCs w:val="24"/>
        </w:rPr>
        <w:t>, 18</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xml:space="preserve"> and 2</w:t>
      </w:r>
      <w:r w:rsidR="00C362A2" w:rsidRPr="000B444A">
        <w:rPr>
          <w:rFonts w:cs="Arial"/>
          <w:sz w:val="24"/>
          <w:szCs w:val="24"/>
          <w:vertAlign w:val="superscript"/>
        </w:rPr>
        <w:t>nd</w:t>
      </w:r>
      <w:r w:rsidR="001245D8">
        <w:rPr>
          <w:rFonts w:cs="Arial"/>
          <w:sz w:val="24"/>
          <w:szCs w:val="24"/>
        </w:rPr>
        <w:t xml:space="preserve"> year)</w:t>
      </w:r>
      <w:r w:rsidR="00725555" w:rsidRPr="00CB36F5">
        <w:rPr>
          <w:rFonts w:cs="Arial"/>
          <w:sz w:val="24"/>
          <w:szCs w:val="24"/>
        </w:rPr>
        <w:t>, 30</w:t>
      </w:r>
      <w:r w:rsidR="001245D8">
        <w:rPr>
          <w:rFonts w:cs="Arial"/>
          <w:sz w:val="24"/>
          <w:szCs w:val="24"/>
        </w:rPr>
        <w:t xml:space="preserve"> (1</w:t>
      </w:r>
      <w:r w:rsidR="00C362A2" w:rsidRPr="000B444A">
        <w:rPr>
          <w:rFonts w:cs="Arial"/>
          <w:sz w:val="24"/>
          <w:szCs w:val="24"/>
          <w:vertAlign w:val="superscript"/>
        </w:rPr>
        <w:t>st</w:t>
      </w:r>
      <w:r w:rsidR="001245D8">
        <w:rPr>
          <w:rFonts w:cs="Arial"/>
          <w:sz w:val="24"/>
          <w:szCs w:val="24"/>
        </w:rPr>
        <w:t>, 2</w:t>
      </w:r>
      <w:r w:rsidR="00C362A2" w:rsidRPr="000B444A">
        <w:rPr>
          <w:rFonts w:cs="Arial"/>
          <w:sz w:val="24"/>
          <w:szCs w:val="24"/>
          <w:vertAlign w:val="superscript"/>
        </w:rPr>
        <w:t>nd</w:t>
      </w:r>
      <w:r w:rsidR="001245D8">
        <w:rPr>
          <w:rFonts w:cs="Arial"/>
          <w:sz w:val="24"/>
          <w:szCs w:val="24"/>
        </w:rPr>
        <w:t>, and 3</w:t>
      </w:r>
      <w:r w:rsidR="00C362A2" w:rsidRPr="000B444A">
        <w:rPr>
          <w:rFonts w:cs="Arial"/>
          <w:sz w:val="24"/>
          <w:szCs w:val="24"/>
          <w:vertAlign w:val="superscript"/>
        </w:rPr>
        <w:t>rd</w:t>
      </w:r>
      <w:r w:rsidR="001245D8">
        <w:rPr>
          <w:rFonts w:cs="Arial"/>
          <w:sz w:val="24"/>
          <w:szCs w:val="24"/>
        </w:rPr>
        <w:t xml:space="preserve"> year)</w:t>
      </w:r>
      <w:r w:rsidR="00725555" w:rsidRPr="00CB36F5">
        <w:rPr>
          <w:rFonts w:cs="Arial"/>
          <w:sz w:val="24"/>
          <w:szCs w:val="24"/>
        </w:rPr>
        <w:t>, etc. months of follow</w:t>
      </w:r>
      <w:r w:rsidR="00751FED">
        <w:rPr>
          <w:rFonts w:cs="Arial"/>
          <w:sz w:val="24"/>
          <w:szCs w:val="24"/>
        </w:rPr>
        <w:t>-</w:t>
      </w:r>
      <w:r w:rsidR="00725555" w:rsidRPr="00CB36F5">
        <w:rPr>
          <w:rFonts w:cs="Arial"/>
          <w:sz w:val="24"/>
          <w:szCs w:val="24"/>
        </w:rPr>
        <w:t>up.</w:t>
      </w:r>
    </w:p>
    <w:p w:rsidR="00607211" w:rsidRDefault="003D6585" w:rsidP="00212685">
      <w:pPr>
        <w:pStyle w:val="TableLeftAlign"/>
        <w:tabs>
          <w:tab w:val="left" w:pos="3027"/>
          <w:tab w:val="left" w:pos="8697"/>
        </w:tabs>
        <w:spacing w:line="480" w:lineRule="auto"/>
        <w:ind w:left="360"/>
        <w:rPr>
          <w:rFonts w:cs="Arial"/>
          <w:sz w:val="24"/>
          <w:szCs w:val="24"/>
        </w:rPr>
      </w:pPr>
      <w:r w:rsidRPr="003D6585">
        <w:rPr>
          <w:rFonts w:cs="Arial"/>
          <w:sz w:val="24"/>
          <w:szCs w:val="24"/>
        </w:rPr>
        <w:t xml:space="preserve">Aim 2: </w:t>
      </w:r>
    </w:p>
    <w:p w:rsidR="00817F2B" w:rsidRDefault="003D6585" w:rsidP="00212685">
      <w:pPr>
        <w:pStyle w:val="TableLeftAlign"/>
        <w:numPr>
          <w:ilvl w:val="0"/>
          <w:numId w:val="56"/>
        </w:numPr>
        <w:tabs>
          <w:tab w:val="left" w:pos="3027"/>
          <w:tab w:val="left" w:pos="8697"/>
        </w:tabs>
        <w:spacing w:line="480" w:lineRule="auto"/>
        <w:rPr>
          <w:rFonts w:cs="Arial"/>
          <w:sz w:val="24"/>
          <w:szCs w:val="24"/>
        </w:rPr>
      </w:pPr>
      <w:r w:rsidRPr="003D6585">
        <w:rPr>
          <w:rFonts w:cs="Arial"/>
          <w:sz w:val="24"/>
          <w:szCs w:val="24"/>
        </w:rPr>
        <w:t xml:space="preserve">Calculate the crude and adjusted incidence rate (and 95% confidence interval) of </w:t>
      </w:r>
      <w:r w:rsidRPr="003D6585">
        <w:rPr>
          <w:rFonts w:cs="Arial"/>
          <w:bCs/>
          <w:color w:val="000000"/>
          <w:sz w:val="24"/>
          <w:szCs w:val="24"/>
        </w:rPr>
        <w:t>events of interest by exposure</w:t>
      </w:r>
      <w:r w:rsidRPr="003D6585">
        <w:rPr>
          <w:rFonts w:cs="Arial"/>
          <w:sz w:val="24"/>
          <w:szCs w:val="24"/>
        </w:rPr>
        <w:t xml:space="preserve">, stratified by each data source. The results </w:t>
      </w:r>
      <w:proofErr w:type="gramStart"/>
      <w:r w:rsidR="00461CDF">
        <w:rPr>
          <w:rFonts w:cs="Arial"/>
          <w:sz w:val="24"/>
          <w:szCs w:val="24"/>
        </w:rPr>
        <w:t xml:space="preserve">may </w:t>
      </w:r>
      <w:r w:rsidRPr="003D6585">
        <w:rPr>
          <w:rFonts w:cs="Arial"/>
          <w:sz w:val="24"/>
          <w:szCs w:val="24"/>
        </w:rPr>
        <w:t xml:space="preserve">be pooled </w:t>
      </w:r>
      <w:r w:rsidR="0009303C" w:rsidRPr="003D6585">
        <w:rPr>
          <w:rFonts w:cs="Arial"/>
          <w:sz w:val="24"/>
          <w:szCs w:val="24"/>
        </w:rPr>
        <w:t xml:space="preserve">potentially </w:t>
      </w:r>
      <w:r w:rsidRPr="003D6585">
        <w:rPr>
          <w:rFonts w:cs="Arial"/>
          <w:sz w:val="24"/>
          <w:szCs w:val="24"/>
        </w:rPr>
        <w:t>across data sources depending on their homogeneity</w:t>
      </w:r>
      <w:r w:rsidR="00B57DFE">
        <w:rPr>
          <w:rFonts w:cs="Arial"/>
          <w:sz w:val="24"/>
          <w:szCs w:val="24"/>
        </w:rPr>
        <w:t xml:space="preserve"> and</w:t>
      </w:r>
      <w:r w:rsidR="00461CDF">
        <w:rPr>
          <w:rFonts w:cs="Arial"/>
          <w:sz w:val="24"/>
          <w:szCs w:val="24"/>
        </w:rPr>
        <w:t xml:space="preserve"> based upon consensus from the research team</w:t>
      </w:r>
      <w:proofErr w:type="gramEnd"/>
      <w:r w:rsidRPr="003D6585">
        <w:rPr>
          <w:rFonts w:cs="Arial"/>
          <w:sz w:val="24"/>
          <w:szCs w:val="24"/>
        </w:rPr>
        <w:t xml:space="preserve">. </w:t>
      </w:r>
      <w:r w:rsidR="00461CDF">
        <w:rPr>
          <w:rFonts w:cs="Arial"/>
          <w:sz w:val="24"/>
          <w:szCs w:val="24"/>
        </w:rPr>
        <w:t xml:space="preserve">For example, if incidence rate ratios (IRRs) are consistent within each data source, even if the absolute incidence rates vary across data sources, a pooled effect estimate of the IRRs </w:t>
      </w:r>
      <w:proofErr w:type="gramStart"/>
      <w:r w:rsidR="00461CDF">
        <w:rPr>
          <w:rFonts w:cs="Arial"/>
          <w:sz w:val="24"/>
          <w:szCs w:val="24"/>
        </w:rPr>
        <w:t>can be provided</w:t>
      </w:r>
      <w:proofErr w:type="gramEnd"/>
      <w:r w:rsidR="00461CDF">
        <w:rPr>
          <w:rFonts w:cs="Arial"/>
          <w:sz w:val="24"/>
          <w:szCs w:val="24"/>
        </w:rPr>
        <w:t>, allowing the baseline hazard to vary within each data source.</w:t>
      </w:r>
    </w:p>
    <w:p w:rsidR="003D6585" w:rsidRPr="003D6585" w:rsidRDefault="003D6585" w:rsidP="00212685">
      <w:pPr>
        <w:pStyle w:val="TableLeftAlign"/>
        <w:numPr>
          <w:ilvl w:val="0"/>
          <w:numId w:val="56"/>
        </w:numPr>
        <w:tabs>
          <w:tab w:val="left" w:pos="3027"/>
          <w:tab w:val="left" w:pos="8697"/>
        </w:tabs>
        <w:spacing w:line="480" w:lineRule="auto"/>
        <w:rPr>
          <w:rFonts w:cs="Arial"/>
          <w:sz w:val="24"/>
          <w:szCs w:val="24"/>
        </w:rPr>
      </w:pPr>
      <w:r w:rsidRPr="003D6585">
        <w:rPr>
          <w:rFonts w:cs="Arial"/>
          <w:sz w:val="24"/>
          <w:szCs w:val="24"/>
        </w:rPr>
        <w:t xml:space="preserve">Depending on the number of absolute events identified in the data, the </w:t>
      </w:r>
      <w:r w:rsidR="00574B25">
        <w:rPr>
          <w:rFonts w:cs="Arial"/>
          <w:sz w:val="24"/>
          <w:szCs w:val="24"/>
        </w:rPr>
        <w:t>1</w:t>
      </w:r>
      <w:del w:id="183" w:author="Jeffrey Curtis" w:date="2017-05-11T12:19:00Z">
        <w:r w:rsidR="00574B25" w:rsidDel="00305F11">
          <w:rPr>
            <w:rFonts w:cs="Arial"/>
            <w:sz w:val="24"/>
            <w:szCs w:val="24"/>
          </w:rPr>
          <w:delText>1</w:delText>
        </w:r>
      </w:del>
      <w:proofErr w:type="gramStart"/>
      <w:ins w:id="184" w:author="Jeffrey Curtis" w:date="2017-05-11T12:19:00Z">
        <w:r w:rsidR="00305F11">
          <w:rPr>
            <w:rFonts w:cs="Arial"/>
            <w:sz w:val="24"/>
            <w:szCs w:val="24"/>
          </w:rPr>
          <w:t>3</w:t>
        </w:r>
      </w:ins>
      <w:proofErr w:type="gramEnd"/>
      <w:r w:rsidR="00574B25">
        <w:rPr>
          <w:rFonts w:cs="Arial"/>
          <w:sz w:val="24"/>
          <w:szCs w:val="24"/>
        </w:rPr>
        <w:t xml:space="preserve"> </w:t>
      </w:r>
      <w:r w:rsidRPr="003D6585">
        <w:rPr>
          <w:rFonts w:cs="Arial"/>
          <w:sz w:val="24"/>
          <w:szCs w:val="24"/>
        </w:rPr>
        <w:t xml:space="preserve">outcomes of interest </w:t>
      </w:r>
      <w:del w:id="185" w:author="Jeffrey Curtis" w:date="2017-05-11T12:19:00Z">
        <w:r w:rsidRPr="003D6585" w:rsidDel="00305F11">
          <w:rPr>
            <w:rFonts w:cs="Arial"/>
            <w:sz w:val="24"/>
            <w:szCs w:val="24"/>
          </w:rPr>
          <w:delText xml:space="preserve">described in Table 1 </w:delText>
        </w:r>
      </w:del>
      <w:r w:rsidRPr="003D6585">
        <w:rPr>
          <w:rFonts w:cs="Arial"/>
          <w:sz w:val="24"/>
          <w:szCs w:val="24"/>
        </w:rPr>
        <w:t xml:space="preserve">will be examined. </w:t>
      </w:r>
      <w:r w:rsidR="002B66A2">
        <w:rPr>
          <w:rFonts w:cs="Arial"/>
          <w:sz w:val="24"/>
          <w:szCs w:val="24"/>
        </w:rPr>
        <w:t xml:space="preserve"> </w:t>
      </w:r>
      <w:r w:rsidRPr="003D6585">
        <w:rPr>
          <w:rFonts w:cs="Arial"/>
          <w:sz w:val="24"/>
          <w:szCs w:val="24"/>
        </w:rPr>
        <w:t xml:space="preserve">Patients with prior evidence </w:t>
      </w:r>
      <w:r w:rsidR="00461CDF">
        <w:rPr>
          <w:rFonts w:cs="Arial"/>
          <w:sz w:val="24"/>
          <w:szCs w:val="24"/>
        </w:rPr>
        <w:t xml:space="preserve">(using all available data) </w:t>
      </w:r>
      <w:r w:rsidRPr="003D6585">
        <w:rPr>
          <w:rFonts w:cs="Arial"/>
          <w:sz w:val="24"/>
          <w:szCs w:val="24"/>
        </w:rPr>
        <w:t xml:space="preserve">of each of the </w:t>
      </w:r>
      <w:proofErr w:type="gramStart"/>
      <w:r w:rsidRPr="003D6585">
        <w:rPr>
          <w:rFonts w:cs="Arial"/>
          <w:sz w:val="24"/>
          <w:szCs w:val="24"/>
        </w:rPr>
        <w:t>6</w:t>
      </w:r>
      <w:proofErr w:type="gramEnd"/>
      <w:r w:rsidRPr="003D6585">
        <w:rPr>
          <w:rFonts w:cs="Arial"/>
          <w:sz w:val="24"/>
          <w:szCs w:val="24"/>
        </w:rPr>
        <w:t xml:space="preserve"> disease manifestations, or prior solid tumor and hematologic malignancy, will be excluded from the analysis of th</w:t>
      </w:r>
      <w:r w:rsidR="00751FED">
        <w:rPr>
          <w:rFonts w:cs="Arial"/>
          <w:sz w:val="24"/>
          <w:szCs w:val="24"/>
        </w:rPr>
        <w:t>e</w:t>
      </w:r>
      <w:r w:rsidRPr="003D6585">
        <w:rPr>
          <w:rFonts w:cs="Arial"/>
          <w:sz w:val="24"/>
          <w:szCs w:val="24"/>
        </w:rPr>
        <w:t>se 8 outcomes.</w:t>
      </w:r>
      <w:r w:rsidR="002B66A2">
        <w:rPr>
          <w:rFonts w:cs="Arial"/>
          <w:sz w:val="24"/>
          <w:szCs w:val="24"/>
        </w:rPr>
        <w:t xml:space="preserve"> </w:t>
      </w:r>
      <w:r w:rsidRPr="003D6585">
        <w:rPr>
          <w:rFonts w:cs="Arial"/>
          <w:sz w:val="24"/>
          <w:szCs w:val="24"/>
        </w:rPr>
        <w:t xml:space="preserve"> There will be no exclusion for prior infection or NMSC.</w:t>
      </w:r>
    </w:p>
    <w:p w:rsidR="00FF66DD" w:rsidRDefault="003D6585" w:rsidP="00212685">
      <w:pPr>
        <w:pStyle w:val="Text"/>
        <w:spacing w:before="0" w:after="0" w:line="480" w:lineRule="auto"/>
        <w:ind w:left="720"/>
        <w:rPr>
          <w:rFonts w:cs="Arial"/>
          <w:sz w:val="24"/>
          <w:szCs w:val="24"/>
        </w:rPr>
      </w:pPr>
      <w:r w:rsidRPr="003D6585">
        <w:rPr>
          <w:rFonts w:cs="Arial"/>
          <w:sz w:val="24"/>
          <w:szCs w:val="24"/>
        </w:rPr>
        <w:t xml:space="preserve">Crude and multivariable adjusted hazard ratios </w:t>
      </w:r>
      <w:r w:rsidR="001245D8">
        <w:rPr>
          <w:rFonts w:cs="Arial"/>
          <w:sz w:val="24"/>
          <w:szCs w:val="24"/>
        </w:rPr>
        <w:t>for</w:t>
      </w:r>
      <w:r w:rsidRPr="003D6585">
        <w:rPr>
          <w:rFonts w:cs="Arial"/>
          <w:sz w:val="24"/>
          <w:szCs w:val="24"/>
        </w:rPr>
        <w:t xml:space="preserve"> outcome</w:t>
      </w:r>
      <w:r w:rsidR="001245D8">
        <w:rPr>
          <w:rFonts w:cs="Arial"/>
          <w:sz w:val="24"/>
          <w:szCs w:val="24"/>
        </w:rPr>
        <w:t>s</w:t>
      </w:r>
      <w:r w:rsidRPr="003D6585">
        <w:rPr>
          <w:rFonts w:cs="Arial"/>
          <w:sz w:val="24"/>
          <w:szCs w:val="24"/>
        </w:rPr>
        <w:t xml:space="preserve"> of interest for each medication class will be calculated and compared</w:t>
      </w:r>
      <w:r w:rsidR="00751FED">
        <w:rPr>
          <w:rFonts w:cs="Arial"/>
          <w:sz w:val="24"/>
          <w:szCs w:val="24"/>
        </w:rPr>
        <w:t>.</w:t>
      </w:r>
      <w:r w:rsidRPr="003D6585">
        <w:rPr>
          <w:rFonts w:cs="Arial"/>
          <w:sz w:val="24"/>
          <w:szCs w:val="24"/>
        </w:rPr>
        <w:t xml:space="preserve"> </w:t>
      </w:r>
      <w:r w:rsidR="00751FED">
        <w:rPr>
          <w:rFonts w:cs="Arial"/>
          <w:sz w:val="24"/>
          <w:szCs w:val="24"/>
        </w:rPr>
        <w:t>F</w:t>
      </w:r>
      <w:r w:rsidRPr="003D6585">
        <w:rPr>
          <w:rFonts w:cs="Arial"/>
          <w:sz w:val="24"/>
          <w:szCs w:val="24"/>
        </w:rPr>
        <w:t xml:space="preserve">or </w:t>
      </w:r>
      <w:r w:rsidR="00751FED">
        <w:rPr>
          <w:rFonts w:cs="Arial"/>
          <w:sz w:val="24"/>
          <w:szCs w:val="24"/>
        </w:rPr>
        <w:t>the n</w:t>
      </w:r>
      <w:r w:rsidR="001245D8">
        <w:rPr>
          <w:rFonts w:cs="Arial"/>
          <w:sz w:val="24"/>
          <w:szCs w:val="24"/>
        </w:rPr>
        <w:t>o treatment/</w:t>
      </w:r>
      <w:r w:rsidRPr="003D6585">
        <w:rPr>
          <w:rFonts w:cs="Arial"/>
          <w:sz w:val="24"/>
          <w:szCs w:val="24"/>
        </w:rPr>
        <w:t>NSAID, DMARDs, and biologic medication</w:t>
      </w:r>
      <w:r w:rsidR="00751FED">
        <w:rPr>
          <w:rFonts w:cs="Arial"/>
          <w:sz w:val="24"/>
          <w:szCs w:val="24"/>
        </w:rPr>
        <w:t xml:space="preserve"> cohorts,</w:t>
      </w:r>
      <w:r w:rsidRPr="003D6585">
        <w:rPr>
          <w:rFonts w:cs="Arial"/>
          <w:sz w:val="24"/>
          <w:szCs w:val="24"/>
        </w:rPr>
        <w:t xml:space="preserve"> </w:t>
      </w:r>
      <w:r w:rsidR="00751FED">
        <w:rPr>
          <w:rFonts w:cs="Arial"/>
          <w:sz w:val="24"/>
          <w:szCs w:val="24"/>
        </w:rPr>
        <w:t>p</w:t>
      </w:r>
      <w:r w:rsidRPr="003D6585">
        <w:rPr>
          <w:rFonts w:cs="Arial"/>
          <w:sz w:val="24"/>
          <w:szCs w:val="24"/>
        </w:rPr>
        <w:t xml:space="preserve">ropensity scores </w:t>
      </w:r>
      <w:proofErr w:type="gramStart"/>
      <w:r w:rsidRPr="003D6585">
        <w:rPr>
          <w:rFonts w:cs="Arial"/>
          <w:sz w:val="24"/>
          <w:szCs w:val="24"/>
        </w:rPr>
        <w:t>will be computed</w:t>
      </w:r>
      <w:proofErr w:type="gramEnd"/>
      <w:r w:rsidRPr="003D6585">
        <w:rPr>
          <w:rFonts w:cs="Arial"/>
          <w:sz w:val="24"/>
          <w:szCs w:val="24"/>
        </w:rPr>
        <w:t xml:space="preserve"> with </w:t>
      </w:r>
      <w:proofErr w:type="spellStart"/>
      <w:r w:rsidRPr="003D6585">
        <w:rPr>
          <w:rFonts w:cs="Arial"/>
          <w:sz w:val="24"/>
          <w:szCs w:val="24"/>
        </w:rPr>
        <w:t>TNFi</w:t>
      </w:r>
      <w:proofErr w:type="spellEnd"/>
      <w:r w:rsidRPr="003D6585">
        <w:rPr>
          <w:rFonts w:cs="Arial"/>
          <w:sz w:val="24"/>
          <w:szCs w:val="24"/>
        </w:rPr>
        <w:t xml:space="preserve"> as the referent group. Stratification or inverse probability treatment weighting (IPTW) </w:t>
      </w:r>
      <w:proofErr w:type="gramStart"/>
      <w:r w:rsidRPr="003D6585">
        <w:rPr>
          <w:rFonts w:cs="Arial"/>
          <w:sz w:val="24"/>
          <w:szCs w:val="24"/>
        </w:rPr>
        <w:t>will be used</w:t>
      </w:r>
      <w:proofErr w:type="gramEnd"/>
      <w:r w:rsidRPr="003D6585">
        <w:rPr>
          <w:rFonts w:cs="Arial"/>
          <w:sz w:val="24"/>
          <w:szCs w:val="24"/>
        </w:rPr>
        <w:t xml:space="preserve"> to balance exposure groups for aim 2 outcomes.  </w:t>
      </w:r>
    </w:p>
    <w:p w:rsidR="00607211" w:rsidRPr="00FF66DD" w:rsidRDefault="00607211" w:rsidP="00212685">
      <w:pPr>
        <w:pStyle w:val="Text"/>
        <w:spacing w:before="0" w:after="0" w:line="480" w:lineRule="auto"/>
        <w:ind w:left="720"/>
        <w:rPr>
          <w:rFonts w:cs="Arial"/>
          <w:sz w:val="24"/>
          <w:szCs w:val="24"/>
        </w:rPr>
      </w:pPr>
    </w:p>
    <w:p w:rsidR="00930EF4" w:rsidRPr="003D6585" w:rsidRDefault="003D6585" w:rsidP="00212685">
      <w:pPr>
        <w:pStyle w:val="C-Heading4"/>
        <w:spacing w:line="480" w:lineRule="auto"/>
        <w:rPr>
          <w:rFonts w:cs="Arial"/>
        </w:rPr>
      </w:pPr>
      <w:bookmarkStart w:id="186" w:name="_Toc481501050"/>
      <w:r w:rsidRPr="003D6585">
        <w:rPr>
          <w:rFonts w:cs="Arial"/>
        </w:rPr>
        <w:t>Statistical Analysis for Aim 1</w:t>
      </w:r>
      <w:bookmarkEnd w:id="186"/>
    </w:p>
    <w:p w:rsidR="00A40356" w:rsidRDefault="000811FB" w:rsidP="00212685">
      <w:pPr>
        <w:pStyle w:val="Text"/>
        <w:spacing w:line="480" w:lineRule="auto"/>
        <w:rPr>
          <w:rFonts w:cs="Arial"/>
          <w:sz w:val="24"/>
          <w:szCs w:val="24"/>
        </w:rPr>
      </w:pPr>
      <w:r>
        <w:rPr>
          <w:rFonts w:cs="Arial"/>
          <w:sz w:val="24"/>
          <w:szCs w:val="24"/>
        </w:rPr>
        <w:t>Using the</w:t>
      </w:r>
      <w:r w:rsidR="00A40356">
        <w:rPr>
          <w:rFonts w:cs="Arial"/>
          <w:sz w:val="24"/>
          <w:szCs w:val="24"/>
        </w:rPr>
        <w:t xml:space="preserve"> MPCD and Medicare</w:t>
      </w:r>
      <w:r>
        <w:rPr>
          <w:rFonts w:cs="Arial"/>
          <w:sz w:val="24"/>
          <w:szCs w:val="24"/>
        </w:rPr>
        <w:t xml:space="preserve"> data</w:t>
      </w:r>
      <w:r w:rsidR="00A40356">
        <w:rPr>
          <w:rFonts w:cs="Arial"/>
          <w:sz w:val="24"/>
          <w:szCs w:val="24"/>
        </w:rPr>
        <w:t xml:space="preserve">, </w:t>
      </w:r>
      <w:r>
        <w:rPr>
          <w:rFonts w:cs="Arial"/>
          <w:sz w:val="24"/>
          <w:szCs w:val="24"/>
        </w:rPr>
        <w:t>w</w:t>
      </w:r>
      <w:r w:rsidRPr="000811FB">
        <w:rPr>
          <w:rFonts w:cs="Arial"/>
          <w:sz w:val="24"/>
          <w:szCs w:val="24"/>
        </w:rPr>
        <w:t xml:space="preserve">e will calculate annual prevalence of AS </w:t>
      </w:r>
      <w:proofErr w:type="spellStart"/>
      <w:r w:rsidRPr="000811FB">
        <w:rPr>
          <w:rFonts w:cs="Arial"/>
          <w:sz w:val="24"/>
          <w:szCs w:val="24"/>
        </w:rPr>
        <w:t>as</w:t>
      </w:r>
      <w:proofErr w:type="spellEnd"/>
      <w:r w:rsidRPr="000811FB">
        <w:rPr>
          <w:rFonts w:cs="Arial"/>
          <w:sz w:val="24"/>
          <w:szCs w:val="24"/>
        </w:rPr>
        <w:t xml:space="preserve"> point prevalence. </w:t>
      </w:r>
      <w:proofErr w:type="gramStart"/>
      <w:r w:rsidR="00526B2C">
        <w:rPr>
          <w:rFonts w:cs="Arial"/>
          <w:sz w:val="24"/>
          <w:szCs w:val="24"/>
        </w:rPr>
        <w:t xml:space="preserve">The annual prevalence of AS will be calculated as the number of patients </w:t>
      </w:r>
      <w:r w:rsidR="00B76830">
        <w:rPr>
          <w:rFonts w:cs="Arial"/>
          <w:sz w:val="24"/>
          <w:szCs w:val="24"/>
        </w:rPr>
        <w:t xml:space="preserve">that </w:t>
      </w:r>
      <w:r w:rsidR="00526B2C">
        <w:rPr>
          <w:rFonts w:cs="Arial"/>
          <w:sz w:val="24"/>
          <w:szCs w:val="24"/>
        </w:rPr>
        <w:t xml:space="preserve">meet </w:t>
      </w:r>
      <w:r w:rsidR="00B76830">
        <w:rPr>
          <w:rFonts w:cs="Arial"/>
          <w:sz w:val="24"/>
          <w:szCs w:val="24"/>
        </w:rPr>
        <w:t xml:space="preserve">the </w:t>
      </w:r>
      <w:r w:rsidR="00526B2C">
        <w:rPr>
          <w:rFonts w:cs="Arial"/>
          <w:sz w:val="24"/>
          <w:szCs w:val="24"/>
        </w:rPr>
        <w:t xml:space="preserve">AS definition in the </w:t>
      </w:r>
      <w:r w:rsidR="002B66A2">
        <w:rPr>
          <w:rFonts w:cs="Arial"/>
          <w:sz w:val="24"/>
          <w:szCs w:val="24"/>
        </w:rPr>
        <w:t>specific</w:t>
      </w:r>
      <w:r w:rsidR="00526B2C">
        <w:rPr>
          <w:rFonts w:cs="Arial"/>
          <w:sz w:val="24"/>
          <w:szCs w:val="24"/>
        </w:rPr>
        <w:t xml:space="preserve"> year d</w:t>
      </w:r>
      <w:r w:rsidR="00B76830">
        <w:rPr>
          <w:rFonts w:cs="Arial"/>
          <w:sz w:val="24"/>
          <w:szCs w:val="24"/>
        </w:rPr>
        <w:t>i</w:t>
      </w:r>
      <w:r w:rsidR="00526B2C">
        <w:rPr>
          <w:rFonts w:cs="Arial"/>
          <w:sz w:val="24"/>
          <w:szCs w:val="24"/>
        </w:rPr>
        <w:t xml:space="preserve">vided </w:t>
      </w:r>
      <w:r w:rsidR="00B76830">
        <w:rPr>
          <w:rFonts w:cs="Arial"/>
          <w:sz w:val="24"/>
          <w:szCs w:val="24"/>
        </w:rPr>
        <w:t xml:space="preserve">by </w:t>
      </w:r>
      <w:r w:rsidR="00526B2C">
        <w:rPr>
          <w:rFonts w:cs="Arial"/>
          <w:sz w:val="24"/>
          <w:szCs w:val="24"/>
        </w:rPr>
        <w:t xml:space="preserve">the number of enrollees observable for the full specific year (e.g. the </w:t>
      </w:r>
      <w:r w:rsidR="00526B2C" w:rsidRPr="00D20DAB">
        <w:rPr>
          <w:rFonts w:cs="Arial"/>
          <w:sz w:val="24"/>
          <w:szCs w:val="24"/>
        </w:rPr>
        <w:t>prevalence of AS</w:t>
      </w:r>
      <w:r w:rsidR="00526B2C">
        <w:rPr>
          <w:rFonts w:cs="Arial"/>
          <w:sz w:val="24"/>
          <w:szCs w:val="24"/>
        </w:rPr>
        <w:t xml:space="preserve"> in </w:t>
      </w:r>
      <w:r w:rsidR="00226ED0">
        <w:rPr>
          <w:rFonts w:cs="Arial"/>
          <w:sz w:val="24"/>
          <w:szCs w:val="24"/>
        </w:rPr>
        <w:t xml:space="preserve">the </w:t>
      </w:r>
      <w:r w:rsidR="00526B2C">
        <w:rPr>
          <w:rFonts w:cs="Arial"/>
          <w:sz w:val="24"/>
          <w:szCs w:val="24"/>
        </w:rPr>
        <w:t xml:space="preserve">2014 Medicare </w:t>
      </w:r>
      <w:r w:rsidR="00226ED0">
        <w:rPr>
          <w:rFonts w:cs="Arial"/>
          <w:sz w:val="24"/>
          <w:szCs w:val="24"/>
        </w:rPr>
        <w:t xml:space="preserve">data </w:t>
      </w:r>
      <w:r w:rsidR="00526B2C">
        <w:rPr>
          <w:rFonts w:cs="Arial"/>
          <w:sz w:val="24"/>
          <w:szCs w:val="24"/>
        </w:rPr>
        <w:t xml:space="preserve">equals the number of beneficiary </w:t>
      </w:r>
      <w:r w:rsidR="002B57D0">
        <w:rPr>
          <w:rFonts w:cs="Arial"/>
          <w:sz w:val="24"/>
          <w:szCs w:val="24"/>
        </w:rPr>
        <w:t xml:space="preserve">that </w:t>
      </w:r>
      <w:r w:rsidR="00526B2C">
        <w:rPr>
          <w:rFonts w:cs="Arial"/>
          <w:sz w:val="24"/>
          <w:szCs w:val="24"/>
        </w:rPr>
        <w:t xml:space="preserve">meet </w:t>
      </w:r>
      <w:r w:rsidR="002B57D0">
        <w:rPr>
          <w:rFonts w:cs="Arial"/>
          <w:sz w:val="24"/>
          <w:szCs w:val="24"/>
        </w:rPr>
        <w:t xml:space="preserve">the </w:t>
      </w:r>
      <w:r w:rsidR="00526B2C">
        <w:rPr>
          <w:rFonts w:cs="Arial"/>
          <w:sz w:val="24"/>
          <w:szCs w:val="24"/>
        </w:rPr>
        <w:t xml:space="preserve">AS </w:t>
      </w:r>
      <w:r w:rsidR="002B57D0">
        <w:rPr>
          <w:rFonts w:cs="Arial"/>
          <w:sz w:val="24"/>
          <w:szCs w:val="24"/>
        </w:rPr>
        <w:t xml:space="preserve">case </w:t>
      </w:r>
      <w:r w:rsidR="002B66A2">
        <w:rPr>
          <w:rFonts w:cs="Arial"/>
          <w:sz w:val="24"/>
          <w:szCs w:val="24"/>
        </w:rPr>
        <w:t>definition</w:t>
      </w:r>
      <w:r w:rsidR="00526B2C">
        <w:rPr>
          <w:rFonts w:cs="Arial"/>
          <w:sz w:val="24"/>
          <w:szCs w:val="24"/>
        </w:rPr>
        <w:t xml:space="preserve"> in 201</w:t>
      </w:r>
      <w:r w:rsidR="002B57D0">
        <w:rPr>
          <w:rFonts w:cs="Arial"/>
          <w:sz w:val="24"/>
          <w:szCs w:val="24"/>
        </w:rPr>
        <w:t>4</w:t>
      </w:r>
      <w:r w:rsidR="00226ED0">
        <w:rPr>
          <w:rFonts w:cs="Arial"/>
          <w:sz w:val="24"/>
          <w:szCs w:val="24"/>
        </w:rPr>
        <w:t xml:space="preserve"> </w:t>
      </w:r>
      <w:r w:rsidR="00526B2C">
        <w:rPr>
          <w:rFonts w:cs="Arial"/>
          <w:sz w:val="24"/>
          <w:szCs w:val="24"/>
        </w:rPr>
        <w:t>divided by the number of beneficiar</w:t>
      </w:r>
      <w:r w:rsidR="002B57D0">
        <w:rPr>
          <w:rFonts w:cs="Arial"/>
          <w:sz w:val="24"/>
          <w:szCs w:val="24"/>
        </w:rPr>
        <w:t>ies</w:t>
      </w:r>
      <w:r w:rsidR="00526B2C">
        <w:rPr>
          <w:rFonts w:cs="Arial"/>
          <w:sz w:val="24"/>
          <w:szCs w:val="24"/>
        </w:rPr>
        <w:t xml:space="preserve"> in </w:t>
      </w:r>
      <w:r w:rsidR="002B57D0">
        <w:rPr>
          <w:rFonts w:cs="Arial"/>
          <w:sz w:val="24"/>
          <w:szCs w:val="24"/>
        </w:rPr>
        <w:t xml:space="preserve">the </w:t>
      </w:r>
      <w:r w:rsidR="00526B2C">
        <w:rPr>
          <w:rFonts w:cs="Arial"/>
          <w:sz w:val="24"/>
          <w:szCs w:val="24"/>
        </w:rPr>
        <w:t>5% random sample, enrolled in Part A, B and not C for</w:t>
      </w:r>
      <w:r w:rsidR="00226ED0">
        <w:rPr>
          <w:rFonts w:cs="Arial"/>
          <w:sz w:val="24"/>
          <w:szCs w:val="24"/>
        </w:rPr>
        <w:t xml:space="preserve"> the</w:t>
      </w:r>
      <w:r w:rsidR="00526B2C">
        <w:rPr>
          <w:rFonts w:cs="Arial"/>
          <w:sz w:val="24"/>
          <w:szCs w:val="24"/>
        </w:rPr>
        <w:t xml:space="preserve"> full year 2014</w:t>
      </w:r>
      <w:r w:rsidR="002B57D0">
        <w:rPr>
          <w:rFonts w:cs="Arial"/>
          <w:sz w:val="24"/>
          <w:szCs w:val="24"/>
        </w:rPr>
        <w:t>,</w:t>
      </w:r>
      <w:r w:rsidR="00526B2C">
        <w:rPr>
          <w:rFonts w:cs="Arial"/>
          <w:sz w:val="24"/>
          <w:szCs w:val="24"/>
        </w:rPr>
        <w:t xml:space="preserve"> times 20)</w:t>
      </w:r>
      <w:r w:rsidRPr="000811FB">
        <w:rPr>
          <w:rFonts w:cs="Arial"/>
          <w:sz w:val="24"/>
          <w:szCs w:val="24"/>
        </w:rPr>
        <w:t xml:space="preserve"> The number of individuals meeting this definition will be enumerated and standardized by age and sex using the 2010 U.S. Census (2010 Census Summary File 1, Table P12 (</w:t>
      </w:r>
      <w:hyperlink r:id="rId20" w:history="1">
        <w:r w:rsidRPr="000811FB">
          <w:rPr>
            <w:rStyle w:val="Hyperlink"/>
            <w:rFonts w:cs="Arial"/>
            <w:sz w:val="24"/>
            <w:szCs w:val="24"/>
          </w:rPr>
          <w:t>https://factfinder.census.gov/bkmk/table/1.0/en/DEC/10_SF1/P12</w:t>
        </w:r>
      </w:hyperlink>
      <w:r w:rsidRPr="000811FB">
        <w:rPr>
          <w:rFonts w:cs="Arial"/>
          <w:sz w:val="24"/>
          <w:szCs w:val="24"/>
        </w:rPr>
        <w:t>).</w:t>
      </w:r>
      <w:proofErr w:type="gramEnd"/>
      <w:r w:rsidRPr="000811FB">
        <w:rPr>
          <w:rFonts w:cs="Arial"/>
          <w:sz w:val="24"/>
          <w:szCs w:val="24"/>
        </w:rPr>
        <w:t xml:space="preserve"> Age categories will conform to the categories reported in the Census table.</w:t>
      </w:r>
      <w:r w:rsidR="00A40356">
        <w:rPr>
          <w:rFonts w:cs="Arial"/>
          <w:sz w:val="24"/>
          <w:szCs w:val="24"/>
        </w:rPr>
        <w:t xml:space="preserve"> </w:t>
      </w:r>
    </w:p>
    <w:p w:rsidR="003D6585" w:rsidRPr="003D6585" w:rsidRDefault="00A40356" w:rsidP="00212685">
      <w:pPr>
        <w:pStyle w:val="Text"/>
        <w:spacing w:line="480" w:lineRule="auto"/>
        <w:rPr>
          <w:rFonts w:cs="Arial"/>
          <w:sz w:val="24"/>
          <w:szCs w:val="24"/>
        </w:rPr>
      </w:pPr>
      <w:r>
        <w:rPr>
          <w:rFonts w:cs="Arial"/>
          <w:sz w:val="24"/>
          <w:szCs w:val="24"/>
        </w:rPr>
        <w:t xml:space="preserve">For the </w:t>
      </w:r>
      <w:r w:rsidR="00BD1A9C">
        <w:rPr>
          <w:rFonts w:cs="Arial"/>
          <w:sz w:val="24"/>
          <w:szCs w:val="24"/>
        </w:rPr>
        <w:t xml:space="preserve">analysis </w:t>
      </w:r>
      <w:r>
        <w:rPr>
          <w:rFonts w:cs="Arial"/>
          <w:sz w:val="24"/>
          <w:szCs w:val="24"/>
        </w:rPr>
        <w:t xml:space="preserve">of the prevalence of </w:t>
      </w:r>
      <w:r w:rsidR="00BD1A9C">
        <w:rPr>
          <w:rFonts w:cs="Arial"/>
          <w:sz w:val="24"/>
          <w:szCs w:val="24"/>
        </w:rPr>
        <w:t xml:space="preserve">various AS-related </w:t>
      </w:r>
      <w:r>
        <w:rPr>
          <w:rFonts w:cs="Arial"/>
          <w:sz w:val="24"/>
          <w:szCs w:val="24"/>
        </w:rPr>
        <w:t>comorbidities, w</w:t>
      </w:r>
      <w:r w:rsidR="003D6585" w:rsidRPr="003D6585">
        <w:rPr>
          <w:rFonts w:cs="Arial"/>
          <w:sz w:val="24"/>
          <w:szCs w:val="24"/>
        </w:rPr>
        <w:t xml:space="preserve">e will compare beneficiaries’ characteristics and health care utilization covariates </w:t>
      </w:r>
      <w:r>
        <w:rPr>
          <w:rFonts w:cs="Arial"/>
          <w:sz w:val="24"/>
          <w:szCs w:val="24"/>
        </w:rPr>
        <w:t xml:space="preserve">between </w:t>
      </w:r>
      <w:r w:rsidR="003D6585" w:rsidRPr="003D6585">
        <w:rPr>
          <w:rFonts w:cs="Arial"/>
          <w:sz w:val="24"/>
          <w:szCs w:val="24"/>
        </w:rPr>
        <w:t xml:space="preserve">different data </w:t>
      </w:r>
      <w:r>
        <w:rPr>
          <w:rFonts w:cs="Arial"/>
          <w:sz w:val="24"/>
          <w:szCs w:val="24"/>
        </w:rPr>
        <w:t xml:space="preserve">sources </w:t>
      </w:r>
      <w:r w:rsidR="003D6585" w:rsidRPr="003D6585">
        <w:rPr>
          <w:rFonts w:cs="Arial"/>
          <w:sz w:val="24"/>
          <w:szCs w:val="24"/>
        </w:rPr>
        <w:t xml:space="preserve">among patients who have AS, and </w:t>
      </w:r>
      <w:r w:rsidR="00461CDF">
        <w:rPr>
          <w:rFonts w:cs="Arial"/>
          <w:sz w:val="24"/>
          <w:szCs w:val="24"/>
        </w:rPr>
        <w:t xml:space="preserve">within </w:t>
      </w:r>
      <w:r>
        <w:rPr>
          <w:rFonts w:cs="Arial"/>
          <w:sz w:val="24"/>
          <w:szCs w:val="24"/>
        </w:rPr>
        <w:t xml:space="preserve">each </w:t>
      </w:r>
      <w:r w:rsidR="00461CDF">
        <w:rPr>
          <w:rFonts w:cs="Arial"/>
          <w:sz w:val="24"/>
          <w:szCs w:val="24"/>
        </w:rPr>
        <w:t>data source</w:t>
      </w:r>
      <w:r w:rsidR="00226ED0">
        <w:rPr>
          <w:rFonts w:cs="Arial"/>
          <w:sz w:val="24"/>
          <w:szCs w:val="24"/>
        </w:rPr>
        <w:t>, compared</w:t>
      </w:r>
      <w:r w:rsidR="00461CDF">
        <w:rPr>
          <w:rFonts w:cs="Arial"/>
          <w:sz w:val="24"/>
          <w:szCs w:val="24"/>
        </w:rPr>
        <w:t xml:space="preserve"> </w:t>
      </w:r>
      <w:r>
        <w:rPr>
          <w:rFonts w:cs="Arial"/>
          <w:sz w:val="24"/>
          <w:szCs w:val="24"/>
        </w:rPr>
        <w:t xml:space="preserve">between AS patients and </w:t>
      </w:r>
      <w:r w:rsidR="00461CDF">
        <w:rPr>
          <w:rFonts w:cs="Arial"/>
          <w:sz w:val="24"/>
          <w:szCs w:val="24"/>
        </w:rPr>
        <w:t>those who do not have AS</w:t>
      </w:r>
      <w:r>
        <w:rPr>
          <w:rFonts w:cs="Arial"/>
          <w:sz w:val="24"/>
          <w:szCs w:val="24"/>
        </w:rPr>
        <w:t>.</w:t>
      </w:r>
    </w:p>
    <w:p w:rsidR="00CE7B74" w:rsidRDefault="003D6585" w:rsidP="00CB36F5">
      <w:pPr>
        <w:spacing w:line="480" w:lineRule="auto"/>
        <w:rPr>
          <w:rFonts w:ascii="Arial" w:hAnsi="Arial"/>
          <w:szCs w:val="24"/>
        </w:rPr>
      </w:pPr>
      <w:r w:rsidRPr="003D6585">
        <w:rPr>
          <w:rFonts w:ascii="Arial" w:eastAsia="SimSun" w:hAnsi="Arial"/>
          <w:szCs w:val="24"/>
        </w:rPr>
        <w:t xml:space="preserve">To </w:t>
      </w:r>
      <w:r w:rsidR="00A40356">
        <w:rPr>
          <w:rFonts w:ascii="Arial" w:eastAsia="SimSun" w:hAnsi="Arial"/>
          <w:szCs w:val="24"/>
        </w:rPr>
        <w:t xml:space="preserve">compare </w:t>
      </w:r>
      <w:r w:rsidRPr="003D6585">
        <w:rPr>
          <w:rFonts w:ascii="Arial" w:eastAsia="SimSun" w:hAnsi="Arial"/>
          <w:szCs w:val="24"/>
        </w:rPr>
        <w:t xml:space="preserve">the </w:t>
      </w:r>
      <w:r w:rsidR="00A40356">
        <w:rPr>
          <w:rFonts w:ascii="Arial" w:eastAsia="SimSun" w:hAnsi="Arial"/>
          <w:szCs w:val="24"/>
        </w:rPr>
        <w:t xml:space="preserve">prevalence of </w:t>
      </w:r>
      <w:r w:rsidRPr="003D6585">
        <w:rPr>
          <w:rFonts w:ascii="Arial" w:eastAsia="SimSun" w:hAnsi="Arial"/>
          <w:szCs w:val="24"/>
        </w:rPr>
        <w:t xml:space="preserve">each </w:t>
      </w:r>
      <w:r w:rsidR="00A40356">
        <w:rPr>
          <w:rFonts w:ascii="Arial" w:eastAsia="SimSun" w:hAnsi="Arial"/>
          <w:szCs w:val="24"/>
        </w:rPr>
        <w:t xml:space="preserve">comorbidity, prevalence </w:t>
      </w:r>
      <w:r w:rsidRPr="003D6585">
        <w:rPr>
          <w:rFonts w:ascii="Arial" w:eastAsia="SimSun" w:hAnsi="Arial"/>
          <w:szCs w:val="24"/>
        </w:rPr>
        <w:t xml:space="preserve">per 100 </w:t>
      </w:r>
      <w:r w:rsidR="00A40356">
        <w:rPr>
          <w:rFonts w:ascii="Arial" w:eastAsia="SimSun" w:hAnsi="Arial"/>
          <w:szCs w:val="24"/>
        </w:rPr>
        <w:t>patients with 95</w:t>
      </w:r>
      <w:r w:rsidRPr="003D6585">
        <w:rPr>
          <w:rFonts w:ascii="Arial" w:eastAsia="SimSun" w:hAnsi="Arial"/>
          <w:szCs w:val="24"/>
        </w:rPr>
        <w:t>% confidence intervals will be calculated</w:t>
      </w:r>
      <w:r w:rsidR="00A40356">
        <w:rPr>
          <w:rFonts w:ascii="Arial" w:eastAsia="SimSun" w:hAnsi="Arial"/>
          <w:szCs w:val="24"/>
        </w:rPr>
        <w:t xml:space="preserve"> using the </w:t>
      </w:r>
      <w:proofErr w:type="gramStart"/>
      <w:r w:rsidR="00A40356">
        <w:rPr>
          <w:rFonts w:ascii="Arial" w:eastAsia="SimSun" w:hAnsi="Arial"/>
          <w:szCs w:val="24"/>
        </w:rPr>
        <w:t>6 month</w:t>
      </w:r>
      <w:proofErr w:type="gramEnd"/>
      <w:r w:rsidR="00A40356">
        <w:rPr>
          <w:rFonts w:ascii="Arial" w:eastAsia="SimSun" w:hAnsi="Arial"/>
          <w:szCs w:val="24"/>
        </w:rPr>
        <w:t xml:space="preserve"> baseline plus 6 months of follow-up, yielding</w:t>
      </w:r>
      <w:r w:rsidR="00226ED0">
        <w:rPr>
          <w:rFonts w:ascii="Arial" w:eastAsia="SimSun" w:hAnsi="Arial"/>
          <w:szCs w:val="24"/>
        </w:rPr>
        <w:t xml:space="preserve"> </w:t>
      </w:r>
      <w:r w:rsidR="00A40356">
        <w:rPr>
          <w:rFonts w:ascii="Arial" w:eastAsia="SimSun" w:hAnsi="Arial"/>
          <w:szCs w:val="24"/>
        </w:rPr>
        <w:t>a prevalence estimate for 12 months</w:t>
      </w:r>
      <w:r w:rsidRPr="003D6585">
        <w:rPr>
          <w:rFonts w:ascii="Arial" w:eastAsia="SimSun" w:hAnsi="Arial"/>
          <w:szCs w:val="24"/>
        </w:rPr>
        <w:t>.</w:t>
      </w:r>
      <w:r w:rsidR="00A40356">
        <w:rPr>
          <w:rFonts w:ascii="Arial" w:eastAsia="SimSun" w:hAnsi="Arial"/>
          <w:szCs w:val="24"/>
        </w:rPr>
        <w:t xml:space="preserve"> </w:t>
      </w:r>
      <w:bookmarkStart w:id="187" w:name="_Toc342514544"/>
      <w:r w:rsidRPr="003D6585">
        <w:rPr>
          <w:rFonts w:ascii="Arial" w:hAnsi="Arial"/>
          <w:szCs w:val="24"/>
        </w:rPr>
        <w:t>The analysis will be repeated using different lengths of follow-up time</w:t>
      </w:r>
      <w:r w:rsidR="007B2559">
        <w:rPr>
          <w:rFonts w:ascii="Arial" w:hAnsi="Arial"/>
          <w:szCs w:val="24"/>
        </w:rPr>
        <w:t xml:space="preserve"> in 12</w:t>
      </w:r>
      <w:r w:rsidR="00C77A18">
        <w:rPr>
          <w:rFonts w:ascii="Arial" w:hAnsi="Arial"/>
          <w:szCs w:val="24"/>
        </w:rPr>
        <w:t>-</w:t>
      </w:r>
      <w:r w:rsidR="007B2559">
        <w:rPr>
          <w:rFonts w:ascii="Arial" w:hAnsi="Arial"/>
          <w:szCs w:val="24"/>
        </w:rPr>
        <w:t>month intervals (e.g.</w:t>
      </w:r>
      <w:r w:rsidR="00892B27">
        <w:rPr>
          <w:rFonts w:ascii="Arial" w:hAnsi="Arial"/>
          <w:szCs w:val="24"/>
        </w:rPr>
        <w:t xml:space="preserve">, </w:t>
      </w:r>
      <w:r w:rsidR="007B2559">
        <w:rPr>
          <w:rFonts w:ascii="Arial" w:hAnsi="Arial"/>
          <w:szCs w:val="24"/>
        </w:rPr>
        <w:t>24</w:t>
      </w:r>
      <w:r w:rsidR="00A40356">
        <w:rPr>
          <w:rFonts w:ascii="Arial" w:hAnsi="Arial"/>
          <w:szCs w:val="24"/>
        </w:rPr>
        <w:t xml:space="preserve"> months using the 6</w:t>
      </w:r>
      <w:r w:rsidR="00892B27">
        <w:rPr>
          <w:rFonts w:ascii="Arial" w:hAnsi="Arial"/>
          <w:szCs w:val="24"/>
        </w:rPr>
        <w:t>-</w:t>
      </w:r>
      <w:r w:rsidR="00A40356">
        <w:rPr>
          <w:rFonts w:ascii="Arial" w:hAnsi="Arial"/>
          <w:szCs w:val="24"/>
        </w:rPr>
        <w:t xml:space="preserve">month baseline </w:t>
      </w:r>
      <w:r w:rsidR="00892B27">
        <w:rPr>
          <w:rFonts w:ascii="Arial" w:hAnsi="Arial"/>
          <w:szCs w:val="24"/>
        </w:rPr>
        <w:t>and</w:t>
      </w:r>
      <w:r w:rsidR="00A40356">
        <w:rPr>
          <w:rFonts w:ascii="Arial" w:hAnsi="Arial"/>
          <w:szCs w:val="24"/>
        </w:rPr>
        <w:t xml:space="preserve"> 18 month follow</w:t>
      </w:r>
      <w:r w:rsidR="00C77A18">
        <w:rPr>
          <w:rFonts w:ascii="Arial" w:hAnsi="Arial"/>
          <w:szCs w:val="24"/>
        </w:rPr>
        <w:t>-</w:t>
      </w:r>
      <w:r w:rsidR="00A40356">
        <w:rPr>
          <w:rFonts w:ascii="Arial" w:hAnsi="Arial"/>
          <w:szCs w:val="24"/>
        </w:rPr>
        <w:t>up</w:t>
      </w:r>
      <w:r w:rsidR="007B2559">
        <w:rPr>
          <w:rFonts w:ascii="Arial" w:hAnsi="Arial"/>
          <w:szCs w:val="24"/>
        </w:rPr>
        <w:t>, 36</w:t>
      </w:r>
      <w:r w:rsidR="00892B27">
        <w:rPr>
          <w:rFonts w:ascii="Arial" w:hAnsi="Arial"/>
          <w:szCs w:val="24"/>
        </w:rPr>
        <w:t>-</w:t>
      </w:r>
      <w:r w:rsidR="007B2559">
        <w:rPr>
          <w:rFonts w:ascii="Arial" w:hAnsi="Arial"/>
          <w:szCs w:val="24"/>
        </w:rPr>
        <w:t>months</w:t>
      </w:r>
      <w:r w:rsidR="00A40356">
        <w:rPr>
          <w:rFonts w:ascii="Arial" w:hAnsi="Arial"/>
          <w:szCs w:val="24"/>
        </w:rPr>
        <w:t xml:space="preserve"> using the 6</w:t>
      </w:r>
      <w:r w:rsidR="00C77A18">
        <w:rPr>
          <w:rFonts w:ascii="Arial" w:hAnsi="Arial"/>
          <w:szCs w:val="24"/>
        </w:rPr>
        <w:t>-</w:t>
      </w:r>
      <w:r w:rsidR="00A40356">
        <w:rPr>
          <w:rFonts w:ascii="Arial" w:hAnsi="Arial"/>
          <w:szCs w:val="24"/>
        </w:rPr>
        <w:t>month baseline and 30 month follow-up, etc.</w:t>
      </w:r>
      <w:r w:rsidR="007B2559">
        <w:rPr>
          <w:rFonts w:ascii="Arial" w:hAnsi="Arial"/>
          <w:szCs w:val="24"/>
        </w:rPr>
        <w:t>)</w:t>
      </w:r>
      <w:r w:rsidRPr="003D6585">
        <w:rPr>
          <w:rFonts w:ascii="Arial" w:hAnsi="Arial"/>
          <w:szCs w:val="24"/>
        </w:rPr>
        <w:t>.</w:t>
      </w:r>
    </w:p>
    <w:p w:rsidR="00FF66DD" w:rsidRPr="003D6585" w:rsidRDefault="00FF66DD" w:rsidP="00212685">
      <w:pPr>
        <w:keepNext/>
        <w:suppressAutoHyphens/>
        <w:spacing w:line="480" w:lineRule="auto"/>
        <w:outlineLvl w:val="3"/>
        <w:rPr>
          <w:rFonts w:ascii="Arial" w:hAnsi="Arial"/>
          <w:szCs w:val="24"/>
        </w:rPr>
      </w:pPr>
    </w:p>
    <w:p w:rsidR="003D6585" w:rsidRPr="003D6585" w:rsidRDefault="003D6585" w:rsidP="00212685">
      <w:pPr>
        <w:pStyle w:val="C-Heading4"/>
        <w:spacing w:line="480" w:lineRule="auto"/>
        <w:rPr>
          <w:rFonts w:cs="Arial"/>
        </w:rPr>
      </w:pPr>
      <w:bookmarkStart w:id="188" w:name="_Toc481501051"/>
      <w:bookmarkEnd w:id="187"/>
      <w:r w:rsidRPr="003D6585">
        <w:rPr>
          <w:rFonts w:cs="Arial"/>
        </w:rPr>
        <w:t>Statistical Analysis for Aim 2</w:t>
      </w:r>
      <w:bookmarkEnd w:id="188"/>
    </w:p>
    <w:p w:rsidR="003D6585" w:rsidRPr="003D6585" w:rsidRDefault="00461CDF" w:rsidP="00212685">
      <w:pPr>
        <w:pStyle w:val="Text"/>
        <w:spacing w:line="480" w:lineRule="auto"/>
        <w:rPr>
          <w:rFonts w:cs="Arial"/>
          <w:sz w:val="24"/>
          <w:szCs w:val="24"/>
        </w:rPr>
      </w:pPr>
      <w:r>
        <w:rPr>
          <w:rFonts w:cs="Arial"/>
          <w:sz w:val="24"/>
          <w:szCs w:val="24"/>
        </w:rPr>
        <w:t>I</w:t>
      </w:r>
      <w:r w:rsidR="003D6585" w:rsidRPr="003D6585">
        <w:rPr>
          <w:rFonts w:cs="Arial"/>
          <w:sz w:val="24"/>
          <w:szCs w:val="24"/>
        </w:rPr>
        <w:t>ncidence rate</w:t>
      </w:r>
      <w:r>
        <w:rPr>
          <w:rFonts w:cs="Arial"/>
          <w:sz w:val="24"/>
          <w:szCs w:val="24"/>
        </w:rPr>
        <w:t>s</w:t>
      </w:r>
      <w:r w:rsidR="003D6585" w:rsidRPr="003D6585">
        <w:rPr>
          <w:rFonts w:cs="Arial"/>
          <w:sz w:val="24"/>
          <w:szCs w:val="24"/>
        </w:rPr>
        <w:t xml:space="preserve"> </w:t>
      </w:r>
      <w:r>
        <w:rPr>
          <w:rFonts w:cs="Arial"/>
          <w:sz w:val="24"/>
          <w:szCs w:val="24"/>
        </w:rPr>
        <w:t xml:space="preserve">(IRs) </w:t>
      </w:r>
      <w:r w:rsidR="003D6585" w:rsidRPr="003D6585">
        <w:rPr>
          <w:rFonts w:cs="Arial"/>
          <w:sz w:val="24"/>
          <w:szCs w:val="24"/>
        </w:rPr>
        <w:t xml:space="preserve">with 95% confidence intervals for each potential outcome </w:t>
      </w:r>
      <w:proofErr w:type="gramStart"/>
      <w:r w:rsidR="003D6585" w:rsidRPr="003D6585">
        <w:rPr>
          <w:rFonts w:cs="Arial"/>
          <w:sz w:val="24"/>
          <w:szCs w:val="24"/>
        </w:rPr>
        <w:t>will be calculated</w:t>
      </w:r>
      <w:proofErr w:type="gramEnd"/>
      <w:r w:rsidR="0009303C" w:rsidRPr="003D6585">
        <w:rPr>
          <w:rFonts w:cs="Arial"/>
          <w:sz w:val="24"/>
          <w:szCs w:val="24"/>
        </w:rPr>
        <w:t xml:space="preserve">. </w:t>
      </w:r>
      <w:r w:rsidR="003D6585" w:rsidRPr="003D6585">
        <w:rPr>
          <w:rFonts w:cs="Arial"/>
          <w:sz w:val="24"/>
          <w:szCs w:val="24"/>
        </w:rPr>
        <w:t xml:space="preserve">Risk ratios, with 95% confidence intervals, </w:t>
      </w:r>
      <w:proofErr w:type="gramStart"/>
      <w:r>
        <w:rPr>
          <w:rFonts w:cs="Arial"/>
          <w:sz w:val="24"/>
          <w:szCs w:val="24"/>
        </w:rPr>
        <w:t>will be estimated</w:t>
      </w:r>
      <w:proofErr w:type="gramEnd"/>
      <w:r>
        <w:rPr>
          <w:rFonts w:cs="Arial"/>
          <w:sz w:val="24"/>
          <w:szCs w:val="24"/>
        </w:rPr>
        <w:t xml:space="preserve"> as hazard ratios (HRs) </w:t>
      </w:r>
      <w:r w:rsidR="003D6585" w:rsidRPr="003D6585">
        <w:rPr>
          <w:rFonts w:cs="Arial"/>
          <w:sz w:val="24"/>
          <w:szCs w:val="24"/>
        </w:rPr>
        <w:t xml:space="preserve">using Cox regression models and sandwich estimators will be used to examine the associations between patient characteristics and different outcomes. </w:t>
      </w:r>
      <w:r>
        <w:rPr>
          <w:rFonts w:cs="Arial"/>
          <w:sz w:val="24"/>
          <w:szCs w:val="24"/>
        </w:rPr>
        <w:t>HRs</w:t>
      </w:r>
      <w:r w:rsidR="003D6585" w:rsidRPr="003D6585">
        <w:rPr>
          <w:rFonts w:cs="Arial"/>
          <w:sz w:val="24"/>
          <w:szCs w:val="24"/>
        </w:rPr>
        <w:t xml:space="preserve"> </w:t>
      </w:r>
      <w:proofErr w:type="gramStart"/>
      <w:r w:rsidR="003D6585" w:rsidRPr="003D6585">
        <w:rPr>
          <w:rFonts w:cs="Arial"/>
          <w:sz w:val="24"/>
          <w:szCs w:val="24"/>
        </w:rPr>
        <w:t>will be calculated</w:t>
      </w:r>
      <w:proofErr w:type="gramEnd"/>
      <w:r w:rsidR="003D6585" w:rsidRPr="003D6585">
        <w:rPr>
          <w:rFonts w:cs="Arial"/>
          <w:sz w:val="24"/>
          <w:szCs w:val="24"/>
        </w:rPr>
        <w:t xml:space="preserve"> from models that are unadjusted and adjusted for all covariates</w:t>
      </w:r>
      <w:r w:rsidR="00C7081E">
        <w:rPr>
          <w:rFonts w:cs="Arial"/>
          <w:sz w:val="24"/>
          <w:szCs w:val="24"/>
        </w:rPr>
        <w:t xml:space="preserve"> using PS stratification or weighting using IPTW (see below)</w:t>
      </w:r>
      <w:r w:rsidR="003D6585" w:rsidRPr="003D6585">
        <w:rPr>
          <w:rFonts w:cs="Arial"/>
          <w:sz w:val="24"/>
          <w:szCs w:val="24"/>
        </w:rPr>
        <w:t xml:space="preserve">. </w:t>
      </w:r>
    </w:p>
    <w:p w:rsidR="003D6585" w:rsidRPr="003D6585" w:rsidRDefault="003D6585" w:rsidP="00212685">
      <w:pPr>
        <w:spacing w:after="240" w:line="480" w:lineRule="auto"/>
        <w:rPr>
          <w:rFonts w:ascii="Arial" w:eastAsia="SimSun" w:hAnsi="Arial"/>
          <w:szCs w:val="24"/>
        </w:rPr>
      </w:pPr>
      <w:r w:rsidRPr="003D6585">
        <w:rPr>
          <w:rFonts w:ascii="Arial" w:eastAsia="Malgun Gothic" w:hAnsi="Arial"/>
          <w:szCs w:val="24"/>
        </w:rPr>
        <w:t xml:space="preserve">Cox-proportional hazard regression models </w:t>
      </w:r>
      <w:proofErr w:type="gramStart"/>
      <w:r w:rsidRPr="003D6585">
        <w:rPr>
          <w:rFonts w:ascii="Arial" w:eastAsia="SimSun" w:hAnsi="Arial"/>
          <w:szCs w:val="24"/>
        </w:rPr>
        <w:t>will then be used</w:t>
      </w:r>
      <w:proofErr w:type="gramEnd"/>
      <w:r w:rsidRPr="003D6585">
        <w:rPr>
          <w:rFonts w:ascii="Arial" w:eastAsia="SimSun" w:hAnsi="Arial"/>
          <w:szCs w:val="24"/>
        </w:rPr>
        <w:t xml:space="preserve"> to calculate hazard ratios between PS-trimmed exposure groups of interest while controlling for potentially confounding covariates</w:t>
      </w:r>
      <w:r w:rsidR="00607211">
        <w:rPr>
          <w:rFonts w:ascii="Arial" w:eastAsia="SimSun" w:hAnsi="Arial"/>
          <w:szCs w:val="24"/>
        </w:rPr>
        <w:t>.</w:t>
      </w:r>
      <w:r w:rsidRPr="003D6585">
        <w:rPr>
          <w:rFonts w:ascii="Arial" w:eastAsia="SimSun" w:hAnsi="Arial"/>
          <w:szCs w:val="24"/>
        </w:rPr>
        <w:t xml:space="preserve"> For comparison of events between drug exposure groups, </w:t>
      </w:r>
      <w:r w:rsidRPr="003D6585">
        <w:rPr>
          <w:rFonts w:ascii="Arial" w:eastAsia="Malgun Gothic" w:hAnsi="Arial"/>
          <w:szCs w:val="24"/>
        </w:rPr>
        <w:t>Cox-proportional hazard regression models will be adjusted for baseline prednisone use and propensity score (probability of initiating a biologic agent in contrast to a comparison regimen) grouped into quintiles.</w:t>
      </w:r>
      <w:r w:rsidRPr="003D6585">
        <w:rPr>
          <w:rFonts w:ascii="Arial" w:eastAsia="SimSun" w:hAnsi="Arial"/>
          <w:szCs w:val="24"/>
        </w:rPr>
        <w:t xml:space="preserve"> Analyses </w:t>
      </w:r>
      <w:proofErr w:type="gramStart"/>
      <w:r w:rsidR="00F963F3">
        <w:rPr>
          <w:rFonts w:ascii="Arial" w:eastAsia="SimSun" w:hAnsi="Arial"/>
          <w:szCs w:val="24"/>
        </w:rPr>
        <w:t>will be</w:t>
      </w:r>
      <w:r w:rsidR="00F963F3" w:rsidRPr="003D6585">
        <w:rPr>
          <w:rFonts w:ascii="Arial" w:eastAsia="SimSun" w:hAnsi="Arial"/>
          <w:szCs w:val="24"/>
        </w:rPr>
        <w:t xml:space="preserve"> </w:t>
      </w:r>
      <w:r w:rsidRPr="003D6585">
        <w:rPr>
          <w:rFonts w:ascii="Arial" w:eastAsia="SimSun" w:hAnsi="Arial"/>
          <w:szCs w:val="24"/>
        </w:rPr>
        <w:t>performed</w:t>
      </w:r>
      <w:proofErr w:type="gramEnd"/>
      <w:r w:rsidRPr="003D6585">
        <w:rPr>
          <w:rFonts w:ascii="Arial" w:eastAsia="SimSun" w:hAnsi="Arial"/>
          <w:szCs w:val="24"/>
        </w:rPr>
        <w:t xml:space="preserve"> using SAS (version 9.3, SAS Institute, Cary, NC, USA).  </w:t>
      </w:r>
    </w:p>
    <w:p w:rsidR="003D6585" w:rsidRDefault="003D6585" w:rsidP="00212685">
      <w:pPr>
        <w:suppressAutoHyphens/>
        <w:spacing w:before="120" w:after="120" w:line="480" w:lineRule="auto"/>
        <w:rPr>
          <w:rFonts w:ascii="Arial" w:hAnsi="Arial"/>
          <w:szCs w:val="24"/>
        </w:rPr>
      </w:pPr>
      <w:r w:rsidRPr="003D6585">
        <w:rPr>
          <w:rFonts w:ascii="Arial" w:hAnsi="Arial"/>
          <w:szCs w:val="24"/>
        </w:rPr>
        <w:t>Although one person can only contribute one observation for each specific drug, our study design allow</w:t>
      </w:r>
      <w:r w:rsidR="00AB7EB8">
        <w:rPr>
          <w:rFonts w:ascii="Arial" w:hAnsi="Arial"/>
          <w:szCs w:val="24"/>
        </w:rPr>
        <w:t>s</w:t>
      </w:r>
      <w:r w:rsidRPr="003D6585">
        <w:rPr>
          <w:rFonts w:ascii="Arial" w:hAnsi="Arial"/>
          <w:szCs w:val="24"/>
        </w:rPr>
        <w:t xml:space="preserve"> patients to be in different </w:t>
      </w:r>
      <w:r w:rsidR="00C7081E">
        <w:rPr>
          <w:rFonts w:ascii="Arial" w:hAnsi="Arial"/>
          <w:szCs w:val="24"/>
        </w:rPr>
        <w:t>exposure</w:t>
      </w:r>
      <w:r w:rsidRPr="003D6585">
        <w:rPr>
          <w:rFonts w:ascii="Arial" w:hAnsi="Arial"/>
          <w:szCs w:val="24"/>
        </w:rPr>
        <w:t xml:space="preserve"> cohorts; thus, </w:t>
      </w:r>
      <w:r w:rsidR="00C7081E">
        <w:rPr>
          <w:rFonts w:ascii="Arial" w:hAnsi="Arial"/>
          <w:szCs w:val="24"/>
        </w:rPr>
        <w:t>Huber S</w:t>
      </w:r>
      <w:r w:rsidRPr="003D6585">
        <w:rPr>
          <w:rFonts w:ascii="Arial" w:hAnsi="Arial"/>
          <w:szCs w:val="24"/>
        </w:rPr>
        <w:t xml:space="preserve">andwich </w:t>
      </w:r>
      <w:r w:rsidR="00C7081E">
        <w:rPr>
          <w:rFonts w:ascii="Arial" w:hAnsi="Arial"/>
          <w:szCs w:val="24"/>
        </w:rPr>
        <w:t>E</w:t>
      </w:r>
      <w:r w:rsidRPr="003D6585">
        <w:rPr>
          <w:rFonts w:ascii="Arial" w:hAnsi="Arial"/>
          <w:szCs w:val="24"/>
        </w:rPr>
        <w:t xml:space="preserve">stimators </w:t>
      </w:r>
      <w:proofErr w:type="gramStart"/>
      <w:r w:rsidRPr="003D6585">
        <w:rPr>
          <w:rFonts w:ascii="Arial" w:hAnsi="Arial"/>
          <w:szCs w:val="24"/>
        </w:rPr>
        <w:t>will be used</w:t>
      </w:r>
      <w:proofErr w:type="gramEnd"/>
      <w:r w:rsidRPr="003D6585">
        <w:rPr>
          <w:rFonts w:ascii="Arial" w:hAnsi="Arial"/>
          <w:szCs w:val="24"/>
        </w:rPr>
        <w:t xml:space="preserve"> to </w:t>
      </w:r>
      <w:r w:rsidR="00C7081E">
        <w:rPr>
          <w:rFonts w:ascii="Arial" w:hAnsi="Arial"/>
          <w:szCs w:val="24"/>
        </w:rPr>
        <w:t xml:space="preserve">control for the clustered nature of the data. </w:t>
      </w:r>
    </w:p>
    <w:p w:rsidR="00FF66DD" w:rsidRPr="003D6585" w:rsidRDefault="00FF66DD" w:rsidP="00212685">
      <w:pPr>
        <w:suppressAutoHyphens/>
        <w:spacing w:before="120" w:after="120" w:line="480" w:lineRule="auto"/>
        <w:rPr>
          <w:rFonts w:ascii="Arial" w:hAnsi="Arial"/>
          <w:szCs w:val="24"/>
        </w:rPr>
      </w:pPr>
    </w:p>
    <w:p w:rsidR="003D6585" w:rsidRPr="003D6585" w:rsidRDefault="003D6585" w:rsidP="00212685">
      <w:pPr>
        <w:pStyle w:val="C-Heading4"/>
        <w:spacing w:line="480" w:lineRule="auto"/>
        <w:rPr>
          <w:rFonts w:cs="Arial"/>
        </w:rPr>
      </w:pPr>
      <w:bookmarkStart w:id="189" w:name="_Toc481501052"/>
      <w:r w:rsidRPr="003D6585">
        <w:rPr>
          <w:rFonts w:cs="Arial"/>
        </w:rPr>
        <w:t xml:space="preserve">Propensity Score Methods to Balance AS </w:t>
      </w:r>
      <w:r w:rsidR="003270EF">
        <w:rPr>
          <w:rFonts w:cs="Arial"/>
        </w:rPr>
        <w:t>Exposure</w:t>
      </w:r>
      <w:r w:rsidRPr="003D6585">
        <w:rPr>
          <w:rFonts w:cs="Arial"/>
        </w:rPr>
        <w:t xml:space="preserve"> Groups</w:t>
      </w:r>
      <w:bookmarkEnd w:id="189"/>
    </w:p>
    <w:p w:rsidR="003D6585" w:rsidRDefault="003D6585" w:rsidP="00212685">
      <w:pPr>
        <w:pStyle w:val="Paragraph"/>
        <w:spacing w:after="0" w:line="480" w:lineRule="auto"/>
        <w:rPr>
          <w:rFonts w:ascii="Arial" w:hAnsi="Arial" w:cs="Arial"/>
        </w:rPr>
      </w:pPr>
      <w:r w:rsidRPr="003D6585">
        <w:rPr>
          <w:rFonts w:ascii="Arial" w:hAnsi="Arial" w:cs="Arial"/>
        </w:rPr>
        <w:t xml:space="preserve">Propensity score analysis </w:t>
      </w:r>
      <w:proofErr w:type="gramStart"/>
      <w:r w:rsidRPr="003D6585">
        <w:rPr>
          <w:rFonts w:ascii="Arial" w:hAnsi="Arial" w:cs="Arial"/>
        </w:rPr>
        <w:t xml:space="preserve">will be </w:t>
      </w:r>
      <w:r w:rsidR="00A71E89">
        <w:rPr>
          <w:rFonts w:ascii="Arial" w:hAnsi="Arial" w:cs="Arial"/>
        </w:rPr>
        <w:t>used</w:t>
      </w:r>
      <w:proofErr w:type="gramEnd"/>
      <w:r w:rsidR="00A71E89">
        <w:rPr>
          <w:rFonts w:ascii="Arial" w:hAnsi="Arial" w:cs="Arial"/>
        </w:rPr>
        <w:t xml:space="preserve"> </w:t>
      </w:r>
      <w:r w:rsidRPr="003D6585">
        <w:rPr>
          <w:rFonts w:ascii="Arial" w:hAnsi="Arial" w:cs="Arial"/>
        </w:rPr>
        <w:t>to balance comorbidities</w:t>
      </w:r>
      <w:r w:rsidR="00A71E89">
        <w:rPr>
          <w:rFonts w:ascii="Arial" w:hAnsi="Arial" w:cs="Arial"/>
        </w:rPr>
        <w:t>, demographics</w:t>
      </w:r>
      <w:r w:rsidRPr="003D6585">
        <w:rPr>
          <w:rFonts w:ascii="Arial" w:hAnsi="Arial" w:cs="Arial"/>
        </w:rPr>
        <w:t xml:space="preserve"> and other factors between exposure groups</w:t>
      </w:r>
      <w:r w:rsidR="0066652F">
        <w:rPr>
          <w:rFonts w:ascii="Arial" w:hAnsi="Arial" w:cs="Arial"/>
        </w:rPr>
        <w:t xml:space="preserve"> (see Supplementary Tables for covariates)</w:t>
      </w:r>
      <w:r w:rsidRPr="003D6585">
        <w:rPr>
          <w:rFonts w:ascii="Arial" w:hAnsi="Arial" w:cs="Arial"/>
        </w:rPr>
        <w:t xml:space="preserve">. For examination of outcomes in relation to disease-modifying drug exposures, propensity scores (PS) estimating the probability of initiating a treatment in contrast to a comparison regimen </w:t>
      </w:r>
      <w:proofErr w:type="gramStart"/>
      <w:r w:rsidRPr="003D6585">
        <w:rPr>
          <w:rFonts w:ascii="Arial" w:hAnsi="Arial" w:cs="Arial"/>
        </w:rPr>
        <w:t>will be computed</w:t>
      </w:r>
      <w:proofErr w:type="gramEnd"/>
      <w:r w:rsidRPr="003D6585">
        <w:rPr>
          <w:rFonts w:ascii="Arial" w:hAnsi="Arial" w:cs="Arial"/>
        </w:rPr>
        <w:t xml:space="preserve">. The scores </w:t>
      </w:r>
      <w:proofErr w:type="gramStart"/>
      <w:r w:rsidRPr="003D6585">
        <w:rPr>
          <w:rFonts w:ascii="Arial" w:hAnsi="Arial" w:cs="Arial"/>
        </w:rPr>
        <w:t xml:space="preserve">will be divided into quintiles </w:t>
      </w:r>
      <w:r w:rsidR="00A71E89">
        <w:rPr>
          <w:rFonts w:ascii="Arial" w:hAnsi="Arial" w:cs="Arial"/>
        </w:rPr>
        <w:t xml:space="preserve">(i.e. stratification) </w:t>
      </w:r>
      <w:r w:rsidRPr="003D6585">
        <w:rPr>
          <w:rFonts w:ascii="Arial" w:hAnsi="Arial" w:cs="Arial"/>
        </w:rPr>
        <w:t>and graphed for every pairwise contrast</w:t>
      </w:r>
      <w:proofErr w:type="gramEnd"/>
      <w:r w:rsidRPr="003D6585">
        <w:rPr>
          <w:rFonts w:ascii="Arial" w:hAnsi="Arial" w:cs="Arial"/>
        </w:rPr>
        <w:t xml:space="preserve">. Treatment episodes occurring in the non-overlapping tails of the propensity score distribution </w:t>
      </w:r>
      <w:proofErr w:type="gramStart"/>
      <w:r w:rsidRPr="003D6585">
        <w:rPr>
          <w:rFonts w:ascii="Arial" w:hAnsi="Arial" w:cs="Arial"/>
        </w:rPr>
        <w:t>will be removed</w:t>
      </w:r>
      <w:proofErr w:type="gramEnd"/>
      <w:r w:rsidRPr="003D6585">
        <w:rPr>
          <w:rFonts w:ascii="Arial" w:hAnsi="Arial" w:cs="Arial"/>
        </w:rPr>
        <w:t xml:space="preserve"> (‘trimmed’) prior to multivariable modeling given the non-comparability of exposed patients to comparator patients.</w:t>
      </w:r>
      <w:r w:rsidR="00A71E89">
        <w:rPr>
          <w:rFonts w:ascii="Arial" w:hAnsi="Arial" w:cs="Arial"/>
        </w:rPr>
        <w:t xml:space="preserve"> Depending on the number of outcomes</w:t>
      </w:r>
      <w:r w:rsidR="0066652F">
        <w:rPr>
          <w:rFonts w:ascii="Arial" w:hAnsi="Arial" w:cs="Arial"/>
        </w:rPr>
        <w:t xml:space="preserve"> and the within-strata balance</w:t>
      </w:r>
      <w:r w:rsidR="00A71E89">
        <w:rPr>
          <w:rFonts w:ascii="Arial" w:hAnsi="Arial" w:cs="Arial"/>
        </w:rPr>
        <w:t xml:space="preserve">, IPTW weights </w:t>
      </w:r>
      <w:proofErr w:type="gramStart"/>
      <w:r w:rsidR="00A71E89">
        <w:rPr>
          <w:rFonts w:ascii="Arial" w:hAnsi="Arial" w:cs="Arial"/>
        </w:rPr>
        <w:t>will be used</w:t>
      </w:r>
      <w:proofErr w:type="gramEnd"/>
      <w:r w:rsidR="00A71E89">
        <w:rPr>
          <w:rFonts w:ascii="Arial" w:hAnsi="Arial" w:cs="Arial"/>
        </w:rPr>
        <w:t>, with weights at the 1% and 99% truncated to avoid observations with undue influence.</w:t>
      </w:r>
      <w:r w:rsidR="00D7053A">
        <w:rPr>
          <w:rFonts w:ascii="Arial" w:hAnsi="Arial" w:cs="Arial"/>
        </w:rPr>
        <w:t xml:space="preserve"> The rationale for preferring IPTW is that this </w:t>
      </w:r>
      <w:proofErr w:type="gramStart"/>
      <w:r w:rsidR="00D7053A">
        <w:rPr>
          <w:rFonts w:ascii="Arial" w:hAnsi="Arial" w:cs="Arial"/>
        </w:rPr>
        <w:t>is expected</w:t>
      </w:r>
      <w:proofErr w:type="gramEnd"/>
      <w:r w:rsidR="00D7053A">
        <w:rPr>
          <w:rFonts w:ascii="Arial" w:hAnsi="Arial" w:cs="Arial"/>
        </w:rPr>
        <w:t xml:space="preserve"> to preserve the maximal amount of the data. Moreover, stratification with </w:t>
      </w:r>
      <w:proofErr w:type="gramStart"/>
      <w:r w:rsidR="00D7053A">
        <w:rPr>
          <w:rFonts w:ascii="Arial" w:hAnsi="Arial" w:cs="Arial"/>
        </w:rPr>
        <w:t>3</w:t>
      </w:r>
      <w:proofErr w:type="gramEnd"/>
      <w:r w:rsidR="00D7053A">
        <w:rPr>
          <w:rFonts w:ascii="Arial" w:hAnsi="Arial" w:cs="Arial"/>
        </w:rPr>
        <w:t xml:space="preserve"> PS groups is potentially difficult to understand since the strata for the 3 pairwise comparisons will not necessarily be comparable across all 3 exposure groups.</w:t>
      </w:r>
    </w:p>
    <w:p w:rsidR="00FF66DD" w:rsidRPr="003D6585" w:rsidRDefault="00FF66DD" w:rsidP="00212685">
      <w:pPr>
        <w:pStyle w:val="Paragraph"/>
        <w:spacing w:after="0" w:line="480" w:lineRule="auto"/>
        <w:rPr>
          <w:rFonts w:ascii="Arial" w:hAnsi="Arial" w:cs="Arial"/>
        </w:rPr>
      </w:pPr>
    </w:p>
    <w:p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A brief mention of how primary outcome measure will be analyzed may be discussed. </w:t>
      </w:r>
    </w:p>
    <w:p w:rsidR="009235C8" w:rsidRPr="003D6585" w:rsidRDefault="009235C8" w:rsidP="00212685">
      <w:pPr>
        <w:pStyle w:val="C-InstructionText"/>
        <w:spacing w:line="480" w:lineRule="auto"/>
        <w:rPr>
          <w:rFonts w:ascii="Arial" w:hAnsi="Arial" w:cs="Arial"/>
          <w:lang w:val="en-GB"/>
        </w:rPr>
      </w:pPr>
      <w:r w:rsidRPr="003D6585">
        <w:rPr>
          <w:rFonts w:ascii="Arial" w:hAnsi="Arial" w:cs="Arial"/>
          <w:lang w:val="en-GB"/>
        </w:rPr>
        <w:t xml:space="preserve">Include sub header such as “Analysis of secondary outcome measure(s)”, if applicable. </w:t>
      </w: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A brief mention of how other variables will be analyzed may be discussed. </w:t>
      </w:r>
    </w:p>
    <w:p w:rsidR="009235C8" w:rsidRPr="003D6585" w:rsidRDefault="009235C8" w:rsidP="00212685">
      <w:pPr>
        <w:pStyle w:val="C-Heading3"/>
        <w:spacing w:line="480" w:lineRule="auto"/>
        <w:rPr>
          <w:rFonts w:cs="Arial"/>
        </w:rPr>
      </w:pPr>
      <w:bookmarkStart w:id="190" w:name="_Toc404258888"/>
      <w:bookmarkStart w:id="191" w:name="_Toc481501053"/>
      <w:r w:rsidRPr="003D6585">
        <w:rPr>
          <w:rFonts w:cs="Arial"/>
        </w:rPr>
        <w:t>Handling of Missing Data</w:t>
      </w:r>
      <w:bookmarkEnd w:id="190"/>
      <w:bookmarkEnd w:id="191"/>
      <w:r w:rsidRPr="003D6585">
        <w:rPr>
          <w:rFonts w:cs="Arial"/>
        </w:rPr>
        <w:t xml:space="preserve"> </w:t>
      </w:r>
    </w:p>
    <w:p w:rsidR="00227222" w:rsidRPr="003D6585" w:rsidRDefault="003D6585" w:rsidP="00212685">
      <w:pPr>
        <w:pStyle w:val="Text"/>
        <w:spacing w:line="480" w:lineRule="auto"/>
        <w:rPr>
          <w:rFonts w:cs="Arial"/>
          <w:sz w:val="24"/>
          <w:szCs w:val="24"/>
        </w:rPr>
      </w:pPr>
      <w:r w:rsidRPr="003D6585">
        <w:rPr>
          <w:rFonts w:cs="Arial"/>
          <w:sz w:val="24"/>
          <w:szCs w:val="24"/>
        </w:rPr>
        <w:t>Since beneficiaries are required to be observable in all three data sets during the study period, we do not have</w:t>
      </w:r>
      <w:r w:rsidR="00C77A18">
        <w:rPr>
          <w:rFonts w:cs="Arial"/>
          <w:sz w:val="24"/>
          <w:szCs w:val="24"/>
        </w:rPr>
        <w:t xml:space="preserve"> known</w:t>
      </w:r>
      <w:r w:rsidRPr="003D6585">
        <w:rPr>
          <w:rFonts w:cs="Arial"/>
          <w:sz w:val="24"/>
          <w:szCs w:val="24"/>
        </w:rPr>
        <w:t xml:space="preserve"> missing data</w:t>
      </w:r>
      <w:r w:rsidR="0009303C" w:rsidRPr="003D6585">
        <w:rPr>
          <w:rFonts w:cs="Arial"/>
          <w:sz w:val="24"/>
          <w:szCs w:val="24"/>
        </w:rPr>
        <w:t xml:space="preserve">. </w:t>
      </w:r>
      <w:r w:rsidRPr="003D6585">
        <w:rPr>
          <w:rFonts w:cs="Arial"/>
          <w:sz w:val="24"/>
          <w:szCs w:val="24"/>
        </w:rPr>
        <w:t>We do recognize that claims databases capture only certain types of data and events, and thus, misclassification and residual confounding is possible. C</w:t>
      </w:r>
      <w:r w:rsidR="00227222" w:rsidRPr="003D6585">
        <w:rPr>
          <w:rFonts w:cs="Arial"/>
          <w:sz w:val="24"/>
          <w:szCs w:val="24"/>
        </w:rPr>
        <w:t>laims data do not capture information on certain disease features (e.g.</w:t>
      </w:r>
      <w:r w:rsidR="00E259CC">
        <w:rPr>
          <w:rFonts w:cs="Arial"/>
          <w:sz w:val="24"/>
          <w:szCs w:val="24"/>
        </w:rPr>
        <w:t>,</w:t>
      </w:r>
      <w:r w:rsidR="00227222" w:rsidRPr="003D6585">
        <w:rPr>
          <w:rFonts w:cs="Arial"/>
          <w:sz w:val="24"/>
          <w:szCs w:val="24"/>
        </w:rPr>
        <w:t xml:space="preserve"> disease severity, disease duration)</w:t>
      </w:r>
      <w:r w:rsidR="009737E9" w:rsidRPr="003D6585">
        <w:rPr>
          <w:rFonts w:cs="Arial"/>
          <w:sz w:val="24"/>
          <w:szCs w:val="24"/>
        </w:rPr>
        <w:t>;</w:t>
      </w:r>
      <w:r w:rsidR="00227222" w:rsidRPr="003D6585">
        <w:rPr>
          <w:rFonts w:cs="Arial"/>
          <w:sz w:val="24"/>
          <w:szCs w:val="24"/>
        </w:rPr>
        <w:t xml:space="preserve"> there is minimally missin</w:t>
      </w:r>
      <w:r w:rsidRPr="003D6585">
        <w:rPr>
          <w:rFonts w:cs="Arial"/>
          <w:sz w:val="24"/>
          <w:szCs w:val="24"/>
        </w:rPr>
        <w:t>g</w:t>
      </w:r>
      <w:r w:rsidR="009737E9">
        <w:rPr>
          <w:rFonts w:cs="Arial"/>
          <w:sz w:val="24"/>
          <w:szCs w:val="24"/>
        </w:rPr>
        <w:t>-</w:t>
      </w:r>
      <w:r w:rsidR="00227222" w:rsidRPr="003D6585">
        <w:rPr>
          <w:rFonts w:cs="Arial"/>
          <w:sz w:val="24"/>
          <w:szCs w:val="24"/>
        </w:rPr>
        <w:t>ness of the data captured. We do not anticipate that loss due to missing or incomplete data will reduce the size of the patients in this study enough to impact study results.</w:t>
      </w:r>
    </w:p>
    <w:p w:rsidR="00930EF4" w:rsidRPr="003D6585" w:rsidRDefault="00930EF4" w:rsidP="00212685">
      <w:pPr>
        <w:pStyle w:val="C-BodyText"/>
        <w:spacing w:line="480" w:lineRule="auto"/>
        <w:rPr>
          <w:rFonts w:ascii="Arial" w:hAnsi="Arial" w:cs="Arial"/>
        </w:rPr>
      </w:pPr>
    </w:p>
    <w:p w:rsidR="009235C8" w:rsidRPr="003D6585" w:rsidRDefault="009235C8" w:rsidP="00212685">
      <w:pPr>
        <w:pStyle w:val="C-BodyText"/>
        <w:spacing w:line="480" w:lineRule="auto"/>
        <w:rPr>
          <w:rStyle w:val="C-InstructionTextChar"/>
          <w:rFonts w:ascii="Arial" w:hAnsi="Arial" w:cs="Arial"/>
        </w:rPr>
      </w:pPr>
      <w:r w:rsidRPr="003D6585">
        <w:rPr>
          <w:rStyle w:val="C-InstructionTextChar"/>
          <w:rFonts w:ascii="Arial" w:hAnsi="Arial" w:cs="Arial"/>
        </w:rPr>
        <w:t xml:space="preserve">The handling of patients withdrawing their consent for data use and processing and missing data should be briefly discussed. </w:t>
      </w:r>
    </w:p>
    <w:p w:rsidR="009235C8" w:rsidRPr="003D6585" w:rsidRDefault="009235C8" w:rsidP="00212685">
      <w:pPr>
        <w:pStyle w:val="C-Heading3"/>
        <w:spacing w:line="480" w:lineRule="auto"/>
        <w:rPr>
          <w:rFonts w:cs="Arial"/>
          <w:lang w:val="en-GB"/>
        </w:rPr>
      </w:pPr>
      <w:bookmarkStart w:id="192" w:name="_Toc404258889"/>
      <w:bookmarkStart w:id="193" w:name="_Toc481501054"/>
      <w:r w:rsidRPr="003D6585">
        <w:rPr>
          <w:rFonts w:cs="Arial"/>
        </w:rPr>
        <w:t>Sample size</w:t>
      </w:r>
      <w:bookmarkEnd w:id="192"/>
      <w:bookmarkEnd w:id="193"/>
      <w:r w:rsidRPr="003D6585">
        <w:rPr>
          <w:rFonts w:cs="Arial"/>
        </w:rPr>
        <w:t xml:space="preserve"> </w:t>
      </w:r>
    </w:p>
    <w:p w:rsidR="00456B42" w:rsidRDefault="00227222" w:rsidP="00212685">
      <w:pPr>
        <w:pStyle w:val="C-BodyText"/>
        <w:spacing w:before="0" w:after="0" w:line="480" w:lineRule="auto"/>
        <w:rPr>
          <w:rFonts w:ascii="Arial" w:hAnsi="Arial" w:cs="Arial"/>
          <w:szCs w:val="24"/>
        </w:rPr>
      </w:pPr>
      <w:commentRangeStart w:id="194"/>
      <w:r w:rsidRPr="00607211">
        <w:rPr>
          <w:rFonts w:ascii="Arial" w:hAnsi="Arial" w:cs="Arial"/>
          <w:szCs w:val="24"/>
        </w:rPr>
        <w:t xml:space="preserve">The sample size available in the data is fixed and thus formal power calculations are not </w:t>
      </w:r>
      <w:r w:rsidR="00574B25">
        <w:rPr>
          <w:rFonts w:ascii="Arial" w:hAnsi="Arial" w:cs="Arial"/>
          <w:szCs w:val="24"/>
        </w:rPr>
        <w:t>included</w:t>
      </w:r>
      <w:r w:rsidR="00574B25" w:rsidRPr="00607211">
        <w:rPr>
          <w:rFonts w:ascii="Arial" w:hAnsi="Arial" w:cs="Arial"/>
          <w:szCs w:val="24"/>
        </w:rPr>
        <w:t xml:space="preserve"> </w:t>
      </w:r>
      <w:r w:rsidRPr="00607211">
        <w:rPr>
          <w:rFonts w:ascii="Arial" w:hAnsi="Arial" w:cs="Arial"/>
          <w:szCs w:val="24"/>
        </w:rPr>
        <w:t>for this analysis.</w:t>
      </w:r>
      <w:commentRangeEnd w:id="194"/>
      <w:r w:rsidR="00B878D1">
        <w:rPr>
          <w:rStyle w:val="CommentReference"/>
          <w:rFonts w:cs="Arial"/>
        </w:rPr>
        <w:commentReference w:id="194"/>
      </w:r>
    </w:p>
    <w:p w:rsidR="00FF66DD" w:rsidRPr="00607211" w:rsidRDefault="00FF66DD" w:rsidP="00212685">
      <w:pPr>
        <w:pStyle w:val="C-BodyText"/>
        <w:spacing w:before="0" w:after="0" w:line="480" w:lineRule="auto"/>
        <w:rPr>
          <w:rFonts w:ascii="Arial" w:hAnsi="Arial" w:cs="Arial"/>
          <w:szCs w:val="24"/>
        </w:rPr>
      </w:pPr>
    </w:p>
    <w:p w:rsidR="009235C8" w:rsidRPr="003D6585" w:rsidRDefault="009235C8" w:rsidP="00212685">
      <w:pPr>
        <w:pStyle w:val="C-InstructionText"/>
        <w:spacing w:line="480" w:lineRule="auto"/>
        <w:rPr>
          <w:rFonts w:ascii="Arial" w:hAnsi="Arial" w:cs="Arial"/>
        </w:rPr>
      </w:pPr>
      <w:r w:rsidRPr="003D6585">
        <w:rPr>
          <w:rFonts w:ascii="Arial" w:hAnsi="Arial" w:cs="Arial"/>
        </w:rPr>
        <w:t>If applicable, describe the needs for cohort size and the basis for it, such as statistical considerations or practical limitations. Estimates used in the calculations might be given and explanations provided as to how they were obtained. This should be consistent with ASDS.</w:t>
      </w:r>
    </w:p>
    <w:p w:rsidR="009235C8" w:rsidRPr="003D6585" w:rsidRDefault="009235C8" w:rsidP="00212685">
      <w:pPr>
        <w:pStyle w:val="C-Heading3"/>
        <w:spacing w:line="480" w:lineRule="auto"/>
        <w:rPr>
          <w:rFonts w:cs="Arial"/>
        </w:rPr>
      </w:pPr>
      <w:bookmarkStart w:id="195" w:name="_Toc404258890"/>
      <w:bookmarkStart w:id="196" w:name="_Toc481501055"/>
      <w:r w:rsidRPr="003D6585">
        <w:rPr>
          <w:rFonts w:cs="Arial"/>
        </w:rPr>
        <w:t>Strength and Limitations</w:t>
      </w:r>
      <w:bookmarkEnd w:id="195"/>
      <w:bookmarkEnd w:id="196"/>
      <w:r w:rsidRPr="003D6585">
        <w:rPr>
          <w:rFonts w:cs="Arial"/>
        </w:rPr>
        <w:t xml:space="preserve"> </w:t>
      </w:r>
    </w:p>
    <w:p w:rsidR="00F061AA" w:rsidRPr="003D6585" w:rsidRDefault="00F061AA" w:rsidP="00212685">
      <w:pPr>
        <w:pStyle w:val="C-Heading4"/>
        <w:spacing w:line="480" w:lineRule="auto"/>
        <w:rPr>
          <w:rFonts w:cs="Arial"/>
        </w:rPr>
      </w:pPr>
      <w:bookmarkStart w:id="197" w:name="_Toc403123453"/>
      <w:bookmarkStart w:id="198" w:name="_Toc481501056"/>
      <w:r w:rsidRPr="003D6585">
        <w:rPr>
          <w:rFonts w:cs="Arial"/>
        </w:rPr>
        <w:t>Measurement Error(s)/Misclassification(s)</w:t>
      </w:r>
      <w:bookmarkEnd w:id="197"/>
      <w:bookmarkEnd w:id="198"/>
    </w:p>
    <w:p w:rsidR="00F061AA" w:rsidRDefault="00F061AA" w:rsidP="00212685">
      <w:pPr>
        <w:spacing w:line="480" w:lineRule="auto"/>
        <w:rPr>
          <w:rFonts w:ascii="Arial" w:hAnsi="Arial"/>
          <w:szCs w:val="24"/>
        </w:rPr>
      </w:pPr>
      <w:bookmarkStart w:id="199" w:name="_Toc403123454"/>
      <w:bookmarkStart w:id="200" w:name="_Ref403122294"/>
      <w:bookmarkStart w:id="201" w:name="_Toc331774697"/>
      <w:bookmarkEnd w:id="199"/>
      <w:bookmarkEnd w:id="200"/>
      <w:bookmarkEnd w:id="201"/>
      <w:r w:rsidRPr="003D6585">
        <w:rPr>
          <w:rFonts w:ascii="Arial" w:hAnsi="Arial"/>
          <w:szCs w:val="24"/>
        </w:rPr>
        <w:t xml:space="preserve">This study </w:t>
      </w:r>
      <w:proofErr w:type="gramStart"/>
      <w:r w:rsidRPr="003D6585">
        <w:rPr>
          <w:rFonts w:ascii="Arial" w:hAnsi="Arial"/>
          <w:szCs w:val="24"/>
        </w:rPr>
        <w:t>is based</w:t>
      </w:r>
      <w:proofErr w:type="gramEnd"/>
      <w:r w:rsidRPr="003D6585">
        <w:rPr>
          <w:rFonts w:ascii="Arial" w:hAnsi="Arial"/>
          <w:szCs w:val="24"/>
        </w:rPr>
        <w:t xml:space="preserve"> on an analysis of automated medical and prescription claims</w:t>
      </w:r>
      <w:r w:rsidR="009737E9" w:rsidRPr="003D6585">
        <w:rPr>
          <w:rFonts w:ascii="Arial" w:hAnsi="Arial"/>
          <w:szCs w:val="24"/>
        </w:rPr>
        <w:t xml:space="preserve">. </w:t>
      </w:r>
      <w:r w:rsidRPr="003D6585">
        <w:rPr>
          <w:rFonts w:ascii="Arial" w:hAnsi="Arial"/>
          <w:szCs w:val="24"/>
        </w:rPr>
        <w:t xml:space="preserve">While claims data are extremely valuable for the efficient and effective examination of health care outcomes, treatment patterns, health care resource utilization, and costs, all claims databases have certain inherent limitations because the claims </w:t>
      </w:r>
      <w:proofErr w:type="gramStart"/>
      <w:r w:rsidRPr="003D6585">
        <w:rPr>
          <w:rFonts w:ascii="Arial" w:hAnsi="Arial"/>
          <w:szCs w:val="24"/>
        </w:rPr>
        <w:t>are collected</w:t>
      </w:r>
      <w:proofErr w:type="gramEnd"/>
      <w:r w:rsidRPr="003D6585">
        <w:rPr>
          <w:rFonts w:ascii="Arial" w:hAnsi="Arial"/>
          <w:szCs w:val="24"/>
        </w:rPr>
        <w:t xml:space="preserve"> for the purpose of payment and not research.  </w:t>
      </w:r>
    </w:p>
    <w:p w:rsidR="00573890" w:rsidRPr="003D6585" w:rsidRDefault="00573890" w:rsidP="00212685">
      <w:pPr>
        <w:spacing w:line="480" w:lineRule="auto"/>
        <w:rPr>
          <w:rFonts w:ascii="Arial" w:hAnsi="Arial"/>
          <w:szCs w:val="24"/>
        </w:rPr>
      </w:pPr>
    </w:p>
    <w:p w:rsidR="00F061AA" w:rsidRDefault="00F061AA" w:rsidP="00212685">
      <w:pPr>
        <w:spacing w:line="480" w:lineRule="auto"/>
        <w:rPr>
          <w:rFonts w:ascii="Arial" w:hAnsi="Arial"/>
          <w:szCs w:val="24"/>
        </w:rPr>
      </w:pPr>
      <w:r w:rsidRPr="003D6585">
        <w:rPr>
          <w:rFonts w:ascii="Arial" w:hAnsi="Arial"/>
          <w:szCs w:val="24"/>
        </w:rPr>
        <w:t xml:space="preserve">For example, Identification of AS using an ICD-9 diagnosis claim does not ensure the presence of disease.  Claims </w:t>
      </w:r>
      <w:proofErr w:type="gramStart"/>
      <w:r w:rsidRPr="003D6585">
        <w:rPr>
          <w:rFonts w:ascii="Arial" w:hAnsi="Arial"/>
          <w:szCs w:val="24"/>
        </w:rPr>
        <w:t>are submitted</w:t>
      </w:r>
      <w:proofErr w:type="gramEnd"/>
      <w:r w:rsidRPr="003D6585">
        <w:rPr>
          <w:rFonts w:ascii="Arial" w:hAnsi="Arial"/>
          <w:szCs w:val="24"/>
        </w:rPr>
        <w:t xml:space="preserve"> to obtain reimbursement not for research purposes</w:t>
      </w:r>
      <w:r w:rsidR="009737E9" w:rsidRPr="003D6585">
        <w:rPr>
          <w:rFonts w:ascii="Arial" w:hAnsi="Arial"/>
          <w:szCs w:val="24"/>
        </w:rPr>
        <w:t xml:space="preserve">. </w:t>
      </w:r>
      <w:r w:rsidRPr="003D6585">
        <w:rPr>
          <w:rFonts w:ascii="Arial" w:hAnsi="Arial"/>
          <w:szCs w:val="24"/>
        </w:rPr>
        <w:t xml:space="preserve">Misclassification of an AS diagnosis using a single claim could allow </w:t>
      </w:r>
      <w:r w:rsidR="00C77A18">
        <w:rPr>
          <w:rFonts w:ascii="Arial" w:hAnsi="Arial"/>
          <w:szCs w:val="24"/>
        </w:rPr>
        <w:t xml:space="preserve">inclusion of </w:t>
      </w:r>
      <w:r w:rsidRPr="003D6585">
        <w:rPr>
          <w:rFonts w:ascii="Arial" w:hAnsi="Arial"/>
          <w:szCs w:val="24"/>
        </w:rPr>
        <w:t>false positives</w:t>
      </w:r>
      <w:r w:rsidR="00C77A18">
        <w:rPr>
          <w:rFonts w:ascii="Arial" w:hAnsi="Arial"/>
          <w:szCs w:val="24"/>
        </w:rPr>
        <w:t xml:space="preserve"> cases</w:t>
      </w:r>
      <w:r w:rsidRPr="003D6585">
        <w:rPr>
          <w:rFonts w:ascii="Arial" w:hAnsi="Arial"/>
          <w:szCs w:val="24"/>
        </w:rPr>
        <w:t xml:space="preserve"> </w:t>
      </w:r>
      <w:r w:rsidR="00C77A18">
        <w:rPr>
          <w:rFonts w:ascii="Arial" w:hAnsi="Arial"/>
          <w:szCs w:val="24"/>
        </w:rPr>
        <w:t>and</w:t>
      </w:r>
      <w:r w:rsidR="00C77A18" w:rsidRPr="003D6585">
        <w:rPr>
          <w:rFonts w:ascii="Arial" w:hAnsi="Arial"/>
          <w:szCs w:val="24"/>
        </w:rPr>
        <w:t xml:space="preserve"> </w:t>
      </w:r>
      <w:r w:rsidRPr="003D6585">
        <w:rPr>
          <w:rFonts w:ascii="Arial" w:hAnsi="Arial"/>
          <w:szCs w:val="24"/>
        </w:rPr>
        <w:t xml:space="preserve">overestimate the prevalence of AS.  </w:t>
      </w:r>
    </w:p>
    <w:p w:rsidR="00C77A18" w:rsidRPr="003D6585" w:rsidRDefault="00C77A18" w:rsidP="00212685">
      <w:pPr>
        <w:spacing w:line="480" w:lineRule="auto"/>
        <w:rPr>
          <w:rFonts w:ascii="Arial" w:hAnsi="Arial"/>
          <w:szCs w:val="24"/>
        </w:rPr>
      </w:pPr>
    </w:p>
    <w:p w:rsidR="00F061AA" w:rsidRDefault="00F061AA" w:rsidP="00212685">
      <w:pPr>
        <w:spacing w:line="480" w:lineRule="auto"/>
        <w:rPr>
          <w:rFonts w:ascii="Arial" w:hAnsi="Arial"/>
          <w:szCs w:val="24"/>
        </w:rPr>
      </w:pPr>
      <w:r w:rsidRPr="003D6585">
        <w:rPr>
          <w:rFonts w:ascii="Arial" w:hAnsi="Arial"/>
          <w:szCs w:val="24"/>
        </w:rPr>
        <w:t>In the case of drug administrations identified in the pharmacy record</w:t>
      </w:r>
      <w:r w:rsidR="00C77A18">
        <w:rPr>
          <w:rFonts w:ascii="Arial" w:hAnsi="Arial"/>
          <w:szCs w:val="24"/>
        </w:rPr>
        <w:t>s</w:t>
      </w:r>
      <w:r w:rsidRPr="003D6585">
        <w:rPr>
          <w:rFonts w:ascii="Arial" w:hAnsi="Arial"/>
          <w:szCs w:val="24"/>
        </w:rPr>
        <w:t xml:space="preserve">, presence of a claim for a filled prescription does not indicate that the medication </w:t>
      </w:r>
      <w:proofErr w:type="gramStart"/>
      <w:r w:rsidRPr="003D6585">
        <w:rPr>
          <w:rFonts w:ascii="Arial" w:hAnsi="Arial"/>
          <w:szCs w:val="24"/>
        </w:rPr>
        <w:t>was consumed</w:t>
      </w:r>
      <w:proofErr w:type="gramEnd"/>
      <w:r w:rsidRPr="003D6585">
        <w:rPr>
          <w:rFonts w:ascii="Arial" w:hAnsi="Arial"/>
          <w:szCs w:val="24"/>
        </w:rPr>
        <w:t xml:space="preserve"> or that it was taken as prescribed.  Medications filled over-the-counter </w:t>
      </w:r>
      <w:r w:rsidR="00724FC0">
        <w:rPr>
          <w:rFonts w:ascii="Arial" w:hAnsi="Arial"/>
          <w:szCs w:val="24"/>
        </w:rPr>
        <w:t>(e.g</w:t>
      </w:r>
      <w:r w:rsidR="00C77A18">
        <w:rPr>
          <w:rFonts w:ascii="Arial" w:hAnsi="Arial"/>
          <w:szCs w:val="24"/>
        </w:rPr>
        <w:t>.,</w:t>
      </w:r>
      <w:r w:rsidR="00724FC0">
        <w:rPr>
          <w:rFonts w:ascii="Arial" w:hAnsi="Arial"/>
          <w:szCs w:val="24"/>
        </w:rPr>
        <w:t xml:space="preserve"> NSAIDs) </w:t>
      </w:r>
      <w:r w:rsidRPr="003D6585">
        <w:rPr>
          <w:rFonts w:ascii="Arial" w:hAnsi="Arial"/>
          <w:szCs w:val="24"/>
        </w:rPr>
        <w:t xml:space="preserve">or provided as samples by the physician, will not be observed in the claims data.  Presence of a diagnosis code on a medical claim may not represent true presence of a disease, as the diagnosis code </w:t>
      </w:r>
      <w:proofErr w:type="gramStart"/>
      <w:r w:rsidRPr="003D6585">
        <w:rPr>
          <w:rFonts w:ascii="Arial" w:hAnsi="Arial"/>
          <w:szCs w:val="24"/>
        </w:rPr>
        <w:t>may be incorrectly coded or included as rule-out criteria</w:t>
      </w:r>
      <w:proofErr w:type="gramEnd"/>
      <w:r w:rsidRPr="003D6585">
        <w:rPr>
          <w:rFonts w:ascii="Arial" w:hAnsi="Arial"/>
          <w:szCs w:val="24"/>
        </w:rPr>
        <w:t xml:space="preserve"> rather than actual disease.</w:t>
      </w:r>
    </w:p>
    <w:p w:rsidR="00FF66DD" w:rsidRPr="003D6585" w:rsidRDefault="00FF66DD" w:rsidP="00212685">
      <w:pPr>
        <w:spacing w:line="480" w:lineRule="auto"/>
        <w:rPr>
          <w:rFonts w:ascii="Arial" w:hAnsi="Arial"/>
          <w:szCs w:val="24"/>
        </w:rPr>
      </w:pPr>
    </w:p>
    <w:p w:rsidR="00F061AA" w:rsidRPr="003D6585" w:rsidRDefault="00F061AA" w:rsidP="00212685">
      <w:pPr>
        <w:pStyle w:val="C-Heading4"/>
        <w:spacing w:line="480" w:lineRule="auto"/>
        <w:rPr>
          <w:rFonts w:cs="Arial"/>
        </w:rPr>
      </w:pPr>
      <w:bookmarkStart w:id="202" w:name="_Toc481501057"/>
      <w:r w:rsidRPr="003D6585">
        <w:rPr>
          <w:rFonts w:cs="Arial"/>
        </w:rPr>
        <w:t>Information Bias</w:t>
      </w:r>
      <w:bookmarkEnd w:id="202"/>
    </w:p>
    <w:p w:rsidR="00F061AA" w:rsidRDefault="00F061AA" w:rsidP="00212685">
      <w:pPr>
        <w:suppressAutoHyphens/>
        <w:spacing w:line="480" w:lineRule="auto"/>
        <w:rPr>
          <w:rFonts w:ascii="Arial" w:hAnsi="Arial"/>
          <w:szCs w:val="24"/>
        </w:rPr>
      </w:pPr>
      <w:bookmarkStart w:id="203" w:name="_Toc342514553"/>
      <w:bookmarkStart w:id="204" w:name="_Toc403123455"/>
      <w:bookmarkEnd w:id="203"/>
      <w:r w:rsidRPr="00F061AA">
        <w:rPr>
          <w:rFonts w:ascii="Arial" w:hAnsi="Arial"/>
          <w:szCs w:val="24"/>
        </w:rPr>
        <w:t>Information bias is a flaw in measuring exposure(s), outcome(s), or covariate(s) that results in differences in the quality or accuracy of information between comparison groups</w:t>
      </w:r>
      <w:r w:rsidR="009737E9" w:rsidRPr="00F061AA">
        <w:rPr>
          <w:rFonts w:ascii="Arial" w:hAnsi="Arial"/>
          <w:szCs w:val="24"/>
        </w:rPr>
        <w:t xml:space="preserve">. </w:t>
      </w:r>
      <w:r w:rsidRPr="00F061AA">
        <w:rPr>
          <w:rFonts w:ascii="Arial" w:hAnsi="Arial"/>
          <w:szCs w:val="24"/>
        </w:rPr>
        <w:t xml:space="preserve">While there is reason to believe that some outcomes </w:t>
      </w:r>
      <w:r w:rsidR="00C77A18">
        <w:rPr>
          <w:rFonts w:ascii="Arial" w:hAnsi="Arial"/>
          <w:szCs w:val="24"/>
        </w:rPr>
        <w:t>are</w:t>
      </w:r>
      <w:r w:rsidR="00C77A18" w:rsidRPr="00F061AA">
        <w:rPr>
          <w:rFonts w:ascii="Arial" w:hAnsi="Arial"/>
          <w:szCs w:val="24"/>
        </w:rPr>
        <w:t xml:space="preserve"> </w:t>
      </w:r>
      <w:r w:rsidRPr="00F061AA">
        <w:rPr>
          <w:rFonts w:ascii="Arial" w:hAnsi="Arial"/>
          <w:szCs w:val="24"/>
        </w:rPr>
        <w:t xml:space="preserve">under reported, there is no evidence that they would be differentially reported in the </w:t>
      </w:r>
      <w:proofErr w:type="gramStart"/>
      <w:r w:rsidRPr="00F061AA">
        <w:rPr>
          <w:rFonts w:ascii="Arial" w:hAnsi="Arial"/>
          <w:szCs w:val="24"/>
        </w:rPr>
        <w:t>3</w:t>
      </w:r>
      <w:proofErr w:type="gramEnd"/>
      <w:r w:rsidRPr="00F061AA">
        <w:rPr>
          <w:rFonts w:ascii="Arial" w:hAnsi="Arial"/>
          <w:szCs w:val="24"/>
        </w:rPr>
        <w:t xml:space="preserve"> </w:t>
      </w:r>
      <w:r w:rsidR="00CA4AF5">
        <w:rPr>
          <w:rFonts w:ascii="Arial" w:hAnsi="Arial"/>
          <w:szCs w:val="24"/>
        </w:rPr>
        <w:t>data sources</w:t>
      </w:r>
      <w:r w:rsidRPr="00F061AA">
        <w:rPr>
          <w:rFonts w:ascii="Arial" w:hAnsi="Arial"/>
          <w:szCs w:val="24"/>
        </w:rPr>
        <w:t xml:space="preserve">. Covariates in these analyses are age, sex, and year-of-cohort entry, measured </w:t>
      </w:r>
      <w:r w:rsidR="00C77A18">
        <w:rPr>
          <w:rFonts w:ascii="Arial" w:hAnsi="Arial"/>
          <w:szCs w:val="24"/>
        </w:rPr>
        <w:t>at</w:t>
      </w:r>
      <w:r w:rsidR="00C77A18" w:rsidRPr="00F061AA">
        <w:rPr>
          <w:rFonts w:ascii="Arial" w:hAnsi="Arial"/>
          <w:szCs w:val="24"/>
        </w:rPr>
        <w:t xml:space="preserve"> </w:t>
      </w:r>
      <w:r w:rsidRPr="00F061AA">
        <w:rPr>
          <w:rFonts w:ascii="Arial" w:hAnsi="Arial"/>
          <w:szCs w:val="24"/>
        </w:rPr>
        <w:t xml:space="preserve">baseline. There is also no evidence that these simple covariates </w:t>
      </w:r>
      <w:proofErr w:type="gramStart"/>
      <w:r w:rsidRPr="00F061AA">
        <w:rPr>
          <w:rFonts w:ascii="Arial" w:hAnsi="Arial"/>
          <w:szCs w:val="24"/>
        </w:rPr>
        <w:t>would be differentially measured</w:t>
      </w:r>
      <w:proofErr w:type="gramEnd"/>
      <w:r w:rsidRPr="00F061AA">
        <w:rPr>
          <w:rFonts w:ascii="Arial" w:hAnsi="Arial"/>
          <w:szCs w:val="24"/>
        </w:rPr>
        <w:t xml:space="preserve"> </w:t>
      </w:r>
      <w:r w:rsidR="00C77A18">
        <w:rPr>
          <w:rFonts w:ascii="Arial" w:hAnsi="Arial"/>
          <w:szCs w:val="24"/>
        </w:rPr>
        <w:t xml:space="preserve">in the </w:t>
      </w:r>
      <w:r w:rsidRPr="00F061AA">
        <w:rPr>
          <w:rFonts w:ascii="Arial" w:hAnsi="Arial"/>
          <w:szCs w:val="24"/>
        </w:rPr>
        <w:t>exposure and comparison cohorts</w:t>
      </w:r>
      <w:r w:rsidR="009737E9" w:rsidRPr="00F061AA">
        <w:rPr>
          <w:rFonts w:ascii="Arial" w:hAnsi="Arial"/>
          <w:szCs w:val="24"/>
        </w:rPr>
        <w:t xml:space="preserve">. </w:t>
      </w:r>
      <w:r w:rsidRPr="00F061AA">
        <w:rPr>
          <w:rFonts w:ascii="Arial" w:hAnsi="Arial"/>
          <w:szCs w:val="24"/>
        </w:rPr>
        <w:t xml:space="preserve">Likewise, measurement of the diagnosis requires all AS cohorts to be determined with the same algorithm.  </w:t>
      </w:r>
    </w:p>
    <w:p w:rsidR="00FF66DD" w:rsidRPr="00F061AA" w:rsidRDefault="00FF66DD" w:rsidP="00212685">
      <w:pPr>
        <w:suppressAutoHyphens/>
        <w:spacing w:line="480" w:lineRule="auto"/>
        <w:rPr>
          <w:rFonts w:ascii="Arial" w:hAnsi="Arial"/>
          <w:szCs w:val="24"/>
        </w:rPr>
      </w:pPr>
    </w:p>
    <w:p w:rsidR="00F061AA" w:rsidRPr="003D6585" w:rsidRDefault="00F061AA" w:rsidP="00212685">
      <w:pPr>
        <w:pStyle w:val="C-Heading4"/>
        <w:spacing w:line="480" w:lineRule="auto"/>
        <w:rPr>
          <w:rFonts w:cs="Arial"/>
        </w:rPr>
      </w:pPr>
      <w:bookmarkStart w:id="205" w:name="_Toc481501058"/>
      <w:r w:rsidRPr="003D6585">
        <w:rPr>
          <w:rFonts w:cs="Arial"/>
        </w:rPr>
        <w:t>Selection Bias</w:t>
      </w:r>
      <w:bookmarkEnd w:id="204"/>
      <w:bookmarkEnd w:id="205"/>
    </w:p>
    <w:p w:rsidR="00F061AA" w:rsidRDefault="00F061AA" w:rsidP="00212685">
      <w:pPr>
        <w:suppressAutoHyphens/>
        <w:spacing w:before="120" w:after="120" w:line="480" w:lineRule="auto"/>
        <w:rPr>
          <w:rFonts w:ascii="Arial" w:hAnsi="Arial"/>
          <w:szCs w:val="24"/>
        </w:rPr>
      </w:pPr>
      <w:r w:rsidRPr="00F061AA">
        <w:rPr>
          <w:rFonts w:ascii="Arial" w:hAnsi="Arial"/>
          <w:szCs w:val="24"/>
        </w:rPr>
        <w:t>In this cohort study, all patients diagnosed with AS are included and the planned analysis allows for censoring</w:t>
      </w:r>
      <w:r w:rsidR="009737E9" w:rsidRPr="00F061AA">
        <w:rPr>
          <w:rFonts w:ascii="Arial" w:hAnsi="Arial"/>
          <w:szCs w:val="24"/>
        </w:rPr>
        <w:t xml:space="preserve">. </w:t>
      </w:r>
      <w:r w:rsidRPr="00F061AA">
        <w:rPr>
          <w:rFonts w:ascii="Arial" w:hAnsi="Arial"/>
          <w:szCs w:val="24"/>
        </w:rPr>
        <w:t xml:space="preserve">There is the possibility that AS itself could differentially affect disenrollment from the insurer (e.g. loss of employment) for AS patients, patients with more severe </w:t>
      </w:r>
      <w:proofErr w:type="gramStart"/>
      <w:r w:rsidRPr="00F061AA">
        <w:rPr>
          <w:rFonts w:ascii="Arial" w:hAnsi="Arial"/>
          <w:szCs w:val="24"/>
        </w:rPr>
        <w:t>AS.</w:t>
      </w:r>
      <w:proofErr w:type="gramEnd"/>
      <w:r w:rsidRPr="00F061AA">
        <w:rPr>
          <w:rFonts w:ascii="Arial" w:hAnsi="Arial"/>
          <w:szCs w:val="24"/>
        </w:rPr>
        <w:t> </w:t>
      </w:r>
    </w:p>
    <w:p w:rsidR="00FF66DD" w:rsidRPr="00F061AA" w:rsidRDefault="00FF66DD" w:rsidP="00212685">
      <w:pPr>
        <w:suppressAutoHyphens/>
        <w:spacing w:before="120" w:after="120" w:line="480" w:lineRule="auto"/>
        <w:rPr>
          <w:rFonts w:ascii="Arial" w:hAnsi="Arial"/>
          <w:szCs w:val="24"/>
        </w:rPr>
      </w:pPr>
    </w:p>
    <w:p w:rsidR="00F061AA" w:rsidRPr="003D6585" w:rsidRDefault="00F061AA" w:rsidP="00212685">
      <w:pPr>
        <w:pStyle w:val="C-Heading4"/>
        <w:spacing w:line="480" w:lineRule="auto"/>
        <w:rPr>
          <w:rFonts w:cs="Arial"/>
        </w:rPr>
      </w:pPr>
      <w:bookmarkStart w:id="206" w:name="_Toc403123456"/>
      <w:bookmarkStart w:id="207" w:name="_Toc481501059"/>
      <w:r w:rsidRPr="003D6585">
        <w:rPr>
          <w:rFonts w:cs="Arial"/>
        </w:rPr>
        <w:t>Confounding</w:t>
      </w:r>
      <w:bookmarkEnd w:id="206"/>
      <w:bookmarkEnd w:id="207"/>
    </w:p>
    <w:p w:rsidR="00F061AA" w:rsidRPr="00F061AA" w:rsidRDefault="00F061AA" w:rsidP="00212685">
      <w:pPr>
        <w:suppressAutoHyphens/>
        <w:spacing w:before="120" w:after="120" w:line="480" w:lineRule="auto"/>
        <w:rPr>
          <w:rFonts w:ascii="Arial" w:hAnsi="Arial"/>
          <w:szCs w:val="24"/>
        </w:rPr>
      </w:pPr>
      <w:r w:rsidRPr="00F061AA">
        <w:rPr>
          <w:rFonts w:ascii="Arial" w:hAnsi="Arial"/>
          <w:szCs w:val="24"/>
        </w:rPr>
        <w:t xml:space="preserve">In non-interventional studies, there is always the possibility of residual confounding. Although many characteristics are likely to differ between the AS </w:t>
      </w:r>
      <w:r w:rsidR="00C77A18">
        <w:rPr>
          <w:rFonts w:ascii="Arial" w:hAnsi="Arial"/>
          <w:szCs w:val="24"/>
        </w:rPr>
        <w:t xml:space="preserve">exposure </w:t>
      </w:r>
      <w:r w:rsidR="002B66A2" w:rsidRPr="00F061AA">
        <w:rPr>
          <w:rFonts w:ascii="Arial" w:hAnsi="Arial"/>
          <w:szCs w:val="24"/>
        </w:rPr>
        <w:t>cohort</w:t>
      </w:r>
      <w:r w:rsidR="002B66A2">
        <w:rPr>
          <w:rFonts w:ascii="Arial" w:hAnsi="Arial"/>
          <w:szCs w:val="24"/>
        </w:rPr>
        <w:t>s</w:t>
      </w:r>
      <w:r w:rsidR="002B66A2" w:rsidRPr="00F061AA">
        <w:rPr>
          <w:rFonts w:ascii="Arial" w:hAnsi="Arial"/>
          <w:szCs w:val="24"/>
        </w:rPr>
        <w:t>,</w:t>
      </w:r>
      <w:r w:rsidRPr="00F061AA">
        <w:rPr>
          <w:rFonts w:ascii="Arial" w:hAnsi="Arial"/>
          <w:szCs w:val="24"/>
        </w:rPr>
        <w:t xml:space="preserve"> the only factors that can confound the estimates are those that are associated with both medications</w:t>
      </w:r>
      <w:r w:rsidR="00C77A18">
        <w:rPr>
          <w:rFonts w:ascii="Arial" w:hAnsi="Arial"/>
          <w:szCs w:val="24"/>
        </w:rPr>
        <w:t xml:space="preserve"> to treat AS</w:t>
      </w:r>
      <w:r w:rsidRPr="00F061AA">
        <w:rPr>
          <w:rFonts w:ascii="Arial" w:hAnsi="Arial"/>
          <w:szCs w:val="24"/>
        </w:rPr>
        <w:t xml:space="preserve"> and the outcomes of interest. </w:t>
      </w:r>
    </w:p>
    <w:p w:rsidR="00F061AA" w:rsidRPr="00F061AA" w:rsidRDefault="00F061AA" w:rsidP="00212685">
      <w:pPr>
        <w:suppressAutoHyphens/>
        <w:spacing w:before="120" w:after="120" w:line="480" w:lineRule="auto"/>
        <w:rPr>
          <w:rFonts w:ascii="Arial" w:eastAsia="Calibri" w:hAnsi="Arial"/>
          <w:szCs w:val="24"/>
        </w:rPr>
      </w:pPr>
    </w:p>
    <w:p w:rsidR="00F061AA" w:rsidRPr="003D6585" w:rsidRDefault="00F061AA" w:rsidP="00212685">
      <w:pPr>
        <w:pStyle w:val="C-Heading4"/>
        <w:spacing w:line="480" w:lineRule="auto"/>
        <w:rPr>
          <w:rFonts w:cs="Arial"/>
        </w:rPr>
      </w:pPr>
      <w:bookmarkStart w:id="208" w:name="_Toc402777486"/>
      <w:bookmarkStart w:id="209" w:name="_Toc481501060"/>
      <w:r w:rsidRPr="003D6585">
        <w:rPr>
          <w:rFonts w:cs="Arial"/>
        </w:rPr>
        <w:t>External Validity of Study Design</w:t>
      </w:r>
      <w:bookmarkEnd w:id="208"/>
      <w:bookmarkEnd w:id="209"/>
    </w:p>
    <w:p w:rsidR="00F061AA" w:rsidRDefault="00F061AA" w:rsidP="00212685">
      <w:pPr>
        <w:suppressAutoHyphens/>
        <w:spacing w:line="480" w:lineRule="auto"/>
        <w:rPr>
          <w:rFonts w:ascii="Arial" w:hAnsi="Arial"/>
          <w:color w:val="000000"/>
          <w:szCs w:val="24"/>
        </w:rPr>
      </w:pPr>
      <w:r w:rsidRPr="00F061AA">
        <w:rPr>
          <w:rFonts w:ascii="Arial" w:hAnsi="Arial"/>
          <w:color w:val="000000"/>
          <w:szCs w:val="24"/>
        </w:rPr>
        <w:t>While these data may be generalizable to the commercially insured population and Medicare population, they may not be representative of those whose primary insurance is through Medicaid. AS patients will be identified based on the presence of claims with diagnosis codes for AS</w:t>
      </w:r>
      <w:r w:rsidR="009737E9" w:rsidRPr="00F061AA">
        <w:rPr>
          <w:rFonts w:ascii="Arial" w:hAnsi="Arial"/>
          <w:color w:val="000000"/>
          <w:szCs w:val="24"/>
        </w:rPr>
        <w:t xml:space="preserve">. </w:t>
      </w:r>
      <w:r w:rsidRPr="00F061AA">
        <w:rPr>
          <w:rFonts w:ascii="Arial" w:hAnsi="Arial"/>
          <w:color w:val="000000"/>
          <w:szCs w:val="24"/>
        </w:rPr>
        <w:t xml:space="preserve">This may not reflect the actual AS population, especially if a </w:t>
      </w:r>
      <w:proofErr w:type="gramStart"/>
      <w:r w:rsidRPr="00F061AA">
        <w:rPr>
          <w:rFonts w:ascii="Arial" w:hAnsi="Arial"/>
          <w:color w:val="000000"/>
          <w:szCs w:val="24"/>
        </w:rPr>
        <w:t>patient’s</w:t>
      </w:r>
      <w:proofErr w:type="gramEnd"/>
      <w:r w:rsidRPr="00F061AA">
        <w:rPr>
          <w:rFonts w:ascii="Arial" w:hAnsi="Arial"/>
          <w:color w:val="000000"/>
          <w:szCs w:val="24"/>
        </w:rPr>
        <w:t xml:space="preserve"> AS is in remission during the study period.</w:t>
      </w:r>
    </w:p>
    <w:p w:rsidR="00FF66DD" w:rsidRPr="00F061AA" w:rsidRDefault="00FF66DD" w:rsidP="00212685">
      <w:pPr>
        <w:suppressAutoHyphens/>
        <w:spacing w:line="480" w:lineRule="auto"/>
        <w:rPr>
          <w:rFonts w:ascii="Arial" w:hAnsi="Arial"/>
          <w:color w:val="000000"/>
          <w:szCs w:val="24"/>
        </w:rPr>
      </w:pPr>
    </w:p>
    <w:p w:rsidR="00F061AA" w:rsidRPr="003D6585" w:rsidRDefault="00F061AA" w:rsidP="00212685">
      <w:pPr>
        <w:pStyle w:val="C-Heading4"/>
        <w:spacing w:line="480" w:lineRule="auto"/>
        <w:rPr>
          <w:rFonts w:cs="Arial"/>
        </w:rPr>
      </w:pPr>
      <w:bookmarkStart w:id="210" w:name="_Toc403123458"/>
      <w:bookmarkStart w:id="211" w:name="_Toc481501061"/>
      <w:r w:rsidRPr="003D6585">
        <w:rPr>
          <w:rFonts w:cs="Arial"/>
        </w:rPr>
        <w:t>Analysis Limitations</w:t>
      </w:r>
      <w:bookmarkEnd w:id="210"/>
      <w:bookmarkEnd w:id="211"/>
    </w:p>
    <w:p w:rsidR="00F061AA" w:rsidRDefault="00F061AA" w:rsidP="00212685">
      <w:pPr>
        <w:suppressAutoHyphens/>
        <w:spacing w:line="480" w:lineRule="auto"/>
        <w:rPr>
          <w:rFonts w:ascii="Arial" w:hAnsi="Arial"/>
          <w:color w:val="000000"/>
          <w:szCs w:val="24"/>
        </w:rPr>
      </w:pPr>
      <w:bookmarkStart w:id="212" w:name="_Toc403123459"/>
      <w:bookmarkStart w:id="213" w:name="_Toc331520530"/>
      <w:bookmarkEnd w:id="212"/>
      <w:bookmarkEnd w:id="213"/>
      <w:r w:rsidRPr="00F061AA">
        <w:rPr>
          <w:rFonts w:ascii="Arial" w:hAnsi="Arial"/>
          <w:color w:val="000000"/>
          <w:szCs w:val="24"/>
        </w:rPr>
        <w:t xml:space="preserve">Although robust, when not all of the assumptions of a Cox model </w:t>
      </w:r>
      <w:proofErr w:type="gramStart"/>
      <w:r w:rsidRPr="00F061AA">
        <w:rPr>
          <w:rFonts w:ascii="Arial" w:hAnsi="Arial"/>
          <w:color w:val="000000"/>
          <w:szCs w:val="24"/>
        </w:rPr>
        <w:t>are met</w:t>
      </w:r>
      <w:proofErr w:type="gramEnd"/>
      <w:r w:rsidRPr="00F061AA">
        <w:rPr>
          <w:rFonts w:ascii="Arial" w:hAnsi="Arial"/>
          <w:color w:val="000000"/>
          <w:szCs w:val="24"/>
        </w:rPr>
        <w:t>, it is possible that subsequent analyses and risk estimates will be biased</w:t>
      </w:r>
      <w:r w:rsidR="009737E9" w:rsidRPr="00F061AA">
        <w:rPr>
          <w:rFonts w:ascii="Arial" w:hAnsi="Arial"/>
          <w:color w:val="000000"/>
          <w:szCs w:val="24"/>
        </w:rPr>
        <w:t xml:space="preserve">. </w:t>
      </w:r>
      <w:r w:rsidRPr="00F061AA">
        <w:rPr>
          <w:rFonts w:ascii="Arial" w:hAnsi="Arial"/>
          <w:color w:val="000000"/>
          <w:szCs w:val="24"/>
        </w:rPr>
        <w:t>Assumptions regarding the time-independence of the hazard ratio may not be correct</w:t>
      </w:r>
      <w:r w:rsidR="00C7081E">
        <w:rPr>
          <w:rFonts w:ascii="Arial" w:hAnsi="Arial"/>
          <w:color w:val="000000"/>
          <w:szCs w:val="24"/>
        </w:rPr>
        <w:t xml:space="preserve">, and the proportional hazard assumption will be </w:t>
      </w:r>
      <w:r w:rsidR="00954EAB">
        <w:rPr>
          <w:rFonts w:ascii="Arial" w:hAnsi="Arial"/>
          <w:color w:val="000000"/>
          <w:szCs w:val="24"/>
        </w:rPr>
        <w:t>violated</w:t>
      </w:r>
      <w:r w:rsidR="00B80DA2">
        <w:rPr>
          <w:rFonts w:ascii="Arial" w:hAnsi="Arial"/>
          <w:color w:val="000000"/>
          <w:szCs w:val="24"/>
        </w:rPr>
        <w:t>,</w:t>
      </w:r>
      <w:r w:rsidR="009737E9" w:rsidRPr="00F061AA">
        <w:rPr>
          <w:rFonts w:ascii="Arial" w:hAnsi="Arial"/>
          <w:color w:val="000000"/>
          <w:szCs w:val="24"/>
        </w:rPr>
        <w:t xml:space="preserve"> </w:t>
      </w:r>
      <w:r w:rsidRPr="00F061AA">
        <w:rPr>
          <w:rFonts w:ascii="Arial" w:hAnsi="Arial"/>
          <w:color w:val="000000"/>
          <w:szCs w:val="24"/>
        </w:rPr>
        <w:t xml:space="preserve">It is </w:t>
      </w:r>
      <w:r w:rsidR="00C7081E">
        <w:rPr>
          <w:rFonts w:ascii="Arial" w:hAnsi="Arial"/>
          <w:color w:val="000000"/>
          <w:szCs w:val="24"/>
        </w:rPr>
        <w:t xml:space="preserve">possible </w:t>
      </w:r>
      <w:r w:rsidRPr="00F061AA">
        <w:rPr>
          <w:rFonts w:ascii="Arial" w:hAnsi="Arial"/>
          <w:color w:val="000000"/>
          <w:szCs w:val="24"/>
        </w:rPr>
        <w:t>that the impact of AS or confounders may vary over time</w:t>
      </w:r>
      <w:r w:rsidR="00574B25">
        <w:rPr>
          <w:rFonts w:ascii="Arial" w:hAnsi="Arial"/>
          <w:color w:val="000000"/>
          <w:szCs w:val="24"/>
        </w:rPr>
        <w:t>, and the proportional hazard assumption will be tested using the method of Ling, Wei and Ying</w:t>
      </w:r>
      <w:r w:rsidR="008D2E2E">
        <w:rPr>
          <w:rFonts w:ascii="Arial" w:hAnsi="Arial"/>
          <w:color w:val="000000"/>
          <w:szCs w:val="24"/>
        </w:rPr>
        <w:t xml:space="preserve"> (1993)</w:t>
      </w:r>
      <w:r w:rsidRPr="00F061AA">
        <w:rPr>
          <w:rFonts w:ascii="Arial" w:hAnsi="Arial"/>
          <w:color w:val="000000"/>
          <w:szCs w:val="24"/>
        </w:rPr>
        <w:t>. </w:t>
      </w:r>
      <w:r w:rsidR="00B80DA2">
        <w:rPr>
          <w:rFonts w:ascii="Arial" w:hAnsi="Arial"/>
          <w:color w:val="000000"/>
          <w:szCs w:val="24"/>
        </w:rPr>
        <w:t xml:space="preserve"> </w:t>
      </w:r>
      <w:r w:rsidR="00574B25">
        <w:rPr>
          <w:rFonts w:ascii="Arial" w:hAnsi="Arial"/>
          <w:color w:val="000000"/>
          <w:szCs w:val="24"/>
        </w:rPr>
        <w:t xml:space="preserve">If </w:t>
      </w:r>
      <w:r w:rsidR="003240B9">
        <w:rPr>
          <w:rFonts w:ascii="Arial" w:hAnsi="Arial"/>
          <w:color w:val="000000"/>
          <w:szCs w:val="24"/>
        </w:rPr>
        <w:t xml:space="preserve">the proportional hazard assumption </w:t>
      </w:r>
      <w:proofErr w:type="gramStart"/>
      <w:r w:rsidR="003240B9">
        <w:rPr>
          <w:rFonts w:ascii="Arial" w:hAnsi="Arial"/>
          <w:color w:val="000000"/>
          <w:szCs w:val="24"/>
        </w:rPr>
        <w:t>was violated</w:t>
      </w:r>
      <w:proofErr w:type="gramEnd"/>
      <w:r w:rsidR="00B80DA2">
        <w:rPr>
          <w:rFonts w:ascii="Arial" w:hAnsi="Arial"/>
          <w:color w:val="000000"/>
          <w:szCs w:val="24"/>
        </w:rPr>
        <w:t xml:space="preserve">, </w:t>
      </w:r>
      <w:r w:rsidR="00574B25">
        <w:rPr>
          <w:rFonts w:ascii="Arial" w:hAnsi="Arial"/>
          <w:color w:val="000000"/>
          <w:szCs w:val="24"/>
        </w:rPr>
        <w:t xml:space="preserve">a </w:t>
      </w:r>
      <w:r w:rsidR="00B80DA2">
        <w:rPr>
          <w:rFonts w:ascii="Arial" w:hAnsi="Arial"/>
          <w:color w:val="000000"/>
          <w:szCs w:val="24"/>
        </w:rPr>
        <w:t>piece-wise hazard ratio will be calculated</w:t>
      </w:r>
      <w:r w:rsidR="00B80DA2" w:rsidRPr="00F061AA">
        <w:rPr>
          <w:rFonts w:ascii="Arial" w:hAnsi="Arial"/>
          <w:color w:val="000000"/>
          <w:szCs w:val="24"/>
        </w:rPr>
        <w:t>.</w:t>
      </w:r>
    </w:p>
    <w:p w:rsidR="00FF66DD" w:rsidRPr="00F061AA" w:rsidRDefault="00FF66DD" w:rsidP="00212685">
      <w:pPr>
        <w:suppressAutoHyphens/>
        <w:spacing w:line="480" w:lineRule="auto"/>
        <w:rPr>
          <w:rFonts w:ascii="Arial" w:hAnsi="Arial"/>
          <w:color w:val="000000"/>
          <w:szCs w:val="24"/>
        </w:rPr>
      </w:pPr>
    </w:p>
    <w:p w:rsidR="009235C8" w:rsidRPr="003D6585" w:rsidRDefault="009235C8" w:rsidP="00212685">
      <w:pPr>
        <w:pStyle w:val="C-InstructionText"/>
        <w:spacing w:line="480" w:lineRule="auto"/>
        <w:rPr>
          <w:rFonts w:ascii="Arial" w:hAnsi="Arial" w:cs="Arial"/>
        </w:rPr>
      </w:pPr>
      <w:r w:rsidRPr="003D6585">
        <w:rPr>
          <w:rFonts w:ascii="Arial" w:hAnsi="Arial" w:cs="Arial"/>
        </w:rPr>
        <w:t>State any strengths and limitations of the study design, data sources, and analytic methods, including issues relating to such as confounding, bias (selection bias and information bias), and generalizability. The likely success of efforts taken to reduce errors should be discussed.</w:t>
      </w:r>
    </w:p>
    <w:p w:rsidR="009235C8" w:rsidRPr="003D6585" w:rsidRDefault="009235C8" w:rsidP="00212685">
      <w:pPr>
        <w:pStyle w:val="C-InstructionText"/>
        <w:numPr>
          <w:ilvl w:val="0"/>
          <w:numId w:val="32"/>
        </w:numPr>
        <w:spacing w:line="480" w:lineRule="auto"/>
        <w:rPr>
          <w:rFonts w:ascii="Arial" w:hAnsi="Arial" w:cs="Arial"/>
        </w:rPr>
      </w:pPr>
      <w:r w:rsidRPr="003D6585">
        <w:rPr>
          <w:rFonts w:ascii="Arial" w:hAnsi="Arial" w:cs="Arial"/>
        </w:rPr>
        <w:t>Strengths, such as how to handle biases either at design level or analytical level</w:t>
      </w:r>
    </w:p>
    <w:p w:rsidR="009235C8" w:rsidRPr="003D6585" w:rsidRDefault="009235C8" w:rsidP="00212685">
      <w:pPr>
        <w:pStyle w:val="C-InstructionText"/>
        <w:numPr>
          <w:ilvl w:val="0"/>
          <w:numId w:val="32"/>
        </w:numPr>
        <w:spacing w:line="480" w:lineRule="auto"/>
        <w:rPr>
          <w:rFonts w:ascii="Arial" w:hAnsi="Arial" w:cs="Arial"/>
        </w:rPr>
      </w:pPr>
      <w:r w:rsidRPr="003D6585">
        <w:rPr>
          <w:rFonts w:ascii="Arial" w:hAnsi="Arial" w:cs="Arial"/>
        </w:rPr>
        <w:t>Limitations, such as nature of database, misclassification, confounding issues, selection bias, generalizability etc.</w:t>
      </w:r>
    </w:p>
    <w:p w:rsidR="009235C8" w:rsidRPr="003D6585" w:rsidRDefault="009235C8" w:rsidP="00212685">
      <w:pPr>
        <w:pStyle w:val="C-InstructionText"/>
        <w:spacing w:line="480" w:lineRule="auto"/>
        <w:rPr>
          <w:rFonts w:ascii="Arial" w:hAnsi="Arial" w:cs="Arial"/>
        </w:rPr>
      </w:pPr>
      <w:r w:rsidRPr="003D6585">
        <w:rPr>
          <w:rFonts w:ascii="Arial" w:hAnsi="Arial" w:cs="Arial"/>
        </w:rPr>
        <w:t>Discuss also the study feasibility (e.g. sample size, anticipated exposure, duration of follow-up in a cohort study, patient data availability).</w:t>
      </w:r>
    </w:p>
    <w:p w:rsidR="009235C8" w:rsidRPr="003D6585" w:rsidRDefault="009235C8" w:rsidP="00212685">
      <w:pPr>
        <w:pStyle w:val="C-Heading1"/>
        <w:spacing w:line="480" w:lineRule="auto"/>
        <w:rPr>
          <w:rFonts w:cs="Arial"/>
        </w:rPr>
      </w:pPr>
      <w:bookmarkStart w:id="214" w:name="_Toc404258891"/>
      <w:bookmarkStart w:id="215" w:name="_Toc481501062"/>
      <w:r w:rsidRPr="003D6585">
        <w:rPr>
          <w:rFonts w:cs="Arial"/>
        </w:rPr>
        <w:t>Protection of human subjects</w:t>
      </w:r>
      <w:bookmarkEnd w:id="214"/>
      <w:bookmarkEnd w:id="215"/>
      <w:r w:rsidRPr="003D6585" w:rsidDel="00A367A5">
        <w:rPr>
          <w:rFonts w:cs="Arial"/>
        </w:rPr>
        <w:t xml:space="preserve"> </w:t>
      </w:r>
    </w:p>
    <w:p w:rsidR="009235C8" w:rsidRPr="003D6585" w:rsidRDefault="009235C8" w:rsidP="00212685">
      <w:pPr>
        <w:pStyle w:val="C-Heading2"/>
        <w:spacing w:line="480" w:lineRule="auto"/>
        <w:rPr>
          <w:rFonts w:cs="Arial"/>
        </w:rPr>
      </w:pPr>
      <w:bookmarkStart w:id="216" w:name="_Toc404258892"/>
      <w:bookmarkStart w:id="217" w:name="_Toc481501063"/>
      <w:r w:rsidRPr="003D6585">
        <w:rPr>
          <w:rFonts w:cs="Arial"/>
        </w:rPr>
        <w:t>Patient consent for data usage and processing</w:t>
      </w:r>
      <w:bookmarkEnd w:id="216"/>
      <w:bookmarkEnd w:id="217"/>
      <w:r w:rsidRPr="003D6585">
        <w:rPr>
          <w:rFonts w:cs="Arial"/>
        </w:rPr>
        <w:t xml:space="preserve"> </w:t>
      </w:r>
    </w:p>
    <w:p w:rsidR="00227222" w:rsidRDefault="00227222" w:rsidP="00212685">
      <w:pPr>
        <w:pStyle w:val="C-BodyText"/>
        <w:spacing w:line="480" w:lineRule="auto"/>
        <w:rPr>
          <w:rFonts w:ascii="Arial" w:hAnsi="Arial" w:cs="Arial"/>
        </w:rPr>
      </w:pPr>
      <w:r w:rsidRPr="003D6585">
        <w:rPr>
          <w:rFonts w:ascii="Arial" w:hAnsi="Arial" w:cs="Arial"/>
        </w:rPr>
        <w:t xml:space="preserve">As all of the data is already collected for the primary purpose of billing and administrative functions, no explicit patient consent </w:t>
      </w:r>
      <w:r w:rsidR="00954EAB">
        <w:rPr>
          <w:rFonts w:ascii="Arial" w:hAnsi="Arial" w:cs="Arial"/>
        </w:rPr>
        <w:t>is</w:t>
      </w:r>
      <w:r w:rsidR="00954EAB" w:rsidRPr="003D6585">
        <w:rPr>
          <w:rFonts w:ascii="Arial" w:hAnsi="Arial" w:cs="Arial"/>
        </w:rPr>
        <w:t xml:space="preserve"> </w:t>
      </w:r>
      <w:r w:rsidRPr="003D6585">
        <w:rPr>
          <w:rFonts w:ascii="Arial" w:hAnsi="Arial" w:cs="Arial"/>
        </w:rPr>
        <w:t xml:space="preserve">required. </w:t>
      </w:r>
    </w:p>
    <w:p w:rsidR="00FF66DD" w:rsidRPr="003D6585" w:rsidRDefault="00FF66DD" w:rsidP="00212685">
      <w:pPr>
        <w:pStyle w:val="C-BodyText"/>
        <w:spacing w:line="480" w:lineRule="auto"/>
        <w:rPr>
          <w:rFonts w:ascii="Arial" w:hAnsi="Arial" w:cs="Arial"/>
        </w:rPr>
      </w:pPr>
    </w:p>
    <w:p w:rsidR="009235C8" w:rsidRPr="003D6585" w:rsidRDefault="009235C8" w:rsidP="00212685">
      <w:pPr>
        <w:pStyle w:val="C-Heading3"/>
        <w:spacing w:line="480" w:lineRule="auto"/>
        <w:rPr>
          <w:rFonts w:cs="Arial"/>
        </w:rPr>
      </w:pPr>
      <w:bookmarkStart w:id="218" w:name="_Toc404258894"/>
      <w:bookmarkStart w:id="219" w:name="_Toc481501064"/>
      <w:r w:rsidRPr="003D6585">
        <w:rPr>
          <w:rFonts w:cs="Arial"/>
        </w:rPr>
        <w:t>Non-Identifiable patient data</w:t>
      </w:r>
      <w:bookmarkEnd w:id="218"/>
      <w:bookmarkEnd w:id="219"/>
      <w:r w:rsidRPr="003D6585">
        <w:rPr>
          <w:rFonts w:cs="Arial"/>
        </w:rPr>
        <w:t xml:space="preserve"> </w:t>
      </w:r>
    </w:p>
    <w:p w:rsidR="00227222" w:rsidRPr="000B444A" w:rsidRDefault="00C362A2" w:rsidP="00212685">
      <w:pPr>
        <w:pStyle w:val="C-InstructionText"/>
        <w:spacing w:line="480" w:lineRule="auto"/>
        <w:rPr>
          <w:rFonts w:ascii="Arial" w:hAnsi="Arial" w:cs="Arial"/>
          <w:i w:val="0"/>
          <w:vanish w:val="0"/>
          <w:color w:val="auto"/>
        </w:rPr>
      </w:pPr>
      <w:r w:rsidRPr="000B444A">
        <w:rPr>
          <w:rFonts w:ascii="Arial" w:hAnsi="Arial" w:cs="Arial"/>
          <w:i w:val="0"/>
          <w:vanish w:val="0"/>
          <w:color w:val="auto"/>
        </w:rPr>
        <w:t xml:space="preserve">The </w:t>
      </w:r>
      <w:proofErr w:type="spellStart"/>
      <w:r w:rsidRPr="000B444A">
        <w:rPr>
          <w:rFonts w:ascii="Arial" w:hAnsi="Arial" w:cs="Arial"/>
          <w:i w:val="0"/>
          <w:vanish w:val="0"/>
          <w:color w:val="auto"/>
        </w:rPr>
        <w:t>Marketscan</w:t>
      </w:r>
      <w:proofErr w:type="spellEnd"/>
      <w:r w:rsidRPr="000B444A">
        <w:rPr>
          <w:rFonts w:ascii="Arial" w:hAnsi="Arial" w:cs="Arial"/>
          <w:i w:val="0"/>
          <w:vanish w:val="0"/>
          <w:color w:val="auto"/>
        </w:rPr>
        <w:t xml:space="preserve"> and MPCD databases are Health Insurance Portability and Accountability Act (HIPAA) compliant, and all patient data </w:t>
      </w:r>
      <w:proofErr w:type="gramStart"/>
      <w:r w:rsidR="00954EAB">
        <w:rPr>
          <w:rFonts w:ascii="Arial" w:hAnsi="Arial" w:cs="Arial"/>
          <w:i w:val="0"/>
          <w:vanish w:val="0"/>
          <w:color w:val="auto"/>
        </w:rPr>
        <w:t>were</w:t>
      </w:r>
      <w:r w:rsidRPr="000B444A">
        <w:rPr>
          <w:rFonts w:ascii="Arial" w:hAnsi="Arial" w:cs="Arial"/>
          <w:i w:val="0"/>
          <w:vanish w:val="0"/>
          <w:color w:val="auto"/>
        </w:rPr>
        <w:t xml:space="preserve"> de-identified</w:t>
      </w:r>
      <w:proofErr w:type="gramEnd"/>
      <w:r w:rsidRPr="000B444A">
        <w:rPr>
          <w:rFonts w:ascii="Arial" w:hAnsi="Arial" w:cs="Arial"/>
          <w:i w:val="0"/>
          <w:vanish w:val="0"/>
          <w:color w:val="auto"/>
        </w:rPr>
        <w:t xml:space="preserve">. The Medicare data </w:t>
      </w:r>
      <w:proofErr w:type="gramStart"/>
      <w:r w:rsidR="00954EAB">
        <w:rPr>
          <w:rFonts w:ascii="Arial" w:hAnsi="Arial" w:cs="Arial"/>
          <w:i w:val="0"/>
          <w:vanish w:val="0"/>
          <w:color w:val="auto"/>
        </w:rPr>
        <w:t>are</w:t>
      </w:r>
      <w:r w:rsidRPr="000B444A">
        <w:rPr>
          <w:rFonts w:ascii="Arial" w:hAnsi="Arial" w:cs="Arial"/>
          <w:i w:val="0"/>
          <w:vanish w:val="0"/>
          <w:color w:val="auto"/>
        </w:rPr>
        <w:t xml:space="preserve"> considered</w:t>
      </w:r>
      <w:proofErr w:type="gramEnd"/>
      <w:r w:rsidRPr="000B444A">
        <w:rPr>
          <w:rFonts w:ascii="Arial" w:hAnsi="Arial" w:cs="Arial"/>
          <w:i w:val="0"/>
          <w:vanish w:val="0"/>
          <w:color w:val="auto"/>
        </w:rPr>
        <w:t xml:space="preserve"> research-identifiable and </w:t>
      </w:r>
      <w:r w:rsidR="00954EAB">
        <w:rPr>
          <w:rFonts w:ascii="Arial" w:hAnsi="Arial" w:cs="Arial"/>
          <w:i w:val="0"/>
          <w:vanish w:val="0"/>
          <w:color w:val="auto"/>
        </w:rPr>
        <w:t>are</w:t>
      </w:r>
      <w:r w:rsidRPr="000B444A">
        <w:rPr>
          <w:rFonts w:ascii="Arial" w:hAnsi="Arial" w:cs="Arial"/>
          <w:i w:val="0"/>
          <w:vanish w:val="0"/>
          <w:color w:val="auto"/>
        </w:rPr>
        <w:t xml:space="preserve"> governed by a Data Use Agreement (DUA) by CMS. </w:t>
      </w:r>
    </w:p>
    <w:p w:rsidR="009235C8" w:rsidRPr="003D6585" w:rsidRDefault="009235C8" w:rsidP="00212685">
      <w:pPr>
        <w:pStyle w:val="C-InstructionText"/>
        <w:spacing w:line="480" w:lineRule="auto"/>
        <w:rPr>
          <w:rFonts w:ascii="Arial" w:hAnsi="Arial" w:cs="Arial"/>
          <w:i w:val="0"/>
          <w:vanish w:val="0"/>
          <w:color w:val="auto"/>
          <w:sz w:val="22"/>
          <w:szCs w:val="22"/>
        </w:rPr>
      </w:pP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In general obtaining patient informed consent for data usage and processing is dependent on the applicable local laws and regulations, and must be confirmed by the competent IRB/IEC and UCB legal prior to study start. It may occur that some country legislation do require to obtain informed consent for data usage and processing also for non-identifiable data use. If so, a text describing that country specific requirement should be included here. </w:t>
      </w:r>
    </w:p>
    <w:p w:rsidR="009235C8" w:rsidRPr="003D6585" w:rsidRDefault="009235C8" w:rsidP="00212685">
      <w:pPr>
        <w:pStyle w:val="C-Heading3"/>
        <w:spacing w:line="480" w:lineRule="auto"/>
        <w:rPr>
          <w:rFonts w:cs="Arial"/>
        </w:rPr>
      </w:pPr>
      <w:bookmarkStart w:id="220" w:name="_Toc404258895"/>
      <w:bookmarkStart w:id="221" w:name="_Toc481501065"/>
      <w:r w:rsidRPr="003D6585">
        <w:rPr>
          <w:rFonts w:cs="Arial"/>
        </w:rPr>
        <w:t>Patient identification</w:t>
      </w:r>
      <w:bookmarkEnd w:id="220"/>
      <w:bookmarkEnd w:id="221"/>
      <w:r w:rsidRPr="003D6585">
        <w:rPr>
          <w:rFonts w:cs="Arial"/>
        </w:rPr>
        <w:t xml:space="preserve"> </w:t>
      </w:r>
    </w:p>
    <w:p w:rsidR="009235C8" w:rsidRPr="000B444A" w:rsidRDefault="00C362A2" w:rsidP="00212685">
      <w:pPr>
        <w:pStyle w:val="C-BodyText"/>
        <w:spacing w:after="600" w:line="480" w:lineRule="auto"/>
        <w:rPr>
          <w:rFonts w:ascii="Arial" w:hAnsi="Arial" w:cs="Arial"/>
          <w:color w:val="000000"/>
          <w:szCs w:val="24"/>
        </w:rPr>
      </w:pPr>
      <w:r w:rsidRPr="000B444A">
        <w:rPr>
          <w:rFonts w:ascii="Arial" w:hAnsi="Arial" w:cs="Arial"/>
          <w:color w:val="000000"/>
          <w:szCs w:val="24"/>
        </w:rPr>
        <w:t>Individual patients should not be identifiable in any database used for this project.</w:t>
      </w:r>
    </w:p>
    <w:p w:rsidR="009235C8" w:rsidRPr="003D6585" w:rsidRDefault="009235C8" w:rsidP="00212685">
      <w:pPr>
        <w:pStyle w:val="C-Heading1"/>
        <w:spacing w:line="480" w:lineRule="auto"/>
        <w:rPr>
          <w:rFonts w:cs="Arial"/>
          <w:lang w:val="en-GB"/>
        </w:rPr>
      </w:pPr>
      <w:bookmarkStart w:id="222" w:name="_Toc404258903"/>
      <w:bookmarkStart w:id="223" w:name="_Toc481501066"/>
      <w:r w:rsidRPr="003D6585">
        <w:rPr>
          <w:rFonts w:cs="Arial"/>
        </w:rPr>
        <w:t>Termination of the study</w:t>
      </w:r>
      <w:bookmarkEnd w:id="222"/>
      <w:bookmarkEnd w:id="223"/>
      <w:r w:rsidRPr="003D6585">
        <w:rPr>
          <w:rFonts w:cs="Arial"/>
        </w:rPr>
        <w:t xml:space="preserve"> </w:t>
      </w:r>
    </w:p>
    <w:p w:rsidR="00227222" w:rsidRPr="003D6585" w:rsidRDefault="00227222" w:rsidP="00212685">
      <w:pPr>
        <w:pStyle w:val="C-BodyText"/>
        <w:spacing w:line="480" w:lineRule="auto"/>
        <w:rPr>
          <w:rFonts w:ascii="Arial" w:hAnsi="Arial" w:cs="Arial"/>
          <w:color w:val="000000"/>
          <w:sz w:val="22"/>
          <w:szCs w:val="22"/>
        </w:rPr>
      </w:pPr>
    </w:p>
    <w:p w:rsidR="00227222" w:rsidRPr="003D6585" w:rsidRDefault="00227222" w:rsidP="00212685">
      <w:pPr>
        <w:pStyle w:val="C-BodyText"/>
        <w:spacing w:line="480" w:lineRule="auto"/>
        <w:rPr>
          <w:rFonts w:ascii="Arial" w:hAnsi="Arial" w:cs="Arial"/>
          <w:b/>
          <w:color w:val="000000"/>
          <w:sz w:val="22"/>
          <w:szCs w:val="22"/>
        </w:rPr>
      </w:pPr>
      <w:r w:rsidRPr="003D6585">
        <w:rPr>
          <w:rFonts w:ascii="Arial" w:hAnsi="Arial" w:cs="Arial"/>
          <w:b/>
          <w:color w:val="000000"/>
          <w:sz w:val="22"/>
          <w:szCs w:val="22"/>
        </w:rPr>
        <w:t>N/A</w:t>
      </w:r>
    </w:p>
    <w:p w:rsidR="009235C8" w:rsidRPr="003D6585" w:rsidRDefault="009235C8" w:rsidP="00212685">
      <w:pPr>
        <w:pStyle w:val="C-BodyText"/>
        <w:spacing w:line="480" w:lineRule="auto"/>
        <w:rPr>
          <w:rFonts w:ascii="Arial" w:hAnsi="Arial" w:cs="Arial"/>
          <w:color w:val="000000"/>
          <w:sz w:val="22"/>
          <w:szCs w:val="22"/>
        </w:rPr>
      </w:pPr>
    </w:p>
    <w:p w:rsidR="009235C8" w:rsidRPr="003D6585" w:rsidRDefault="009235C8" w:rsidP="00212685">
      <w:pPr>
        <w:pStyle w:val="C-Heading1"/>
        <w:spacing w:line="480" w:lineRule="auto"/>
        <w:rPr>
          <w:rFonts w:cs="Arial"/>
        </w:rPr>
      </w:pPr>
      <w:bookmarkStart w:id="224" w:name="_Toc404258904"/>
      <w:bookmarkStart w:id="225" w:name="_Toc481501067"/>
      <w:r w:rsidRPr="003D6585">
        <w:rPr>
          <w:rFonts w:cs="Arial"/>
        </w:rPr>
        <w:t>Good Pharmacoepidemiology Practices</w:t>
      </w:r>
      <w:bookmarkEnd w:id="224"/>
      <w:bookmarkEnd w:id="225"/>
      <w:r w:rsidRPr="003D6585">
        <w:rPr>
          <w:rFonts w:cs="Arial"/>
        </w:rPr>
        <w:t xml:space="preserve"> </w:t>
      </w:r>
    </w:p>
    <w:p w:rsidR="009235C8" w:rsidRPr="003D6585" w:rsidRDefault="009235C8" w:rsidP="00212685">
      <w:pPr>
        <w:pStyle w:val="C-InstructionText"/>
        <w:spacing w:line="480" w:lineRule="auto"/>
        <w:rPr>
          <w:rFonts w:ascii="Arial" w:hAnsi="Arial" w:cs="Arial"/>
        </w:rPr>
      </w:pPr>
      <w:r w:rsidRPr="003D6585">
        <w:rPr>
          <w:rFonts w:ascii="Arial" w:hAnsi="Arial" w:cs="Arial"/>
        </w:rPr>
        <w:t xml:space="preserve">The following text should be included. Reference date(s) should be adapted to amended GPP practices, if applicable. </w:t>
      </w:r>
    </w:p>
    <w:p w:rsidR="009235C8" w:rsidRPr="003D6585" w:rsidRDefault="009235C8" w:rsidP="00212685">
      <w:pPr>
        <w:pStyle w:val="C-BodyText"/>
        <w:spacing w:line="480" w:lineRule="auto"/>
        <w:rPr>
          <w:rFonts w:ascii="Arial" w:hAnsi="Arial" w:cs="Arial"/>
        </w:rPr>
      </w:pPr>
      <w:r w:rsidRPr="003D6585">
        <w:rPr>
          <w:rFonts w:ascii="Arial" w:hAnsi="Arial" w:cs="Arial"/>
        </w:rPr>
        <w:t>This database study follows the Guidelines for Good Epidemiologic Practice (GEP) practices laid out in 2005 FDA GPP and the 2008 International Society of Pharmacoepidemiology (ISPE) GPP.</w:t>
      </w:r>
    </w:p>
    <w:p w:rsidR="009235C8" w:rsidRPr="009737E9" w:rsidRDefault="009235C8" w:rsidP="00212685">
      <w:pPr>
        <w:pStyle w:val="C-Heading1"/>
        <w:spacing w:line="480" w:lineRule="auto"/>
        <w:rPr>
          <w:rFonts w:cs="Arial"/>
        </w:rPr>
      </w:pPr>
      <w:bookmarkStart w:id="226" w:name="_Toc404258905"/>
      <w:bookmarkStart w:id="227" w:name="_Toc481501068"/>
      <w:r w:rsidRPr="003D6585">
        <w:rPr>
          <w:rFonts w:cs="Arial"/>
        </w:rPr>
        <w:t>Audit and inspection</w:t>
      </w:r>
      <w:bookmarkEnd w:id="226"/>
      <w:bookmarkEnd w:id="227"/>
      <w:r w:rsidRPr="00212685">
        <w:rPr>
          <w:rFonts w:cs="Arial"/>
          <w:i/>
          <w:vanish/>
          <w:color w:val="008080"/>
          <w:szCs w:val="24"/>
        </w:rPr>
        <w:t>The following text should be included:</w:t>
      </w:r>
    </w:p>
    <w:p w:rsidR="009235C8" w:rsidRPr="000B444A" w:rsidRDefault="00C362A2" w:rsidP="00212685">
      <w:pPr>
        <w:pStyle w:val="C-BodyText"/>
        <w:spacing w:after="600" w:line="480" w:lineRule="auto"/>
        <w:rPr>
          <w:rFonts w:ascii="Arial" w:hAnsi="Arial" w:cs="Arial"/>
          <w:color w:val="000000"/>
          <w:szCs w:val="24"/>
        </w:rPr>
      </w:pPr>
      <w:r w:rsidRPr="000B444A">
        <w:rPr>
          <w:rFonts w:ascii="Arial" w:hAnsi="Arial" w:cs="Arial"/>
          <w:color w:val="000000"/>
          <w:szCs w:val="24"/>
        </w:rPr>
        <w:t xml:space="preserve">The study owner will permit audits mandated by UCB and by </w:t>
      </w:r>
      <w:r w:rsidR="00573890">
        <w:rPr>
          <w:rFonts w:ascii="Arial" w:hAnsi="Arial" w:cs="Arial"/>
          <w:color w:val="000000"/>
          <w:szCs w:val="24"/>
        </w:rPr>
        <w:t xml:space="preserve">the </w:t>
      </w:r>
      <w:r w:rsidRPr="000B444A">
        <w:rPr>
          <w:rFonts w:ascii="Arial" w:hAnsi="Arial" w:cs="Arial"/>
          <w:color w:val="000000"/>
          <w:szCs w:val="24"/>
        </w:rPr>
        <w:t>database owner after reasonable notice.</w:t>
      </w:r>
    </w:p>
    <w:p w:rsidR="009235C8" w:rsidRPr="003D6585" w:rsidRDefault="009235C8" w:rsidP="00212685">
      <w:pPr>
        <w:pStyle w:val="C-Heading1"/>
        <w:spacing w:line="480" w:lineRule="auto"/>
        <w:rPr>
          <w:rFonts w:cs="Arial"/>
        </w:rPr>
      </w:pPr>
      <w:bookmarkStart w:id="228" w:name="_Toc404258906"/>
      <w:bookmarkStart w:id="229" w:name="_Toc481501069"/>
      <w:r w:rsidRPr="003D6585">
        <w:rPr>
          <w:rFonts w:cs="Arial"/>
        </w:rPr>
        <w:t>Ethics and regulatory REQUIREMENTS</w:t>
      </w:r>
      <w:bookmarkEnd w:id="228"/>
      <w:bookmarkEnd w:id="229"/>
    </w:p>
    <w:p w:rsidR="009235C8" w:rsidRPr="003D6585" w:rsidRDefault="009235C8" w:rsidP="00212685">
      <w:pPr>
        <w:pStyle w:val="C-Heading2"/>
        <w:spacing w:line="480" w:lineRule="auto"/>
        <w:rPr>
          <w:rFonts w:cs="Arial"/>
        </w:rPr>
      </w:pPr>
      <w:bookmarkStart w:id="230" w:name="_Toc404258907"/>
      <w:bookmarkStart w:id="231" w:name="_Toc481501070"/>
      <w:r w:rsidRPr="003D6585">
        <w:rPr>
          <w:rFonts w:cs="Arial"/>
        </w:rPr>
        <w:t>Institutional Review Boards and Independent Ethics Committees</w:t>
      </w:r>
      <w:bookmarkEnd w:id="230"/>
      <w:bookmarkEnd w:id="231"/>
    </w:p>
    <w:p w:rsidR="009235C8" w:rsidRPr="003D6585" w:rsidRDefault="00227222" w:rsidP="00212685">
      <w:pPr>
        <w:pStyle w:val="C-BodyText"/>
        <w:spacing w:line="480" w:lineRule="auto"/>
        <w:rPr>
          <w:rFonts w:ascii="Arial" w:hAnsi="Arial" w:cs="Arial"/>
        </w:rPr>
      </w:pPr>
      <w:r w:rsidRPr="003D6585">
        <w:rPr>
          <w:rFonts w:ascii="Arial" w:hAnsi="Arial" w:cs="Arial"/>
        </w:rPr>
        <w:t xml:space="preserve">Use of the data and the analysis </w:t>
      </w:r>
      <w:proofErr w:type="gramStart"/>
      <w:r w:rsidR="00954EAB">
        <w:rPr>
          <w:rFonts w:ascii="Arial" w:hAnsi="Arial" w:cs="Arial"/>
        </w:rPr>
        <w:t>are</w:t>
      </w:r>
      <w:r w:rsidRPr="003D6585">
        <w:rPr>
          <w:rFonts w:ascii="Arial" w:hAnsi="Arial" w:cs="Arial"/>
        </w:rPr>
        <w:t xml:space="preserve"> governed</w:t>
      </w:r>
      <w:proofErr w:type="gramEnd"/>
      <w:r w:rsidRPr="003D6585">
        <w:rPr>
          <w:rFonts w:ascii="Arial" w:hAnsi="Arial" w:cs="Arial"/>
        </w:rPr>
        <w:t xml:space="preserve"> by IRB approval at each participating university.</w:t>
      </w:r>
    </w:p>
    <w:p w:rsidR="00227222" w:rsidRPr="003D6585" w:rsidRDefault="00227222" w:rsidP="00212685">
      <w:pPr>
        <w:pStyle w:val="C-Heading1"/>
        <w:numPr>
          <w:ilvl w:val="0"/>
          <w:numId w:val="0"/>
        </w:numPr>
        <w:spacing w:line="480" w:lineRule="auto"/>
        <w:ind w:left="1440"/>
        <w:rPr>
          <w:rFonts w:cs="Arial"/>
        </w:rPr>
      </w:pPr>
    </w:p>
    <w:p w:rsidR="009235C8" w:rsidRPr="003D6585" w:rsidRDefault="00227222" w:rsidP="00212685">
      <w:pPr>
        <w:pStyle w:val="C-Heading1"/>
        <w:spacing w:line="480" w:lineRule="auto"/>
        <w:rPr>
          <w:rFonts w:cs="Arial"/>
        </w:rPr>
      </w:pPr>
      <w:bookmarkStart w:id="232" w:name="_Toc481501071"/>
      <w:r w:rsidRPr="003D6585">
        <w:rPr>
          <w:rFonts w:cs="Arial"/>
        </w:rPr>
        <w:t>Listing of appendix tables provided as separate resources</w:t>
      </w:r>
      <w:bookmarkEnd w:id="232"/>
    </w:p>
    <w:p w:rsidR="00227222" w:rsidRPr="003D6585" w:rsidRDefault="00227222" w:rsidP="00212685">
      <w:pPr>
        <w:spacing w:line="480" w:lineRule="auto"/>
        <w:rPr>
          <w:rFonts w:ascii="Arial" w:hAnsi="Arial"/>
        </w:rPr>
      </w:pPr>
    </w:p>
    <w:p w:rsidR="00607211" w:rsidRDefault="00095012" w:rsidP="00212685">
      <w:pPr>
        <w:spacing w:line="480" w:lineRule="auto"/>
        <w:rPr>
          <w:rFonts w:ascii="Arial" w:hAnsi="Arial"/>
        </w:rPr>
      </w:pPr>
      <w:r>
        <w:rPr>
          <w:rFonts w:ascii="Arial" w:hAnsi="Arial"/>
          <w:b/>
          <w:i/>
        </w:rPr>
        <w:t>Outcome Codebook</w:t>
      </w:r>
      <w:r w:rsidR="00227222" w:rsidRPr="003D6585">
        <w:rPr>
          <w:rFonts w:ascii="Arial" w:hAnsi="Arial"/>
          <w:b/>
          <w:i/>
        </w:rPr>
        <w:t>:</w:t>
      </w:r>
      <w:r w:rsidR="00227222" w:rsidRPr="003D6585">
        <w:rPr>
          <w:rFonts w:ascii="Arial" w:hAnsi="Arial"/>
        </w:rPr>
        <w:t xml:space="preserve"> ICD9 </w:t>
      </w:r>
      <w:r w:rsidR="00EF3CC8">
        <w:rPr>
          <w:rFonts w:ascii="Arial" w:hAnsi="Arial"/>
        </w:rPr>
        <w:t xml:space="preserve">&amp; HCPCS codes &amp; </w:t>
      </w:r>
      <w:r w:rsidR="00D85494">
        <w:rPr>
          <w:rFonts w:ascii="Arial" w:hAnsi="Arial"/>
        </w:rPr>
        <w:t xml:space="preserve">algorithms </w:t>
      </w:r>
      <w:r w:rsidR="00227222" w:rsidRPr="003D6585">
        <w:rPr>
          <w:rFonts w:ascii="Arial" w:hAnsi="Arial"/>
        </w:rPr>
        <w:t xml:space="preserve">for </w:t>
      </w:r>
      <w:r w:rsidR="009B4708" w:rsidRPr="003D6585">
        <w:rPr>
          <w:rFonts w:ascii="Arial" w:hAnsi="Arial"/>
        </w:rPr>
        <w:t>disease</w:t>
      </w:r>
      <w:r w:rsidR="00D85494">
        <w:rPr>
          <w:rFonts w:ascii="Arial" w:hAnsi="Arial"/>
        </w:rPr>
        <w:t>s</w:t>
      </w:r>
      <w:r w:rsidR="009B4708" w:rsidRPr="003D6585">
        <w:rPr>
          <w:rFonts w:ascii="Arial" w:hAnsi="Arial"/>
        </w:rPr>
        <w:t xml:space="preserve">, </w:t>
      </w:r>
      <w:r w:rsidR="00EF1D9B">
        <w:rPr>
          <w:rFonts w:ascii="Arial" w:hAnsi="Arial"/>
        </w:rPr>
        <w:t xml:space="preserve">study </w:t>
      </w:r>
      <w:r w:rsidR="009B4708" w:rsidRPr="003D6585">
        <w:rPr>
          <w:rFonts w:ascii="Arial" w:hAnsi="Arial"/>
        </w:rPr>
        <w:t>outcome</w:t>
      </w:r>
      <w:r w:rsidR="00D85494">
        <w:rPr>
          <w:rFonts w:ascii="Arial" w:hAnsi="Arial"/>
        </w:rPr>
        <w:t>s</w:t>
      </w:r>
      <w:r w:rsidR="009737E9" w:rsidRPr="003D6585">
        <w:rPr>
          <w:rFonts w:ascii="Arial" w:hAnsi="Arial"/>
        </w:rPr>
        <w:t xml:space="preserve"> </w:t>
      </w:r>
      <w:r w:rsidR="009737E9">
        <w:rPr>
          <w:rFonts w:ascii="Arial" w:hAnsi="Arial"/>
        </w:rPr>
        <w:t>(cross-reference</w:t>
      </w:r>
      <w:r w:rsidR="00D85494">
        <w:rPr>
          <w:rFonts w:ascii="Arial" w:hAnsi="Arial"/>
        </w:rPr>
        <w:t xml:space="preserve"> with Table 2</w:t>
      </w:r>
      <w:r w:rsidR="009737E9">
        <w:rPr>
          <w:rFonts w:ascii="Arial" w:hAnsi="Arial"/>
        </w:rPr>
        <w:t>)</w:t>
      </w:r>
      <w:r w:rsidR="00EF3CC8">
        <w:rPr>
          <w:rFonts w:ascii="Arial" w:hAnsi="Arial"/>
        </w:rPr>
        <w:t>, see in Excel file “AS Project Cohort Outcome Codebook-20170409.xlsx”</w:t>
      </w:r>
      <w:r w:rsidR="00227222" w:rsidRPr="003D6585">
        <w:rPr>
          <w:rFonts w:ascii="Arial" w:hAnsi="Arial"/>
        </w:rPr>
        <w:br/>
      </w:r>
      <w:r w:rsidR="00D7053A">
        <w:rPr>
          <w:rFonts w:ascii="Arial" w:hAnsi="Arial"/>
          <w:b/>
          <w:i/>
        </w:rPr>
        <w:t>Covariate</w:t>
      </w:r>
      <w:r w:rsidR="00EF3CC8">
        <w:rPr>
          <w:rFonts w:ascii="Arial" w:hAnsi="Arial"/>
          <w:b/>
          <w:i/>
        </w:rPr>
        <w:t xml:space="preserve"> Listing</w:t>
      </w:r>
      <w:r w:rsidR="00607211" w:rsidRPr="003D6585">
        <w:rPr>
          <w:rFonts w:ascii="Arial" w:hAnsi="Arial"/>
          <w:b/>
          <w:i/>
        </w:rPr>
        <w:t>:</w:t>
      </w:r>
      <w:r w:rsidR="00607211" w:rsidRPr="003D6585">
        <w:rPr>
          <w:rFonts w:ascii="Arial" w:hAnsi="Arial"/>
        </w:rPr>
        <w:t xml:space="preserve"> ICD9 and HCPCS codes for </w:t>
      </w:r>
      <w:r w:rsidR="00D7053A">
        <w:rPr>
          <w:rFonts w:ascii="Arial" w:hAnsi="Arial"/>
        </w:rPr>
        <w:t>covariates</w:t>
      </w:r>
      <w:r w:rsidR="00EF3CC8" w:rsidRPr="003D6585">
        <w:rPr>
          <w:rFonts w:ascii="Arial" w:hAnsi="Arial"/>
        </w:rPr>
        <w:t xml:space="preserve"> </w:t>
      </w:r>
      <w:r w:rsidR="00607211" w:rsidRPr="003D6585">
        <w:rPr>
          <w:rFonts w:ascii="Arial" w:hAnsi="Arial"/>
        </w:rPr>
        <w:t>of interest</w:t>
      </w:r>
      <w:r w:rsidR="00607211">
        <w:rPr>
          <w:rFonts w:ascii="Arial" w:hAnsi="Arial"/>
        </w:rPr>
        <w:t xml:space="preserve"> (cross reference with Table 2)</w:t>
      </w:r>
      <w:r w:rsidR="00EF3CC8">
        <w:rPr>
          <w:rFonts w:ascii="Arial" w:hAnsi="Arial"/>
        </w:rPr>
        <w:t>, see in Excel file “AS Project Comorbidity Codebook-20170228.xlsx”</w:t>
      </w:r>
      <w:r w:rsidR="00CE6012">
        <w:rPr>
          <w:rFonts w:ascii="Arial" w:hAnsi="Arial"/>
        </w:rPr>
        <w:t xml:space="preserve"> &amp; Word file “</w:t>
      </w:r>
      <w:r w:rsidR="00CE6012" w:rsidRPr="00CE6012">
        <w:rPr>
          <w:rFonts w:ascii="Arial" w:hAnsi="Arial"/>
        </w:rPr>
        <w:t>ALGORITHMS TO ENHANCE SPECIFICITY OF FRACTURE IDENTIFICATION_ 100316</w:t>
      </w:r>
      <w:r w:rsidR="00CE6012">
        <w:rPr>
          <w:rFonts w:ascii="Arial" w:hAnsi="Arial"/>
        </w:rPr>
        <w:t>.docx”</w:t>
      </w:r>
    </w:p>
    <w:p w:rsidR="00930EF4" w:rsidRPr="003D6585" w:rsidRDefault="00095012" w:rsidP="00212685">
      <w:pPr>
        <w:spacing w:line="480" w:lineRule="auto"/>
        <w:rPr>
          <w:rFonts w:ascii="Arial" w:hAnsi="Arial"/>
        </w:rPr>
      </w:pPr>
      <w:r>
        <w:rPr>
          <w:rFonts w:ascii="Arial" w:hAnsi="Arial"/>
          <w:b/>
          <w:i/>
        </w:rPr>
        <w:t xml:space="preserve">DMARDS &amp; </w:t>
      </w:r>
      <w:proofErr w:type="gramStart"/>
      <w:r>
        <w:rPr>
          <w:rFonts w:ascii="Arial" w:hAnsi="Arial"/>
          <w:b/>
          <w:i/>
        </w:rPr>
        <w:t>Bio</w:t>
      </w:r>
      <w:r w:rsidR="00954EAB">
        <w:rPr>
          <w:rFonts w:ascii="Arial" w:hAnsi="Arial"/>
          <w:b/>
          <w:i/>
        </w:rPr>
        <w:t>logic</w:t>
      </w:r>
      <w:r>
        <w:rPr>
          <w:rFonts w:ascii="Arial" w:hAnsi="Arial"/>
          <w:b/>
          <w:i/>
        </w:rPr>
        <w:t>s,</w:t>
      </w:r>
      <w:proofErr w:type="gramEnd"/>
      <w:r>
        <w:rPr>
          <w:rFonts w:ascii="Arial" w:hAnsi="Arial"/>
          <w:b/>
          <w:i/>
        </w:rPr>
        <w:t xml:space="preserve"> and Oral NSAIDs</w:t>
      </w:r>
      <w:r w:rsidR="00227222" w:rsidRPr="003D6585">
        <w:rPr>
          <w:rFonts w:ascii="Arial" w:hAnsi="Arial"/>
          <w:b/>
          <w:i/>
        </w:rPr>
        <w:t>:</w:t>
      </w:r>
      <w:r w:rsidR="00227222" w:rsidRPr="003D6585">
        <w:rPr>
          <w:rFonts w:ascii="Arial" w:hAnsi="Arial"/>
        </w:rPr>
        <w:t xml:space="preserve"> NDC codes for medications of interest</w:t>
      </w:r>
      <w:r w:rsidR="00D85494">
        <w:rPr>
          <w:rFonts w:ascii="Arial" w:hAnsi="Arial"/>
        </w:rPr>
        <w:t xml:space="preserve"> (</w:t>
      </w:r>
      <w:r w:rsidR="009737E9">
        <w:rPr>
          <w:rFonts w:ascii="Arial" w:hAnsi="Arial"/>
        </w:rPr>
        <w:t>cross-reference</w:t>
      </w:r>
      <w:r w:rsidR="00D85494">
        <w:rPr>
          <w:rFonts w:ascii="Arial" w:hAnsi="Arial"/>
        </w:rPr>
        <w:t xml:space="preserve"> with Table 1)</w:t>
      </w:r>
      <w:r w:rsidR="00EF3CC8">
        <w:rPr>
          <w:rFonts w:ascii="Arial" w:hAnsi="Arial"/>
        </w:rPr>
        <w:t>, see in Excel file “AS Project Medicine – DMAR</w:t>
      </w:r>
      <w:r w:rsidR="0074771D">
        <w:rPr>
          <w:rFonts w:ascii="Arial" w:hAnsi="Arial"/>
        </w:rPr>
        <w:t>D</w:t>
      </w:r>
      <w:r w:rsidR="00EF3CC8">
        <w:rPr>
          <w:rFonts w:ascii="Arial" w:hAnsi="Arial"/>
        </w:rPr>
        <w:t>s &amp; BIOs - 20170409.xlsx”</w:t>
      </w:r>
      <w:r w:rsidR="00CE6012">
        <w:rPr>
          <w:rFonts w:ascii="Arial" w:hAnsi="Arial"/>
        </w:rPr>
        <w:t xml:space="preserve"> &amp; “</w:t>
      </w:r>
      <w:r w:rsidR="00CE6012" w:rsidRPr="00CE6012">
        <w:rPr>
          <w:rFonts w:ascii="Arial" w:hAnsi="Arial"/>
        </w:rPr>
        <w:t xml:space="preserve">AS Project Medicine - Oral NSAIDs </w:t>
      </w:r>
      <w:r w:rsidR="00CE6012">
        <w:rPr>
          <w:rFonts w:ascii="Arial" w:hAnsi="Arial"/>
        </w:rPr>
        <w:t>–</w:t>
      </w:r>
      <w:r w:rsidR="00CE6012" w:rsidRPr="00CE6012">
        <w:rPr>
          <w:rFonts w:ascii="Arial" w:hAnsi="Arial"/>
        </w:rPr>
        <w:t xml:space="preserve"> 20170406</w:t>
      </w:r>
      <w:r w:rsidR="00CE6012">
        <w:rPr>
          <w:rFonts w:ascii="Arial" w:hAnsi="Arial"/>
        </w:rPr>
        <w:t>.xlsx”</w:t>
      </w:r>
      <w:r w:rsidR="00227222" w:rsidRPr="003D6585">
        <w:rPr>
          <w:rFonts w:ascii="Arial" w:hAnsi="Arial"/>
        </w:rPr>
        <w:br/>
      </w:r>
      <w:r w:rsidR="00D85494">
        <w:rPr>
          <w:rFonts w:ascii="Arial" w:hAnsi="Arial"/>
        </w:rPr>
        <w:t xml:space="preserve"> </w:t>
      </w:r>
    </w:p>
    <w:p w:rsidR="009235C8" w:rsidRPr="003D6585" w:rsidRDefault="009235C8" w:rsidP="00CB6BE2">
      <w:pPr>
        <w:pStyle w:val="C-Heading1"/>
        <w:rPr>
          <w:rFonts w:cs="Arial"/>
        </w:rPr>
      </w:pPr>
      <w:bookmarkStart w:id="233" w:name="_Toc481501072"/>
      <w:bookmarkStart w:id="234" w:name="_Toc404258914"/>
      <w:r w:rsidRPr="003D6585">
        <w:rPr>
          <w:rFonts w:cs="Arial"/>
        </w:rPr>
        <w:t>Protocol Amendment</w:t>
      </w:r>
      <w:bookmarkEnd w:id="233"/>
      <w:r w:rsidRPr="003D6585">
        <w:rPr>
          <w:rFonts w:cs="Arial"/>
        </w:rPr>
        <w:t xml:space="preserve"> </w:t>
      </w:r>
      <w:bookmarkEnd w:id="234"/>
    </w:p>
    <w:p w:rsidR="009235C8" w:rsidRPr="00954EAB" w:rsidRDefault="009235C8" w:rsidP="00212685">
      <w:pPr>
        <w:pStyle w:val="C-InstructionText"/>
        <w:spacing w:before="0" w:line="480" w:lineRule="auto"/>
        <w:rPr>
          <w:rFonts w:ascii="Arial" w:hAnsi="Arial" w:cs="Arial"/>
        </w:rPr>
      </w:pPr>
      <w:r w:rsidRPr="00954EAB">
        <w:rPr>
          <w:rFonts w:ascii="Arial" w:hAnsi="Arial" w:cs="Arial"/>
        </w:rPr>
        <w:t xml:space="preserve">If this is the original protocol, delete Section 15. The following text should be included and modified as appropriate: </w:t>
      </w:r>
    </w:p>
    <w:p w:rsidR="009235C8" w:rsidRPr="000B444A" w:rsidRDefault="00C362A2" w:rsidP="00212685">
      <w:pPr>
        <w:pStyle w:val="C-BodyText"/>
        <w:spacing w:before="0" w:line="480" w:lineRule="auto"/>
        <w:rPr>
          <w:rFonts w:ascii="Arial" w:hAnsi="Arial" w:cs="Arial"/>
          <w:szCs w:val="24"/>
        </w:rPr>
      </w:pPr>
      <w:r w:rsidRPr="000B444A">
        <w:rPr>
          <w:rFonts w:ascii="Arial" w:hAnsi="Arial" w:cs="Arial"/>
          <w:szCs w:val="24"/>
        </w:rPr>
        <w:t xml:space="preserve">Protocol changes </w:t>
      </w:r>
      <w:r w:rsidR="003240B9">
        <w:rPr>
          <w:rFonts w:ascii="Arial" w:hAnsi="Arial" w:cs="Arial"/>
          <w:szCs w:val="24"/>
        </w:rPr>
        <w:t>(e.g.</w:t>
      </w:r>
      <w:r w:rsidR="00573890">
        <w:rPr>
          <w:rFonts w:ascii="Arial" w:hAnsi="Arial" w:cs="Arial"/>
          <w:szCs w:val="24"/>
        </w:rPr>
        <w:t>,</w:t>
      </w:r>
      <w:r w:rsidR="003240B9">
        <w:rPr>
          <w:rFonts w:ascii="Arial" w:hAnsi="Arial" w:cs="Arial"/>
          <w:szCs w:val="24"/>
        </w:rPr>
        <w:t xml:space="preserve"> changing of definition of AS or clean period for dif</w:t>
      </w:r>
      <w:r w:rsidR="00573890">
        <w:rPr>
          <w:rFonts w:ascii="Arial" w:hAnsi="Arial" w:cs="Arial"/>
          <w:szCs w:val="24"/>
        </w:rPr>
        <w:t>fer</w:t>
      </w:r>
      <w:r w:rsidR="003240B9">
        <w:rPr>
          <w:rFonts w:ascii="Arial" w:hAnsi="Arial" w:cs="Arial"/>
          <w:szCs w:val="24"/>
        </w:rPr>
        <w:t xml:space="preserve">ing new users) </w:t>
      </w:r>
      <w:r w:rsidRPr="000B444A">
        <w:rPr>
          <w:rFonts w:ascii="Arial" w:hAnsi="Arial" w:cs="Arial"/>
          <w:szCs w:val="24"/>
        </w:rPr>
        <w:t>may affect the statistical evaluations of sample size and the likelihood of the study fulfilling its primary objective.</w:t>
      </w:r>
    </w:p>
    <w:p w:rsidR="009235C8" w:rsidRPr="000B444A" w:rsidRDefault="00C362A2" w:rsidP="00212685">
      <w:pPr>
        <w:pStyle w:val="C-BodyText"/>
        <w:autoSpaceDE w:val="0"/>
        <w:autoSpaceDN w:val="0"/>
        <w:adjustRightInd w:val="0"/>
        <w:spacing w:before="0" w:after="0" w:line="480" w:lineRule="auto"/>
        <w:rPr>
          <w:rFonts w:ascii="Arial" w:hAnsi="Arial" w:cs="Arial"/>
          <w:szCs w:val="24"/>
        </w:rPr>
      </w:pPr>
      <w:r w:rsidRPr="000B444A">
        <w:rPr>
          <w:rFonts w:ascii="Arial" w:hAnsi="Arial" w:cs="Arial"/>
          <w:szCs w:val="24"/>
        </w:rPr>
        <w:t xml:space="preserve">Significant changes to the protocol </w:t>
      </w:r>
      <w:proofErr w:type="gramStart"/>
      <w:r w:rsidRPr="000B444A">
        <w:rPr>
          <w:rFonts w:ascii="Arial" w:hAnsi="Arial" w:cs="Arial"/>
          <w:szCs w:val="24"/>
        </w:rPr>
        <w:t>will only be made</w:t>
      </w:r>
      <w:proofErr w:type="gramEnd"/>
      <w:r w:rsidRPr="000B444A">
        <w:rPr>
          <w:rFonts w:ascii="Arial" w:hAnsi="Arial" w:cs="Arial"/>
          <w:szCs w:val="24"/>
        </w:rPr>
        <w:t xml:space="preserve"> as an amendment to the protocol and must be approved by UCB prior to being implemented. The format will be as follows:</w:t>
      </w:r>
    </w:p>
    <w:p w:rsidR="009235C8" w:rsidRPr="003D6585" w:rsidRDefault="009235C8" w:rsidP="00212685">
      <w:pPr>
        <w:pStyle w:val="C-BodyText"/>
        <w:autoSpaceDE w:val="0"/>
        <w:autoSpaceDN w:val="0"/>
        <w:adjustRightInd w:val="0"/>
        <w:spacing w:before="0" w:line="48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Rationale for the amendment </w:t>
      </w:r>
    </w:p>
    <w:p w:rsidR="009235C8" w:rsidRPr="003D6585" w:rsidRDefault="009235C8" w:rsidP="00212685">
      <w:pPr>
        <w:pStyle w:val="C-InstructionText"/>
        <w:spacing w:before="0" w:line="480" w:lineRule="auto"/>
        <w:rPr>
          <w:rFonts w:ascii="Arial" w:hAnsi="Arial" w:cs="Arial"/>
        </w:rPr>
      </w:pPr>
      <w:r w:rsidRPr="003D6585">
        <w:rPr>
          <w:rFonts w:ascii="Arial" w:hAnsi="Arial" w:cs="Arial"/>
        </w:rPr>
        <w:t xml:space="preserve">Clearly state the rationale for the protocol amendment. Note that an amendment should be written only if key design changes are required. </w:t>
      </w:r>
    </w:p>
    <w:p w:rsidR="009235C8" w:rsidRPr="003D6585" w:rsidRDefault="009235C8" w:rsidP="00212685">
      <w:pPr>
        <w:pStyle w:val="C-BodyText"/>
        <w:autoSpaceDE w:val="0"/>
        <w:autoSpaceDN w:val="0"/>
        <w:adjustRightInd w:val="0"/>
        <w:spacing w:before="0" w:line="480" w:lineRule="auto"/>
        <w:rPr>
          <w:rFonts w:ascii="Arial" w:hAnsi="Arial" w:cs="Arial"/>
          <w:color w:val="000000"/>
          <w:sz w:val="26"/>
          <w:szCs w:val="26"/>
          <w:lang w:eastAsia="de-DE"/>
        </w:rPr>
      </w:pPr>
      <w:r w:rsidRPr="003D6585">
        <w:rPr>
          <w:rFonts w:ascii="Arial" w:hAnsi="Arial" w:cs="Arial"/>
          <w:b/>
          <w:bCs/>
          <w:color w:val="000000"/>
          <w:sz w:val="26"/>
          <w:szCs w:val="26"/>
          <w:lang w:eastAsia="de-DE"/>
        </w:rPr>
        <w:t xml:space="preserve">Modifications and changes </w:t>
      </w:r>
    </w:p>
    <w:p w:rsidR="009235C8" w:rsidRPr="00954EAB" w:rsidRDefault="009235C8" w:rsidP="00954EAB">
      <w:pPr>
        <w:pStyle w:val="C-InstructionText"/>
        <w:tabs>
          <w:tab w:val="left" w:pos="450"/>
        </w:tabs>
        <w:spacing w:before="0" w:line="480" w:lineRule="auto"/>
        <w:rPr>
          <w:rFonts w:ascii="Arial" w:hAnsi="Arial" w:cs="Arial"/>
        </w:rPr>
      </w:pPr>
      <w:r w:rsidRPr="00954EAB">
        <w:rPr>
          <w:rFonts w:ascii="Arial" w:hAnsi="Arial" w:cs="Arial"/>
        </w:rPr>
        <w:t xml:space="preserve">Note the key changes to the protocol. </w:t>
      </w:r>
    </w:p>
    <w:p w:rsidR="009235C8" w:rsidRPr="000B444A" w:rsidRDefault="00C362A2" w:rsidP="00954EAB">
      <w:pPr>
        <w:pStyle w:val="C-BodyText"/>
        <w:tabs>
          <w:tab w:val="left" w:pos="450"/>
        </w:tabs>
        <w:autoSpaceDE w:val="0"/>
        <w:autoSpaceDN w:val="0"/>
        <w:adjustRightInd w:val="0"/>
        <w:spacing w:before="0" w:line="480" w:lineRule="auto"/>
        <w:rPr>
          <w:rFonts w:ascii="Arial" w:hAnsi="Arial" w:cs="Arial"/>
          <w:color w:val="000000"/>
          <w:szCs w:val="24"/>
          <w:lang w:eastAsia="de-DE"/>
        </w:rPr>
      </w:pPr>
      <w:r w:rsidRPr="000B444A">
        <w:rPr>
          <w:rFonts w:ascii="Arial" w:hAnsi="Arial" w:cs="Arial"/>
          <w:color w:val="000000"/>
          <w:szCs w:val="24"/>
          <w:lang w:eastAsia="de-DE"/>
        </w:rPr>
        <w:t xml:space="preserve">Major changes to the protocol included the following: </w:t>
      </w:r>
    </w:p>
    <w:p w:rsidR="009235C8" w:rsidRPr="000B444A" w:rsidRDefault="00C362A2" w:rsidP="00CB6BE2">
      <w:pPr>
        <w:pStyle w:val="C-BodyText"/>
        <w:autoSpaceDE w:val="0"/>
        <w:autoSpaceDN w:val="0"/>
        <w:adjustRightInd w:val="0"/>
        <w:spacing w:after="600"/>
        <w:rPr>
          <w:rFonts w:ascii="Arial" w:hAnsi="Arial" w:cs="Arial"/>
          <w:color w:val="000000"/>
          <w:szCs w:val="24"/>
          <w:lang w:eastAsia="de-DE"/>
        </w:rPr>
      </w:pPr>
      <w:r w:rsidRPr="000B444A">
        <w:rPr>
          <w:rFonts w:ascii="Arial" w:hAnsi="Arial" w:cs="Arial"/>
          <w:color w:val="000000"/>
          <w:szCs w:val="24"/>
          <w:lang w:eastAsia="de-DE"/>
        </w:rPr>
        <w:t xml:space="preserve">&lt;Complete list as appropriate&gt; </w:t>
      </w:r>
    </w:p>
    <w:p w:rsidR="009235C8" w:rsidRPr="000B444A" w:rsidRDefault="00C362A2" w:rsidP="00CB6BE2">
      <w:pPr>
        <w:pStyle w:val="C-BodyText"/>
        <w:autoSpaceDE w:val="0"/>
        <w:autoSpaceDN w:val="0"/>
        <w:adjustRightInd w:val="0"/>
        <w:rPr>
          <w:rFonts w:ascii="Arial" w:hAnsi="Arial" w:cs="Arial"/>
          <w:color w:val="000000"/>
          <w:szCs w:val="24"/>
          <w:lang w:eastAsia="de-DE"/>
        </w:rPr>
      </w:pPr>
      <w:r w:rsidRPr="000B444A">
        <w:rPr>
          <w:rFonts w:ascii="Arial" w:hAnsi="Arial" w:cs="Arial"/>
          <w:bCs/>
          <w:color w:val="000000"/>
          <w:szCs w:val="24"/>
          <w:lang w:eastAsia="de-DE"/>
        </w:rPr>
        <w:t xml:space="preserve">Change #&lt;number&gt; </w:t>
      </w:r>
    </w:p>
    <w:p w:rsidR="009235C8" w:rsidRPr="003D6585" w:rsidRDefault="009235C8" w:rsidP="00CB6BE2">
      <w:pPr>
        <w:pStyle w:val="C-BodyText"/>
        <w:autoSpaceDE w:val="0"/>
        <w:autoSpaceDN w:val="0"/>
        <w:adjustRightInd w:val="0"/>
        <w:rPr>
          <w:rFonts w:ascii="Arial" w:hAnsi="Arial" w:cs="Arial"/>
          <w:color w:val="000000"/>
          <w:sz w:val="26"/>
          <w:szCs w:val="26"/>
          <w:lang w:eastAsia="de-DE"/>
        </w:rPr>
      </w:pPr>
      <w:r w:rsidRPr="003D6585">
        <w:rPr>
          <w:rFonts w:ascii="Arial" w:hAnsi="Arial" w:cs="Arial"/>
          <w:b/>
          <w:bCs/>
          <w:color w:val="000000"/>
          <w:sz w:val="26"/>
          <w:szCs w:val="26"/>
          <w:lang w:eastAsia="de-DE"/>
        </w:rPr>
        <w:t xml:space="preserve">Heading original text </w:t>
      </w:r>
    </w:p>
    <w:p w:rsidR="009235C8" w:rsidRPr="000B444A" w:rsidRDefault="00C362A2" w:rsidP="00CB6BE2">
      <w:pPr>
        <w:pStyle w:val="C-BodyText"/>
        <w:autoSpaceDE w:val="0"/>
        <w:autoSpaceDN w:val="0"/>
        <w:adjustRightInd w:val="0"/>
        <w:spacing w:after="600"/>
        <w:rPr>
          <w:rFonts w:ascii="Arial" w:hAnsi="Arial" w:cs="Arial"/>
          <w:color w:val="000000"/>
          <w:szCs w:val="24"/>
          <w:lang w:eastAsia="de-DE"/>
        </w:rPr>
      </w:pPr>
      <w:r w:rsidRPr="000B444A">
        <w:rPr>
          <w:rFonts w:ascii="Arial" w:hAnsi="Arial" w:cs="Arial"/>
          <w:color w:val="000000"/>
          <w:szCs w:val="24"/>
          <w:lang w:eastAsia="de-DE"/>
        </w:rPr>
        <w:t xml:space="preserve">&lt;Original text &gt; </w:t>
      </w:r>
    </w:p>
    <w:p w:rsidR="009235C8" w:rsidRPr="003D6585" w:rsidRDefault="009235C8" w:rsidP="00CB6BE2">
      <w:pPr>
        <w:pStyle w:val="C-BodyText"/>
        <w:autoSpaceDE w:val="0"/>
        <w:autoSpaceDN w:val="0"/>
        <w:adjustRightInd w:val="0"/>
        <w:rPr>
          <w:rFonts w:ascii="Arial" w:hAnsi="Arial" w:cs="Arial"/>
          <w:color w:val="000000"/>
          <w:sz w:val="26"/>
          <w:szCs w:val="26"/>
          <w:lang w:eastAsia="de-DE"/>
        </w:rPr>
      </w:pPr>
      <w:proofErr w:type="gramStart"/>
      <w:r w:rsidRPr="003D6585">
        <w:rPr>
          <w:rFonts w:ascii="Arial" w:hAnsi="Arial" w:cs="Arial"/>
          <w:b/>
          <w:bCs/>
          <w:color w:val="000000"/>
          <w:sz w:val="26"/>
          <w:szCs w:val="26"/>
          <w:lang w:eastAsia="de-DE"/>
        </w:rPr>
        <w:t>Has been changed</w:t>
      </w:r>
      <w:proofErr w:type="gramEnd"/>
      <w:r w:rsidRPr="003D6585">
        <w:rPr>
          <w:rFonts w:ascii="Arial" w:hAnsi="Arial" w:cs="Arial"/>
          <w:b/>
          <w:bCs/>
          <w:color w:val="000000"/>
          <w:sz w:val="26"/>
          <w:szCs w:val="26"/>
          <w:lang w:eastAsia="de-DE"/>
        </w:rPr>
        <w:t xml:space="preserve"> to: </w:t>
      </w:r>
    </w:p>
    <w:p w:rsidR="00BD04FE" w:rsidRPr="000B444A" w:rsidRDefault="00C362A2" w:rsidP="00CB6BE2">
      <w:pPr>
        <w:pStyle w:val="C-BodyText"/>
        <w:autoSpaceDE w:val="0"/>
        <w:autoSpaceDN w:val="0"/>
        <w:adjustRightInd w:val="0"/>
        <w:rPr>
          <w:rFonts w:ascii="Arial" w:hAnsi="Arial" w:cs="Arial"/>
          <w:color w:val="000000"/>
          <w:szCs w:val="24"/>
          <w:lang w:eastAsia="de-DE"/>
        </w:rPr>
      </w:pPr>
      <w:r w:rsidRPr="000B444A">
        <w:rPr>
          <w:rFonts w:ascii="Arial" w:hAnsi="Arial" w:cs="Arial"/>
          <w:color w:val="000000"/>
          <w:szCs w:val="24"/>
          <w:lang w:eastAsia="de-DE"/>
        </w:rPr>
        <w:t xml:space="preserve">&lt;New text&gt; </w:t>
      </w:r>
    </w:p>
    <w:p w:rsidR="002048E4" w:rsidRDefault="002048E4">
      <w:pPr>
        <w:rPr>
          <w:rFonts w:ascii="Arial" w:hAnsi="Arial"/>
          <w:color w:val="000000"/>
          <w:sz w:val="23"/>
          <w:szCs w:val="23"/>
          <w:lang w:eastAsia="de-DE"/>
        </w:rPr>
      </w:pPr>
      <w:r>
        <w:rPr>
          <w:rFonts w:ascii="Arial" w:hAnsi="Arial"/>
          <w:color w:val="000000"/>
          <w:sz w:val="23"/>
          <w:szCs w:val="23"/>
          <w:lang w:eastAsia="de-DE"/>
        </w:rPr>
        <w:br w:type="page"/>
      </w:r>
    </w:p>
    <w:p w:rsidR="00BD04FE" w:rsidRPr="000B444A" w:rsidRDefault="00C362A2" w:rsidP="00CB6BE2">
      <w:pPr>
        <w:pStyle w:val="C-BodyText"/>
        <w:autoSpaceDE w:val="0"/>
        <w:autoSpaceDN w:val="0"/>
        <w:adjustRightInd w:val="0"/>
        <w:rPr>
          <w:rFonts w:ascii="Arial" w:hAnsi="Arial" w:cs="Arial"/>
          <w:color w:val="000000"/>
          <w:szCs w:val="24"/>
          <w:lang w:eastAsia="de-DE"/>
        </w:rPr>
      </w:pPr>
      <w:r w:rsidRPr="002B66A2">
        <w:rPr>
          <w:rFonts w:ascii="Arial" w:hAnsi="Arial" w:cs="Arial"/>
          <w:color w:val="000000"/>
          <w:szCs w:val="24"/>
          <w:lang w:eastAsia="de-DE"/>
        </w:rPr>
        <w:t>References:</w:t>
      </w:r>
    </w:p>
    <w:p w:rsidR="00C5682B" w:rsidRPr="000B444A" w:rsidRDefault="00C362A2" w:rsidP="00C5682B">
      <w:pPr>
        <w:pStyle w:val="EndNoteBibliography"/>
        <w:ind w:left="720" w:hanging="720"/>
        <w:rPr>
          <w:rFonts w:ascii="Arial" w:hAnsi="Arial" w:cs="Arial"/>
        </w:rPr>
      </w:pPr>
      <w:r w:rsidRPr="000F7455">
        <w:rPr>
          <w:rFonts w:ascii="Arial" w:hAnsi="Arial" w:cs="Arial"/>
          <w:color w:val="000000"/>
          <w:sz w:val="23"/>
          <w:szCs w:val="23"/>
          <w:lang w:eastAsia="de-DE"/>
        </w:rPr>
        <w:fldChar w:fldCharType="begin"/>
      </w:r>
      <w:r w:rsidR="00BD04FE" w:rsidRPr="000F7455">
        <w:rPr>
          <w:rFonts w:ascii="Arial" w:hAnsi="Arial" w:cs="Arial"/>
          <w:color w:val="000000"/>
          <w:sz w:val="23"/>
          <w:szCs w:val="23"/>
          <w:lang w:eastAsia="de-DE"/>
        </w:rPr>
        <w:instrText xml:space="preserve"> ADDIN EN.REFLIST </w:instrText>
      </w:r>
      <w:r w:rsidRPr="000F7455">
        <w:rPr>
          <w:rFonts w:ascii="Arial" w:hAnsi="Arial" w:cs="Arial"/>
          <w:color w:val="000000"/>
          <w:sz w:val="23"/>
          <w:szCs w:val="23"/>
          <w:lang w:eastAsia="de-DE"/>
        </w:rPr>
        <w:fldChar w:fldCharType="separate"/>
      </w:r>
      <w:r w:rsidR="00C5682B" w:rsidRPr="000B444A">
        <w:rPr>
          <w:rFonts w:ascii="Arial" w:hAnsi="Arial" w:cs="Arial"/>
        </w:rPr>
        <w:t>1.</w:t>
      </w:r>
      <w:r w:rsidR="00C5682B" w:rsidRPr="000B444A">
        <w:rPr>
          <w:rFonts w:ascii="Arial" w:hAnsi="Arial" w:cs="Arial"/>
        </w:rPr>
        <w:tab/>
        <w:t>Bremander A, Petersson IF, Bergman S, Englund M</w:t>
      </w:r>
      <w:r w:rsidR="00C5682B" w:rsidRPr="000B444A">
        <w:rPr>
          <w:rFonts w:ascii="Arial" w:hAnsi="Arial" w:cs="Arial"/>
          <w:b/>
        </w:rPr>
        <w:t xml:space="preserve">. </w:t>
      </w:r>
      <w:r w:rsidR="00C5682B" w:rsidRPr="000B444A">
        <w:rPr>
          <w:rFonts w:ascii="Arial" w:hAnsi="Arial" w:cs="Arial"/>
        </w:rPr>
        <w:t>Population-based estimates of common comorbidities and cardiovascular disease in ankylosing spondylitis. Arthritis Care Res (Hoboken). 2011;63(4):550-6.</w:t>
      </w:r>
    </w:p>
    <w:p w:rsidR="00C5682B" w:rsidRPr="000B444A" w:rsidRDefault="00C5682B" w:rsidP="00C5682B">
      <w:pPr>
        <w:pStyle w:val="EndNoteBibliography"/>
        <w:ind w:left="720" w:hanging="720"/>
        <w:rPr>
          <w:rFonts w:ascii="Arial" w:hAnsi="Arial" w:cs="Arial"/>
        </w:rPr>
      </w:pPr>
      <w:r w:rsidRPr="000B444A">
        <w:rPr>
          <w:rFonts w:ascii="Arial" w:hAnsi="Arial" w:cs="Arial"/>
        </w:rPr>
        <w:t>2.</w:t>
      </w:r>
      <w:r w:rsidRPr="000B444A">
        <w:rPr>
          <w:rFonts w:ascii="Arial" w:hAnsi="Arial" w:cs="Arial"/>
        </w:rPr>
        <w:tab/>
        <w:t>Prati C, Claudepierre P, Pham T, Wendling D</w:t>
      </w:r>
      <w:r w:rsidRPr="000B444A">
        <w:rPr>
          <w:rFonts w:ascii="Arial" w:hAnsi="Arial" w:cs="Arial"/>
          <w:b/>
        </w:rPr>
        <w:t xml:space="preserve">. </w:t>
      </w:r>
      <w:r w:rsidRPr="000B444A">
        <w:rPr>
          <w:rFonts w:ascii="Arial" w:hAnsi="Arial" w:cs="Arial"/>
        </w:rPr>
        <w:t>Mortality in spondylarthritis. Joint Bone Spine. 2011;78(5):466-70.</w:t>
      </w:r>
    </w:p>
    <w:p w:rsidR="00C5682B" w:rsidRPr="000B444A" w:rsidRDefault="00C5682B" w:rsidP="00C5682B">
      <w:pPr>
        <w:pStyle w:val="EndNoteBibliography"/>
        <w:ind w:left="720" w:hanging="720"/>
        <w:rPr>
          <w:rFonts w:ascii="Arial" w:hAnsi="Arial" w:cs="Arial"/>
        </w:rPr>
      </w:pPr>
      <w:r w:rsidRPr="000B444A">
        <w:rPr>
          <w:rFonts w:ascii="Arial" w:hAnsi="Arial" w:cs="Arial"/>
        </w:rPr>
        <w:t>3.</w:t>
      </w:r>
      <w:r w:rsidRPr="000B444A">
        <w:rPr>
          <w:rFonts w:ascii="Arial" w:hAnsi="Arial" w:cs="Arial"/>
        </w:rPr>
        <w:tab/>
        <w:t>Gladman DD</w:t>
      </w:r>
      <w:r w:rsidRPr="000B444A">
        <w:rPr>
          <w:rFonts w:ascii="Arial" w:hAnsi="Arial" w:cs="Arial"/>
          <w:b/>
        </w:rPr>
        <w:t xml:space="preserve">. </w:t>
      </w:r>
      <w:r w:rsidRPr="000B444A">
        <w:rPr>
          <w:rFonts w:ascii="Arial" w:hAnsi="Arial" w:cs="Arial"/>
        </w:rPr>
        <w:t>Mortality in psoriatic arthritis. Clin Exp Rheumatol. 2008;26(5 Suppl 51):S62-5.</w:t>
      </w:r>
    </w:p>
    <w:p w:rsidR="00C5682B" w:rsidRPr="000B444A" w:rsidRDefault="00C5682B" w:rsidP="00C5682B">
      <w:pPr>
        <w:pStyle w:val="EndNoteBibliography"/>
        <w:ind w:left="720" w:hanging="720"/>
        <w:rPr>
          <w:rFonts w:ascii="Arial" w:hAnsi="Arial" w:cs="Arial"/>
        </w:rPr>
      </w:pPr>
      <w:r w:rsidRPr="000B444A">
        <w:rPr>
          <w:rFonts w:ascii="Arial" w:hAnsi="Arial" w:cs="Arial"/>
        </w:rPr>
        <w:t>4.</w:t>
      </w:r>
      <w:r w:rsidRPr="000B444A">
        <w:rPr>
          <w:rFonts w:ascii="Arial" w:hAnsi="Arial" w:cs="Arial"/>
        </w:rPr>
        <w:tab/>
        <w:t>Peters MJ, van der Horst-Bruinsma IE, Dijkmans BA, Nurmohamed MT</w:t>
      </w:r>
      <w:r w:rsidRPr="000B444A">
        <w:rPr>
          <w:rFonts w:ascii="Arial" w:hAnsi="Arial" w:cs="Arial"/>
          <w:b/>
        </w:rPr>
        <w:t xml:space="preserve">. </w:t>
      </w:r>
      <w:r w:rsidRPr="000B444A">
        <w:rPr>
          <w:rFonts w:ascii="Arial" w:hAnsi="Arial" w:cs="Arial"/>
        </w:rPr>
        <w:t>Cardiovascular risk profile of patients with spondylarthropathies, particularly ankylosing spondylitis and psoriatic arthritis. Semin Arthritis Rheum. 2004;34(3):585-92.</w:t>
      </w:r>
    </w:p>
    <w:p w:rsidR="00C5682B" w:rsidRPr="000B444A" w:rsidRDefault="00C5682B" w:rsidP="00C5682B">
      <w:pPr>
        <w:pStyle w:val="EndNoteBibliography"/>
        <w:ind w:left="720" w:hanging="720"/>
        <w:rPr>
          <w:rFonts w:ascii="Arial" w:hAnsi="Arial" w:cs="Arial"/>
        </w:rPr>
      </w:pPr>
      <w:r w:rsidRPr="000B444A">
        <w:rPr>
          <w:rFonts w:ascii="Arial" w:hAnsi="Arial" w:cs="Arial"/>
        </w:rPr>
        <w:t>5.</w:t>
      </w:r>
      <w:r w:rsidRPr="000B444A">
        <w:rPr>
          <w:rFonts w:ascii="Arial" w:hAnsi="Arial" w:cs="Arial"/>
        </w:rPr>
        <w:tab/>
        <w:t>Szabo SM, Levy AR, Rao SR, Kirbach SE, Lacaille D, Cifaldi M, et al.</w:t>
      </w:r>
      <w:r w:rsidRPr="000B444A">
        <w:rPr>
          <w:rFonts w:ascii="Arial" w:hAnsi="Arial" w:cs="Arial"/>
          <w:b/>
        </w:rPr>
        <w:t xml:space="preserve"> </w:t>
      </w:r>
      <w:r w:rsidRPr="000B444A">
        <w:rPr>
          <w:rFonts w:ascii="Arial" w:hAnsi="Arial" w:cs="Arial"/>
        </w:rPr>
        <w:t>Increased risk of cardiovascular and cerebrovascular diseases in individuals with ankylosing spondylitis: a population-based study. Arthritis Rheum. 2011;63(11):3294-304.</w:t>
      </w:r>
    </w:p>
    <w:p w:rsidR="00C5682B" w:rsidRPr="000B444A" w:rsidRDefault="00C5682B" w:rsidP="00C5682B">
      <w:pPr>
        <w:pStyle w:val="EndNoteBibliography"/>
        <w:ind w:left="720" w:hanging="720"/>
        <w:rPr>
          <w:rFonts w:ascii="Arial" w:hAnsi="Arial" w:cs="Arial"/>
        </w:rPr>
      </w:pPr>
      <w:r w:rsidRPr="000B444A">
        <w:rPr>
          <w:rFonts w:ascii="Arial" w:hAnsi="Arial" w:cs="Arial"/>
        </w:rPr>
        <w:t>6.</w:t>
      </w:r>
      <w:r w:rsidRPr="000B444A">
        <w:rPr>
          <w:rFonts w:ascii="Arial" w:hAnsi="Arial" w:cs="Arial"/>
        </w:rPr>
        <w:tab/>
        <w:t>Peters MJ, van Eijk IC, Smulders YM, Serne E, Dijkmans BA, van der Horst-Bruinsma IE, et al.</w:t>
      </w:r>
      <w:r w:rsidRPr="000B444A">
        <w:rPr>
          <w:rFonts w:ascii="Arial" w:hAnsi="Arial" w:cs="Arial"/>
          <w:b/>
        </w:rPr>
        <w:t xml:space="preserve"> </w:t>
      </w:r>
      <w:r w:rsidRPr="000B444A">
        <w:rPr>
          <w:rFonts w:ascii="Arial" w:hAnsi="Arial" w:cs="Arial"/>
        </w:rPr>
        <w:t>Signs of accelerated preclinical atherosclerosis in patients with ankylosing spondylitis. J Rheumatol. 2010;37(1):161-6.</w:t>
      </w:r>
    </w:p>
    <w:p w:rsidR="00C5682B" w:rsidRPr="000B444A" w:rsidRDefault="00C5682B" w:rsidP="00C5682B">
      <w:pPr>
        <w:pStyle w:val="EndNoteBibliography"/>
        <w:ind w:left="720" w:hanging="720"/>
        <w:rPr>
          <w:rFonts w:ascii="Arial" w:hAnsi="Arial" w:cs="Arial"/>
        </w:rPr>
      </w:pPr>
      <w:r w:rsidRPr="000B444A">
        <w:rPr>
          <w:rFonts w:ascii="Arial" w:hAnsi="Arial" w:cs="Arial"/>
        </w:rPr>
        <w:t>7.</w:t>
      </w:r>
      <w:r w:rsidRPr="000B444A">
        <w:rPr>
          <w:rFonts w:ascii="Arial" w:hAnsi="Arial" w:cs="Arial"/>
        </w:rPr>
        <w:tab/>
        <w:t>Sari I, Okan T, Akar S, Cece H, Altay C, Secil M, et al.</w:t>
      </w:r>
      <w:r w:rsidRPr="000B444A">
        <w:rPr>
          <w:rFonts w:ascii="Arial" w:hAnsi="Arial" w:cs="Arial"/>
          <w:b/>
        </w:rPr>
        <w:t xml:space="preserve"> </w:t>
      </w:r>
      <w:r w:rsidRPr="000B444A">
        <w:rPr>
          <w:rFonts w:ascii="Arial" w:hAnsi="Arial" w:cs="Arial"/>
        </w:rPr>
        <w:t>Impaired endothelial function in patients with ankylosing spondylitis. Rheumatology (Oxford). 2006;45(3):283-6.</w:t>
      </w:r>
    </w:p>
    <w:p w:rsidR="00C5682B" w:rsidRPr="000B444A" w:rsidRDefault="00C5682B" w:rsidP="00C5682B">
      <w:pPr>
        <w:pStyle w:val="EndNoteBibliography"/>
        <w:ind w:left="720" w:hanging="720"/>
        <w:rPr>
          <w:rFonts w:ascii="Arial" w:hAnsi="Arial" w:cs="Arial"/>
        </w:rPr>
      </w:pPr>
      <w:r w:rsidRPr="000B444A">
        <w:rPr>
          <w:rFonts w:ascii="Arial" w:hAnsi="Arial" w:cs="Arial"/>
        </w:rPr>
        <w:t>8.</w:t>
      </w:r>
      <w:r w:rsidRPr="000B444A">
        <w:rPr>
          <w:rFonts w:ascii="Arial" w:hAnsi="Arial" w:cs="Arial"/>
        </w:rPr>
        <w:tab/>
        <w:t>Mathieu S, Gossec, Laure, Dougados, Maxime, Soubrier, Martin</w:t>
      </w:r>
      <w:r w:rsidRPr="000B444A">
        <w:rPr>
          <w:rFonts w:ascii="Arial" w:hAnsi="Arial" w:cs="Arial"/>
          <w:b/>
        </w:rPr>
        <w:t>.</w:t>
      </w:r>
      <w:r w:rsidRPr="000B444A">
        <w:rPr>
          <w:rFonts w:ascii="Arial" w:hAnsi="Arial" w:cs="Arial"/>
        </w:rPr>
        <w:t xml:space="preserve"> Myocardial Infarction and Cardiovascular Risk Profile in Ankylosing Spondylitis. A Systematic Review and Meta-Analysis. American College of Rheumatology. Atlanta: Arthritis Rheum; 2010:542.</w:t>
      </w:r>
    </w:p>
    <w:p w:rsidR="00C5682B" w:rsidRPr="000B444A" w:rsidRDefault="00C5682B" w:rsidP="00C5682B">
      <w:pPr>
        <w:pStyle w:val="EndNoteBibliography"/>
        <w:ind w:left="720" w:hanging="720"/>
        <w:rPr>
          <w:rFonts w:ascii="Arial" w:hAnsi="Arial" w:cs="Arial"/>
        </w:rPr>
      </w:pPr>
      <w:r w:rsidRPr="000B444A">
        <w:rPr>
          <w:rFonts w:ascii="Arial" w:hAnsi="Arial" w:cs="Arial"/>
        </w:rPr>
        <w:t>9.</w:t>
      </w:r>
      <w:r w:rsidRPr="000B444A">
        <w:rPr>
          <w:rFonts w:ascii="Arial" w:hAnsi="Arial" w:cs="Arial"/>
        </w:rPr>
        <w:tab/>
        <w:t>Lehtinen K</w:t>
      </w:r>
      <w:r w:rsidRPr="000B444A">
        <w:rPr>
          <w:rFonts w:ascii="Arial" w:hAnsi="Arial" w:cs="Arial"/>
          <w:b/>
        </w:rPr>
        <w:t xml:space="preserve">. </w:t>
      </w:r>
      <w:r w:rsidRPr="000B444A">
        <w:rPr>
          <w:rFonts w:ascii="Arial" w:hAnsi="Arial" w:cs="Arial"/>
        </w:rPr>
        <w:t>Mortality and causes of death in 398 patients admitted to hospital with ankylosing spondylitis. Ann Rheum Dis. 1993;52(3):174-6.</w:t>
      </w:r>
    </w:p>
    <w:p w:rsidR="00C5682B" w:rsidRPr="000B444A" w:rsidRDefault="00C5682B" w:rsidP="00C5682B">
      <w:pPr>
        <w:pStyle w:val="EndNoteBibliography"/>
        <w:ind w:left="720" w:hanging="720"/>
        <w:rPr>
          <w:rFonts w:ascii="Arial" w:hAnsi="Arial" w:cs="Arial"/>
        </w:rPr>
      </w:pPr>
      <w:r w:rsidRPr="000B444A">
        <w:rPr>
          <w:rFonts w:ascii="Arial" w:hAnsi="Arial" w:cs="Arial"/>
        </w:rPr>
        <w:t>10.</w:t>
      </w:r>
      <w:r w:rsidRPr="000B444A">
        <w:rPr>
          <w:rFonts w:ascii="Arial" w:hAnsi="Arial" w:cs="Arial"/>
        </w:rPr>
        <w:tab/>
        <w:t>O'Neill TW, Bresnihan B</w:t>
      </w:r>
      <w:r w:rsidRPr="000B444A">
        <w:rPr>
          <w:rFonts w:ascii="Arial" w:hAnsi="Arial" w:cs="Arial"/>
          <w:b/>
        </w:rPr>
        <w:t xml:space="preserve">. </w:t>
      </w:r>
      <w:r w:rsidRPr="000B444A">
        <w:rPr>
          <w:rFonts w:ascii="Arial" w:hAnsi="Arial" w:cs="Arial"/>
        </w:rPr>
        <w:t>The heart in ankylosing spondylitis. Ann Rheum Dis. 1992;51(6):705-6.</w:t>
      </w:r>
    </w:p>
    <w:p w:rsidR="00C5682B" w:rsidRPr="000B444A" w:rsidRDefault="00C5682B" w:rsidP="00C5682B">
      <w:pPr>
        <w:pStyle w:val="EndNoteBibliography"/>
        <w:ind w:left="720" w:hanging="720"/>
        <w:rPr>
          <w:rFonts w:ascii="Arial" w:hAnsi="Arial" w:cs="Arial"/>
        </w:rPr>
      </w:pPr>
      <w:r w:rsidRPr="000B444A">
        <w:rPr>
          <w:rFonts w:ascii="Arial" w:hAnsi="Arial" w:cs="Arial"/>
        </w:rPr>
        <w:t>11.</w:t>
      </w:r>
      <w:r w:rsidRPr="000B444A">
        <w:rPr>
          <w:rFonts w:ascii="Arial" w:hAnsi="Arial" w:cs="Arial"/>
        </w:rPr>
        <w:tab/>
        <w:t>O'Neill TW, King G, Graham IM, Molony J, Bresnihan B</w:t>
      </w:r>
      <w:r w:rsidRPr="000B444A">
        <w:rPr>
          <w:rFonts w:ascii="Arial" w:hAnsi="Arial" w:cs="Arial"/>
          <w:b/>
        </w:rPr>
        <w:t xml:space="preserve">. </w:t>
      </w:r>
      <w:r w:rsidRPr="000B444A">
        <w:rPr>
          <w:rFonts w:ascii="Arial" w:hAnsi="Arial" w:cs="Arial"/>
        </w:rPr>
        <w:t>Echocardiographic abnormalities in ankylosing spondylitis. Ann Rheum Dis. 1992;51(5):652-4.</w:t>
      </w:r>
    </w:p>
    <w:p w:rsidR="00C5682B" w:rsidRPr="000B444A" w:rsidRDefault="00C5682B" w:rsidP="00C5682B">
      <w:pPr>
        <w:pStyle w:val="EndNoteBibliography"/>
        <w:ind w:left="720" w:hanging="720"/>
        <w:rPr>
          <w:rFonts w:ascii="Arial" w:hAnsi="Arial" w:cs="Arial"/>
        </w:rPr>
      </w:pPr>
      <w:r w:rsidRPr="000B444A">
        <w:rPr>
          <w:rFonts w:ascii="Arial" w:hAnsi="Arial" w:cs="Arial"/>
        </w:rPr>
        <w:t>12.</w:t>
      </w:r>
      <w:r w:rsidRPr="000B444A">
        <w:rPr>
          <w:rFonts w:ascii="Arial" w:hAnsi="Arial" w:cs="Arial"/>
        </w:rPr>
        <w:tab/>
        <w:t>Mathieu S, Gossec L, Dougados M, Soubrier M</w:t>
      </w:r>
      <w:r w:rsidRPr="000B444A">
        <w:rPr>
          <w:rFonts w:ascii="Arial" w:hAnsi="Arial" w:cs="Arial"/>
          <w:b/>
        </w:rPr>
        <w:t xml:space="preserve">. </w:t>
      </w:r>
      <w:r w:rsidRPr="000B444A">
        <w:rPr>
          <w:rFonts w:ascii="Arial" w:hAnsi="Arial" w:cs="Arial"/>
        </w:rPr>
        <w:t>Cardiovascular profile in ankylosing spondylitis: a systematic review and meta-analysis. Arthritis Care Res (Hoboken). 2011;63(4):557-63.</w:t>
      </w:r>
    </w:p>
    <w:p w:rsidR="00C5682B" w:rsidRPr="000B444A" w:rsidRDefault="00C5682B" w:rsidP="00C5682B">
      <w:pPr>
        <w:pStyle w:val="EndNoteBibliography"/>
        <w:ind w:left="720" w:hanging="720"/>
        <w:rPr>
          <w:rFonts w:ascii="Arial" w:hAnsi="Arial" w:cs="Arial"/>
        </w:rPr>
      </w:pPr>
      <w:r w:rsidRPr="000B444A">
        <w:rPr>
          <w:rFonts w:ascii="Arial" w:hAnsi="Arial" w:cs="Arial"/>
        </w:rPr>
        <w:t>13.</w:t>
      </w:r>
      <w:r w:rsidRPr="000B444A">
        <w:rPr>
          <w:rFonts w:ascii="Arial" w:hAnsi="Arial" w:cs="Arial"/>
        </w:rPr>
        <w:tab/>
        <w:t>Briot K, Garnero P, Le Henanff A, Dougados M, Roux C</w:t>
      </w:r>
      <w:r w:rsidRPr="000B444A">
        <w:rPr>
          <w:rFonts w:ascii="Arial" w:hAnsi="Arial" w:cs="Arial"/>
          <w:b/>
        </w:rPr>
        <w:t xml:space="preserve">. </w:t>
      </w:r>
      <w:r w:rsidRPr="000B444A">
        <w:rPr>
          <w:rFonts w:ascii="Arial" w:hAnsi="Arial" w:cs="Arial"/>
        </w:rPr>
        <w:t>Body weight, body composition, and bone turnover changes in patients with spondyloarthropathy receiving anti-tumour necrosis factor {alpha} treatment. Ann Rheum Dis. 2005;64(8):1137-40.</w:t>
      </w:r>
    </w:p>
    <w:p w:rsidR="00C5682B" w:rsidRPr="000B444A" w:rsidRDefault="00C5682B" w:rsidP="00C5682B">
      <w:pPr>
        <w:pStyle w:val="EndNoteBibliography"/>
        <w:ind w:left="720" w:hanging="720"/>
        <w:rPr>
          <w:rFonts w:ascii="Arial" w:hAnsi="Arial" w:cs="Arial"/>
        </w:rPr>
      </w:pPr>
      <w:r w:rsidRPr="000B444A">
        <w:rPr>
          <w:rFonts w:ascii="Arial" w:hAnsi="Arial" w:cs="Arial"/>
        </w:rPr>
        <w:t>14.</w:t>
      </w:r>
      <w:r w:rsidRPr="000B444A">
        <w:rPr>
          <w:rFonts w:ascii="Arial" w:hAnsi="Arial" w:cs="Arial"/>
        </w:rPr>
        <w:tab/>
        <w:t>Westerveld LA, Verlaan JJ, Oner FC</w:t>
      </w:r>
      <w:r w:rsidRPr="000B444A">
        <w:rPr>
          <w:rFonts w:ascii="Arial" w:hAnsi="Arial" w:cs="Arial"/>
          <w:b/>
        </w:rPr>
        <w:t xml:space="preserve">. </w:t>
      </w:r>
      <w:r w:rsidRPr="000B444A">
        <w:rPr>
          <w:rFonts w:ascii="Arial" w:hAnsi="Arial" w:cs="Arial"/>
        </w:rPr>
        <w:t>Spinal fractures in patients with ankylosing spinal disorders: a systematic review of the literature on treatment, neurological status and complications. Eur Spine J. 2009;18(2):145-56.</w:t>
      </w:r>
    </w:p>
    <w:p w:rsidR="00C5682B" w:rsidRPr="000B444A" w:rsidRDefault="00C5682B" w:rsidP="00C5682B">
      <w:pPr>
        <w:pStyle w:val="EndNoteBibliography"/>
        <w:ind w:left="720" w:hanging="720"/>
        <w:rPr>
          <w:rFonts w:ascii="Arial" w:hAnsi="Arial" w:cs="Arial"/>
        </w:rPr>
      </w:pPr>
      <w:r w:rsidRPr="000B444A">
        <w:rPr>
          <w:rFonts w:ascii="Arial" w:hAnsi="Arial" w:cs="Arial"/>
        </w:rPr>
        <w:t>15.</w:t>
      </w:r>
      <w:r w:rsidRPr="000B444A">
        <w:rPr>
          <w:rFonts w:ascii="Arial" w:hAnsi="Arial" w:cs="Arial"/>
        </w:rPr>
        <w:tab/>
        <w:t>Verlaan JJ, Diekerhof CH, Buskens E, van der Tweel I, Verbout AJ, Dhert WJ, et al.</w:t>
      </w:r>
      <w:r w:rsidRPr="000B444A">
        <w:rPr>
          <w:rFonts w:ascii="Arial" w:hAnsi="Arial" w:cs="Arial"/>
          <w:b/>
        </w:rPr>
        <w:t xml:space="preserve"> </w:t>
      </w:r>
      <w:r w:rsidRPr="000B444A">
        <w:rPr>
          <w:rFonts w:ascii="Arial" w:hAnsi="Arial" w:cs="Arial"/>
        </w:rPr>
        <w:t>Surgical treatment of traumatic fractures of the thoracic and lumbar spine: a systematic review of the literature on techniques, complications, and outcome. Spine (Phila Pa 1976). 2004;29(7):803-14.</w:t>
      </w:r>
    </w:p>
    <w:p w:rsidR="00C5682B" w:rsidRPr="000B444A" w:rsidRDefault="00C5682B" w:rsidP="00C5682B">
      <w:pPr>
        <w:pStyle w:val="EndNoteBibliography"/>
        <w:ind w:left="720" w:hanging="720"/>
        <w:rPr>
          <w:rFonts w:ascii="Arial" w:hAnsi="Arial" w:cs="Arial"/>
        </w:rPr>
      </w:pPr>
      <w:r w:rsidRPr="000B444A">
        <w:rPr>
          <w:rFonts w:ascii="Arial" w:hAnsi="Arial" w:cs="Arial"/>
        </w:rPr>
        <w:t>16.</w:t>
      </w:r>
      <w:r w:rsidRPr="000B444A">
        <w:rPr>
          <w:rFonts w:ascii="Arial" w:hAnsi="Arial" w:cs="Arial"/>
        </w:rPr>
        <w:tab/>
        <w:t>Bartleson JD, Cohen MD, Harrington TM, Goldstein NP, Ginsburg WW</w:t>
      </w:r>
      <w:r w:rsidRPr="000B444A">
        <w:rPr>
          <w:rFonts w:ascii="Arial" w:hAnsi="Arial" w:cs="Arial"/>
          <w:b/>
        </w:rPr>
        <w:t xml:space="preserve">. </w:t>
      </w:r>
      <w:r w:rsidRPr="000B444A">
        <w:rPr>
          <w:rFonts w:ascii="Arial" w:hAnsi="Arial" w:cs="Arial"/>
        </w:rPr>
        <w:t>Cauda equina syndrome secondary to long-standing ankylosing spondylitis. Ann Neurol. 1983;14(6):662-9.</w:t>
      </w:r>
    </w:p>
    <w:p w:rsidR="00C5682B" w:rsidRPr="000B444A" w:rsidRDefault="00C5682B" w:rsidP="00C5682B">
      <w:pPr>
        <w:pStyle w:val="EndNoteBibliography"/>
        <w:ind w:left="720" w:hanging="720"/>
        <w:rPr>
          <w:rFonts w:ascii="Arial" w:hAnsi="Arial" w:cs="Arial"/>
        </w:rPr>
      </w:pPr>
      <w:r w:rsidRPr="000B444A">
        <w:rPr>
          <w:rFonts w:ascii="Arial" w:hAnsi="Arial" w:cs="Arial"/>
        </w:rPr>
        <w:t>17.</w:t>
      </w:r>
      <w:r w:rsidRPr="000B444A">
        <w:rPr>
          <w:rFonts w:ascii="Arial" w:hAnsi="Arial" w:cs="Arial"/>
        </w:rPr>
        <w:tab/>
        <w:t>Jessamine AG</w:t>
      </w:r>
      <w:r w:rsidRPr="000B444A">
        <w:rPr>
          <w:rFonts w:ascii="Arial" w:hAnsi="Arial" w:cs="Arial"/>
          <w:b/>
        </w:rPr>
        <w:t xml:space="preserve">. </w:t>
      </w:r>
      <w:r w:rsidRPr="000B444A">
        <w:rPr>
          <w:rFonts w:ascii="Arial" w:hAnsi="Arial" w:cs="Arial"/>
        </w:rPr>
        <w:t>Upper lung lobe fibrosis in ankylosing spondylitis. Can Med Assoc J. 1968;98(1):25-9.</w:t>
      </w:r>
    </w:p>
    <w:p w:rsidR="00C5682B" w:rsidRPr="000B444A" w:rsidRDefault="00C5682B" w:rsidP="00C5682B">
      <w:pPr>
        <w:pStyle w:val="EndNoteBibliography"/>
        <w:ind w:left="720" w:hanging="720"/>
        <w:rPr>
          <w:rFonts w:ascii="Arial" w:hAnsi="Arial" w:cs="Arial"/>
        </w:rPr>
      </w:pPr>
      <w:r w:rsidRPr="000B444A">
        <w:rPr>
          <w:rFonts w:ascii="Arial" w:hAnsi="Arial" w:cs="Arial"/>
        </w:rPr>
        <w:t>18.</w:t>
      </w:r>
      <w:r w:rsidRPr="000B444A">
        <w:rPr>
          <w:rFonts w:ascii="Arial" w:hAnsi="Arial" w:cs="Arial"/>
        </w:rPr>
        <w:tab/>
        <w:t>Kanathur N, Lee-Chiong T</w:t>
      </w:r>
      <w:r w:rsidRPr="000B444A">
        <w:rPr>
          <w:rFonts w:ascii="Arial" w:hAnsi="Arial" w:cs="Arial"/>
          <w:b/>
        </w:rPr>
        <w:t xml:space="preserve">. </w:t>
      </w:r>
      <w:r w:rsidRPr="000B444A">
        <w:rPr>
          <w:rFonts w:ascii="Arial" w:hAnsi="Arial" w:cs="Arial"/>
        </w:rPr>
        <w:t>Pulmonary manifestations of ankylosing spondylitis. Clin Chest Med. 2010;31(3):547-54.</w:t>
      </w:r>
    </w:p>
    <w:p w:rsidR="00C5682B" w:rsidRPr="000B444A" w:rsidRDefault="00C5682B" w:rsidP="00C5682B">
      <w:pPr>
        <w:pStyle w:val="EndNoteBibliography"/>
        <w:ind w:left="720" w:hanging="720"/>
        <w:rPr>
          <w:rFonts w:ascii="Arial" w:hAnsi="Arial" w:cs="Arial"/>
        </w:rPr>
      </w:pPr>
      <w:r w:rsidRPr="000B444A">
        <w:rPr>
          <w:rFonts w:ascii="Arial" w:hAnsi="Arial" w:cs="Arial"/>
        </w:rPr>
        <w:t>19.</w:t>
      </w:r>
      <w:r w:rsidRPr="000B444A">
        <w:rPr>
          <w:rFonts w:ascii="Arial" w:hAnsi="Arial" w:cs="Arial"/>
        </w:rPr>
        <w:tab/>
        <w:t>Strobel ES, Fritschka E</w:t>
      </w:r>
      <w:r w:rsidRPr="000B444A">
        <w:rPr>
          <w:rFonts w:ascii="Arial" w:hAnsi="Arial" w:cs="Arial"/>
          <w:b/>
        </w:rPr>
        <w:t xml:space="preserve">. </w:t>
      </w:r>
      <w:r w:rsidRPr="000B444A">
        <w:rPr>
          <w:rFonts w:ascii="Arial" w:hAnsi="Arial" w:cs="Arial"/>
        </w:rPr>
        <w:t>Renal diseases in ankylosing spondylitis: review of the literature illustrated by case reports. Clin Rheumatol. 1998;17(6):524-30.</w:t>
      </w:r>
    </w:p>
    <w:p w:rsidR="00C5682B" w:rsidRPr="000B444A" w:rsidRDefault="00C5682B" w:rsidP="00C5682B">
      <w:pPr>
        <w:pStyle w:val="EndNoteBibliography"/>
        <w:ind w:left="720" w:hanging="720"/>
        <w:rPr>
          <w:rFonts w:ascii="Arial" w:hAnsi="Arial" w:cs="Arial"/>
        </w:rPr>
      </w:pPr>
      <w:r w:rsidRPr="000B444A">
        <w:rPr>
          <w:rFonts w:ascii="Arial" w:hAnsi="Arial" w:cs="Arial"/>
        </w:rPr>
        <w:t>20.</w:t>
      </w:r>
      <w:r w:rsidRPr="000B444A">
        <w:rPr>
          <w:rFonts w:ascii="Arial" w:hAnsi="Arial" w:cs="Arial"/>
        </w:rPr>
        <w:tab/>
        <w:t>van Sijl AM, van Eijk IC, Peters MJ, Serne EH, van der Horst-Bruinsma IE, Smulders YM, et al.</w:t>
      </w:r>
      <w:r w:rsidRPr="000B444A">
        <w:rPr>
          <w:rFonts w:ascii="Arial" w:hAnsi="Arial" w:cs="Arial"/>
          <w:b/>
        </w:rPr>
        <w:t xml:space="preserve"> </w:t>
      </w:r>
      <w:r w:rsidRPr="000B444A">
        <w:rPr>
          <w:rFonts w:ascii="Arial" w:hAnsi="Arial" w:cs="Arial"/>
        </w:rPr>
        <w:t>Tumour necrosis factor blocking agents and progression of subclinical atherosclerosis in patients with ankylosing spondylitis. Ann Rheum Dis. 2015;74(1):119-23.</w:t>
      </w:r>
    </w:p>
    <w:p w:rsidR="000174B1" w:rsidRPr="000B444A" w:rsidRDefault="000174B1" w:rsidP="00C5682B">
      <w:pPr>
        <w:pStyle w:val="EndNoteBibliography"/>
        <w:ind w:left="720" w:hanging="720"/>
        <w:rPr>
          <w:rFonts w:ascii="Arial" w:hAnsi="Arial" w:cs="Arial"/>
        </w:rPr>
      </w:pPr>
      <w:r w:rsidRPr="000B444A">
        <w:rPr>
          <w:rFonts w:ascii="Arial" w:hAnsi="Arial" w:cs="Arial"/>
        </w:rPr>
        <w:t xml:space="preserve">21.      Lin, D., Wei, L. J., and Ying, Z. (1993), “Checking the Cox Model with Cumulative Sums of Martingale-Based Residuals,” </w:t>
      </w:r>
      <w:r w:rsidRPr="000B444A">
        <w:rPr>
          <w:rStyle w:val="Emphasis"/>
          <w:rFonts w:ascii="Arial" w:hAnsi="Arial" w:cs="Arial"/>
        </w:rPr>
        <w:t>Biometrika</w:t>
      </w:r>
      <w:r w:rsidRPr="000B444A">
        <w:rPr>
          <w:rFonts w:ascii="Arial" w:hAnsi="Arial" w:cs="Arial"/>
        </w:rPr>
        <w:t>, 80, 557–572.</w:t>
      </w:r>
    </w:p>
    <w:p w:rsidR="009235C8" w:rsidRPr="000F7455" w:rsidRDefault="00C362A2" w:rsidP="00CB6BE2">
      <w:pPr>
        <w:pStyle w:val="C-BodyText"/>
        <w:autoSpaceDE w:val="0"/>
        <w:autoSpaceDN w:val="0"/>
        <w:adjustRightInd w:val="0"/>
        <w:rPr>
          <w:rFonts w:ascii="Arial" w:hAnsi="Arial" w:cs="Arial"/>
          <w:color w:val="000000"/>
          <w:sz w:val="23"/>
          <w:szCs w:val="23"/>
          <w:lang w:eastAsia="de-DE"/>
        </w:rPr>
      </w:pPr>
      <w:r w:rsidRPr="000F7455">
        <w:rPr>
          <w:rFonts w:ascii="Arial" w:hAnsi="Arial" w:cs="Arial"/>
          <w:color w:val="000000"/>
          <w:sz w:val="23"/>
          <w:szCs w:val="23"/>
          <w:lang w:eastAsia="de-DE"/>
        </w:rPr>
        <w:fldChar w:fldCharType="end"/>
      </w:r>
    </w:p>
    <w:sectPr w:rsidR="009235C8" w:rsidRPr="000F7455" w:rsidSect="00B6428C">
      <w:headerReference w:type="default" r:id="rId21"/>
      <w:footerReference w:type="default" r:id="rId22"/>
      <w:endnotePr>
        <w:numFmt w:val="decimal"/>
      </w:endnotePr>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8" w:author="Suruki Robert" w:date="2017-05-11T12:40:00Z" w:initials="SR">
    <w:p w:rsidR="00775C24" w:rsidRDefault="00775C24">
      <w:pPr>
        <w:pStyle w:val="CommentText"/>
      </w:pPr>
      <w:r>
        <w:rPr>
          <w:rStyle w:val="CommentReference"/>
        </w:rPr>
        <w:annotationRef/>
      </w:r>
      <w:r w:rsidRPr="008D2E2E">
        <w:rPr>
          <w:highlight w:val="yellow"/>
        </w:rPr>
        <w:t>Please provide some table shells.</w:t>
      </w:r>
    </w:p>
    <w:p w:rsidR="00775C24" w:rsidRDefault="00775C24">
      <w:pPr>
        <w:pStyle w:val="CommentText"/>
      </w:pPr>
    </w:p>
    <w:p w:rsidR="00775C24" w:rsidRDefault="00775C24">
      <w:pPr>
        <w:pStyle w:val="CommentText"/>
      </w:pPr>
      <w:r>
        <w:t xml:space="preserve">JC: </w:t>
      </w:r>
      <w:r w:rsidR="002C63AA">
        <w:t xml:space="preserve">We will send flow diagrams for cohort construction and table shells for Table 1; </w:t>
      </w:r>
      <w:r>
        <w:t>Ben/Kevin/Atul to provide</w:t>
      </w:r>
      <w:r w:rsidR="002C63AA">
        <w:t xml:space="preserve"> outcome table shells</w:t>
      </w:r>
    </w:p>
  </w:comment>
  <w:comment w:id="194" w:author="Suruki Robert" w:date="2017-05-11T12:40:00Z" w:initials="SR">
    <w:p w:rsidR="00775C24" w:rsidRDefault="00775C24">
      <w:pPr>
        <w:pStyle w:val="CommentText"/>
      </w:pPr>
      <w:r>
        <w:rPr>
          <w:rStyle w:val="CommentReference"/>
        </w:rPr>
        <w:annotationRef/>
      </w:r>
      <w:r w:rsidRPr="008D2E2E">
        <w:rPr>
          <w:highlight w:val="yellow"/>
        </w:rPr>
        <w:t>Since a comparative analysis will be done (e.g., Aim #2), it is imperative that a power calculation is provided here.</w:t>
      </w:r>
    </w:p>
    <w:p w:rsidR="00775C24" w:rsidRDefault="00775C24">
      <w:pPr>
        <w:pStyle w:val="CommentText"/>
      </w:pPr>
    </w:p>
    <w:p w:rsidR="00775C24" w:rsidRDefault="00866835">
      <w:pPr>
        <w:pStyle w:val="CommentText"/>
      </w:pPr>
      <w:r>
        <w:t>JC: still needed</w:t>
      </w:r>
      <w:r w:rsidR="002C63AA">
        <w:t xml:space="preserve"> given the flow diagrams we sent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98EE9C" w15:done="0"/>
  <w15:commentEx w15:paraId="76F5C977" w15:done="0"/>
  <w15:commentEx w15:paraId="0F843296" w15:done="0"/>
  <w15:commentEx w15:paraId="043B7505" w15:done="0"/>
  <w15:commentEx w15:paraId="58DC6883" w15:done="0"/>
  <w15:commentEx w15:paraId="4A3C4280" w15:done="0"/>
  <w15:commentEx w15:paraId="77E7BF56" w15:done="0"/>
  <w15:commentEx w15:paraId="170EC70F" w15:done="0"/>
  <w15:commentEx w15:paraId="46169978" w15:done="0"/>
  <w15:commentEx w15:paraId="01181465" w15:done="0"/>
  <w15:commentEx w15:paraId="74A677BF" w15:done="0"/>
  <w15:commentEx w15:paraId="56C66330" w15:paraIdParent="74A677BF" w15:done="0"/>
  <w15:commentEx w15:paraId="4997BA28" w15:done="0"/>
  <w15:commentEx w15:paraId="38E7086A" w15:done="0"/>
  <w15:commentEx w15:paraId="0D747955" w15:done="0"/>
  <w15:commentEx w15:paraId="71F65626" w15:done="0"/>
  <w15:commentEx w15:paraId="55D28337" w15:done="0"/>
  <w15:commentEx w15:paraId="0B891226" w15:done="0"/>
  <w15:commentEx w15:paraId="01DAA248" w15:done="0"/>
  <w15:commentEx w15:paraId="3E350848" w15:done="0"/>
  <w15:commentEx w15:paraId="72D21124" w15:paraIdParent="3E350848" w15:done="0"/>
  <w15:commentEx w15:paraId="6F44FAA7" w15:done="0"/>
  <w15:commentEx w15:paraId="47D24954" w15:done="0"/>
  <w15:commentEx w15:paraId="429CD753" w15:done="0"/>
  <w15:commentEx w15:paraId="1EC3F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CA9" w:rsidRDefault="006B2CA9" w:rsidP="001E5165">
      <w:pPr>
        <w:pStyle w:val="C-BodyText"/>
      </w:pPr>
      <w:r>
        <w:separator/>
      </w:r>
    </w:p>
  </w:endnote>
  <w:endnote w:type="continuationSeparator" w:id="0">
    <w:p w:rsidR="006B2CA9" w:rsidRDefault="006B2CA9" w:rsidP="001E5165">
      <w:pPr>
        <w:pStyle w:val="C-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D24F2F" w:rsidRDefault="00775C24">
    <w:r w:rsidRPr="00D24F2F">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Default="00775C24" w:rsidP="008A4C12">
    <w:pPr>
      <w:pStyle w:val="C-Footer"/>
    </w:pPr>
    <w:r>
      <w:t>Confidential</w:t>
    </w:r>
    <w:r>
      <w:tab/>
      <w:t xml:space="preserve">Page </w:t>
    </w:r>
    <w:r w:rsidRPr="001B25FF">
      <w:rPr>
        <w:bCs/>
      </w:rPr>
      <w:fldChar w:fldCharType="begin"/>
    </w:r>
    <w:r w:rsidRPr="001B25FF">
      <w:rPr>
        <w:bCs/>
      </w:rPr>
      <w:instrText xml:space="preserve"> PAGE </w:instrText>
    </w:r>
    <w:r w:rsidRPr="001B25FF">
      <w:rPr>
        <w:bCs/>
      </w:rPr>
      <w:fldChar w:fldCharType="separate"/>
    </w:r>
    <w:r w:rsidR="006D3056">
      <w:rPr>
        <w:bCs/>
        <w:noProof/>
      </w:rPr>
      <w:t>18</w:t>
    </w:r>
    <w:r w:rsidRPr="001B25FF">
      <w:rPr>
        <w:bCs/>
      </w:rPr>
      <w:fldChar w:fldCharType="end"/>
    </w:r>
    <w:r>
      <w:t xml:space="preserve"> of </w:t>
    </w:r>
    <w:r w:rsidRPr="001B25FF">
      <w:rPr>
        <w:bCs/>
      </w:rPr>
      <w:fldChar w:fldCharType="begin"/>
    </w:r>
    <w:r w:rsidRPr="001B25FF">
      <w:rPr>
        <w:bCs/>
      </w:rPr>
      <w:instrText xml:space="preserve"> NUMPAGES  </w:instrText>
    </w:r>
    <w:r w:rsidRPr="001B25FF">
      <w:rPr>
        <w:bCs/>
      </w:rPr>
      <w:fldChar w:fldCharType="separate"/>
    </w:r>
    <w:r w:rsidR="006D3056">
      <w:rPr>
        <w:bCs/>
        <w:noProof/>
      </w:rPr>
      <w:t>43</w:t>
    </w:r>
    <w:r w:rsidRPr="001B25FF">
      <w:rPr>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D24F2F" w:rsidRDefault="00775C24">
    <w:r w:rsidRPr="00D24F2F">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Default="00775C24" w:rsidP="008A4C12">
    <w:pPr>
      <w:pStyle w:val="C-Footer"/>
    </w:pPr>
    <w:r>
      <w:t>Confidential</w:t>
    </w:r>
    <w:r>
      <w:tab/>
      <w:t xml:space="preserve">Page </w:t>
    </w:r>
    <w:r w:rsidRPr="001B25FF">
      <w:rPr>
        <w:bCs/>
      </w:rPr>
      <w:fldChar w:fldCharType="begin"/>
    </w:r>
    <w:r w:rsidRPr="001B25FF">
      <w:rPr>
        <w:bCs/>
      </w:rPr>
      <w:instrText xml:space="preserve"> PAGE </w:instrText>
    </w:r>
    <w:r w:rsidRPr="001B25FF">
      <w:rPr>
        <w:bCs/>
      </w:rPr>
      <w:fldChar w:fldCharType="separate"/>
    </w:r>
    <w:r w:rsidR="006D3056">
      <w:rPr>
        <w:bCs/>
        <w:noProof/>
      </w:rPr>
      <w:t>43</w:t>
    </w:r>
    <w:r w:rsidRPr="001B25FF">
      <w:rPr>
        <w:bCs/>
      </w:rPr>
      <w:fldChar w:fldCharType="end"/>
    </w:r>
    <w:r>
      <w:t xml:space="preserve"> of </w:t>
    </w:r>
    <w:r w:rsidRPr="001B25FF">
      <w:rPr>
        <w:bCs/>
      </w:rPr>
      <w:fldChar w:fldCharType="begin"/>
    </w:r>
    <w:r w:rsidRPr="001B25FF">
      <w:rPr>
        <w:bCs/>
      </w:rPr>
      <w:instrText xml:space="preserve"> NUMPAGES  </w:instrText>
    </w:r>
    <w:r w:rsidRPr="001B25FF">
      <w:rPr>
        <w:bCs/>
      </w:rPr>
      <w:fldChar w:fldCharType="separate"/>
    </w:r>
    <w:r w:rsidR="006D3056">
      <w:rPr>
        <w:bCs/>
        <w:noProof/>
      </w:rPr>
      <w:t>43</w:t>
    </w:r>
    <w:r w:rsidRPr="001B25FF">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CA9" w:rsidRPr="00D24F2F" w:rsidRDefault="006B2CA9" w:rsidP="00CB6BE2">
      <w:r w:rsidRPr="00D24F2F">
        <w:separator/>
      </w:r>
    </w:p>
  </w:footnote>
  <w:footnote w:type="continuationSeparator" w:id="0">
    <w:p w:rsidR="006B2CA9" w:rsidRDefault="006B2CA9" w:rsidP="001E5165">
      <w:pPr>
        <w:pStyle w:val="C-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D24F2F" w:rsidRDefault="00775C24">
    <w:pPr>
      <w:pStyle w:val="Header"/>
    </w:pPr>
    <w:r>
      <w:rPr>
        <w:rFonts w:ascii="Calibri" w:hAnsi="Calibri"/>
        <w:noProof/>
      </w:rPr>
      <w:pict w14:anchorId="6EA02E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8" o:spid="_x0000_s2051" type="#_x0000_t136" style="position:absolute;margin-left:0;margin-top:0;width:530.4pt;height:106.05pt;rotation:315;z-index:-251655168;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F271F2" w:rsidRDefault="00775C24" w:rsidP="00D24F2F">
    <w:pPr>
      <w:pStyle w:val="C-Header"/>
    </w:pPr>
    <w:fldSimple w:instr=" DOCVARIABLE &quot;Sponsor Name&quot; \* MERGEFORMAT ">
      <w:r>
        <w:t>UCB</w:t>
      </w:r>
    </w:fldSimple>
    <w:r>
      <w:tab/>
    </w:r>
    <w:r>
      <w:tab/>
    </w:r>
    <w:r>
      <w:fldChar w:fldCharType="begin"/>
    </w:r>
    <w:r>
      <w:instrText xml:space="preserve"> DOCVARIABLE "Date" \* MERGEFORMAT </w:instrText>
    </w:r>
    <w:r>
      <w:fldChar w:fldCharType="separate"/>
    </w:r>
    <w:r>
      <w:t>{</w:t>
    </w:r>
    <w:proofErr w:type="spellStart"/>
    <w:r>
      <w:t>FinalDate</w:t>
    </w:r>
    <w:proofErr w:type="spellEnd"/>
    <w:r>
      <w:t>}</w:t>
    </w:r>
    <w:r>
      <w:fldChar w:fldCharType="end"/>
    </w:r>
  </w:p>
  <w:p w:rsidR="00775C24" w:rsidRDefault="00775C24" w:rsidP="00D24F2F">
    <w:pPr>
      <w:pStyle w:val="C-Header"/>
    </w:pPr>
    <w:r>
      <w:t>Retrospective Study Protocol</w:t>
    </w:r>
    <w:r>
      <w:tab/>
    </w:r>
    <w:r>
      <w:fldChar w:fldCharType="begin"/>
    </w:r>
    <w:r>
      <w:instrText xml:space="preserve"> DOCVARIABLE "Product Name" \* MERGEFORMAT </w:instrText>
    </w:r>
    <w:r>
      <w:fldChar w:fldCharType="end"/>
    </w:r>
    <w:r w:rsidRPr="00F271F2">
      <w:tab/>
    </w:r>
    <w:r>
      <w:t>EPD217</w:t>
    </w:r>
  </w:p>
  <w:p w:rsidR="00775C24" w:rsidRPr="00D24F2F" w:rsidRDefault="00775C24" w:rsidP="00D24F2F">
    <w:pPr>
      <w:pStyle w:val="Header"/>
    </w:pPr>
    <w:r>
      <w:rPr>
        <w:u w:val="single"/>
      </w:rPr>
      <w:tab/>
    </w:r>
    <w:r>
      <w:rPr>
        <w:u w:val="single"/>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D24F2F" w:rsidRDefault="00775C24">
    <w:pPr>
      <w:pStyle w:val="Header"/>
    </w:pPr>
    <w:r>
      <w:rPr>
        <w:rFonts w:ascii="Calibri" w:hAnsi="Calibri"/>
        <w:noProof/>
      </w:rPr>
      <w:pict w14:anchorId="12294F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70347" o:spid="_x0000_s2050" type="#_x0000_t136" style="position:absolute;margin-left:0;margin-top:0;width:530.4pt;height:106.05pt;rotation:315;z-index:-251656192;mso-position-horizontal:center;mso-position-horizontal-relative:margin;mso-position-vertical:center;mso-position-vertical-relative:margin" o:allowincell="f" fillcolor="#f2f2f2" stroked="f">
          <v:fill opacity=".5"/>
          <v:textpath style="font-family:&quot;Times New Roman&quot;;font-size:1pt" string="5th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C24" w:rsidRPr="00F271F2" w:rsidRDefault="00775C24" w:rsidP="00D24F2F">
    <w:pPr>
      <w:pStyle w:val="C-Header"/>
    </w:pPr>
    <w:fldSimple w:instr=" DOCVARIABLE &quot;Sponsor Name&quot; \* MERGEFORMAT ">
      <w:r>
        <w:t>UCB</w:t>
      </w:r>
    </w:fldSimple>
    <w:r>
      <w:tab/>
    </w:r>
    <w:r>
      <w:tab/>
    </w:r>
    <w:r>
      <w:fldChar w:fldCharType="begin"/>
    </w:r>
    <w:r>
      <w:instrText xml:space="preserve"> DOCVARIABLE "Date" \* MERGEFORMAT </w:instrText>
    </w:r>
    <w:r>
      <w:fldChar w:fldCharType="separate"/>
    </w:r>
    <w:r>
      <w:t>{</w:t>
    </w:r>
    <w:proofErr w:type="spellStart"/>
    <w:r>
      <w:t>FinalDate</w:t>
    </w:r>
    <w:proofErr w:type="spellEnd"/>
    <w:r>
      <w:t>}</w:t>
    </w:r>
    <w:r>
      <w:fldChar w:fldCharType="end"/>
    </w:r>
  </w:p>
  <w:p w:rsidR="00775C24" w:rsidRDefault="00775C24" w:rsidP="00D24F2F">
    <w:pPr>
      <w:pStyle w:val="C-Header"/>
    </w:pPr>
    <w:r>
      <w:t>Retrospective Study Protocol</w:t>
    </w:r>
    <w:r>
      <w:tab/>
    </w:r>
    <w:r>
      <w:fldChar w:fldCharType="begin"/>
    </w:r>
    <w:r>
      <w:instrText xml:space="preserve"> DOCVARIABLE "Product Name" \* MERGEFORMAT </w:instrText>
    </w:r>
    <w:r>
      <w:fldChar w:fldCharType="separate"/>
    </w:r>
    <w:r>
      <w:t>{</w:t>
    </w:r>
    <w:proofErr w:type="spellStart"/>
    <w:r>
      <w:t>ProductName</w:t>
    </w:r>
    <w:proofErr w:type="spellEnd"/>
    <w:r>
      <w:t>}</w:t>
    </w:r>
    <w:r>
      <w:fldChar w:fldCharType="end"/>
    </w:r>
    <w:r w:rsidRPr="00F271F2">
      <w:tab/>
    </w:r>
    <w:r>
      <w:fldChar w:fldCharType="begin"/>
    </w:r>
    <w:r>
      <w:instrText xml:space="preserve"> DOCVARIABLE "Study Number" \* MERGEFORMAT </w:instrText>
    </w:r>
    <w:r>
      <w:fldChar w:fldCharType="separate"/>
    </w:r>
    <w:r>
      <w:t>{</w:t>
    </w:r>
    <w:proofErr w:type="spellStart"/>
    <w:r>
      <w:t>StudyNumber</w:t>
    </w:r>
    <w:proofErr w:type="spellEnd"/>
    <w:r>
      <w:t>}</w:t>
    </w:r>
    <w:r>
      <w:fldChar w:fldCharType="end"/>
    </w:r>
  </w:p>
  <w:p w:rsidR="00775C24" w:rsidRPr="00D24F2F" w:rsidRDefault="00775C24" w:rsidP="00D24F2F">
    <w:pPr>
      <w:pStyle w:val="Header"/>
    </w:pPr>
    <w:r>
      <w:rPr>
        <w:u w:val="single"/>
      </w:rPr>
      <w:tab/>
    </w:r>
    <w:r>
      <w:rPr>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081D36"/>
    <w:lvl w:ilvl="0">
      <w:start w:val="1"/>
      <w:numFmt w:val="decimal"/>
      <w:lvlText w:val="%1."/>
      <w:lvlJc w:val="left"/>
      <w:pPr>
        <w:tabs>
          <w:tab w:val="num" w:pos="1800"/>
        </w:tabs>
        <w:ind w:left="1800" w:hanging="360"/>
      </w:pPr>
    </w:lvl>
  </w:abstractNum>
  <w:abstractNum w:abstractNumId="1">
    <w:nsid w:val="FFFFFF7D"/>
    <w:multiLevelType w:val="singleLevel"/>
    <w:tmpl w:val="F9B2BB56"/>
    <w:lvl w:ilvl="0">
      <w:start w:val="1"/>
      <w:numFmt w:val="decimal"/>
      <w:lvlText w:val="%1."/>
      <w:lvlJc w:val="left"/>
      <w:pPr>
        <w:tabs>
          <w:tab w:val="num" w:pos="1440"/>
        </w:tabs>
        <w:ind w:left="1440" w:hanging="360"/>
      </w:pPr>
    </w:lvl>
  </w:abstractNum>
  <w:abstractNum w:abstractNumId="2">
    <w:nsid w:val="FFFFFF7E"/>
    <w:multiLevelType w:val="singleLevel"/>
    <w:tmpl w:val="DCCAEC2C"/>
    <w:lvl w:ilvl="0">
      <w:start w:val="1"/>
      <w:numFmt w:val="decimal"/>
      <w:lvlText w:val="%1."/>
      <w:lvlJc w:val="left"/>
      <w:pPr>
        <w:tabs>
          <w:tab w:val="num" w:pos="1080"/>
        </w:tabs>
        <w:ind w:left="1080" w:hanging="360"/>
      </w:pPr>
    </w:lvl>
  </w:abstractNum>
  <w:abstractNum w:abstractNumId="3">
    <w:nsid w:val="FFFFFF7F"/>
    <w:multiLevelType w:val="singleLevel"/>
    <w:tmpl w:val="9DCADF94"/>
    <w:lvl w:ilvl="0">
      <w:start w:val="1"/>
      <w:numFmt w:val="decimal"/>
      <w:lvlText w:val="%1."/>
      <w:lvlJc w:val="left"/>
      <w:pPr>
        <w:tabs>
          <w:tab w:val="num" w:pos="720"/>
        </w:tabs>
        <w:ind w:left="720" w:hanging="360"/>
      </w:pPr>
    </w:lvl>
  </w:abstractNum>
  <w:abstractNum w:abstractNumId="4">
    <w:nsid w:val="FFFFFF80"/>
    <w:multiLevelType w:val="singleLevel"/>
    <w:tmpl w:val="51AA46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956D0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02EDEF6"/>
    <w:lvl w:ilvl="0">
      <w:start w:val="1"/>
      <w:numFmt w:val="bullet"/>
      <w:lvlText w:val=""/>
      <w:lvlJc w:val="left"/>
      <w:pPr>
        <w:tabs>
          <w:tab w:val="num" w:pos="1080"/>
        </w:tabs>
        <w:ind w:left="1080" w:hanging="360"/>
      </w:pPr>
      <w:rPr>
        <w:rFonts w:ascii="Symbol" w:hAnsi="Symbol" w:hint="default"/>
      </w:rPr>
    </w:lvl>
  </w:abstractNum>
  <w:abstractNum w:abstractNumId="7">
    <w:nsid w:val="FFFFFF88"/>
    <w:multiLevelType w:val="singleLevel"/>
    <w:tmpl w:val="C16A7250"/>
    <w:lvl w:ilvl="0">
      <w:start w:val="1"/>
      <w:numFmt w:val="decimal"/>
      <w:lvlText w:val="%1."/>
      <w:lvlJc w:val="left"/>
      <w:pPr>
        <w:tabs>
          <w:tab w:val="num" w:pos="360"/>
        </w:tabs>
        <w:ind w:left="360" w:hanging="360"/>
      </w:pPr>
    </w:lvl>
  </w:abstractNum>
  <w:abstractNum w:abstractNumId="8">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A60C98"/>
    <w:multiLevelType w:val="singleLevel"/>
    <w:tmpl w:val="E784342A"/>
    <w:name w:val="WWln3"/>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3D821A7"/>
    <w:multiLevelType w:val="multilevel"/>
    <w:tmpl w:val="04090023"/>
    <w:name w:val="WWtf2"/>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3">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4">
    <w:nsid w:val="0C357CDB"/>
    <w:multiLevelType w:val="singleLevel"/>
    <w:tmpl w:val="C51EBEFE"/>
    <w:name w:val="WW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nsid w:val="0C90120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nsid w:val="0CA70CE5"/>
    <w:multiLevelType w:val="multilevel"/>
    <w:tmpl w:val="99280434"/>
    <w:styleLink w:val="UCBBullets"/>
    <w:lvl w:ilvl="0">
      <w:start w:val="1"/>
      <w:numFmt w:val="bullet"/>
      <w:pStyle w:val="C-Bullet"/>
      <w:lvlText w:val=""/>
      <w:lvlJc w:val="left"/>
      <w:pPr>
        <w:tabs>
          <w:tab w:val="num" w:pos="360"/>
        </w:tabs>
        <w:ind w:left="360" w:hanging="360"/>
      </w:pPr>
      <w:rPr>
        <w:rFonts w:ascii="Symbol" w:hAnsi="Symbol" w:hint="default"/>
        <w:sz w:val="24"/>
      </w:rPr>
    </w:lvl>
    <w:lvl w:ilvl="1">
      <w:start w:val="1"/>
      <w:numFmt w:val="bullet"/>
      <w:pStyle w:val="C-BulletIndented"/>
      <w:lvlText w:val=""/>
      <w:lvlJc w:val="left"/>
      <w:pPr>
        <w:tabs>
          <w:tab w:val="num" w:pos="720"/>
        </w:tabs>
        <w:ind w:left="720" w:hanging="360"/>
      </w:pPr>
      <w:rPr>
        <w:rFonts w:ascii="Symbol" w:hAnsi="Symbol" w:hint="default"/>
      </w:rPr>
    </w:lvl>
    <w:lvl w:ilvl="2">
      <w:start w:val="1"/>
      <w:numFmt w:val="bullet"/>
      <w:pStyle w:val="C-BulletIndented2"/>
      <w:lvlText w:val="◦"/>
      <w:lvlJc w:val="left"/>
      <w:pPr>
        <w:tabs>
          <w:tab w:val="num" w:pos="1080"/>
        </w:tabs>
        <w:ind w:left="1080" w:hanging="360"/>
      </w:pPr>
      <w:rPr>
        <w:rFonts w:ascii="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0E772AAF"/>
    <w:multiLevelType w:val="singleLevel"/>
    <w:tmpl w:val="42EA996E"/>
    <w:name w:val="WW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18">
    <w:nsid w:val="12A441C1"/>
    <w:multiLevelType w:val="singleLevel"/>
    <w:tmpl w:val="A1E67C46"/>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9">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0">
    <w:nsid w:val="162B1C8F"/>
    <w:multiLevelType w:val="singleLevel"/>
    <w:tmpl w:val="546880B4"/>
    <w:name w:val="WWlh"/>
    <w:lvl w:ilvl="0">
      <w:start w:val="1"/>
      <w:numFmt w:val="bullet"/>
      <w:lvlText w:val="-"/>
      <w:lvlJc w:val="left"/>
      <w:pPr>
        <w:tabs>
          <w:tab w:val="num" w:pos="720"/>
        </w:tabs>
        <w:ind w:left="720" w:hanging="360"/>
      </w:pPr>
    </w:lvl>
  </w:abstractNum>
  <w:abstractNum w:abstractNumId="21">
    <w:nsid w:val="17E86165"/>
    <w:multiLevelType w:val="hybridMultilevel"/>
    <w:tmpl w:val="F666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DE342E"/>
    <w:multiLevelType w:val="singleLevel"/>
    <w:tmpl w:val="8A461A5C"/>
    <w:name w:val="WW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3">
    <w:nsid w:val="1E015026"/>
    <w:multiLevelType w:val="hybridMultilevel"/>
    <w:tmpl w:val="B478E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EAF6535"/>
    <w:multiLevelType w:val="multilevel"/>
    <w:tmpl w:val="C7E673E0"/>
    <w:styleLink w:val="UCBHeadings"/>
    <w:lvl w:ilvl="0">
      <w:start w:val="1"/>
      <w:numFmt w:val="decimal"/>
      <w:pStyle w:val="C-Heading1"/>
      <w:lvlText w:val="%1"/>
      <w:lvlJc w:val="left"/>
      <w:pPr>
        <w:tabs>
          <w:tab w:val="num" w:pos="1440"/>
        </w:tabs>
        <w:ind w:left="1440" w:hanging="1440"/>
      </w:pPr>
      <w:rPr>
        <w:rFonts w:hint="default"/>
      </w:rPr>
    </w:lvl>
    <w:lvl w:ilvl="1">
      <w:start w:val="1"/>
      <w:numFmt w:val="decimal"/>
      <w:pStyle w:val="C-Heading2"/>
      <w:lvlText w:val="%1.%2"/>
      <w:lvlJc w:val="left"/>
      <w:pPr>
        <w:tabs>
          <w:tab w:val="num" w:pos="1440"/>
        </w:tabs>
        <w:ind w:left="1440" w:hanging="1440"/>
      </w:pPr>
      <w:rPr>
        <w:rFonts w:hint="default"/>
      </w:rPr>
    </w:lvl>
    <w:lvl w:ilvl="2">
      <w:start w:val="1"/>
      <w:numFmt w:val="decimal"/>
      <w:pStyle w:val="C-Heading3"/>
      <w:lvlText w:val="%1.%2.%3"/>
      <w:lvlJc w:val="left"/>
      <w:pPr>
        <w:tabs>
          <w:tab w:val="num" w:pos="1440"/>
        </w:tabs>
        <w:ind w:left="1440" w:hanging="1440"/>
      </w:pPr>
      <w:rPr>
        <w:rFonts w:hint="default"/>
      </w:rPr>
    </w:lvl>
    <w:lvl w:ilvl="3">
      <w:start w:val="1"/>
      <w:numFmt w:val="decimal"/>
      <w:pStyle w:val="C-Heading4"/>
      <w:lvlText w:val="%1.%2.%3.%4"/>
      <w:lvlJc w:val="left"/>
      <w:pPr>
        <w:tabs>
          <w:tab w:val="num" w:pos="1440"/>
        </w:tabs>
        <w:ind w:left="1440" w:hanging="1440"/>
      </w:pPr>
      <w:rPr>
        <w:rFonts w:hint="default"/>
      </w:rPr>
    </w:lvl>
    <w:lvl w:ilvl="4">
      <w:start w:val="1"/>
      <w:numFmt w:val="decimal"/>
      <w:pStyle w:val="C-Heading5"/>
      <w:lvlText w:val="%1.%2.%3.%4.%5"/>
      <w:lvlJc w:val="left"/>
      <w:pPr>
        <w:tabs>
          <w:tab w:val="num" w:pos="1440"/>
        </w:tabs>
        <w:ind w:left="1440" w:hanging="1440"/>
      </w:pPr>
      <w:rPr>
        <w:rFonts w:hint="default"/>
      </w:rPr>
    </w:lvl>
    <w:lvl w:ilvl="5">
      <w:start w:val="1"/>
      <w:numFmt w:val="decimal"/>
      <w:pStyle w:val="C-Heading6"/>
      <w:lvlText w:val="%1.%2.%3.%4.%5.%6"/>
      <w:lvlJc w:val="left"/>
      <w:pPr>
        <w:tabs>
          <w:tab w:val="num" w:pos="1440"/>
        </w:tabs>
        <w:ind w:left="1440" w:hanging="1440"/>
      </w:pPr>
      <w:rPr>
        <w:rFonts w:hint="default"/>
      </w:rPr>
    </w:lvl>
    <w:lvl w:ilvl="6">
      <w:start w:val="1"/>
      <w:numFmt w:val="decimal"/>
      <w:pStyle w:val="C-Heading7"/>
      <w:lvlText w:val="%1.%2.%3.%4.%5.%6.%7"/>
      <w:lvlJc w:val="left"/>
      <w:pPr>
        <w:tabs>
          <w:tab w:val="num" w:pos="1440"/>
        </w:tabs>
        <w:ind w:left="1440" w:hanging="1440"/>
      </w:pPr>
      <w:rPr>
        <w:rFonts w:hint="default"/>
      </w:rPr>
    </w:lvl>
    <w:lvl w:ilvl="7">
      <w:start w:val="1"/>
      <w:numFmt w:val="decimal"/>
      <w:pStyle w:val="C-Heading8"/>
      <w:lvlText w:val="%1.%2.%3.%4.%5.%6.%7.%8"/>
      <w:lvlJc w:val="left"/>
      <w:pPr>
        <w:tabs>
          <w:tab w:val="num" w:pos="1728"/>
        </w:tabs>
        <w:ind w:left="1728" w:hanging="1728"/>
      </w:pPr>
      <w:rPr>
        <w:rFonts w:hint="default"/>
      </w:rPr>
    </w:lvl>
    <w:lvl w:ilvl="8">
      <w:start w:val="1"/>
      <w:numFmt w:val="decimal"/>
      <w:pStyle w:val="C-Heading9"/>
      <w:lvlText w:val="%1.%2.%3.%4.%5.%6.%7.%8.%9"/>
      <w:lvlJc w:val="left"/>
      <w:pPr>
        <w:tabs>
          <w:tab w:val="num" w:pos="1728"/>
        </w:tabs>
        <w:ind w:left="1728" w:hanging="1728"/>
      </w:pPr>
      <w:rPr>
        <w:rFonts w:hint="default"/>
      </w:rPr>
    </w:lvl>
  </w:abstractNum>
  <w:abstractNum w:abstractNumId="25">
    <w:nsid w:val="20897012"/>
    <w:multiLevelType w:val="multilevel"/>
    <w:tmpl w:val="DF3C8946"/>
    <w:styleLink w:val="UCBAlphaLists"/>
    <w:lvl w:ilvl="0">
      <w:start w:val="1"/>
      <w:numFmt w:val="lowerLetter"/>
      <w:pStyle w:val="C-AlphabeticList"/>
      <w:lvlText w:val="%1."/>
      <w:lvlJc w:val="left"/>
      <w:pPr>
        <w:tabs>
          <w:tab w:val="num" w:pos="360"/>
        </w:tabs>
        <w:ind w:left="360" w:hanging="360"/>
      </w:pPr>
      <w:rPr>
        <w:rFonts w:ascii="Times New Roman" w:hAnsi="Times New Roman" w:hint="default"/>
        <w:sz w:val="24"/>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34660A4"/>
    <w:multiLevelType w:val="singleLevel"/>
    <w:tmpl w:val="2B38661A"/>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27">
    <w:nsid w:val="250F712B"/>
    <w:multiLevelType w:val="singleLevel"/>
    <w:tmpl w:val="A720E052"/>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8">
    <w:nsid w:val="276C094E"/>
    <w:multiLevelType w:val="hybridMultilevel"/>
    <w:tmpl w:val="7E24D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521463"/>
    <w:multiLevelType w:val="singleLevel"/>
    <w:tmpl w:val="2C7009F4"/>
    <w:lvl w:ilvl="0">
      <w:start w:val="1"/>
      <w:numFmt w:val="bullet"/>
      <w:pStyle w:val="TextBullet"/>
      <w:lvlText w:val=""/>
      <w:lvlJc w:val="left"/>
      <w:pPr>
        <w:tabs>
          <w:tab w:val="num" w:pos="360"/>
        </w:tabs>
        <w:ind w:left="360" w:hanging="360"/>
      </w:pPr>
      <w:rPr>
        <w:rFonts w:ascii="Symbol" w:hAnsi="Symbol" w:hint="default"/>
      </w:rPr>
    </w:lvl>
  </w:abstractNum>
  <w:abstractNum w:abstractNumId="30">
    <w:nsid w:val="291D7D39"/>
    <w:multiLevelType w:val="hybridMultilevel"/>
    <w:tmpl w:val="8EF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5C4C32"/>
    <w:multiLevelType w:val="singleLevel"/>
    <w:tmpl w:val="4050B160"/>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2">
    <w:nsid w:val="332D144E"/>
    <w:multiLevelType w:val="hybridMultilevel"/>
    <w:tmpl w:val="E0FA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993812"/>
    <w:multiLevelType w:val="singleLevel"/>
    <w:tmpl w:val="A9F00212"/>
    <w:name w:val="WWln2"/>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34">
    <w:nsid w:val="399A78FA"/>
    <w:multiLevelType w:val="hybridMultilevel"/>
    <w:tmpl w:val="9746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C2D4956"/>
    <w:multiLevelType w:val="hybridMultilevel"/>
    <w:tmpl w:val="718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755BF0"/>
    <w:multiLevelType w:val="hybridMultilevel"/>
    <w:tmpl w:val="25CC4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7641A9"/>
    <w:multiLevelType w:val="multilevel"/>
    <w:tmpl w:val="268040E8"/>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38">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2F27250"/>
    <w:multiLevelType w:val="hybridMultilevel"/>
    <w:tmpl w:val="0F2C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63356E"/>
    <w:multiLevelType w:val="multilevel"/>
    <w:tmpl w:val="DA824D72"/>
    <w:styleLink w:val="UCBNumLists"/>
    <w:lvl w:ilvl="0">
      <w:start w:val="1"/>
      <w:numFmt w:val="decimal"/>
      <w:pStyle w:val="C-NumberedList"/>
      <w:lvlText w:val="%1."/>
      <w:lvlJc w:val="left"/>
      <w:pPr>
        <w:tabs>
          <w:tab w:val="num" w:pos="360"/>
        </w:tabs>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46E208C9"/>
    <w:multiLevelType w:val="singleLevel"/>
    <w:tmpl w:val="14F6859A"/>
    <w:name w:val="WW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42">
    <w:nsid w:val="473A3C54"/>
    <w:multiLevelType w:val="singleLevel"/>
    <w:tmpl w:val="50DC5BBE"/>
    <w:name w:val="WW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3">
    <w:nsid w:val="48940A16"/>
    <w:multiLevelType w:val="singleLevel"/>
    <w:tmpl w:val="7B3C254A"/>
    <w:name w:val="WWat"/>
    <w:lvl w:ilvl="0">
      <w:start w:val="1"/>
      <w:numFmt w:val="decimal"/>
      <w:pStyle w:val="Appendix"/>
      <w:lvlText w:val="Appendix %1"/>
      <w:lvlJc w:val="left"/>
      <w:pPr>
        <w:tabs>
          <w:tab w:val="num" w:pos="2160"/>
        </w:tabs>
        <w:ind w:left="2160" w:hanging="2160"/>
      </w:pPr>
      <w:rPr>
        <w:rFonts w:ascii="Arial" w:hAnsi="Arial" w:cs="Arial"/>
        <w:b/>
        <w:i w:val="0"/>
        <w:caps w:val="0"/>
        <w:sz w:val="26"/>
        <w:u w:val="none"/>
        <w:vertAlign w:val="baseline"/>
      </w:rPr>
    </w:lvl>
  </w:abstractNum>
  <w:abstractNum w:abstractNumId="44">
    <w:nsid w:val="4D8E042B"/>
    <w:multiLevelType w:val="multilevel"/>
    <w:tmpl w:val="B9385206"/>
    <w:styleLink w:val="UCBAppendix"/>
    <w:lvl w:ilvl="0">
      <w:start w:val="1"/>
      <w:numFmt w:val="decimal"/>
      <w:pStyle w:val="C-Appendix"/>
      <w:lvlText w:val="Appendix %1"/>
      <w:lvlJc w:val="left"/>
      <w:pPr>
        <w:tabs>
          <w:tab w:val="num" w:pos="2160"/>
        </w:tabs>
        <w:ind w:left="1440" w:hanging="1440"/>
      </w:pPr>
      <w:rPr>
        <w:rFonts w:ascii="Arial" w:hAnsi="Arial" w:hint="default"/>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4DD3677E"/>
    <w:multiLevelType w:val="hybridMultilevel"/>
    <w:tmpl w:val="1F0A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E0E3F79"/>
    <w:multiLevelType w:val="hybridMultilevel"/>
    <w:tmpl w:val="AE6AC2C6"/>
    <w:lvl w:ilvl="0" w:tplc="5F8E3736">
      <w:start w:val="1"/>
      <w:numFmt w:val="bullet"/>
      <w:pStyle w:val="Bullettext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48">
    <w:nsid w:val="51E21733"/>
    <w:multiLevelType w:val="multilevel"/>
    <w:tmpl w:val="7068BD9E"/>
    <w:styleLink w:val="ArticleSection"/>
    <w:lvl w:ilvl="0">
      <w:start w:val="1"/>
      <w:numFmt w:val="decimal"/>
      <w:pStyle w:val="Heading1Agency"/>
      <w:lvlText w:val="%1."/>
      <w:lvlJc w:val="left"/>
      <w:pPr>
        <w:ind w:left="360" w:hanging="36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142" w:firstLine="0"/>
      </w:pPr>
      <w:rPr>
        <w:rFonts w:hint="default"/>
      </w:rPr>
    </w:lvl>
    <w:lvl w:ilvl="3">
      <w:start w:val="1"/>
      <w:numFmt w:val="decimal"/>
      <w:pStyle w:val="Heading4Agency"/>
      <w:isLgl/>
      <w:suff w:val="space"/>
      <w:lvlText w:val="%1.%2.%3.%4. "/>
      <w:lvlJc w:val="left"/>
      <w:pPr>
        <w:ind w:left="568"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49">
    <w:nsid w:val="554E4EB3"/>
    <w:multiLevelType w:val="singleLevel"/>
    <w:tmpl w:val="27320B28"/>
    <w:name w:val="WWtfl"/>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0">
    <w:nsid w:val="5E0E0AE9"/>
    <w:multiLevelType w:val="hybridMultilevel"/>
    <w:tmpl w:val="ABEAE256"/>
    <w:lvl w:ilvl="0" w:tplc="71DEC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1C5132F"/>
    <w:multiLevelType w:val="singleLevel"/>
    <w:tmpl w:val="916C880C"/>
    <w:name w:val="WW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2">
    <w:nsid w:val="62040F72"/>
    <w:multiLevelType w:val="hybridMultilevel"/>
    <w:tmpl w:val="9A52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A4DD1"/>
    <w:multiLevelType w:val="hybridMultilevel"/>
    <w:tmpl w:val="1890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B653D5D"/>
    <w:multiLevelType w:val="hybridMultilevel"/>
    <w:tmpl w:val="D078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ECE1A53"/>
    <w:multiLevelType w:val="multilevel"/>
    <w:tmpl w:val="1706C3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
    <w:nsid w:val="739B5FBF"/>
    <w:multiLevelType w:val="hybridMultilevel"/>
    <w:tmpl w:val="70F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60">
    <w:nsid w:val="79CB3DFA"/>
    <w:multiLevelType w:val="hybridMultilevel"/>
    <w:tmpl w:val="D13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7D0C64"/>
    <w:multiLevelType w:val="multilevel"/>
    <w:tmpl w:val="95985B00"/>
    <w:styleLink w:val="UCBHeadings2"/>
    <w:lvl w:ilvl="0">
      <w:start w:val="1"/>
      <w:numFmt w:val="decimal"/>
      <w:pStyle w:val="C-Heading1nopagebreak"/>
      <w:lvlText w:val="%1"/>
      <w:lvlJc w:val="left"/>
      <w:pPr>
        <w:tabs>
          <w:tab w:val="num" w:pos="1440"/>
        </w:tabs>
        <w:ind w:left="1440" w:hanging="144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33"/>
  </w:num>
  <w:num w:numId="3">
    <w:abstractNumId w:val="14"/>
  </w:num>
  <w:num w:numId="4">
    <w:abstractNumId w:val="41"/>
  </w:num>
  <w:num w:numId="5">
    <w:abstractNumId w:val="17"/>
  </w:num>
  <w:num w:numId="6">
    <w:abstractNumId w:val="49"/>
  </w:num>
  <w:num w:numId="7">
    <w:abstractNumId w:val="43"/>
  </w:num>
  <w:num w:numId="8">
    <w:abstractNumId w:val="27"/>
  </w:num>
  <w:num w:numId="9">
    <w:abstractNumId w:val="26"/>
  </w:num>
  <w:num w:numId="10">
    <w:abstractNumId w:val="9"/>
  </w:num>
  <w:num w:numId="11">
    <w:abstractNumId w:val="51"/>
  </w:num>
  <w:num w:numId="12">
    <w:abstractNumId w:val="42"/>
  </w:num>
  <w:num w:numId="13">
    <w:abstractNumId w:val="18"/>
  </w:num>
  <w:num w:numId="14">
    <w:abstractNumId w:val="31"/>
  </w:num>
  <w:num w:numId="15">
    <w:abstractNumId w:val="24"/>
  </w:num>
  <w:num w:numId="16">
    <w:abstractNumId w:val="40"/>
  </w:num>
  <w:num w:numId="17">
    <w:abstractNumId w:val="48"/>
  </w:num>
  <w:num w:numId="18">
    <w:abstractNumId w:val="59"/>
  </w:num>
  <w:num w:numId="19">
    <w:abstractNumId w:val="38"/>
  </w:num>
  <w:num w:numId="20">
    <w:abstractNumId w:val="13"/>
  </w:num>
  <w:num w:numId="21">
    <w:abstractNumId w:val="54"/>
  </w:num>
  <w:num w:numId="22">
    <w:abstractNumId w:val="47"/>
  </w:num>
  <w:num w:numId="23">
    <w:abstractNumId w:val="56"/>
  </w:num>
  <w:num w:numId="24">
    <w:abstractNumId w:val="15"/>
  </w:num>
  <w:num w:numId="25">
    <w:abstractNumId w:val="25"/>
  </w:num>
  <w:num w:numId="26">
    <w:abstractNumId w:val="44"/>
  </w:num>
  <w:num w:numId="27">
    <w:abstractNumId w:val="52"/>
  </w:num>
  <w:num w:numId="28">
    <w:abstractNumId w:val="30"/>
  </w:num>
  <w:num w:numId="29">
    <w:abstractNumId w:val="21"/>
  </w:num>
  <w:num w:numId="30">
    <w:abstractNumId w:val="45"/>
  </w:num>
  <w:num w:numId="31">
    <w:abstractNumId w:val="58"/>
  </w:num>
  <w:num w:numId="32">
    <w:abstractNumId w:val="53"/>
  </w:num>
  <w:num w:numId="33">
    <w:abstractNumId w:val="16"/>
    <w:lvlOverride w:ilvl="0">
      <w:lvl w:ilvl="0">
        <w:start w:val="1"/>
        <w:numFmt w:val="bullet"/>
        <w:pStyle w:val="C-Bullet"/>
        <w:lvlText w:val=""/>
        <w:lvlJc w:val="left"/>
        <w:pPr>
          <w:tabs>
            <w:tab w:val="num" w:pos="360"/>
          </w:tabs>
          <w:ind w:left="360" w:hanging="360"/>
        </w:pPr>
        <w:rPr>
          <w:rFonts w:ascii="Symbol" w:hAnsi="Symbol" w:hint="default"/>
          <w:color w:val="auto"/>
          <w:sz w:val="24"/>
        </w:rPr>
      </w:lvl>
    </w:lvlOverride>
  </w:num>
  <w:num w:numId="34">
    <w:abstractNumId w:val="35"/>
  </w:num>
  <w:num w:numId="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1"/>
  </w:num>
  <w:num w:numId="37">
    <w:abstractNumId w:val="37"/>
  </w:num>
  <w:num w:numId="38">
    <w:abstractNumId w:val="10"/>
  </w:num>
  <w:num w:numId="39">
    <w:abstractNumId w:val="50"/>
  </w:num>
  <w:num w:numId="40">
    <w:abstractNumId w:val="6"/>
  </w:num>
  <w:num w:numId="41">
    <w:abstractNumId w:val="5"/>
  </w:num>
  <w:num w:numId="42">
    <w:abstractNumId w:val="4"/>
  </w:num>
  <w:num w:numId="43">
    <w:abstractNumId w:val="7"/>
  </w:num>
  <w:num w:numId="44">
    <w:abstractNumId w:val="3"/>
  </w:num>
  <w:num w:numId="45">
    <w:abstractNumId w:val="2"/>
  </w:num>
  <w:num w:numId="46">
    <w:abstractNumId w:val="1"/>
  </w:num>
  <w:num w:numId="47">
    <w:abstractNumId w:val="0"/>
  </w:num>
  <w:num w:numId="48">
    <w:abstractNumId w:val="46"/>
  </w:num>
  <w:num w:numId="49">
    <w:abstractNumId w:val="8"/>
  </w:num>
  <w:num w:numId="50">
    <w:abstractNumId w:val="28"/>
  </w:num>
  <w:num w:numId="51">
    <w:abstractNumId w:val="55"/>
  </w:num>
  <w:num w:numId="52">
    <w:abstractNumId w:val="36"/>
  </w:num>
  <w:num w:numId="53">
    <w:abstractNumId w:val="29"/>
  </w:num>
  <w:num w:numId="54">
    <w:abstractNumId w:val="23"/>
  </w:num>
  <w:num w:numId="55">
    <w:abstractNumId w:val="57"/>
  </w:num>
  <w:num w:numId="56">
    <w:abstractNumId w:val="39"/>
  </w:num>
  <w:num w:numId="57">
    <w:abstractNumId w:val="32"/>
  </w:num>
  <w:num w:numId="58">
    <w:abstractNumId w:val="60"/>
  </w:num>
  <w:num w:numId="59">
    <w:abstractNumId w:val="34"/>
  </w:num>
  <w:num w:numId="60">
    <w:abstractNumId w:val="1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ruki Robert">
    <w15:presenceInfo w15:providerId="None" w15:userId="Suruki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6" w:nlCheck="1" w:checkStyle="0"/>
  <w:activeWritingStyle w:appName="MSWord" w:lang="fr-FR" w:vendorID="64" w:dllVersion="6"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attachedTemplate r:id="rId1"/>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360"/>
  <w:hyphenationZone w:val="425"/>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mendment No" w:val="{AmendmentNo}"/>
    <w:docVar w:name="CaptionWithSpaceAndTab" w:val="False"/>
    <w:docVar w:name="ContentTemplate" w:val="1"/>
    <w:docVar w:name="ContentTemplateName" w:val="\\BRAFSWTS001\Mikado\Redir\Prd\U023600\Desktop\Documentum\Checkout\UCB Master Template.doc"/>
    <w:docVar w:name="CurrentVersion" w:val="3.0"/>
    <w:docVar w:name="CustomStyleMenuScheme" w:val="ISIWriter"/>
    <w:docVar w:name="Date" w:val="{FinalDate}"/>
    <w:docVar w:name="Document Number" w:val="{DocumentNumber}"/>
    <w:docVar w:name="Document Type" w:val="{DocumentType}"/>
    <w:docVar w:name="Drug Substance" w:val="{DrugSubstance}"/>
    <w:docVar w:name="EN.Layout" w:val="&lt;ENLayout&gt;&lt;Style&gt;Annals Internal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xvartrndx9tjezpvove9entfrs9xxe0dts&quot;&gt;SpA&lt;record-ids&gt;&lt;item&gt;13&lt;/item&gt;&lt;item&gt;27&lt;/item&gt;&lt;item&gt;47&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record-ids&gt;&lt;/item&gt;&lt;/Libraries&gt;"/>
    <w:docVar w:name="FieldList" w:val="DocInfo+A|"/>
    <w:docVar w:name="Formulation" w:val="{Formulation}"/>
    <w:docVar w:name="HeaderType" w:val="0"/>
    <w:docVar w:name="HeadingLevels" w:val="9"/>
    <w:docVar w:name="Indication" w:val="{Indication}"/>
    <w:docVar w:name="INN" w:val="{INN}"/>
    <w:docVar w:name="IsCustomized" w:val="YES"/>
    <w:docVar w:name="KeepSCT" w:val="NO"/>
    <w:docVar w:name="Phase" w:val="{Phase}"/>
    <w:docVar w:name="Product Name" w:val="{ProductName}"/>
    <w:docVar w:name="PromptInformation" w:val="Never"/>
    <w:docVar w:name="SP_INTERNAL_QA_CHECKS" w:val="1111111111111111"/>
    <w:docVar w:name="SP_INTERNAL_QA_FORM_POSITION" w:val="250.5 577.5"/>
    <w:docVar w:name="SP_INTERNAL_QA_OPTIONS" w:val="1"/>
    <w:docVar w:name="Sponsor Name" w:val="UCB"/>
    <w:docVar w:name="Study Number" w:val="{StudyNumber}"/>
    <w:docVar w:name="Study Number2" w:val="{StudyNumber2}"/>
    <w:docVar w:name="Study Ref No" w:val="{StudyRefNo}"/>
    <w:docVar w:name="Study Title" w:val="{StudyTitle}"/>
    <w:docVar w:name="TableBodyCellStyle" w:val="Table Center"/>
    <w:docVar w:name="TableColumnHeadingStyle" w:val="Table Head"/>
    <w:docVar w:name="TableRowHeadingStyle" w:val="Table Left"/>
    <w:docVar w:name="Title" w:val="{DocumentTitle}"/>
    <w:docVar w:name="TOCCaption" w:val="Table Of Contents"/>
    <w:docVar w:name="TOCLevels" w:val="4"/>
    <w:docVar w:name="TOCStyles" w:val="1|List of In-Text Tables|Table Title|ISISiteLoTables+1|List of In-Text Figures|Figure Title|ISISiteLoFigures+1|List of End-Of-Text Tables|Table Summary Title;Table End of Text Title|ISISiteLoEOTTables+1|List of End-Of-Text Figures|Figure Summary Title;Figure End of Text Title|ISISiteLoEOTFigures+1|List of Appendices|Appendix|ISISiteLoAppendices"/>
    <w:docVar w:name="UseLocalCaptionLabel" w:val="False"/>
  </w:docVars>
  <w:rsids>
    <w:rsidRoot w:val="0075516B"/>
    <w:rsid w:val="00000390"/>
    <w:rsid w:val="000008B0"/>
    <w:rsid w:val="00000AB8"/>
    <w:rsid w:val="00001068"/>
    <w:rsid w:val="0000106C"/>
    <w:rsid w:val="00001265"/>
    <w:rsid w:val="000017E4"/>
    <w:rsid w:val="00001B76"/>
    <w:rsid w:val="00001DB5"/>
    <w:rsid w:val="000020E0"/>
    <w:rsid w:val="00002773"/>
    <w:rsid w:val="0000364B"/>
    <w:rsid w:val="00003911"/>
    <w:rsid w:val="00004443"/>
    <w:rsid w:val="0000498B"/>
    <w:rsid w:val="00004C15"/>
    <w:rsid w:val="00004CBD"/>
    <w:rsid w:val="00004DC8"/>
    <w:rsid w:val="00004F14"/>
    <w:rsid w:val="00007AB7"/>
    <w:rsid w:val="00007E51"/>
    <w:rsid w:val="00010606"/>
    <w:rsid w:val="000109FE"/>
    <w:rsid w:val="00010D91"/>
    <w:rsid w:val="000114F2"/>
    <w:rsid w:val="000125AC"/>
    <w:rsid w:val="00012ACF"/>
    <w:rsid w:val="00012B48"/>
    <w:rsid w:val="000131BC"/>
    <w:rsid w:val="00013262"/>
    <w:rsid w:val="000132D5"/>
    <w:rsid w:val="000135FE"/>
    <w:rsid w:val="0001376D"/>
    <w:rsid w:val="000139A1"/>
    <w:rsid w:val="00013E38"/>
    <w:rsid w:val="0001453B"/>
    <w:rsid w:val="00014597"/>
    <w:rsid w:val="00014D42"/>
    <w:rsid w:val="00015857"/>
    <w:rsid w:val="000158FB"/>
    <w:rsid w:val="00015D7B"/>
    <w:rsid w:val="00015E11"/>
    <w:rsid w:val="00016C34"/>
    <w:rsid w:val="00016CC2"/>
    <w:rsid w:val="00017487"/>
    <w:rsid w:val="000174B1"/>
    <w:rsid w:val="00017B83"/>
    <w:rsid w:val="00017F58"/>
    <w:rsid w:val="000201FE"/>
    <w:rsid w:val="0002067A"/>
    <w:rsid w:val="000206AE"/>
    <w:rsid w:val="00020851"/>
    <w:rsid w:val="000208B3"/>
    <w:rsid w:val="00021C81"/>
    <w:rsid w:val="00021EE7"/>
    <w:rsid w:val="000231D5"/>
    <w:rsid w:val="0002354A"/>
    <w:rsid w:val="00023BCA"/>
    <w:rsid w:val="00023D64"/>
    <w:rsid w:val="00024284"/>
    <w:rsid w:val="00024432"/>
    <w:rsid w:val="000245E9"/>
    <w:rsid w:val="0002475A"/>
    <w:rsid w:val="0002502B"/>
    <w:rsid w:val="00025089"/>
    <w:rsid w:val="00025E3E"/>
    <w:rsid w:val="000263E5"/>
    <w:rsid w:val="00026BDA"/>
    <w:rsid w:val="000278E6"/>
    <w:rsid w:val="000303FB"/>
    <w:rsid w:val="00031190"/>
    <w:rsid w:val="000315A0"/>
    <w:rsid w:val="00031F6E"/>
    <w:rsid w:val="000323F5"/>
    <w:rsid w:val="00032EDC"/>
    <w:rsid w:val="000330FE"/>
    <w:rsid w:val="0003325F"/>
    <w:rsid w:val="00033DDF"/>
    <w:rsid w:val="00035A77"/>
    <w:rsid w:val="00035DF7"/>
    <w:rsid w:val="00035F2B"/>
    <w:rsid w:val="000367F5"/>
    <w:rsid w:val="00036A59"/>
    <w:rsid w:val="00036E57"/>
    <w:rsid w:val="00036F39"/>
    <w:rsid w:val="000372A0"/>
    <w:rsid w:val="00037770"/>
    <w:rsid w:val="00037D64"/>
    <w:rsid w:val="00040472"/>
    <w:rsid w:val="00040604"/>
    <w:rsid w:val="00040D66"/>
    <w:rsid w:val="00040F70"/>
    <w:rsid w:val="0004249C"/>
    <w:rsid w:val="0004258F"/>
    <w:rsid w:val="00042BAD"/>
    <w:rsid w:val="00042C22"/>
    <w:rsid w:val="00042CF9"/>
    <w:rsid w:val="0004357F"/>
    <w:rsid w:val="0004379E"/>
    <w:rsid w:val="00043C71"/>
    <w:rsid w:val="00043CF9"/>
    <w:rsid w:val="0004467B"/>
    <w:rsid w:val="00044CF8"/>
    <w:rsid w:val="00044DD9"/>
    <w:rsid w:val="0004600B"/>
    <w:rsid w:val="0004714C"/>
    <w:rsid w:val="00050198"/>
    <w:rsid w:val="00050ED7"/>
    <w:rsid w:val="000511BB"/>
    <w:rsid w:val="0005142B"/>
    <w:rsid w:val="00051EBF"/>
    <w:rsid w:val="000529EA"/>
    <w:rsid w:val="00052E4E"/>
    <w:rsid w:val="00052EE9"/>
    <w:rsid w:val="000530CB"/>
    <w:rsid w:val="00053143"/>
    <w:rsid w:val="000536E7"/>
    <w:rsid w:val="000538B2"/>
    <w:rsid w:val="000538D6"/>
    <w:rsid w:val="00053F27"/>
    <w:rsid w:val="0005403F"/>
    <w:rsid w:val="00054065"/>
    <w:rsid w:val="00054265"/>
    <w:rsid w:val="00054A38"/>
    <w:rsid w:val="00054A55"/>
    <w:rsid w:val="0005555A"/>
    <w:rsid w:val="00055874"/>
    <w:rsid w:val="00055F32"/>
    <w:rsid w:val="0005602F"/>
    <w:rsid w:val="000562C4"/>
    <w:rsid w:val="00056642"/>
    <w:rsid w:val="00056659"/>
    <w:rsid w:val="000568CB"/>
    <w:rsid w:val="00056E73"/>
    <w:rsid w:val="00057258"/>
    <w:rsid w:val="000573F9"/>
    <w:rsid w:val="0005780D"/>
    <w:rsid w:val="00057F2E"/>
    <w:rsid w:val="00060EE0"/>
    <w:rsid w:val="00061027"/>
    <w:rsid w:val="000613C1"/>
    <w:rsid w:val="000616A2"/>
    <w:rsid w:val="00061704"/>
    <w:rsid w:val="0006206D"/>
    <w:rsid w:val="0006302D"/>
    <w:rsid w:val="000642A7"/>
    <w:rsid w:val="00064364"/>
    <w:rsid w:val="00064B16"/>
    <w:rsid w:val="00064DB6"/>
    <w:rsid w:val="0006541F"/>
    <w:rsid w:val="00065D03"/>
    <w:rsid w:val="000668FA"/>
    <w:rsid w:val="00066B47"/>
    <w:rsid w:val="00066C06"/>
    <w:rsid w:val="00066D4A"/>
    <w:rsid w:val="00067810"/>
    <w:rsid w:val="00067C5F"/>
    <w:rsid w:val="00067DC0"/>
    <w:rsid w:val="000708C0"/>
    <w:rsid w:val="00071C2D"/>
    <w:rsid w:val="00072381"/>
    <w:rsid w:val="00072413"/>
    <w:rsid w:val="000725E7"/>
    <w:rsid w:val="000730F9"/>
    <w:rsid w:val="00073119"/>
    <w:rsid w:val="0007402E"/>
    <w:rsid w:val="00075348"/>
    <w:rsid w:val="0007566C"/>
    <w:rsid w:val="000769F0"/>
    <w:rsid w:val="00076C2D"/>
    <w:rsid w:val="000770D3"/>
    <w:rsid w:val="00077AAB"/>
    <w:rsid w:val="00077D70"/>
    <w:rsid w:val="00077F89"/>
    <w:rsid w:val="00080958"/>
    <w:rsid w:val="00080B2B"/>
    <w:rsid w:val="00080B5F"/>
    <w:rsid w:val="00080BC3"/>
    <w:rsid w:val="00080CD1"/>
    <w:rsid w:val="000811FB"/>
    <w:rsid w:val="000817DE"/>
    <w:rsid w:val="00081D3D"/>
    <w:rsid w:val="00081DD0"/>
    <w:rsid w:val="00081EE9"/>
    <w:rsid w:val="00082297"/>
    <w:rsid w:val="000824F2"/>
    <w:rsid w:val="00082968"/>
    <w:rsid w:val="000832D6"/>
    <w:rsid w:val="00083440"/>
    <w:rsid w:val="0008444D"/>
    <w:rsid w:val="0008478A"/>
    <w:rsid w:val="0008491F"/>
    <w:rsid w:val="0008497A"/>
    <w:rsid w:val="00084CD5"/>
    <w:rsid w:val="00085176"/>
    <w:rsid w:val="000853B7"/>
    <w:rsid w:val="000854A9"/>
    <w:rsid w:val="00085BCE"/>
    <w:rsid w:val="00085D33"/>
    <w:rsid w:val="00085E88"/>
    <w:rsid w:val="0008706B"/>
    <w:rsid w:val="00087A69"/>
    <w:rsid w:val="00087A91"/>
    <w:rsid w:val="00087E6C"/>
    <w:rsid w:val="000901F7"/>
    <w:rsid w:val="00090D48"/>
    <w:rsid w:val="00090E1B"/>
    <w:rsid w:val="00091075"/>
    <w:rsid w:val="000910AC"/>
    <w:rsid w:val="00091533"/>
    <w:rsid w:val="00091953"/>
    <w:rsid w:val="00091BC3"/>
    <w:rsid w:val="00092C87"/>
    <w:rsid w:val="00092D43"/>
    <w:rsid w:val="0009303C"/>
    <w:rsid w:val="00093279"/>
    <w:rsid w:val="000935F9"/>
    <w:rsid w:val="000947E8"/>
    <w:rsid w:val="000949DC"/>
    <w:rsid w:val="00094DEA"/>
    <w:rsid w:val="00095012"/>
    <w:rsid w:val="000950A5"/>
    <w:rsid w:val="000958DE"/>
    <w:rsid w:val="00095AD5"/>
    <w:rsid w:val="00095F10"/>
    <w:rsid w:val="0009694F"/>
    <w:rsid w:val="000970E9"/>
    <w:rsid w:val="00097357"/>
    <w:rsid w:val="000973A4"/>
    <w:rsid w:val="000977CA"/>
    <w:rsid w:val="00097D62"/>
    <w:rsid w:val="000A026E"/>
    <w:rsid w:val="000A0679"/>
    <w:rsid w:val="000A0ADF"/>
    <w:rsid w:val="000A0D13"/>
    <w:rsid w:val="000A13E6"/>
    <w:rsid w:val="000A1755"/>
    <w:rsid w:val="000A1810"/>
    <w:rsid w:val="000A1BEB"/>
    <w:rsid w:val="000A1C63"/>
    <w:rsid w:val="000A2523"/>
    <w:rsid w:val="000A46CF"/>
    <w:rsid w:val="000A4C75"/>
    <w:rsid w:val="000A5682"/>
    <w:rsid w:val="000A5732"/>
    <w:rsid w:val="000A61DD"/>
    <w:rsid w:val="000B018D"/>
    <w:rsid w:val="000B026B"/>
    <w:rsid w:val="000B0277"/>
    <w:rsid w:val="000B04C5"/>
    <w:rsid w:val="000B052B"/>
    <w:rsid w:val="000B0A61"/>
    <w:rsid w:val="000B119E"/>
    <w:rsid w:val="000B13AD"/>
    <w:rsid w:val="000B1E52"/>
    <w:rsid w:val="000B2587"/>
    <w:rsid w:val="000B294C"/>
    <w:rsid w:val="000B2AAF"/>
    <w:rsid w:val="000B2E27"/>
    <w:rsid w:val="000B2E38"/>
    <w:rsid w:val="000B365E"/>
    <w:rsid w:val="000B444A"/>
    <w:rsid w:val="000B5706"/>
    <w:rsid w:val="000B579F"/>
    <w:rsid w:val="000B5909"/>
    <w:rsid w:val="000B5AA4"/>
    <w:rsid w:val="000B6158"/>
    <w:rsid w:val="000B6363"/>
    <w:rsid w:val="000B6770"/>
    <w:rsid w:val="000B6DAF"/>
    <w:rsid w:val="000B6DFB"/>
    <w:rsid w:val="000B7106"/>
    <w:rsid w:val="000C0416"/>
    <w:rsid w:val="000C049B"/>
    <w:rsid w:val="000C0788"/>
    <w:rsid w:val="000C09B9"/>
    <w:rsid w:val="000C0B7A"/>
    <w:rsid w:val="000C1817"/>
    <w:rsid w:val="000C2EF8"/>
    <w:rsid w:val="000C326C"/>
    <w:rsid w:val="000C3545"/>
    <w:rsid w:val="000C415D"/>
    <w:rsid w:val="000C437F"/>
    <w:rsid w:val="000C47AE"/>
    <w:rsid w:val="000C48C3"/>
    <w:rsid w:val="000C495E"/>
    <w:rsid w:val="000C4BE0"/>
    <w:rsid w:val="000C4D60"/>
    <w:rsid w:val="000C530E"/>
    <w:rsid w:val="000C537F"/>
    <w:rsid w:val="000C53D8"/>
    <w:rsid w:val="000C5604"/>
    <w:rsid w:val="000C586A"/>
    <w:rsid w:val="000C5B2B"/>
    <w:rsid w:val="000C5B87"/>
    <w:rsid w:val="000C5E6F"/>
    <w:rsid w:val="000C6227"/>
    <w:rsid w:val="000C6C2C"/>
    <w:rsid w:val="000C7161"/>
    <w:rsid w:val="000C7656"/>
    <w:rsid w:val="000C7720"/>
    <w:rsid w:val="000D0392"/>
    <w:rsid w:val="000D0434"/>
    <w:rsid w:val="000D0874"/>
    <w:rsid w:val="000D0FEF"/>
    <w:rsid w:val="000D116B"/>
    <w:rsid w:val="000D161C"/>
    <w:rsid w:val="000D1715"/>
    <w:rsid w:val="000D1A31"/>
    <w:rsid w:val="000D1E07"/>
    <w:rsid w:val="000D1FEE"/>
    <w:rsid w:val="000D2816"/>
    <w:rsid w:val="000D2C94"/>
    <w:rsid w:val="000D2D1C"/>
    <w:rsid w:val="000D2D94"/>
    <w:rsid w:val="000D3ABA"/>
    <w:rsid w:val="000D3AE3"/>
    <w:rsid w:val="000D470C"/>
    <w:rsid w:val="000D4848"/>
    <w:rsid w:val="000D4917"/>
    <w:rsid w:val="000D4D67"/>
    <w:rsid w:val="000D52C6"/>
    <w:rsid w:val="000D54CD"/>
    <w:rsid w:val="000D55E4"/>
    <w:rsid w:val="000D5622"/>
    <w:rsid w:val="000D5FDD"/>
    <w:rsid w:val="000D6ECF"/>
    <w:rsid w:val="000D777A"/>
    <w:rsid w:val="000E003B"/>
    <w:rsid w:val="000E01E3"/>
    <w:rsid w:val="000E03C1"/>
    <w:rsid w:val="000E0911"/>
    <w:rsid w:val="000E0D2F"/>
    <w:rsid w:val="000E0FCD"/>
    <w:rsid w:val="000E1523"/>
    <w:rsid w:val="000E265B"/>
    <w:rsid w:val="000E276D"/>
    <w:rsid w:val="000E296C"/>
    <w:rsid w:val="000E35DC"/>
    <w:rsid w:val="000E36D7"/>
    <w:rsid w:val="000E3C75"/>
    <w:rsid w:val="000E444E"/>
    <w:rsid w:val="000E4459"/>
    <w:rsid w:val="000E475A"/>
    <w:rsid w:val="000E4DAF"/>
    <w:rsid w:val="000E4EEA"/>
    <w:rsid w:val="000E52EB"/>
    <w:rsid w:val="000E57A4"/>
    <w:rsid w:val="000E57CF"/>
    <w:rsid w:val="000E64C3"/>
    <w:rsid w:val="000E6831"/>
    <w:rsid w:val="000E6907"/>
    <w:rsid w:val="000E698F"/>
    <w:rsid w:val="000E6CEC"/>
    <w:rsid w:val="000E7163"/>
    <w:rsid w:val="000E7579"/>
    <w:rsid w:val="000E794A"/>
    <w:rsid w:val="000F03DA"/>
    <w:rsid w:val="000F0A11"/>
    <w:rsid w:val="000F1431"/>
    <w:rsid w:val="000F1585"/>
    <w:rsid w:val="000F1873"/>
    <w:rsid w:val="000F20AE"/>
    <w:rsid w:val="000F264E"/>
    <w:rsid w:val="000F2D15"/>
    <w:rsid w:val="000F2E6A"/>
    <w:rsid w:val="000F38A4"/>
    <w:rsid w:val="000F3A4D"/>
    <w:rsid w:val="000F3E60"/>
    <w:rsid w:val="000F3FDF"/>
    <w:rsid w:val="000F4388"/>
    <w:rsid w:val="000F47D9"/>
    <w:rsid w:val="000F49B8"/>
    <w:rsid w:val="000F4A0E"/>
    <w:rsid w:val="000F4A88"/>
    <w:rsid w:val="000F535D"/>
    <w:rsid w:val="000F646D"/>
    <w:rsid w:val="000F7455"/>
    <w:rsid w:val="000F76B4"/>
    <w:rsid w:val="000F7E97"/>
    <w:rsid w:val="00100299"/>
    <w:rsid w:val="001006E2"/>
    <w:rsid w:val="00100EE9"/>
    <w:rsid w:val="00101B8D"/>
    <w:rsid w:val="00101DE8"/>
    <w:rsid w:val="00102B61"/>
    <w:rsid w:val="00103006"/>
    <w:rsid w:val="00103283"/>
    <w:rsid w:val="001039CE"/>
    <w:rsid w:val="001042C5"/>
    <w:rsid w:val="00105889"/>
    <w:rsid w:val="00105B63"/>
    <w:rsid w:val="00105BEE"/>
    <w:rsid w:val="0010606D"/>
    <w:rsid w:val="001061C5"/>
    <w:rsid w:val="00106796"/>
    <w:rsid w:val="001068A9"/>
    <w:rsid w:val="0010695A"/>
    <w:rsid w:val="00107080"/>
    <w:rsid w:val="00107709"/>
    <w:rsid w:val="00107817"/>
    <w:rsid w:val="00107E09"/>
    <w:rsid w:val="00107E32"/>
    <w:rsid w:val="001100CC"/>
    <w:rsid w:val="0011051D"/>
    <w:rsid w:val="0011058A"/>
    <w:rsid w:val="00111636"/>
    <w:rsid w:val="00111FB7"/>
    <w:rsid w:val="00112250"/>
    <w:rsid w:val="00112591"/>
    <w:rsid w:val="001126F0"/>
    <w:rsid w:val="001127AD"/>
    <w:rsid w:val="0011291C"/>
    <w:rsid w:val="00112A1E"/>
    <w:rsid w:val="00112EFD"/>
    <w:rsid w:val="00113673"/>
    <w:rsid w:val="0011392C"/>
    <w:rsid w:val="00113F42"/>
    <w:rsid w:val="001152BE"/>
    <w:rsid w:val="0011536E"/>
    <w:rsid w:val="001155F6"/>
    <w:rsid w:val="0011564D"/>
    <w:rsid w:val="001169FC"/>
    <w:rsid w:val="00116ECF"/>
    <w:rsid w:val="00117D5D"/>
    <w:rsid w:val="00117E9A"/>
    <w:rsid w:val="00120767"/>
    <w:rsid w:val="00120B5A"/>
    <w:rsid w:val="00120D75"/>
    <w:rsid w:val="00121289"/>
    <w:rsid w:val="0012148F"/>
    <w:rsid w:val="001219A0"/>
    <w:rsid w:val="00121D79"/>
    <w:rsid w:val="00121DB1"/>
    <w:rsid w:val="00121F30"/>
    <w:rsid w:val="00121F79"/>
    <w:rsid w:val="001228F8"/>
    <w:rsid w:val="00122A06"/>
    <w:rsid w:val="0012308F"/>
    <w:rsid w:val="001232D2"/>
    <w:rsid w:val="00123341"/>
    <w:rsid w:val="00123542"/>
    <w:rsid w:val="001235C9"/>
    <w:rsid w:val="0012361F"/>
    <w:rsid w:val="0012384E"/>
    <w:rsid w:val="00123ABF"/>
    <w:rsid w:val="00123ED9"/>
    <w:rsid w:val="00124587"/>
    <w:rsid w:val="001245D8"/>
    <w:rsid w:val="00125F76"/>
    <w:rsid w:val="00126560"/>
    <w:rsid w:val="001266D1"/>
    <w:rsid w:val="0012689C"/>
    <w:rsid w:val="001268B0"/>
    <w:rsid w:val="00126F11"/>
    <w:rsid w:val="00127640"/>
    <w:rsid w:val="0012770F"/>
    <w:rsid w:val="001303CA"/>
    <w:rsid w:val="001303CE"/>
    <w:rsid w:val="00130B8B"/>
    <w:rsid w:val="00131116"/>
    <w:rsid w:val="001317A2"/>
    <w:rsid w:val="00131A5D"/>
    <w:rsid w:val="00131AAA"/>
    <w:rsid w:val="00131FFF"/>
    <w:rsid w:val="00132221"/>
    <w:rsid w:val="00132890"/>
    <w:rsid w:val="00132E50"/>
    <w:rsid w:val="00133461"/>
    <w:rsid w:val="001336DA"/>
    <w:rsid w:val="00133AF3"/>
    <w:rsid w:val="001340B2"/>
    <w:rsid w:val="0013427A"/>
    <w:rsid w:val="001345EB"/>
    <w:rsid w:val="00134620"/>
    <w:rsid w:val="00135753"/>
    <w:rsid w:val="0013642B"/>
    <w:rsid w:val="001366DF"/>
    <w:rsid w:val="001368B6"/>
    <w:rsid w:val="00136BFF"/>
    <w:rsid w:val="001375B6"/>
    <w:rsid w:val="00140BC6"/>
    <w:rsid w:val="00140E94"/>
    <w:rsid w:val="001415F9"/>
    <w:rsid w:val="001425A7"/>
    <w:rsid w:val="00142705"/>
    <w:rsid w:val="0014299A"/>
    <w:rsid w:val="00142A0A"/>
    <w:rsid w:val="00142C55"/>
    <w:rsid w:val="00142F51"/>
    <w:rsid w:val="00143395"/>
    <w:rsid w:val="0014383C"/>
    <w:rsid w:val="001439AB"/>
    <w:rsid w:val="001441C9"/>
    <w:rsid w:val="0014479F"/>
    <w:rsid w:val="00144C47"/>
    <w:rsid w:val="00145159"/>
    <w:rsid w:val="001454B7"/>
    <w:rsid w:val="001459B6"/>
    <w:rsid w:val="00145A3B"/>
    <w:rsid w:val="00145EC1"/>
    <w:rsid w:val="0014650F"/>
    <w:rsid w:val="001468F0"/>
    <w:rsid w:val="00146E8F"/>
    <w:rsid w:val="001477CB"/>
    <w:rsid w:val="00147F51"/>
    <w:rsid w:val="001503C5"/>
    <w:rsid w:val="00151260"/>
    <w:rsid w:val="00151BF6"/>
    <w:rsid w:val="001520BF"/>
    <w:rsid w:val="00152941"/>
    <w:rsid w:val="00153B01"/>
    <w:rsid w:val="00153FE0"/>
    <w:rsid w:val="00154011"/>
    <w:rsid w:val="00154123"/>
    <w:rsid w:val="00154238"/>
    <w:rsid w:val="001547EB"/>
    <w:rsid w:val="00154A0F"/>
    <w:rsid w:val="00154BC3"/>
    <w:rsid w:val="00154CB6"/>
    <w:rsid w:val="00154D73"/>
    <w:rsid w:val="0015599E"/>
    <w:rsid w:val="00155A50"/>
    <w:rsid w:val="00155E2E"/>
    <w:rsid w:val="00156CF7"/>
    <w:rsid w:val="00157224"/>
    <w:rsid w:val="00157334"/>
    <w:rsid w:val="00160490"/>
    <w:rsid w:val="001609DE"/>
    <w:rsid w:val="00161305"/>
    <w:rsid w:val="00161BD1"/>
    <w:rsid w:val="00162001"/>
    <w:rsid w:val="00162AE2"/>
    <w:rsid w:val="0016335A"/>
    <w:rsid w:val="001636BC"/>
    <w:rsid w:val="00163AC0"/>
    <w:rsid w:val="00163B7C"/>
    <w:rsid w:val="00164082"/>
    <w:rsid w:val="0016475C"/>
    <w:rsid w:val="00164857"/>
    <w:rsid w:val="00164C1B"/>
    <w:rsid w:val="00164F8E"/>
    <w:rsid w:val="0016526A"/>
    <w:rsid w:val="001652DD"/>
    <w:rsid w:val="001659AE"/>
    <w:rsid w:val="00166155"/>
    <w:rsid w:val="001662BA"/>
    <w:rsid w:val="0016679B"/>
    <w:rsid w:val="00167067"/>
    <w:rsid w:val="001674EB"/>
    <w:rsid w:val="001705FE"/>
    <w:rsid w:val="00171296"/>
    <w:rsid w:val="00171685"/>
    <w:rsid w:val="00171C31"/>
    <w:rsid w:val="00172057"/>
    <w:rsid w:val="001727B7"/>
    <w:rsid w:val="00172E77"/>
    <w:rsid w:val="001730AF"/>
    <w:rsid w:val="001735FA"/>
    <w:rsid w:val="00174269"/>
    <w:rsid w:val="001743A6"/>
    <w:rsid w:val="00175A90"/>
    <w:rsid w:val="00175DE2"/>
    <w:rsid w:val="001763AC"/>
    <w:rsid w:val="00176784"/>
    <w:rsid w:val="00176B98"/>
    <w:rsid w:val="00176D2C"/>
    <w:rsid w:val="00176DB2"/>
    <w:rsid w:val="00176FBF"/>
    <w:rsid w:val="0017741F"/>
    <w:rsid w:val="0017748C"/>
    <w:rsid w:val="00177540"/>
    <w:rsid w:val="0017775B"/>
    <w:rsid w:val="00177C84"/>
    <w:rsid w:val="00177D3E"/>
    <w:rsid w:val="001808DA"/>
    <w:rsid w:val="00180C2D"/>
    <w:rsid w:val="0018108B"/>
    <w:rsid w:val="00181CBC"/>
    <w:rsid w:val="00182205"/>
    <w:rsid w:val="0018252B"/>
    <w:rsid w:val="001828D1"/>
    <w:rsid w:val="00182B13"/>
    <w:rsid w:val="00182B6D"/>
    <w:rsid w:val="00182B7D"/>
    <w:rsid w:val="0018322E"/>
    <w:rsid w:val="00183610"/>
    <w:rsid w:val="00183845"/>
    <w:rsid w:val="00183BB8"/>
    <w:rsid w:val="00183E4B"/>
    <w:rsid w:val="00183FCD"/>
    <w:rsid w:val="001840DA"/>
    <w:rsid w:val="00184497"/>
    <w:rsid w:val="00184623"/>
    <w:rsid w:val="00184902"/>
    <w:rsid w:val="00184D8E"/>
    <w:rsid w:val="00184E0A"/>
    <w:rsid w:val="00184E38"/>
    <w:rsid w:val="00185390"/>
    <w:rsid w:val="001860AA"/>
    <w:rsid w:val="0018678C"/>
    <w:rsid w:val="00186A45"/>
    <w:rsid w:val="00186E82"/>
    <w:rsid w:val="00187788"/>
    <w:rsid w:val="00187884"/>
    <w:rsid w:val="00187C9D"/>
    <w:rsid w:val="00187D8D"/>
    <w:rsid w:val="001902AC"/>
    <w:rsid w:val="0019054D"/>
    <w:rsid w:val="00190AEA"/>
    <w:rsid w:val="0019126B"/>
    <w:rsid w:val="0019154B"/>
    <w:rsid w:val="001919A4"/>
    <w:rsid w:val="001919D8"/>
    <w:rsid w:val="00191CD4"/>
    <w:rsid w:val="001921E3"/>
    <w:rsid w:val="00192AAE"/>
    <w:rsid w:val="001930A0"/>
    <w:rsid w:val="001938C6"/>
    <w:rsid w:val="001945C2"/>
    <w:rsid w:val="001947AE"/>
    <w:rsid w:val="0019482C"/>
    <w:rsid w:val="00194976"/>
    <w:rsid w:val="001957D6"/>
    <w:rsid w:val="00195F48"/>
    <w:rsid w:val="00196797"/>
    <w:rsid w:val="00196A94"/>
    <w:rsid w:val="00196BDB"/>
    <w:rsid w:val="00196D42"/>
    <w:rsid w:val="00196D8C"/>
    <w:rsid w:val="001973E9"/>
    <w:rsid w:val="001973F3"/>
    <w:rsid w:val="001A0386"/>
    <w:rsid w:val="001A0588"/>
    <w:rsid w:val="001A0701"/>
    <w:rsid w:val="001A07FE"/>
    <w:rsid w:val="001A0876"/>
    <w:rsid w:val="001A0A4B"/>
    <w:rsid w:val="001A1417"/>
    <w:rsid w:val="001A1BBF"/>
    <w:rsid w:val="001A2187"/>
    <w:rsid w:val="001A2467"/>
    <w:rsid w:val="001A2502"/>
    <w:rsid w:val="001A255F"/>
    <w:rsid w:val="001A2857"/>
    <w:rsid w:val="001A2EF3"/>
    <w:rsid w:val="001A3171"/>
    <w:rsid w:val="001A35DA"/>
    <w:rsid w:val="001A3E6B"/>
    <w:rsid w:val="001A3FC3"/>
    <w:rsid w:val="001A4E99"/>
    <w:rsid w:val="001A5039"/>
    <w:rsid w:val="001A55ED"/>
    <w:rsid w:val="001A5ADC"/>
    <w:rsid w:val="001A5DA2"/>
    <w:rsid w:val="001A68E5"/>
    <w:rsid w:val="001A753E"/>
    <w:rsid w:val="001A77CA"/>
    <w:rsid w:val="001A78ED"/>
    <w:rsid w:val="001A7BDE"/>
    <w:rsid w:val="001A7E47"/>
    <w:rsid w:val="001B0384"/>
    <w:rsid w:val="001B08A6"/>
    <w:rsid w:val="001B0A7B"/>
    <w:rsid w:val="001B0D0A"/>
    <w:rsid w:val="001B0F69"/>
    <w:rsid w:val="001B1498"/>
    <w:rsid w:val="001B2082"/>
    <w:rsid w:val="001B2812"/>
    <w:rsid w:val="001B2C39"/>
    <w:rsid w:val="001B32ED"/>
    <w:rsid w:val="001B3319"/>
    <w:rsid w:val="001B3727"/>
    <w:rsid w:val="001B45CB"/>
    <w:rsid w:val="001B5019"/>
    <w:rsid w:val="001B5414"/>
    <w:rsid w:val="001B627E"/>
    <w:rsid w:val="001B6E75"/>
    <w:rsid w:val="001B7171"/>
    <w:rsid w:val="001B79FC"/>
    <w:rsid w:val="001C08C4"/>
    <w:rsid w:val="001C0F16"/>
    <w:rsid w:val="001C14B9"/>
    <w:rsid w:val="001C2AE5"/>
    <w:rsid w:val="001C2F13"/>
    <w:rsid w:val="001C314D"/>
    <w:rsid w:val="001C34EE"/>
    <w:rsid w:val="001C398A"/>
    <w:rsid w:val="001C3B33"/>
    <w:rsid w:val="001C3DBF"/>
    <w:rsid w:val="001C4269"/>
    <w:rsid w:val="001C45F5"/>
    <w:rsid w:val="001C4E4A"/>
    <w:rsid w:val="001C4FAE"/>
    <w:rsid w:val="001C510E"/>
    <w:rsid w:val="001C55AC"/>
    <w:rsid w:val="001C5CB3"/>
    <w:rsid w:val="001C5EE5"/>
    <w:rsid w:val="001C605C"/>
    <w:rsid w:val="001C61FD"/>
    <w:rsid w:val="001C62C4"/>
    <w:rsid w:val="001C6688"/>
    <w:rsid w:val="001C6822"/>
    <w:rsid w:val="001C6D5A"/>
    <w:rsid w:val="001C700F"/>
    <w:rsid w:val="001C7A0D"/>
    <w:rsid w:val="001C7A3A"/>
    <w:rsid w:val="001D013B"/>
    <w:rsid w:val="001D04D2"/>
    <w:rsid w:val="001D0D2D"/>
    <w:rsid w:val="001D10B5"/>
    <w:rsid w:val="001D1208"/>
    <w:rsid w:val="001D13C8"/>
    <w:rsid w:val="001D16FB"/>
    <w:rsid w:val="001D185B"/>
    <w:rsid w:val="001D1A17"/>
    <w:rsid w:val="001D240A"/>
    <w:rsid w:val="001D32DA"/>
    <w:rsid w:val="001D35C3"/>
    <w:rsid w:val="001D4720"/>
    <w:rsid w:val="001D5D0E"/>
    <w:rsid w:val="001D5D45"/>
    <w:rsid w:val="001D6286"/>
    <w:rsid w:val="001D6669"/>
    <w:rsid w:val="001D769B"/>
    <w:rsid w:val="001D77F5"/>
    <w:rsid w:val="001E0981"/>
    <w:rsid w:val="001E0D71"/>
    <w:rsid w:val="001E2073"/>
    <w:rsid w:val="001E22B7"/>
    <w:rsid w:val="001E2498"/>
    <w:rsid w:val="001E293A"/>
    <w:rsid w:val="001E2CA3"/>
    <w:rsid w:val="001E390A"/>
    <w:rsid w:val="001E3A95"/>
    <w:rsid w:val="001E3AFA"/>
    <w:rsid w:val="001E40A6"/>
    <w:rsid w:val="001E4357"/>
    <w:rsid w:val="001E463A"/>
    <w:rsid w:val="001E4B0F"/>
    <w:rsid w:val="001E5165"/>
    <w:rsid w:val="001E5A78"/>
    <w:rsid w:val="001E5F0A"/>
    <w:rsid w:val="001E6B61"/>
    <w:rsid w:val="001E6F5F"/>
    <w:rsid w:val="001F025F"/>
    <w:rsid w:val="001F03A0"/>
    <w:rsid w:val="001F04AF"/>
    <w:rsid w:val="001F093F"/>
    <w:rsid w:val="001F0CCA"/>
    <w:rsid w:val="001F1893"/>
    <w:rsid w:val="001F1971"/>
    <w:rsid w:val="001F1CB3"/>
    <w:rsid w:val="001F2570"/>
    <w:rsid w:val="001F27A3"/>
    <w:rsid w:val="001F389F"/>
    <w:rsid w:val="001F3A33"/>
    <w:rsid w:val="001F3CBC"/>
    <w:rsid w:val="001F3D7B"/>
    <w:rsid w:val="001F3EB9"/>
    <w:rsid w:val="001F4038"/>
    <w:rsid w:val="001F42D2"/>
    <w:rsid w:val="001F4D0E"/>
    <w:rsid w:val="001F5852"/>
    <w:rsid w:val="001F587A"/>
    <w:rsid w:val="001F5ECE"/>
    <w:rsid w:val="001F6172"/>
    <w:rsid w:val="001F6274"/>
    <w:rsid w:val="001F6F2C"/>
    <w:rsid w:val="001F6FE2"/>
    <w:rsid w:val="001F74ED"/>
    <w:rsid w:val="00200719"/>
    <w:rsid w:val="00200DE9"/>
    <w:rsid w:val="00201071"/>
    <w:rsid w:val="0020149D"/>
    <w:rsid w:val="00201768"/>
    <w:rsid w:val="00201DE6"/>
    <w:rsid w:val="002028AF"/>
    <w:rsid w:val="002035CE"/>
    <w:rsid w:val="00203A2F"/>
    <w:rsid w:val="00203CF3"/>
    <w:rsid w:val="00203D05"/>
    <w:rsid w:val="00203D9D"/>
    <w:rsid w:val="00203F7F"/>
    <w:rsid w:val="00204183"/>
    <w:rsid w:val="00204508"/>
    <w:rsid w:val="002045F5"/>
    <w:rsid w:val="00204668"/>
    <w:rsid w:val="00204817"/>
    <w:rsid w:val="002048E4"/>
    <w:rsid w:val="00204E1C"/>
    <w:rsid w:val="0020544D"/>
    <w:rsid w:val="0020571D"/>
    <w:rsid w:val="00205816"/>
    <w:rsid w:val="00205A59"/>
    <w:rsid w:val="00205C59"/>
    <w:rsid w:val="00205E40"/>
    <w:rsid w:val="00206007"/>
    <w:rsid w:val="002062A9"/>
    <w:rsid w:val="002068DA"/>
    <w:rsid w:val="00206D3C"/>
    <w:rsid w:val="00206E06"/>
    <w:rsid w:val="002077B2"/>
    <w:rsid w:val="002077C7"/>
    <w:rsid w:val="00207FFA"/>
    <w:rsid w:val="0021030A"/>
    <w:rsid w:val="0021062D"/>
    <w:rsid w:val="00211155"/>
    <w:rsid w:val="0021139E"/>
    <w:rsid w:val="00211654"/>
    <w:rsid w:val="00211741"/>
    <w:rsid w:val="00211842"/>
    <w:rsid w:val="00211BEB"/>
    <w:rsid w:val="00212458"/>
    <w:rsid w:val="00212524"/>
    <w:rsid w:val="00212685"/>
    <w:rsid w:val="00212A00"/>
    <w:rsid w:val="00212DC3"/>
    <w:rsid w:val="00212EB5"/>
    <w:rsid w:val="002130D7"/>
    <w:rsid w:val="0021348B"/>
    <w:rsid w:val="002137B4"/>
    <w:rsid w:val="0021398F"/>
    <w:rsid w:val="00213A07"/>
    <w:rsid w:val="00213A65"/>
    <w:rsid w:val="00213E34"/>
    <w:rsid w:val="00213E3D"/>
    <w:rsid w:val="00213FA1"/>
    <w:rsid w:val="002143EE"/>
    <w:rsid w:val="00214C1C"/>
    <w:rsid w:val="00214FA8"/>
    <w:rsid w:val="00215359"/>
    <w:rsid w:val="00215F73"/>
    <w:rsid w:val="0021624B"/>
    <w:rsid w:val="002165F2"/>
    <w:rsid w:val="002171ED"/>
    <w:rsid w:val="002172ED"/>
    <w:rsid w:val="0021780E"/>
    <w:rsid w:val="00220465"/>
    <w:rsid w:val="0022098C"/>
    <w:rsid w:val="00220C8D"/>
    <w:rsid w:val="00220FEC"/>
    <w:rsid w:val="002214F0"/>
    <w:rsid w:val="00221E33"/>
    <w:rsid w:val="00223197"/>
    <w:rsid w:val="00223213"/>
    <w:rsid w:val="002239FF"/>
    <w:rsid w:val="0022415F"/>
    <w:rsid w:val="00224540"/>
    <w:rsid w:val="00224767"/>
    <w:rsid w:val="0022510B"/>
    <w:rsid w:val="00225160"/>
    <w:rsid w:val="002253FD"/>
    <w:rsid w:val="0022587E"/>
    <w:rsid w:val="00225F11"/>
    <w:rsid w:val="002260F7"/>
    <w:rsid w:val="002263F4"/>
    <w:rsid w:val="002269B1"/>
    <w:rsid w:val="00226C79"/>
    <w:rsid w:val="00226DB3"/>
    <w:rsid w:val="00226E2F"/>
    <w:rsid w:val="00226ED0"/>
    <w:rsid w:val="00227222"/>
    <w:rsid w:val="002279B7"/>
    <w:rsid w:val="00227D1E"/>
    <w:rsid w:val="00227E48"/>
    <w:rsid w:val="00227E56"/>
    <w:rsid w:val="00230180"/>
    <w:rsid w:val="002301E3"/>
    <w:rsid w:val="00230A8B"/>
    <w:rsid w:val="00230D22"/>
    <w:rsid w:val="002313D5"/>
    <w:rsid w:val="002325C8"/>
    <w:rsid w:val="0023292E"/>
    <w:rsid w:val="00232A96"/>
    <w:rsid w:val="00232CD1"/>
    <w:rsid w:val="0023324C"/>
    <w:rsid w:val="002338FD"/>
    <w:rsid w:val="00233B02"/>
    <w:rsid w:val="00234131"/>
    <w:rsid w:val="00234B5A"/>
    <w:rsid w:val="00235707"/>
    <w:rsid w:val="00235F65"/>
    <w:rsid w:val="002367EC"/>
    <w:rsid w:val="00236A86"/>
    <w:rsid w:val="00236E3D"/>
    <w:rsid w:val="00237709"/>
    <w:rsid w:val="0023777E"/>
    <w:rsid w:val="0023778A"/>
    <w:rsid w:val="00237D68"/>
    <w:rsid w:val="00240F2A"/>
    <w:rsid w:val="00241098"/>
    <w:rsid w:val="00241731"/>
    <w:rsid w:val="00241901"/>
    <w:rsid w:val="00241AA3"/>
    <w:rsid w:val="00241C93"/>
    <w:rsid w:val="00241D8C"/>
    <w:rsid w:val="00242496"/>
    <w:rsid w:val="002449BF"/>
    <w:rsid w:val="00244B1A"/>
    <w:rsid w:val="00244FEB"/>
    <w:rsid w:val="0024510E"/>
    <w:rsid w:val="00245346"/>
    <w:rsid w:val="0024603E"/>
    <w:rsid w:val="00246475"/>
    <w:rsid w:val="002467BC"/>
    <w:rsid w:val="00246D8D"/>
    <w:rsid w:val="00246FC9"/>
    <w:rsid w:val="0024746C"/>
    <w:rsid w:val="0024748D"/>
    <w:rsid w:val="002504E2"/>
    <w:rsid w:val="00250975"/>
    <w:rsid w:val="002509B1"/>
    <w:rsid w:val="00251ACE"/>
    <w:rsid w:val="00251AEF"/>
    <w:rsid w:val="00252229"/>
    <w:rsid w:val="00252CC3"/>
    <w:rsid w:val="00252D74"/>
    <w:rsid w:val="002533E1"/>
    <w:rsid w:val="00253886"/>
    <w:rsid w:val="00253C44"/>
    <w:rsid w:val="00254BFC"/>
    <w:rsid w:val="002556D7"/>
    <w:rsid w:val="00255891"/>
    <w:rsid w:val="00255F8A"/>
    <w:rsid w:val="0025625A"/>
    <w:rsid w:val="0025631D"/>
    <w:rsid w:val="00256356"/>
    <w:rsid w:val="00256743"/>
    <w:rsid w:val="00256959"/>
    <w:rsid w:val="002575A4"/>
    <w:rsid w:val="0026043D"/>
    <w:rsid w:val="00260AF8"/>
    <w:rsid w:val="00261CFA"/>
    <w:rsid w:val="00261E5A"/>
    <w:rsid w:val="00261E65"/>
    <w:rsid w:val="002620F1"/>
    <w:rsid w:val="002621F5"/>
    <w:rsid w:val="00262284"/>
    <w:rsid w:val="00262346"/>
    <w:rsid w:val="00263336"/>
    <w:rsid w:val="0026335C"/>
    <w:rsid w:val="002634FA"/>
    <w:rsid w:val="00263E43"/>
    <w:rsid w:val="002641ED"/>
    <w:rsid w:val="00264559"/>
    <w:rsid w:val="00264762"/>
    <w:rsid w:val="002647D4"/>
    <w:rsid w:val="00264975"/>
    <w:rsid w:val="002649CC"/>
    <w:rsid w:val="00264C81"/>
    <w:rsid w:val="00264DB2"/>
    <w:rsid w:val="00265229"/>
    <w:rsid w:val="002654B8"/>
    <w:rsid w:val="0026581C"/>
    <w:rsid w:val="00265925"/>
    <w:rsid w:val="0026618F"/>
    <w:rsid w:val="00266432"/>
    <w:rsid w:val="0026650A"/>
    <w:rsid w:val="0026683C"/>
    <w:rsid w:val="00267054"/>
    <w:rsid w:val="00267124"/>
    <w:rsid w:val="00267C2F"/>
    <w:rsid w:val="0027009D"/>
    <w:rsid w:val="0027082F"/>
    <w:rsid w:val="00270D2A"/>
    <w:rsid w:val="00270EF4"/>
    <w:rsid w:val="002712F3"/>
    <w:rsid w:val="0027203F"/>
    <w:rsid w:val="00272B1A"/>
    <w:rsid w:val="00272CD3"/>
    <w:rsid w:val="002731CC"/>
    <w:rsid w:val="00273503"/>
    <w:rsid w:val="00273593"/>
    <w:rsid w:val="0027364A"/>
    <w:rsid w:val="00275107"/>
    <w:rsid w:val="002751BD"/>
    <w:rsid w:val="00275987"/>
    <w:rsid w:val="00275AF9"/>
    <w:rsid w:val="0027655A"/>
    <w:rsid w:val="0027660B"/>
    <w:rsid w:val="00276749"/>
    <w:rsid w:val="00276944"/>
    <w:rsid w:val="00276EC6"/>
    <w:rsid w:val="0027710B"/>
    <w:rsid w:val="0027715B"/>
    <w:rsid w:val="002773E0"/>
    <w:rsid w:val="0027751E"/>
    <w:rsid w:val="0027771A"/>
    <w:rsid w:val="00277C7A"/>
    <w:rsid w:val="00277D43"/>
    <w:rsid w:val="0028011A"/>
    <w:rsid w:val="002803D4"/>
    <w:rsid w:val="002806F3"/>
    <w:rsid w:val="002807B5"/>
    <w:rsid w:val="00280A82"/>
    <w:rsid w:val="00280BBB"/>
    <w:rsid w:val="00280C8A"/>
    <w:rsid w:val="00280E44"/>
    <w:rsid w:val="00280FA8"/>
    <w:rsid w:val="00280FD1"/>
    <w:rsid w:val="002812DE"/>
    <w:rsid w:val="00281F8F"/>
    <w:rsid w:val="00282010"/>
    <w:rsid w:val="002820B5"/>
    <w:rsid w:val="002820D8"/>
    <w:rsid w:val="00282135"/>
    <w:rsid w:val="00283110"/>
    <w:rsid w:val="002834E6"/>
    <w:rsid w:val="00283595"/>
    <w:rsid w:val="00283BC1"/>
    <w:rsid w:val="00283D10"/>
    <w:rsid w:val="00284017"/>
    <w:rsid w:val="00284F96"/>
    <w:rsid w:val="002850C5"/>
    <w:rsid w:val="0028551E"/>
    <w:rsid w:val="002856E6"/>
    <w:rsid w:val="00285711"/>
    <w:rsid w:val="00285787"/>
    <w:rsid w:val="0028581F"/>
    <w:rsid w:val="00285A19"/>
    <w:rsid w:val="0028652D"/>
    <w:rsid w:val="002865EF"/>
    <w:rsid w:val="002868D6"/>
    <w:rsid w:val="00286BE8"/>
    <w:rsid w:val="00287262"/>
    <w:rsid w:val="00287EF9"/>
    <w:rsid w:val="00287FCB"/>
    <w:rsid w:val="0029066E"/>
    <w:rsid w:val="0029090D"/>
    <w:rsid w:val="002913AB"/>
    <w:rsid w:val="002919F6"/>
    <w:rsid w:val="00292390"/>
    <w:rsid w:val="00293056"/>
    <w:rsid w:val="002933B7"/>
    <w:rsid w:val="00293AC2"/>
    <w:rsid w:val="00293BC1"/>
    <w:rsid w:val="00293F18"/>
    <w:rsid w:val="0029414D"/>
    <w:rsid w:val="002952C7"/>
    <w:rsid w:val="002959D7"/>
    <w:rsid w:val="00295A31"/>
    <w:rsid w:val="00296319"/>
    <w:rsid w:val="002965A9"/>
    <w:rsid w:val="00296926"/>
    <w:rsid w:val="00296D59"/>
    <w:rsid w:val="002971E5"/>
    <w:rsid w:val="002973A6"/>
    <w:rsid w:val="002974CD"/>
    <w:rsid w:val="00297A62"/>
    <w:rsid w:val="00297A78"/>
    <w:rsid w:val="00297AF8"/>
    <w:rsid w:val="002A0129"/>
    <w:rsid w:val="002A0705"/>
    <w:rsid w:val="002A0A9B"/>
    <w:rsid w:val="002A12F6"/>
    <w:rsid w:val="002A16C6"/>
    <w:rsid w:val="002A16FF"/>
    <w:rsid w:val="002A1943"/>
    <w:rsid w:val="002A1BBF"/>
    <w:rsid w:val="002A1CB1"/>
    <w:rsid w:val="002A2278"/>
    <w:rsid w:val="002A2AAD"/>
    <w:rsid w:val="002A2B00"/>
    <w:rsid w:val="002A2B3D"/>
    <w:rsid w:val="002A362F"/>
    <w:rsid w:val="002A43EB"/>
    <w:rsid w:val="002A4554"/>
    <w:rsid w:val="002A5292"/>
    <w:rsid w:val="002A6021"/>
    <w:rsid w:val="002A6269"/>
    <w:rsid w:val="002A6EB0"/>
    <w:rsid w:val="002A73DD"/>
    <w:rsid w:val="002A73FE"/>
    <w:rsid w:val="002A7C08"/>
    <w:rsid w:val="002B03A6"/>
    <w:rsid w:val="002B0836"/>
    <w:rsid w:val="002B0EE7"/>
    <w:rsid w:val="002B11DB"/>
    <w:rsid w:val="002B1394"/>
    <w:rsid w:val="002B1554"/>
    <w:rsid w:val="002B1CCA"/>
    <w:rsid w:val="002B2213"/>
    <w:rsid w:val="002B2411"/>
    <w:rsid w:val="002B2896"/>
    <w:rsid w:val="002B2919"/>
    <w:rsid w:val="002B2D85"/>
    <w:rsid w:val="002B308A"/>
    <w:rsid w:val="002B33AE"/>
    <w:rsid w:val="002B3538"/>
    <w:rsid w:val="002B362A"/>
    <w:rsid w:val="002B38A7"/>
    <w:rsid w:val="002B47D0"/>
    <w:rsid w:val="002B51A7"/>
    <w:rsid w:val="002B57D0"/>
    <w:rsid w:val="002B5DB4"/>
    <w:rsid w:val="002B618F"/>
    <w:rsid w:val="002B6407"/>
    <w:rsid w:val="002B66A2"/>
    <w:rsid w:val="002B6B08"/>
    <w:rsid w:val="002B6B3D"/>
    <w:rsid w:val="002B6CC2"/>
    <w:rsid w:val="002B6EA4"/>
    <w:rsid w:val="002B78D8"/>
    <w:rsid w:val="002C082C"/>
    <w:rsid w:val="002C0AFC"/>
    <w:rsid w:val="002C0EEA"/>
    <w:rsid w:val="002C1399"/>
    <w:rsid w:val="002C13A8"/>
    <w:rsid w:val="002C1438"/>
    <w:rsid w:val="002C15AE"/>
    <w:rsid w:val="002C3652"/>
    <w:rsid w:val="002C383F"/>
    <w:rsid w:val="002C3B53"/>
    <w:rsid w:val="002C411C"/>
    <w:rsid w:val="002C4148"/>
    <w:rsid w:val="002C4DFB"/>
    <w:rsid w:val="002C4F43"/>
    <w:rsid w:val="002C5387"/>
    <w:rsid w:val="002C58F9"/>
    <w:rsid w:val="002C5B1C"/>
    <w:rsid w:val="002C63AA"/>
    <w:rsid w:val="002C6452"/>
    <w:rsid w:val="002C6729"/>
    <w:rsid w:val="002C685B"/>
    <w:rsid w:val="002C6B62"/>
    <w:rsid w:val="002C6D13"/>
    <w:rsid w:val="002C707E"/>
    <w:rsid w:val="002C731E"/>
    <w:rsid w:val="002C737B"/>
    <w:rsid w:val="002C7670"/>
    <w:rsid w:val="002C7C4A"/>
    <w:rsid w:val="002D0A24"/>
    <w:rsid w:val="002D0AB2"/>
    <w:rsid w:val="002D0D95"/>
    <w:rsid w:val="002D20C0"/>
    <w:rsid w:val="002D2355"/>
    <w:rsid w:val="002D2D86"/>
    <w:rsid w:val="002D2E8F"/>
    <w:rsid w:val="002D2ED9"/>
    <w:rsid w:val="002D2F71"/>
    <w:rsid w:val="002D31B7"/>
    <w:rsid w:val="002D3678"/>
    <w:rsid w:val="002D4B3B"/>
    <w:rsid w:val="002D4E9E"/>
    <w:rsid w:val="002D50B7"/>
    <w:rsid w:val="002D50F7"/>
    <w:rsid w:val="002D525B"/>
    <w:rsid w:val="002D536C"/>
    <w:rsid w:val="002D543A"/>
    <w:rsid w:val="002D602B"/>
    <w:rsid w:val="002D60E1"/>
    <w:rsid w:val="002D6268"/>
    <w:rsid w:val="002D63BD"/>
    <w:rsid w:val="002D734D"/>
    <w:rsid w:val="002D759F"/>
    <w:rsid w:val="002D7910"/>
    <w:rsid w:val="002E0029"/>
    <w:rsid w:val="002E03D9"/>
    <w:rsid w:val="002E0616"/>
    <w:rsid w:val="002E0811"/>
    <w:rsid w:val="002E158D"/>
    <w:rsid w:val="002E17D1"/>
    <w:rsid w:val="002E266A"/>
    <w:rsid w:val="002E286E"/>
    <w:rsid w:val="002E2C70"/>
    <w:rsid w:val="002E3555"/>
    <w:rsid w:val="002E37DE"/>
    <w:rsid w:val="002E3A33"/>
    <w:rsid w:val="002E40CE"/>
    <w:rsid w:val="002E4450"/>
    <w:rsid w:val="002E4F0C"/>
    <w:rsid w:val="002E5000"/>
    <w:rsid w:val="002E58F7"/>
    <w:rsid w:val="002E5D17"/>
    <w:rsid w:val="002E5EF1"/>
    <w:rsid w:val="002E6AA1"/>
    <w:rsid w:val="002E6DB7"/>
    <w:rsid w:val="002E6EB5"/>
    <w:rsid w:val="002E7239"/>
    <w:rsid w:val="002E733C"/>
    <w:rsid w:val="002E767F"/>
    <w:rsid w:val="002E7841"/>
    <w:rsid w:val="002E787E"/>
    <w:rsid w:val="002E79A5"/>
    <w:rsid w:val="002E7A17"/>
    <w:rsid w:val="002E7D35"/>
    <w:rsid w:val="002F0242"/>
    <w:rsid w:val="002F03DD"/>
    <w:rsid w:val="002F1A3C"/>
    <w:rsid w:val="002F23A7"/>
    <w:rsid w:val="002F24A9"/>
    <w:rsid w:val="002F26CE"/>
    <w:rsid w:val="002F3315"/>
    <w:rsid w:val="002F34D4"/>
    <w:rsid w:val="002F3747"/>
    <w:rsid w:val="002F499F"/>
    <w:rsid w:val="002F58F4"/>
    <w:rsid w:val="002F5E07"/>
    <w:rsid w:val="002F722B"/>
    <w:rsid w:val="002F72EF"/>
    <w:rsid w:val="002F7918"/>
    <w:rsid w:val="002F7C38"/>
    <w:rsid w:val="002F7E1B"/>
    <w:rsid w:val="00300E18"/>
    <w:rsid w:val="003018C7"/>
    <w:rsid w:val="00301D29"/>
    <w:rsid w:val="00301D3E"/>
    <w:rsid w:val="00301F50"/>
    <w:rsid w:val="003023A2"/>
    <w:rsid w:val="00302482"/>
    <w:rsid w:val="00302686"/>
    <w:rsid w:val="00302C32"/>
    <w:rsid w:val="00302D9E"/>
    <w:rsid w:val="00303821"/>
    <w:rsid w:val="00303E7E"/>
    <w:rsid w:val="00303EDC"/>
    <w:rsid w:val="00303F20"/>
    <w:rsid w:val="00303F75"/>
    <w:rsid w:val="00304577"/>
    <w:rsid w:val="00304B33"/>
    <w:rsid w:val="00304D92"/>
    <w:rsid w:val="0030516B"/>
    <w:rsid w:val="00305D8C"/>
    <w:rsid w:val="00305F11"/>
    <w:rsid w:val="00306266"/>
    <w:rsid w:val="00306521"/>
    <w:rsid w:val="0030678F"/>
    <w:rsid w:val="003074E3"/>
    <w:rsid w:val="0030755F"/>
    <w:rsid w:val="003075A2"/>
    <w:rsid w:val="00307896"/>
    <w:rsid w:val="00307A35"/>
    <w:rsid w:val="00307C9F"/>
    <w:rsid w:val="00310104"/>
    <w:rsid w:val="00310B2D"/>
    <w:rsid w:val="00310D69"/>
    <w:rsid w:val="003113DD"/>
    <w:rsid w:val="003120A3"/>
    <w:rsid w:val="0031227B"/>
    <w:rsid w:val="003127D7"/>
    <w:rsid w:val="00312C65"/>
    <w:rsid w:val="00312F0B"/>
    <w:rsid w:val="0031380B"/>
    <w:rsid w:val="003141BB"/>
    <w:rsid w:val="0031571F"/>
    <w:rsid w:val="0031593F"/>
    <w:rsid w:val="003159B2"/>
    <w:rsid w:val="00315A4E"/>
    <w:rsid w:val="00315DDF"/>
    <w:rsid w:val="00315EC2"/>
    <w:rsid w:val="0031618B"/>
    <w:rsid w:val="00316A55"/>
    <w:rsid w:val="00316AD6"/>
    <w:rsid w:val="00316E25"/>
    <w:rsid w:val="0031720F"/>
    <w:rsid w:val="003177E6"/>
    <w:rsid w:val="00317EEF"/>
    <w:rsid w:val="003208F2"/>
    <w:rsid w:val="00321680"/>
    <w:rsid w:val="00321716"/>
    <w:rsid w:val="0032178B"/>
    <w:rsid w:val="00321B38"/>
    <w:rsid w:val="00321C1C"/>
    <w:rsid w:val="0032268B"/>
    <w:rsid w:val="00322905"/>
    <w:rsid w:val="00322B50"/>
    <w:rsid w:val="00322EAD"/>
    <w:rsid w:val="003238AA"/>
    <w:rsid w:val="00323BF1"/>
    <w:rsid w:val="003240B9"/>
    <w:rsid w:val="0032417F"/>
    <w:rsid w:val="003241CF"/>
    <w:rsid w:val="003246B7"/>
    <w:rsid w:val="00324C2C"/>
    <w:rsid w:val="00325296"/>
    <w:rsid w:val="00325F82"/>
    <w:rsid w:val="003270EF"/>
    <w:rsid w:val="003271F4"/>
    <w:rsid w:val="00327B37"/>
    <w:rsid w:val="00327E65"/>
    <w:rsid w:val="0033007F"/>
    <w:rsid w:val="003300EA"/>
    <w:rsid w:val="00330C76"/>
    <w:rsid w:val="00330DA8"/>
    <w:rsid w:val="0033196F"/>
    <w:rsid w:val="0033205F"/>
    <w:rsid w:val="00332570"/>
    <w:rsid w:val="00332F81"/>
    <w:rsid w:val="00333428"/>
    <w:rsid w:val="003337A3"/>
    <w:rsid w:val="00333DEA"/>
    <w:rsid w:val="00333F6D"/>
    <w:rsid w:val="0033419E"/>
    <w:rsid w:val="0033452F"/>
    <w:rsid w:val="00334B8C"/>
    <w:rsid w:val="00334DC3"/>
    <w:rsid w:val="00335050"/>
    <w:rsid w:val="00335202"/>
    <w:rsid w:val="00335ACE"/>
    <w:rsid w:val="00335B73"/>
    <w:rsid w:val="0033622A"/>
    <w:rsid w:val="0033641A"/>
    <w:rsid w:val="003367AE"/>
    <w:rsid w:val="003368A9"/>
    <w:rsid w:val="00336C95"/>
    <w:rsid w:val="00336DEF"/>
    <w:rsid w:val="00337A4F"/>
    <w:rsid w:val="003401F0"/>
    <w:rsid w:val="003401FA"/>
    <w:rsid w:val="003402FE"/>
    <w:rsid w:val="0034032D"/>
    <w:rsid w:val="003404AA"/>
    <w:rsid w:val="0034063C"/>
    <w:rsid w:val="00340675"/>
    <w:rsid w:val="003408A2"/>
    <w:rsid w:val="003408F2"/>
    <w:rsid w:val="00341464"/>
    <w:rsid w:val="0034164F"/>
    <w:rsid w:val="00341E41"/>
    <w:rsid w:val="00341E57"/>
    <w:rsid w:val="00341ED5"/>
    <w:rsid w:val="00341EE3"/>
    <w:rsid w:val="003426AE"/>
    <w:rsid w:val="003426EC"/>
    <w:rsid w:val="00342722"/>
    <w:rsid w:val="00342A73"/>
    <w:rsid w:val="00343ACE"/>
    <w:rsid w:val="00343BBA"/>
    <w:rsid w:val="00344EF1"/>
    <w:rsid w:val="00344F0B"/>
    <w:rsid w:val="003454BF"/>
    <w:rsid w:val="00345750"/>
    <w:rsid w:val="00345C3D"/>
    <w:rsid w:val="00346343"/>
    <w:rsid w:val="003463C7"/>
    <w:rsid w:val="0034690E"/>
    <w:rsid w:val="0034742A"/>
    <w:rsid w:val="00347A8B"/>
    <w:rsid w:val="00347BC6"/>
    <w:rsid w:val="00347E0E"/>
    <w:rsid w:val="00350032"/>
    <w:rsid w:val="0035014F"/>
    <w:rsid w:val="00350279"/>
    <w:rsid w:val="003502FB"/>
    <w:rsid w:val="003505AA"/>
    <w:rsid w:val="0035073E"/>
    <w:rsid w:val="00350CBF"/>
    <w:rsid w:val="00350CE3"/>
    <w:rsid w:val="00350DCD"/>
    <w:rsid w:val="00352433"/>
    <w:rsid w:val="00352C54"/>
    <w:rsid w:val="00353451"/>
    <w:rsid w:val="003535CF"/>
    <w:rsid w:val="00353ACF"/>
    <w:rsid w:val="003540AA"/>
    <w:rsid w:val="00354AE9"/>
    <w:rsid w:val="00354E24"/>
    <w:rsid w:val="003557A8"/>
    <w:rsid w:val="0035645A"/>
    <w:rsid w:val="00356691"/>
    <w:rsid w:val="00356695"/>
    <w:rsid w:val="0035772A"/>
    <w:rsid w:val="0036066E"/>
    <w:rsid w:val="0036082B"/>
    <w:rsid w:val="00360A91"/>
    <w:rsid w:val="0036201A"/>
    <w:rsid w:val="00362864"/>
    <w:rsid w:val="00362A26"/>
    <w:rsid w:val="00362D72"/>
    <w:rsid w:val="003633DD"/>
    <w:rsid w:val="00363411"/>
    <w:rsid w:val="003638B9"/>
    <w:rsid w:val="00363E43"/>
    <w:rsid w:val="00364665"/>
    <w:rsid w:val="00364B5C"/>
    <w:rsid w:val="00364B63"/>
    <w:rsid w:val="00364C1D"/>
    <w:rsid w:val="00365139"/>
    <w:rsid w:val="003652D6"/>
    <w:rsid w:val="0036595C"/>
    <w:rsid w:val="0036598B"/>
    <w:rsid w:val="00366053"/>
    <w:rsid w:val="003668C9"/>
    <w:rsid w:val="00366F8B"/>
    <w:rsid w:val="0037029C"/>
    <w:rsid w:val="00370337"/>
    <w:rsid w:val="003705BA"/>
    <w:rsid w:val="00370852"/>
    <w:rsid w:val="003716DB"/>
    <w:rsid w:val="00371808"/>
    <w:rsid w:val="00371D4D"/>
    <w:rsid w:val="00371E01"/>
    <w:rsid w:val="00374338"/>
    <w:rsid w:val="00374A20"/>
    <w:rsid w:val="00374AE8"/>
    <w:rsid w:val="003750ED"/>
    <w:rsid w:val="003757C0"/>
    <w:rsid w:val="0037587E"/>
    <w:rsid w:val="003759EA"/>
    <w:rsid w:val="00375AB7"/>
    <w:rsid w:val="00375D17"/>
    <w:rsid w:val="0037607F"/>
    <w:rsid w:val="0037644F"/>
    <w:rsid w:val="00376E00"/>
    <w:rsid w:val="003770AD"/>
    <w:rsid w:val="003770BA"/>
    <w:rsid w:val="00377474"/>
    <w:rsid w:val="00377940"/>
    <w:rsid w:val="00377DC0"/>
    <w:rsid w:val="0038066A"/>
    <w:rsid w:val="003806B7"/>
    <w:rsid w:val="00380E6B"/>
    <w:rsid w:val="00381641"/>
    <w:rsid w:val="00381A65"/>
    <w:rsid w:val="0038290C"/>
    <w:rsid w:val="00382C24"/>
    <w:rsid w:val="00382C55"/>
    <w:rsid w:val="00383944"/>
    <w:rsid w:val="00383E70"/>
    <w:rsid w:val="00384322"/>
    <w:rsid w:val="00384513"/>
    <w:rsid w:val="00384658"/>
    <w:rsid w:val="00384B4D"/>
    <w:rsid w:val="00384C36"/>
    <w:rsid w:val="00385354"/>
    <w:rsid w:val="0038560E"/>
    <w:rsid w:val="00385699"/>
    <w:rsid w:val="00385940"/>
    <w:rsid w:val="00385FC6"/>
    <w:rsid w:val="0038618A"/>
    <w:rsid w:val="003867DE"/>
    <w:rsid w:val="003867F6"/>
    <w:rsid w:val="00386D2C"/>
    <w:rsid w:val="00387266"/>
    <w:rsid w:val="00387BAE"/>
    <w:rsid w:val="00387E18"/>
    <w:rsid w:val="0039016D"/>
    <w:rsid w:val="00390445"/>
    <w:rsid w:val="00390978"/>
    <w:rsid w:val="00390A39"/>
    <w:rsid w:val="00390C14"/>
    <w:rsid w:val="00390D82"/>
    <w:rsid w:val="0039173B"/>
    <w:rsid w:val="003920C3"/>
    <w:rsid w:val="003923E8"/>
    <w:rsid w:val="00392762"/>
    <w:rsid w:val="00393722"/>
    <w:rsid w:val="00393EBD"/>
    <w:rsid w:val="003941D0"/>
    <w:rsid w:val="003943DE"/>
    <w:rsid w:val="00394AF9"/>
    <w:rsid w:val="00395282"/>
    <w:rsid w:val="0039549E"/>
    <w:rsid w:val="0039608D"/>
    <w:rsid w:val="00396184"/>
    <w:rsid w:val="00396745"/>
    <w:rsid w:val="00396901"/>
    <w:rsid w:val="00396C05"/>
    <w:rsid w:val="00396D5B"/>
    <w:rsid w:val="00397171"/>
    <w:rsid w:val="003971A7"/>
    <w:rsid w:val="00397248"/>
    <w:rsid w:val="003973C9"/>
    <w:rsid w:val="003974F0"/>
    <w:rsid w:val="0039774C"/>
    <w:rsid w:val="00397BEE"/>
    <w:rsid w:val="00397C01"/>
    <w:rsid w:val="003A0F37"/>
    <w:rsid w:val="003A1325"/>
    <w:rsid w:val="003A17A9"/>
    <w:rsid w:val="003A1803"/>
    <w:rsid w:val="003A1844"/>
    <w:rsid w:val="003A19B4"/>
    <w:rsid w:val="003A1D0C"/>
    <w:rsid w:val="003A26A7"/>
    <w:rsid w:val="003A28A9"/>
    <w:rsid w:val="003A2A73"/>
    <w:rsid w:val="003A2C15"/>
    <w:rsid w:val="003A3049"/>
    <w:rsid w:val="003A352D"/>
    <w:rsid w:val="003A36BA"/>
    <w:rsid w:val="003A38A3"/>
    <w:rsid w:val="003A3C9B"/>
    <w:rsid w:val="003A3E3F"/>
    <w:rsid w:val="003A42CA"/>
    <w:rsid w:val="003A515A"/>
    <w:rsid w:val="003A592A"/>
    <w:rsid w:val="003A59E3"/>
    <w:rsid w:val="003A5F17"/>
    <w:rsid w:val="003A6208"/>
    <w:rsid w:val="003A74D9"/>
    <w:rsid w:val="003A78A3"/>
    <w:rsid w:val="003B03AA"/>
    <w:rsid w:val="003B06F5"/>
    <w:rsid w:val="003B06F8"/>
    <w:rsid w:val="003B0F93"/>
    <w:rsid w:val="003B12DC"/>
    <w:rsid w:val="003B1A1D"/>
    <w:rsid w:val="003B1B3F"/>
    <w:rsid w:val="003B1B72"/>
    <w:rsid w:val="003B1CC9"/>
    <w:rsid w:val="003B1D97"/>
    <w:rsid w:val="003B1DC9"/>
    <w:rsid w:val="003B22A5"/>
    <w:rsid w:val="003B2976"/>
    <w:rsid w:val="003B29E9"/>
    <w:rsid w:val="003B2C07"/>
    <w:rsid w:val="003B2C90"/>
    <w:rsid w:val="003B3836"/>
    <w:rsid w:val="003B3D18"/>
    <w:rsid w:val="003B461C"/>
    <w:rsid w:val="003B46FE"/>
    <w:rsid w:val="003B47AD"/>
    <w:rsid w:val="003B4800"/>
    <w:rsid w:val="003B4822"/>
    <w:rsid w:val="003B4B8C"/>
    <w:rsid w:val="003B4D7D"/>
    <w:rsid w:val="003B4EAD"/>
    <w:rsid w:val="003B5000"/>
    <w:rsid w:val="003B5517"/>
    <w:rsid w:val="003B56DB"/>
    <w:rsid w:val="003B57DA"/>
    <w:rsid w:val="003B5C83"/>
    <w:rsid w:val="003B5EC3"/>
    <w:rsid w:val="003B6093"/>
    <w:rsid w:val="003B6247"/>
    <w:rsid w:val="003B6503"/>
    <w:rsid w:val="003B6931"/>
    <w:rsid w:val="003B6D4E"/>
    <w:rsid w:val="003B7A59"/>
    <w:rsid w:val="003C03B5"/>
    <w:rsid w:val="003C0D0F"/>
    <w:rsid w:val="003C0D28"/>
    <w:rsid w:val="003C1110"/>
    <w:rsid w:val="003C140E"/>
    <w:rsid w:val="003C1623"/>
    <w:rsid w:val="003C1CDB"/>
    <w:rsid w:val="003C1F99"/>
    <w:rsid w:val="003C2713"/>
    <w:rsid w:val="003C2820"/>
    <w:rsid w:val="003C29B3"/>
    <w:rsid w:val="003C3CAA"/>
    <w:rsid w:val="003C41B6"/>
    <w:rsid w:val="003C488A"/>
    <w:rsid w:val="003C4E79"/>
    <w:rsid w:val="003C534C"/>
    <w:rsid w:val="003C5365"/>
    <w:rsid w:val="003C5659"/>
    <w:rsid w:val="003C6A41"/>
    <w:rsid w:val="003C79E4"/>
    <w:rsid w:val="003C7F18"/>
    <w:rsid w:val="003D03A6"/>
    <w:rsid w:val="003D041F"/>
    <w:rsid w:val="003D05E6"/>
    <w:rsid w:val="003D0616"/>
    <w:rsid w:val="003D109D"/>
    <w:rsid w:val="003D166F"/>
    <w:rsid w:val="003D22F4"/>
    <w:rsid w:val="003D2A54"/>
    <w:rsid w:val="003D308A"/>
    <w:rsid w:val="003D36AB"/>
    <w:rsid w:val="003D3AA3"/>
    <w:rsid w:val="003D40F8"/>
    <w:rsid w:val="003D449D"/>
    <w:rsid w:val="003D4727"/>
    <w:rsid w:val="003D4AD4"/>
    <w:rsid w:val="003D4BFA"/>
    <w:rsid w:val="003D51FC"/>
    <w:rsid w:val="003D529D"/>
    <w:rsid w:val="003D550F"/>
    <w:rsid w:val="003D56F4"/>
    <w:rsid w:val="003D5916"/>
    <w:rsid w:val="003D62B2"/>
    <w:rsid w:val="003D6585"/>
    <w:rsid w:val="003D6746"/>
    <w:rsid w:val="003D6799"/>
    <w:rsid w:val="003D6D60"/>
    <w:rsid w:val="003D7CE7"/>
    <w:rsid w:val="003E1185"/>
    <w:rsid w:val="003E18D3"/>
    <w:rsid w:val="003E1DDE"/>
    <w:rsid w:val="003E240D"/>
    <w:rsid w:val="003E2731"/>
    <w:rsid w:val="003E29DE"/>
    <w:rsid w:val="003E2D6B"/>
    <w:rsid w:val="003E2E00"/>
    <w:rsid w:val="003E3123"/>
    <w:rsid w:val="003E3BC1"/>
    <w:rsid w:val="003E3E03"/>
    <w:rsid w:val="003E4313"/>
    <w:rsid w:val="003E47B3"/>
    <w:rsid w:val="003E4E97"/>
    <w:rsid w:val="003E502C"/>
    <w:rsid w:val="003E536A"/>
    <w:rsid w:val="003E5E80"/>
    <w:rsid w:val="003E65BC"/>
    <w:rsid w:val="003E66AA"/>
    <w:rsid w:val="003E69FC"/>
    <w:rsid w:val="003E6D3C"/>
    <w:rsid w:val="003E705E"/>
    <w:rsid w:val="003E72B7"/>
    <w:rsid w:val="003E75B5"/>
    <w:rsid w:val="003E75C7"/>
    <w:rsid w:val="003E7C23"/>
    <w:rsid w:val="003E7D29"/>
    <w:rsid w:val="003F02E9"/>
    <w:rsid w:val="003F10B5"/>
    <w:rsid w:val="003F115F"/>
    <w:rsid w:val="003F16E4"/>
    <w:rsid w:val="003F1F99"/>
    <w:rsid w:val="003F22AF"/>
    <w:rsid w:val="003F2C5E"/>
    <w:rsid w:val="003F358A"/>
    <w:rsid w:val="003F364A"/>
    <w:rsid w:val="003F3A2E"/>
    <w:rsid w:val="003F4124"/>
    <w:rsid w:val="003F4285"/>
    <w:rsid w:val="003F4A9A"/>
    <w:rsid w:val="003F4B26"/>
    <w:rsid w:val="003F4BE0"/>
    <w:rsid w:val="003F528E"/>
    <w:rsid w:val="003F5AF9"/>
    <w:rsid w:val="003F5E93"/>
    <w:rsid w:val="003F6984"/>
    <w:rsid w:val="003F6A88"/>
    <w:rsid w:val="003F6D95"/>
    <w:rsid w:val="003F7212"/>
    <w:rsid w:val="004003BD"/>
    <w:rsid w:val="004008BE"/>
    <w:rsid w:val="004014CE"/>
    <w:rsid w:val="0040237E"/>
    <w:rsid w:val="004023DE"/>
    <w:rsid w:val="0040278B"/>
    <w:rsid w:val="004028CE"/>
    <w:rsid w:val="004038FD"/>
    <w:rsid w:val="0040449F"/>
    <w:rsid w:val="00404969"/>
    <w:rsid w:val="00405014"/>
    <w:rsid w:val="0040556D"/>
    <w:rsid w:val="00405985"/>
    <w:rsid w:val="0040641B"/>
    <w:rsid w:val="00406535"/>
    <w:rsid w:val="00406C1C"/>
    <w:rsid w:val="00406DA9"/>
    <w:rsid w:val="004072E2"/>
    <w:rsid w:val="004074D9"/>
    <w:rsid w:val="00407A1E"/>
    <w:rsid w:val="00407E97"/>
    <w:rsid w:val="00407FE6"/>
    <w:rsid w:val="00410EA6"/>
    <w:rsid w:val="00410EC3"/>
    <w:rsid w:val="00411167"/>
    <w:rsid w:val="00411254"/>
    <w:rsid w:val="00411E9E"/>
    <w:rsid w:val="00412351"/>
    <w:rsid w:val="0041243F"/>
    <w:rsid w:val="004126AB"/>
    <w:rsid w:val="00412731"/>
    <w:rsid w:val="004128E2"/>
    <w:rsid w:val="00412E31"/>
    <w:rsid w:val="0041301D"/>
    <w:rsid w:val="0041304D"/>
    <w:rsid w:val="00413A05"/>
    <w:rsid w:val="00413E85"/>
    <w:rsid w:val="00414212"/>
    <w:rsid w:val="004146AE"/>
    <w:rsid w:val="00414905"/>
    <w:rsid w:val="00414D07"/>
    <w:rsid w:val="00414EA8"/>
    <w:rsid w:val="004150FB"/>
    <w:rsid w:val="0041543E"/>
    <w:rsid w:val="00415593"/>
    <w:rsid w:val="00415B18"/>
    <w:rsid w:val="00417791"/>
    <w:rsid w:val="00417A7A"/>
    <w:rsid w:val="00417CED"/>
    <w:rsid w:val="00420089"/>
    <w:rsid w:val="00420868"/>
    <w:rsid w:val="0042086D"/>
    <w:rsid w:val="0042087B"/>
    <w:rsid w:val="00420B70"/>
    <w:rsid w:val="00420E56"/>
    <w:rsid w:val="00421059"/>
    <w:rsid w:val="00421630"/>
    <w:rsid w:val="004227D5"/>
    <w:rsid w:val="00422BB3"/>
    <w:rsid w:val="00422FB1"/>
    <w:rsid w:val="0042316F"/>
    <w:rsid w:val="00423C24"/>
    <w:rsid w:val="00425887"/>
    <w:rsid w:val="00425BC5"/>
    <w:rsid w:val="00425EAF"/>
    <w:rsid w:val="004269D4"/>
    <w:rsid w:val="004274A3"/>
    <w:rsid w:val="004304A0"/>
    <w:rsid w:val="004306F8"/>
    <w:rsid w:val="00430BD6"/>
    <w:rsid w:val="004310CC"/>
    <w:rsid w:val="00431808"/>
    <w:rsid w:val="00431E84"/>
    <w:rsid w:val="0043248D"/>
    <w:rsid w:val="00432492"/>
    <w:rsid w:val="004328E8"/>
    <w:rsid w:val="00432A74"/>
    <w:rsid w:val="00432E1C"/>
    <w:rsid w:val="004334A5"/>
    <w:rsid w:val="0043376C"/>
    <w:rsid w:val="00433CD0"/>
    <w:rsid w:val="00433DD4"/>
    <w:rsid w:val="00434982"/>
    <w:rsid w:val="0043514E"/>
    <w:rsid w:val="0043534C"/>
    <w:rsid w:val="004353FC"/>
    <w:rsid w:val="0043548F"/>
    <w:rsid w:val="004366A6"/>
    <w:rsid w:val="004366C2"/>
    <w:rsid w:val="00436999"/>
    <w:rsid w:val="0043709D"/>
    <w:rsid w:val="00437148"/>
    <w:rsid w:val="00437149"/>
    <w:rsid w:val="0043759F"/>
    <w:rsid w:val="0043772E"/>
    <w:rsid w:val="004379E2"/>
    <w:rsid w:val="00437D05"/>
    <w:rsid w:val="00437FF9"/>
    <w:rsid w:val="00440B6B"/>
    <w:rsid w:val="00441314"/>
    <w:rsid w:val="004417D6"/>
    <w:rsid w:val="00442200"/>
    <w:rsid w:val="00442F04"/>
    <w:rsid w:val="00443087"/>
    <w:rsid w:val="004434BB"/>
    <w:rsid w:val="00443635"/>
    <w:rsid w:val="004442D2"/>
    <w:rsid w:val="004444EF"/>
    <w:rsid w:val="00445326"/>
    <w:rsid w:val="004459DD"/>
    <w:rsid w:val="00446F95"/>
    <w:rsid w:val="004479A0"/>
    <w:rsid w:val="004500FA"/>
    <w:rsid w:val="00450166"/>
    <w:rsid w:val="00450382"/>
    <w:rsid w:val="00450B57"/>
    <w:rsid w:val="00451095"/>
    <w:rsid w:val="00451243"/>
    <w:rsid w:val="00452131"/>
    <w:rsid w:val="00452342"/>
    <w:rsid w:val="0045235D"/>
    <w:rsid w:val="0045280A"/>
    <w:rsid w:val="00452A8E"/>
    <w:rsid w:val="00452EC7"/>
    <w:rsid w:val="00453B89"/>
    <w:rsid w:val="00454C5F"/>
    <w:rsid w:val="00455051"/>
    <w:rsid w:val="0045590D"/>
    <w:rsid w:val="00455AF2"/>
    <w:rsid w:val="0045614E"/>
    <w:rsid w:val="00456B42"/>
    <w:rsid w:val="00456DE9"/>
    <w:rsid w:val="00457711"/>
    <w:rsid w:val="004577F4"/>
    <w:rsid w:val="004600CC"/>
    <w:rsid w:val="0046034C"/>
    <w:rsid w:val="0046039C"/>
    <w:rsid w:val="004603FF"/>
    <w:rsid w:val="00460EFA"/>
    <w:rsid w:val="00461087"/>
    <w:rsid w:val="00461CDF"/>
    <w:rsid w:val="004623AC"/>
    <w:rsid w:val="00462D68"/>
    <w:rsid w:val="00462E7A"/>
    <w:rsid w:val="0046448A"/>
    <w:rsid w:val="004646C8"/>
    <w:rsid w:val="00464CA6"/>
    <w:rsid w:val="00465287"/>
    <w:rsid w:val="0046596D"/>
    <w:rsid w:val="00465CF1"/>
    <w:rsid w:val="004664C8"/>
    <w:rsid w:val="004669F1"/>
    <w:rsid w:val="004678C8"/>
    <w:rsid w:val="00467A51"/>
    <w:rsid w:val="00467AA8"/>
    <w:rsid w:val="00467AD4"/>
    <w:rsid w:val="0047015A"/>
    <w:rsid w:val="004702C6"/>
    <w:rsid w:val="00470654"/>
    <w:rsid w:val="004712C7"/>
    <w:rsid w:val="00471B98"/>
    <w:rsid w:val="0047295D"/>
    <w:rsid w:val="0047364F"/>
    <w:rsid w:val="00473C45"/>
    <w:rsid w:val="00473E5E"/>
    <w:rsid w:val="00474B63"/>
    <w:rsid w:val="00474C10"/>
    <w:rsid w:val="00474E32"/>
    <w:rsid w:val="00475193"/>
    <w:rsid w:val="00475D7B"/>
    <w:rsid w:val="004767F2"/>
    <w:rsid w:val="00476892"/>
    <w:rsid w:val="00476A86"/>
    <w:rsid w:val="00477670"/>
    <w:rsid w:val="00477D3A"/>
    <w:rsid w:val="00477FB9"/>
    <w:rsid w:val="00480133"/>
    <w:rsid w:val="00480604"/>
    <w:rsid w:val="00480789"/>
    <w:rsid w:val="004809D6"/>
    <w:rsid w:val="00480AD0"/>
    <w:rsid w:val="00480BCE"/>
    <w:rsid w:val="004818CA"/>
    <w:rsid w:val="00481A0C"/>
    <w:rsid w:val="00481B28"/>
    <w:rsid w:val="00481B8C"/>
    <w:rsid w:val="004822B5"/>
    <w:rsid w:val="00482588"/>
    <w:rsid w:val="0048268C"/>
    <w:rsid w:val="00482AA3"/>
    <w:rsid w:val="00482EE4"/>
    <w:rsid w:val="00482F64"/>
    <w:rsid w:val="00482FCF"/>
    <w:rsid w:val="00483218"/>
    <w:rsid w:val="0048470D"/>
    <w:rsid w:val="004848E2"/>
    <w:rsid w:val="00484C52"/>
    <w:rsid w:val="00484F5F"/>
    <w:rsid w:val="004853E9"/>
    <w:rsid w:val="004857EA"/>
    <w:rsid w:val="004858DE"/>
    <w:rsid w:val="00485979"/>
    <w:rsid w:val="00486281"/>
    <w:rsid w:val="00486287"/>
    <w:rsid w:val="004864AA"/>
    <w:rsid w:val="004872FE"/>
    <w:rsid w:val="004877B6"/>
    <w:rsid w:val="004877FE"/>
    <w:rsid w:val="00487838"/>
    <w:rsid w:val="00487C3F"/>
    <w:rsid w:val="00490A0F"/>
    <w:rsid w:val="00490F08"/>
    <w:rsid w:val="00491894"/>
    <w:rsid w:val="00492122"/>
    <w:rsid w:val="004929DD"/>
    <w:rsid w:val="00492C79"/>
    <w:rsid w:val="00493411"/>
    <w:rsid w:val="004938BE"/>
    <w:rsid w:val="00493A24"/>
    <w:rsid w:val="00493BDA"/>
    <w:rsid w:val="00494106"/>
    <w:rsid w:val="00494B33"/>
    <w:rsid w:val="004955CB"/>
    <w:rsid w:val="00495791"/>
    <w:rsid w:val="00495B5B"/>
    <w:rsid w:val="00496664"/>
    <w:rsid w:val="00496ABA"/>
    <w:rsid w:val="004972FB"/>
    <w:rsid w:val="00497366"/>
    <w:rsid w:val="004A0B96"/>
    <w:rsid w:val="004A0C58"/>
    <w:rsid w:val="004A0D6A"/>
    <w:rsid w:val="004A0DBF"/>
    <w:rsid w:val="004A1121"/>
    <w:rsid w:val="004A1335"/>
    <w:rsid w:val="004A1843"/>
    <w:rsid w:val="004A1F6F"/>
    <w:rsid w:val="004A22A0"/>
    <w:rsid w:val="004A2E5E"/>
    <w:rsid w:val="004A3515"/>
    <w:rsid w:val="004A370B"/>
    <w:rsid w:val="004A379F"/>
    <w:rsid w:val="004A3B50"/>
    <w:rsid w:val="004A3B63"/>
    <w:rsid w:val="004A3E5D"/>
    <w:rsid w:val="004A407F"/>
    <w:rsid w:val="004A429C"/>
    <w:rsid w:val="004A456F"/>
    <w:rsid w:val="004A53E5"/>
    <w:rsid w:val="004A54C8"/>
    <w:rsid w:val="004A582E"/>
    <w:rsid w:val="004A5C51"/>
    <w:rsid w:val="004A629D"/>
    <w:rsid w:val="004A65B6"/>
    <w:rsid w:val="004A69D5"/>
    <w:rsid w:val="004A6C6A"/>
    <w:rsid w:val="004A6F9D"/>
    <w:rsid w:val="004A724C"/>
    <w:rsid w:val="004A7FC1"/>
    <w:rsid w:val="004B0BEE"/>
    <w:rsid w:val="004B13D8"/>
    <w:rsid w:val="004B1815"/>
    <w:rsid w:val="004B1BEA"/>
    <w:rsid w:val="004B1FA9"/>
    <w:rsid w:val="004B22AE"/>
    <w:rsid w:val="004B3355"/>
    <w:rsid w:val="004B3C8D"/>
    <w:rsid w:val="004B40A4"/>
    <w:rsid w:val="004B4274"/>
    <w:rsid w:val="004B4AB7"/>
    <w:rsid w:val="004B5B87"/>
    <w:rsid w:val="004B5BF1"/>
    <w:rsid w:val="004B64BA"/>
    <w:rsid w:val="004B6B11"/>
    <w:rsid w:val="004B6C10"/>
    <w:rsid w:val="004B6F9E"/>
    <w:rsid w:val="004B72A2"/>
    <w:rsid w:val="004B786D"/>
    <w:rsid w:val="004B798B"/>
    <w:rsid w:val="004B7E53"/>
    <w:rsid w:val="004B7F33"/>
    <w:rsid w:val="004C0587"/>
    <w:rsid w:val="004C06CA"/>
    <w:rsid w:val="004C0EE7"/>
    <w:rsid w:val="004C147F"/>
    <w:rsid w:val="004C1DB9"/>
    <w:rsid w:val="004C20E5"/>
    <w:rsid w:val="004C2CD9"/>
    <w:rsid w:val="004C2DDA"/>
    <w:rsid w:val="004C3350"/>
    <w:rsid w:val="004C3E25"/>
    <w:rsid w:val="004C410B"/>
    <w:rsid w:val="004C4218"/>
    <w:rsid w:val="004C4279"/>
    <w:rsid w:val="004C49CD"/>
    <w:rsid w:val="004C5512"/>
    <w:rsid w:val="004C6CC7"/>
    <w:rsid w:val="004C6CFA"/>
    <w:rsid w:val="004C75C4"/>
    <w:rsid w:val="004C794C"/>
    <w:rsid w:val="004D0DDC"/>
    <w:rsid w:val="004D11BF"/>
    <w:rsid w:val="004D134A"/>
    <w:rsid w:val="004D1492"/>
    <w:rsid w:val="004D1CD2"/>
    <w:rsid w:val="004D2130"/>
    <w:rsid w:val="004D21F0"/>
    <w:rsid w:val="004D2711"/>
    <w:rsid w:val="004D2A9E"/>
    <w:rsid w:val="004D3817"/>
    <w:rsid w:val="004D43EB"/>
    <w:rsid w:val="004D4831"/>
    <w:rsid w:val="004D4F59"/>
    <w:rsid w:val="004D5034"/>
    <w:rsid w:val="004D53F1"/>
    <w:rsid w:val="004D5A64"/>
    <w:rsid w:val="004D5B8A"/>
    <w:rsid w:val="004D69BE"/>
    <w:rsid w:val="004D6AAB"/>
    <w:rsid w:val="004D6B7A"/>
    <w:rsid w:val="004D71F9"/>
    <w:rsid w:val="004D7A7B"/>
    <w:rsid w:val="004D7CF5"/>
    <w:rsid w:val="004E03D7"/>
    <w:rsid w:val="004E0561"/>
    <w:rsid w:val="004E103E"/>
    <w:rsid w:val="004E1230"/>
    <w:rsid w:val="004E15DD"/>
    <w:rsid w:val="004E1C74"/>
    <w:rsid w:val="004E1F1F"/>
    <w:rsid w:val="004E1F5D"/>
    <w:rsid w:val="004E2181"/>
    <w:rsid w:val="004E235F"/>
    <w:rsid w:val="004E2DB8"/>
    <w:rsid w:val="004E3729"/>
    <w:rsid w:val="004E3743"/>
    <w:rsid w:val="004E3854"/>
    <w:rsid w:val="004E3C05"/>
    <w:rsid w:val="004E3FD3"/>
    <w:rsid w:val="004E4397"/>
    <w:rsid w:val="004E4DB2"/>
    <w:rsid w:val="004E5294"/>
    <w:rsid w:val="004E557E"/>
    <w:rsid w:val="004E573E"/>
    <w:rsid w:val="004E6006"/>
    <w:rsid w:val="004E6943"/>
    <w:rsid w:val="004E6A07"/>
    <w:rsid w:val="004E753B"/>
    <w:rsid w:val="004E7A02"/>
    <w:rsid w:val="004E7A21"/>
    <w:rsid w:val="004F04BB"/>
    <w:rsid w:val="004F08B2"/>
    <w:rsid w:val="004F08D6"/>
    <w:rsid w:val="004F110B"/>
    <w:rsid w:val="004F115C"/>
    <w:rsid w:val="004F1ECE"/>
    <w:rsid w:val="004F2271"/>
    <w:rsid w:val="004F2633"/>
    <w:rsid w:val="004F277E"/>
    <w:rsid w:val="004F280B"/>
    <w:rsid w:val="004F2C2D"/>
    <w:rsid w:val="004F3077"/>
    <w:rsid w:val="004F324F"/>
    <w:rsid w:val="004F35F0"/>
    <w:rsid w:val="004F440A"/>
    <w:rsid w:val="004F4AAB"/>
    <w:rsid w:val="004F5276"/>
    <w:rsid w:val="004F5D8B"/>
    <w:rsid w:val="004F5DD0"/>
    <w:rsid w:val="004F5EAF"/>
    <w:rsid w:val="004F688B"/>
    <w:rsid w:val="004F7139"/>
    <w:rsid w:val="004F7307"/>
    <w:rsid w:val="004F7928"/>
    <w:rsid w:val="004F7EED"/>
    <w:rsid w:val="0050016E"/>
    <w:rsid w:val="005003F5"/>
    <w:rsid w:val="0050091F"/>
    <w:rsid w:val="0050117E"/>
    <w:rsid w:val="005018D7"/>
    <w:rsid w:val="0050217A"/>
    <w:rsid w:val="005024A7"/>
    <w:rsid w:val="005026AF"/>
    <w:rsid w:val="00503AC7"/>
    <w:rsid w:val="00505258"/>
    <w:rsid w:val="00505306"/>
    <w:rsid w:val="005053C9"/>
    <w:rsid w:val="00505B3D"/>
    <w:rsid w:val="00505E54"/>
    <w:rsid w:val="00507591"/>
    <w:rsid w:val="00507F1E"/>
    <w:rsid w:val="00510226"/>
    <w:rsid w:val="00510EFD"/>
    <w:rsid w:val="005110A5"/>
    <w:rsid w:val="005111F2"/>
    <w:rsid w:val="0051153E"/>
    <w:rsid w:val="00511797"/>
    <w:rsid w:val="00512427"/>
    <w:rsid w:val="00512B8A"/>
    <w:rsid w:val="00513C73"/>
    <w:rsid w:val="0051432B"/>
    <w:rsid w:val="005154C1"/>
    <w:rsid w:val="00515C60"/>
    <w:rsid w:val="00515E43"/>
    <w:rsid w:val="005161B3"/>
    <w:rsid w:val="0051622F"/>
    <w:rsid w:val="0051728B"/>
    <w:rsid w:val="005178E4"/>
    <w:rsid w:val="005203A8"/>
    <w:rsid w:val="00520AC5"/>
    <w:rsid w:val="00520BAC"/>
    <w:rsid w:val="0052116B"/>
    <w:rsid w:val="00522724"/>
    <w:rsid w:val="00522B59"/>
    <w:rsid w:val="00523186"/>
    <w:rsid w:val="00523555"/>
    <w:rsid w:val="00523591"/>
    <w:rsid w:val="00523761"/>
    <w:rsid w:val="00523A35"/>
    <w:rsid w:val="00523CAF"/>
    <w:rsid w:val="00523DCE"/>
    <w:rsid w:val="0052428E"/>
    <w:rsid w:val="0052429D"/>
    <w:rsid w:val="00524918"/>
    <w:rsid w:val="00524F2F"/>
    <w:rsid w:val="00525E74"/>
    <w:rsid w:val="0052627C"/>
    <w:rsid w:val="005263EA"/>
    <w:rsid w:val="00526B2C"/>
    <w:rsid w:val="00527971"/>
    <w:rsid w:val="00527982"/>
    <w:rsid w:val="00527B1E"/>
    <w:rsid w:val="00527BFF"/>
    <w:rsid w:val="00527FDC"/>
    <w:rsid w:val="005301D6"/>
    <w:rsid w:val="00530741"/>
    <w:rsid w:val="00530BDD"/>
    <w:rsid w:val="00531887"/>
    <w:rsid w:val="00531A58"/>
    <w:rsid w:val="00531EC9"/>
    <w:rsid w:val="0053252B"/>
    <w:rsid w:val="00532549"/>
    <w:rsid w:val="005328D9"/>
    <w:rsid w:val="00532AB7"/>
    <w:rsid w:val="00532CF7"/>
    <w:rsid w:val="00532D16"/>
    <w:rsid w:val="00532FA2"/>
    <w:rsid w:val="005332C3"/>
    <w:rsid w:val="005335A8"/>
    <w:rsid w:val="00533927"/>
    <w:rsid w:val="005340B4"/>
    <w:rsid w:val="00534107"/>
    <w:rsid w:val="00534EBE"/>
    <w:rsid w:val="00535608"/>
    <w:rsid w:val="0053567A"/>
    <w:rsid w:val="00535BAC"/>
    <w:rsid w:val="00536027"/>
    <w:rsid w:val="00536472"/>
    <w:rsid w:val="005366C3"/>
    <w:rsid w:val="00536B24"/>
    <w:rsid w:val="00536CB5"/>
    <w:rsid w:val="0053760C"/>
    <w:rsid w:val="005377B6"/>
    <w:rsid w:val="00540162"/>
    <w:rsid w:val="005402B4"/>
    <w:rsid w:val="00540381"/>
    <w:rsid w:val="0054072F"/>
    <w:rsid w:val="00540AF7"/>
    <w:rsid w:val="00540BA3"/>
    <w:rsid w:val="00540F28"/>
    <w:rsid w:val="00541337"/>
    <w:rsid w:val="00541763"/>
    <w:rsid w:val="005423CA"/>
    <w:rsid w:val="00543133"/>
    <w:rsid w:val="00543240"/>
    <w:rsid w:val="00543584"/>
    <w:rsid w:val="0054381A"/>
    <w:rsid w:val="00543C1A"/>
    <w:rsid w:val="0054408D"/>
    <w:rsid w:val="005440C1"/>
    <w:rsid w:val="00544782"/>
    <w:rsid w:val="00544B55"/>
    <w:rsid w:val="00544E76"/>
    <w:rsid w:val="005453F5"/>
    <w:rsid w:val="00545539"/>
    <w:rsid w:val="0054562D"/>
    <w:rsid w:val="00545A47"/>
    <w:rsid w:val="00545AD2"/>
    <w:rsid w:val="005462CB"/>
    <w:rsid w:val="0054692E"/>
    <w:rsid w:val="005469FD"/>
    <w:rsid w:val="00546C16"/>
    <w:rsid w:val="00546FBC"/>
    <w:rsid w:val="00547066"/>
    <w:rsid w:val="00547428"/>
    <w:rsid w:val="00547A06"/>
    <w:rsid w:val="00547DF3"/>
    <w:rsid w:val="00550145"/>
    <w:rsid w:val="00551119"/>
    <w:rsid w:val="00551940"/>
    <w:rsid w:val="005519D2"/>
    <w:rsid w:val="0055226D"/>
    <w:rsid w:val="00552396"/>
    <w:rsid w:val="0055420F"/>
    <w:rsid w:val="00554440"/>
    <w:rsid w:val="005545C5"/>
    <w:rsid w:val="0055528A"/>
    <w:rsid w:val="00555901"/>
    <w:rsid w:val="00555C4F"/>
    <w:rsid w:val="00555F1A"/>
    <w:rsid w:val="00556494"/>
    <w:rsid w:val="00556537"/>
    <w:rsid w:val="005567E0"/>
    <w:rsid w:val="00556CD6"/>
    <w:rsid w:val="00556FA8"/>
    <w:rsid w:val="0055749D"/>
    <w:rsid w:val="005576DD"/>
    <w:rsid w:val="005578CD"/>
    <w:rsid w:val="00557CDD"/>
    <w:rsid w:val="00557E5C"/>
    <w:rsid w:val="00560151"/>
    <w:rsid w:val="005606CD"/>
    <w:rsid w:val="00560F56"/>
    <w:rsid w:val="0056121D"/>
    <w:rsid w:val="00561828"/>
    <w:rsid w:val="00561A88"/>
    <w:rsid w:val="00561C49"/>
    <w:rsid w:val="00561EB3"/>
    <w:rsid w:val="00561F19"/>
    <w:rsid w:val="00562420"/>
    <w:rsid w:val="00562E08"/>
    <w:rsid w:val="005638D1"/>
    <w:rsid w:val="00563A83"/>
    <w:rsid w:val="00564C84"/>
    <w:rsid w:val="005651DC"/>
    <w:rsid w:val="00565265"/>
    <w:rsid w:val="00565389"/>
    <w:rsid w:val="0056594E"/>
    <w:rsid w:val="00565B22"/>
    <w:rsid w:val="0056606E"/>
    <w:rsid w:val="0056668B"/>
    <w:rsid w:val="00566E69"/>
    <w:rsid w:val="005677B1"/>
    <w:rsid w:val="00570084"/>
    <w:rsid w:val="00570119"/>
    <w:rsid w:val="00570192"/>
    <w:rsid w:val="00570926"/>
    <w:rsid w:val="0057096E"/>
    <w:rsid w:val="00570B5A"/>
    <w:rsid w:val="00570F23"/>
    <w:rsid w:val="005718CD"/>
    <w:rsid w:val="00572348"/>
    <w:rsid w:val="0057250D"/>
    <w:rsid w:val="005725F5"/>
    <w:rsid w:val="00573890"/>
    <w:rsid w:val="00573C10"/>
    <w:rsid w:val="00573EC0"/>
    <w:rsid w:val="00574115"/>
    <w:rsid w:val="00574B25"/>
    <w:rsid w:val="00574B5B"/>
    <w:rsid w:val="00574C0F"/>
    <w:rsid w:val="00574C79"/>
    <w:rsid w:val="00574FEE"/>
    <w:rsid w:val="0057533F"/>
    <w:rsid w:val="00575512"/>
    <w:rsid w:val="00576378"/>
    <w:rsid w:val="00576690"/>
    <w:rsid w:val="00576714"/>
    <w:rsid w:val="00576752"/>
    <w:rsid w:val="00577421"/>
    <w:rsid w:val="00577452"/>
    <w:rsid w:val="005776B8"/>
    <w:rsid w:val="00577CC0"/>
    <w:rsid w:val="00580448"/>
    <w:rsid w:val="00580DDD"/>
    <w:rsid w:val="00580E53"/>
    <w:rsid w:val="0058218F"/>
    <w:rsid w:val="0058250B"/>
    <w:rsid w:val="005828BC"/>
    <w:rsid w:val="00582E85"/>
    <w:rsid w:val="00583140"/>
    <w:rsid w:val="0058348F"/>
    <w:rsid w:val="005835FB"/>
    <w:rsid w:val="00584380"/>
    <w:rsid w:val="005846B2"/>
    <w:rsid w:val="00584ABD"/>
    <w:rsid w:val="00584E2C"/>
    <w:rsid w:val="00584F27"/>
    <w:rsid w:val="0058529A"/>
    <w:rsid w:val="005852C0"/>
    <w:rsid w:val="00585896"/>
    <w:rsid w:val="00585C51"/>
    <w:rsid w:val="00585FB5"/>
    <w:rsid w:val="0058631D"/>
    <w:rsid w:val="005863BF"/>
    <w:rsid w:val="00586BF4"/>
    <w:rsid w:val="00586E14"/>
    <w:rsid w:val="005870CF"/>
    <w:rsid w:val="005871C8"/>
    <w:rsid w:val="00587BB0"/>
    <w:rsid w:val="005904BC"/>
    <w:rsid w:val="005904C3"/>
    <w:rsid w:val="00590605"/>
    <w:rsid w:val="00590713"/>
    <w:rsid w:val="00590950"/>
    <w:rsid w:val="00591956"/>
    <w:rsid w:val="00591A43"/>
    <w:rsid w:val="00591AB7"/>
    <w:rsid w:val="00592AC1"/>
    <w:rsid w:val="005935AA"/>
    <w:rsid w:val="0059395C"/>
    <w:rsid w:val="00593E90"/>
    <w:rsid w:val="00594141"/>
    <w:rsid w:val="00594B30"/>
    <w:rsid w:val="00595ABD"/>
    <w:rsid w:val="005960E4"/>
    <w:rsid w:val="00596548"/>
    <w:rsid w:val="005967D1"/>
    <w:rsid w:val="005968D6"/>
    <w:rsid w:val="00596BB9"/>
    <w:rsid w:val="00596F71"/>
    <w:rsid w:val="00596FF3"/>
    <w:rsid w:val="00597246"/>
    <w:rsid w:val="0059741D"/>
    <w:rsid w:val="005A0245"/>
    <w:rsid w:val="005A0308"/>
    <w:rsid w:val="005A04DD"/>
    <w:rsid w:val="005A055D"/>
    <w:rsid w:val="005A12D7"/>
    <w:rsid w:val="005A1544"/>
    <w:rsid w:val="005A1983"/>
    <w:rsid w:val="005A1D2A"/>
    <w:rsid w:val="005A249E"/>
    <w:rsid w:val="005A347C"/>
    <w:rsid w:val="005A3791"/>
    <w:rsid w:val="005A383A"/>
    <w:rsid w:val="005A386D"/>
    <w:rsid w:val="005A3A0E"/>
    <w:rsid w:val="005A3E92"/>
    <w:rsid w:val="005A40DA"/>
    <w:rsid w:val="005A411D"/>
    <w:rsid w:val="005A4375"/>
    <w:rsid w:val="005A43C8"/>
    <w:rsid w:val="005A4512"/>
    <w:rsid w:val="005A46B8"/>
    <w:rsid w:val="005A4EC5"/>
    <w:rsid w:val="005A59A8"/>
    <w:rsid w:val="005A5B4E"/>
    <w:rsid w:val="005A69D5"/>
    <w:rsid w:val="005A74BE"/>
    <w:rsid w:val="005A7648"/>
    <w:rsid w:val="005A76DC"/>
    <w:rsid w:val="005A7D03"/>
    <w:rsid w:val="005A7EBB"/>
    <w:rsid w:val="005A7ED0"/>
    <w:rsid w:val="005B0532"/>
    <w:rsid w:val="005B0A30"/>
    <w:rsid w:val="005B0C33"/>
    <w:rsid w:val="005B0E84"/>
    <w:rsid w:val="005B12F2"/>
    <w:rsid w:val="005B1636"/>
    <w:rsid w:val="005B16FF"/>
    <w:rsid w:val="005B1885"/>
    <w:rsid w:val="005B1A23"/>
    <w:rsid w:val="005B22AC"/>
    <w:rsid w:val="005B25B9"/>
    <w:rsid w:val="005B3471"/>
    <w:rsid w:val="005B38DD"/>
    <w:rsid w:val="005B392F"/>
    <w:rsid w:val="005B3A5A"/>
    <w:rsid w:val="005B4162"/>
    <w:rsid w:val="005B433A"/>
    <w:rsid w:val="005B48D4"/>
    <w:rsid w:val="005B4ADF"/>
    <w:rsid w:val="005B5025"/>
    <w:rsid w:val="005B581D"/>
    <w:rsid w:val="005B6AB7"/>
    <w:rsid w:val="005B6E80"/>
    <w:rsid w:val="005B6EF5"/>
    <w:rsid w:val="005B7D20"/>
    <w:rsid w:val="005B7E16"/>
    <w:rsid w:val="005C0030"/>
    <w:rsid w:val="005C00F2"/>
    <w:rsid w:val="005C0DBD"/>
    <w:rsid w:val="005C1F60"/>
    <w:rsid w:val="005C2064"/>
    <w:rsid w:val="005C2427"/>
    <w:rsid w:val="005C26A4"/>
    <w:rsid w:val="005C26CD"/>
    <w:rsid w:val="005C2903"/>
    <w:rsid w:val="005C2AB3"/>
    <w:rsid w:val="005C2B31"/>
    <w:rsid w:val="005C2DCB"/>
    <w:rsid w:val="005C35F6"/>
    <w:rsid w:val="005C445C"/>
    <w:rsid w:val="005C4478"/>
    <w:rsid w:val="005C4690"/>
    <w:rsid w:val="005C49A0"/>
    <w:rsid w:val="005C5457"/>
    <w:rsid w:val="005C59A2"/>
    <w:rsid w:val="005C5CFC"/>
    <w:rsid w:val="005C5F5D"/>
    <w:rsid w:val="005C61A9"/>
    <w:rsid w:val="005C6204"/>
    <w:rsid w:val="005C648B"/>
    <w:rsid w:val="005C650D"/>
    <w:rsid w:val="005C69F7"/>
    <w:rsid w:val="005C7236"/>
    <w:rsid w:val="005C7677"/>
    <w:rsid w:val="005D0260"/>
    <w:rsid w:val="005D03EE"/>
    <w:rsid w:val="005D0AE6"/>
    <w:rsid w:val="005D0CC0"/>
    <w:rsid w:val="005D12DB"/>
    <w:rsid w:val="005D16E0"/>
    <w:rsid w:val="005D17EE"/>
    <w:rsid w:val="005D1BAC"/>
    <w:rsid w:val="005D1BE5"/>
    <w:rsid w:val="005D1CB2"/>
    <w:rsid w:val="005D2001"/>
    <w:rsid w:val="005D23FE"/>
    <w:rsid w:val="005D2B37"/>
    <w:rsid w:val="005D2D79"/>
    <w:rsid w:val="005D2DFC"/>
    <w:rsid w:val="005D3307"/>
    <w:rsid w:val="005D3439"/>
    <w:rsid w:val="005D353E"/>
    <w:rsid w:val="005D3E75"/>
    <w:rsid w:val="005D4135"/>
    <w:rsid w:val="005D4617"/>
    <w:rsid w:val="005D4D99"/>
    <w:rsid w:val="005D543A"/>
    <w:rsid w:val="005D56F6"/>
    <w:rsid w:val="005D6A8E"/>
    <w:rsid w:val="005D719F"/>
    <w:rsid w:val="005D7A90"/>
    <w:rsid w:val="005D7DA7"/>
    <w:rsid w:val="005E05E0"/>
    <w:rsid w:val="005E0914"/>
    <w:rsid w:val="005E0F29"/>
    <w:rsid w:val="005E0F7B"/>
    <w:rsid w:val="005E1940"/>
    <w:rsid w:val="005E1B00"/>
    <w:rsid w:val="005E1F88"/>
    <w:rsid w:val="005E3F22"/>
    <w:rsid w:val="005E3F5E"/>
    <w:rsid w:val="005E3FA3"/>
    <w:rsid w:val="005E4162"/>
    <w:rsid w:val="005E41C7"/>
    <w:rsid w:val="005E4B50"/>
    <w:rsid w:val="005E4D94"/>
    <w:rsid w:val="005E5F33"/>
    <w:rsid w:val="005E64EF"/>
    <w:rsid w:val="005E7D75"/>
    <w:rsid w:val="005E7D89"/>
    <w:rsid w:val="005F0CA9"/>
    <w:rsid w:val="005F118C"/>
    <w:rsid w:val="005F1299"/>
    <w:rsid w:val="005F1364"/>
    <w:rsid w:val="005F14DF"/>
    <w:rsid w:val="005F1C9C"/>
    <w:rsid w:val="005F1CFD"/>
    <w:rsid w:val="005F1E40"/>
    <w:rsid w:val="005F1F79"/>
    <w:rsid w:val="005F221E"/>
    <w:rsid w:val="005F238B"/>
    <w:rsid w:val="005F2787"/>
    <w:rsid w:val="005F2830"/>
    <w:rsid w:val="005F2C3B"/>
    <w:rsid w:val="005F2D63"/>
    <w:rsid w:val="005F2E75"/>
    <w:rsid w:val="005F39C0"/>
    <w:rsid w:val="005F4553"/>
    <w:rsid w:val="005F4D05"/>
    <w:rsid w:val="005F501A"/>
    <w:rsid w:val="005F5867"/>
    <w:rsid w:val="005F5971"/>
    <w:rsid w:val="005F66E4"/>
    <w:rsid w:val="005F6F21"/>
    <w:rsid w:val="005F74EC"/>
    <w:rsid w:val="005F7899"/>
    <w:rsid w:val="005F7F44"/>
    <w:rsid w:val="005F7F6D"/>
    <w:rsid w:val="0060010F"/>
    <w:rsid w:val="006001A5"/>
    <w:rsid w:val="00600B12"/>
    <w:rsid w:val="00600D2B"/>
    <w:rsid w:val="00601864"/>
    <w:rsid w:val="00601E1C"/>
    <w:rsid w:val="00602E13"/>
    <w:rsid w:val="00603292"/>
    <w:rsid w:val="006034DE"/>
    <w:rsid w:val="00603AC0"/>
    <w:rsid w:val="00603D37"/>
    <w:rsid w:val="00604431"/>
    <w:rsid w:val="00604542"/>
    <w:rsid w:val="00604928"/>
    <w:rsid w:val="0060607D"/>
    <w:rsid w:val="006060B7"/>
    <w:rsid w:val="0060696D"/>
    <w:rsid w:val="00606FBE"/>
    <w:rsid w:val="00607211"/>
    <w:rsid w:val="00607AC6"/>
    <w:rsid w:val="006101A5"/>
    <w:rsid w:val="00610AC4"/>
    <w:rsid w:val="006115DF"/>
    <w:rsid w:val="0061169D"/>
    <w:rsid w:val="006119AC"/>
    <w:rsid w:val="00612773"/>
    <w:rsid w:val="00612E14"/>
    <w:rsid w:val="00613159"/>
    <w:rsid w:val="00613167"/>
    <w:rsid w:val="00613EE1"/>
    <w:rsid w:val="00613FE1"/>
    <w:rsid w:val="006140E4"/>
    <w:rsid w:val="006145F4"/>
    <w:rsid w:val="0061513B"/>
    <w:rsid w:val="0061538C"/>
    <w:rsid w:val="00615D6C"/>
    <w:rsid w:val="006172D5"/>
    <w:rsid w:val="006173E7"/>
    <w:rsid w:val="006175BB"/>
    <w:rsid w:val="00617A7C"/>
    <w:rsid w:val="00617B21"/>
    <w:rsid w:val="00617EBA"/>
    <w:rsid w:val="00620463"/>
    <w:rsid w:val="00620BAB"/>
    <w:rsid w:val="00620F32"/>
    <w:rsid w:val="00621460"/>
    <w:rsid w:val="0062176E"/>
    <w:rsid w:val="00621DE8"/>
    <w:rsid w:val="00622244"/>
    <w:rsid w:val="006229C1"/>
    <w:rsid w:val="00622B71"/>
    <w:rsid w:val="00622C15"/>
    <w:rsid w:val="00623186"/>
    <w:rsid w:val="00623589"/>
    <w:rsid w:val="006237C3"/>
    <w:rsid w:val="00623BD3"/>
    <w:rsid w:val="00623C6E"/>
    <w:rsid w:val="0062434A"/>
    <w:rsid w:val="00625054"/>
    <w:rsid w:val="00626032"/>
    <w:rsid w:val="00626084"/>
    <w:rsid w:val="00626763"/>
    <w:rsid w:val="0062696A"/>
    <w:rsid w:val="00626DC3"/>
    <w:rsid w:val="00626FFC"/>
    <w:rsid w:val="00627554"/>
    <w:rsid w:val="006277A6"/>
    <w:rsid w:val="006301E0"/>
    <w:rsid w:val="0063060E"/>
    <w:rsid w:val="00631483"/>
    <w:rsid w:val="0063171A"/>
    <w:rsid w:val="006326B1"/>
    <w:rsid w:val="00632BD0"/>
    <w:rsid w:val="00632D1B"/>
    <w:rsid w:val="006333B5"/>
    <w:rsid w:val="00633CEF"/>
    <w:rsid w:val="00633DF8"/>
    <w:rsid w:val="00634D44"/>
    <w:rsid w:val="00635E3B"/>
    <w:rsid w:val="00635F90"/>
    <w:rsid w:val="0063639B"/>
    <w:rsid w:val="006363B1"/>
    <w:rsid w:val="00636651"/>
    <w:rsid w:val="006370EF"/>
    <w:rsid w:val="006379BF"/>
    <w:rsid w:val="00637DAB"/>
    <w:rsid w:val="00637F2C"/>
    <w:rsid w:val="00640165"/>
    <w:rsid w:val="00640888"/>
    <w:rsid w:val="00640F6C"/>
    <w:rsid w:val="006413E0"/>
    <w:rsid w:val="00641A32"/>
    <w:rsid w:val="00641F5B"/>
    <w:rsid w:val="00642CF9"/>
    <w:rsid w:val="00642EAE"/>
    <w:rsid w:val="0064374C"/>
    <w:rsid w:val="00643A98"/>
    <w:rsid w:val="00643D32"/>
    <w:rsid w:val="00643DC3"/>
    <w:rsid w:val="00644657"/>
    <w:rsid w:val="00644746"/>
    <w:rsid w:val="00644E45"/>
    <w:rsid w:val="00644F61"/>
    <w:rsid w:val="00645A5D"/>
    <w:rsid w:val="00645C38"/>
    <w:rsid w:val="00646A13"/>
    <w:rsid w:val="00646C0A"/>
    <w:rsid w:val="00646FD6"/>
    <w:rsid w:val="00647109"/>
    <w:rsid w:val="006472FF"/>
    <w:rsid w:val="00647359"/>
    <w:rsid w:val="0065070A"/>
    <w:rsid w:val="00650C27"/>
    <w:rsid w:val="0065102A"/>
    <w:rsid w:val="0065189D"/>
    <w:rsid w:val="006519FA"/>
    <w:rsid w:val="00651B8A"/>
    <w:rsid w:val="00651D11"/>
    <w:rsid w:val="00651FAB"/>
    <w:rsid w:val="00652433"/>
    <w:rsid w:val="00652CFF"/>
    <w:rsid w:val="006537EC"/>
    <w:rsid w:val="00653A03"/>
    <w:rsid w:val="00654613"/>
    <w:rsid w:val="00654B37"/>
    <w:rsid w:val="00654C92"/>
    <w:rsid w:val="0065532E"/>
    <w:rsid w:val="00655879"/>
    <w:rsid w:val="00655B0E"/>
    <w:rsid w:val="00655C11"/>
    <w:rsid w:val="00655E15"/>
    <w:rsid w:val="0065625F"/>
    <w:rsid w:val="00656563"/>
    <w:rsid w:val="006566DD"/>
    <w:rsid w:val="00656D93"/>
    <w:rsid w:val="00656EE8"/>
    <w:rsid w:val="0065718C"/>
    <w:rsid w:val="00657650"/>
    <w:rsid w:val="00657E4C"/>
    <w:rsid w:val="00660334"/>
    <w:rsid w:val="006604A5"/>
    <w:rsid w:val="00660914"/>
    <w:rsid w:val="00660A62"/>
    <w:rsid w:val="00660DF8"/>
    <w:rsid w:val="00660EC2"/>
    <w:rsid w:val="00661151"/>
    <w:rsid w:val="00661717"/>
    <w:rsid w:val="00661CE7"/>
    <w:rsid w:val="00661E8C"/>
    <w:rsid w:val="00662336"/>
    <w:rsid w:val="006623F1"/>
    <w:rsid w:val="00662599"/>
    <w:rsid w:val="00662C00"/>
    <w:rsid w:val="00663CA8"/>
    <w:rsid w:val="00663D5C"/>
    <w:rsid w:val="00663FB3"/>
    <w:rsid w:val="00664029"/>
    <w:rsid w:val="00664876"/>
    <w:rsid w:val="00665312"/>
    <w:rsid w:val="00665374"/>
    <w:rsid w:val="00665617"/>
    <w:rsid w:val="00665747"/>
    <w:rsid w:val="00665C97"/>
    <w:rsid w:val="0066604F"/>
    <w:rsid w:val="0066652F"/>
    <w:rsid w:val="0066691D"/>
    <w:rsid w:val="00666E23"/>
    <w:rsid w:val="006678DB"/>
    <w:rsid w:val="00667B3F"/>
    <w:rsid w:val="00667B90"/>
    <w:rsid w:val="006706A5"/>
    <w:rsid w:val="006706BE"/>
    <w:rsid w:val="006707F8"/>
    <w:rsid w:val="00670F0D"/>
    <w:rsid w:val="00671C69"/>
    <w:rsid w:val="00671CF0"/>
    <w:rsid w:val="00672A5D"/>
    <w:rsid w:val="00672D6D"/>
    <w:rsid w:val="00673B69"/>
    <w:rsid w:val="00673DF7"/>
    <w:rsid w:val="006743C2"/>
    <w:rsid w:val="00674B96"/>
    <w:rsid w:val="006759A0"/>
    <w:rsid w:val="00676392"/>
    <w:rsid w:val="00676D29"/>
    <w:rsid w:val="00676DFE"/>
    <w:rsid w:val="0067710D"/>
    <w:rsid w:val="006775D6"/>
    <w:rsid w:val="00677C05"/>
    <w:rsid w:val="00677E51"/>
    <w:rsid w:val="0068012B"/>
    <w:rsid w:val="0068013D"/>
    <w:rsid w:val="00680266"/>
    <w:rsid w:val="00681295"/>
    <w:rsid w:val="00681360"/>
    <w:rsid w:val="0068186D"/>
    <w:rsid w:val="006823C3"/>
    <w:rsid w:val="00682526"/>
    <w:rsid w:val="006826ED"/>
    <w:rsid w:val="00682738"/>
    <w:rsid w:val="00682B3D"/>
    <w:rsid w:val="00682F3E"/>
    <w:rsid w:val="00683315"/>
    <w:rsid w:val="00683555"/>
    <w:rsid w:val="00683C1F"/>
    <w:rsid w:val="00683CF3"/>
    <w:rsid w:val="006843F8"/>
    <w:rsid w:val="00684A8F"/>
    <w:rsid w:val="00684B6F"/>
    <w:rsid w:val="00684E33"/>
    <w:rsid w:val="006853C5"/>
    <w:rsid w:val="006854A1"/>
    <w:rsid w:val="0068599E"/>
    <w:rsid w:val="00685E11"/>
    <w:rsid w:val="00686781"/>
    <w:rsid w:val="0068720C"/>
    <w:rsid w:val="0068734D"/>
    <w:rsid w:val="00690B35"/>
    <w:rsid w:val="00690B85"/>
    <w:rsid w:val="00691099"/>
    <w:rsid w:val="006911A6"/>
    <w:rsid w:val="0069127B"/>
    <w:rsid w:val="00691C19"/>
    <w:rsid w:val="00691C61"/>
    <w:rsid w:val="00692202"/>
    <w:rsid w:val="0069247E"/>
    <w:rsid w:val="00692977"/>
    <w:rsid w:val="00692A99"/>
    <w:rsid w:val="0069344C"/>
    <w:rsid w:val="00693D39"/>
    <w:rsid w:val="00693F04"/>
    <w:rsid w:val="00694166"/>
    <w:rsid w:val="00694213"/>
    <w:rsid w:val="006944C5"/>
    <w:rsid w:val="00694526"/>
    <w:rsid w:val="006948A1"/>
    <w:rsid w:val="0069496B"/>
    <w:rsid w:val="006956EE"/>
    <w:rsid w:val="00695A3D"/>
    <w:rsid w:val="006960FC"/>
    <w:rsid w:val="0069713D"/>
    <w:rsid w:val="006971C9"/>
    <w:rsid w:val="006976E7"/>
    <w:rsid w:val="00697CD5"/>
    <w:rsid w:val="006A0361"/>
    <w:rsid w:val="006A0B05"/>
    <w:rsid w:val="006A143A"/>
    <w:rsid w:val="006A14BD"/>
    <w:rsid w:val="006A1C68"/>
    <w:rsid w:val="006A1F50"/>
    <w:rsid w:val="006A209B"/>
    <w:rsid w:val="006A29CA"/>
    <w:rsid w:val="006A3F4B"/>
    <w:rsid w:val="006A4558"/>
    <w:rsid w:val="006A46F5"/>
    <w:rsid w:val="006A48D5"/>
    <w:rsid w:val="006A6184"/>
    <w:rsid w:val="006A6474"/>
    <w:rsid w:val="006A6609"/>
    <w:rsid w:val="006A68BA"/>
    <w:rsid w:val="006A6CA2"/>
    <w:rsid w:val="006A6EFA"/>
    <w:rsid w:val="006A6F8D"/>
    <w:rsid w:val="006B03C4"/>
    <w:rsid w:val="006B057D"/>
    <w:rsid w:val="006B0A15"/>
    <w:rsid w:val="006B0C27"/>
    <w:rsid w:val="006B0CBC"/>
    <w:rsid w:val="006B14EC"/>
    <w:rsid w:val="006B15BC"/>
    <w:rsid w:val="006B1942"/>
    <w:rsid w:val="006B1AEA"/>
    <w:rsid w:val="006B1B15"/>
    <w:rsid w:val="006B1C5F"/>
    <w:rsid w:val="006B256A"/>
    <w:rsid w:val="006B2614"/>
    <w:rsid w:val="006B2A82"/>
    <w:rsid w:val="006B2CA9"/>
    <w:rsid w:val="006B2DBC"/>
    <w:rsid w:val="006B2F7F"/>
    <w:rsid w:val="006B3018"/>
    <w:rsid w:val="006B30C3"/>
    <w:rsid w:val="006B3279"/>
    <w:rsid w:val="006B3430"/>
    <w:rsid w:val="006B3512"/>
    <w:rsid w:val="006B3739"/>
    <w:rsid w:val="006B382E"/>
    <w:rsid w:val="006B3AA6"/>
    <w:rsid w:val="006B40E5"/>
    <w:rsid w:val="006B4220"/>
    <w:rsid w:val="006B4ECA"/>
    <w:rsid w:val="006B5868"/>
    <w:rsid w:val="006B5912"/>
    <w:rsid w:val="006B5948"/>
    <w:rsid w:val="006B5E65"/>
    <w:rsid w:val="006B6231"/>
    <w:rsid w:val="006B63E1"/>
    <w:rsid w:val="006B6770"/>
    <w:rsid w:val="006B69AE"/>
    <w:rsid w:val="006B7AF8"/>
    <w:rsid w:val="006B7BEB"/>
    <w:rsid w:val="006B7E03"/>
    <w:rsid w:val="006C009E"/>
    <w:rsid w:val="006C0647"/>
    <w:rsid w:val="006C0993"/>
    <w:rsid w:val="006C0C4D"/>
    <w:rsid w:val="006C0F2A"/>
    <w:rsid w:val="006C154B"/>
    <w:rsid w:val="006C157C"/>
    <w:rsid w:val="006C2080"/>
    <w:rsid w:val="006C24ED"/>
    <w:rsid w:val="006C2A94"/>
    <w:rsid w:val="006C30D6"/>
    <w:rsid w:val="006C31E5"/>
    <w:rsid w:val="006C35BC"/>
    <w:rsid w:val="006C35F2"/>
    <w:rsid w:val="006C36CC"/>
    <w:rsid w:val="006C40E1"/>
    <w:rsid w:val="006C43F4"/>
    <w:rsid w:val="006C45CC"/>
    <w:rsid w:val="006C4628"/>
    <w:rsid w:val="006C4A87"/>
    <w:rsid w:val="006C4E6F"/>
    <w:rsid w:val="006C51F6"/>
    <w:rsid w:val="006C55F1"/>
    <w:rsid w:val="006C5AFA"/>
    <w:rsid w:val="006C5BDC"/>
    <w:rsid w:val="006C6025"/>
    <w:rsid w:val="006C6240"/>
    <w:rsid w:val="006C6268"/>
    <w:rsid w:val="006C6697"/>
    <w:rsid w:val="006C6787"/>
    <w:rsid w:val="006C6C80"/>
    <w:rsid w:val="006C6D30"/>
    <w:rsid w:val="006C7DAB"/>
    <w:rsid w:val="006D069F"/>
    <w:rsid w:val="006D07C7"/>
    <w:rsid w:val="006D0CCF"/>
    <w:rsid w:val="006D1135"/>
    <w:rsid w:val="006D140E"/>
    <w:rsid w:val="006D1A81"/>
    <w:rsid w:val="006D20AD"/>
    <w:rsid w:val="006D23C0"/>
    <w:rsid w:val="006D27E5"/>
    <w:rsid w:val="006D3056"/>
    <w:rsid w:val="006D4240"/>
    <w:rsid w:val="006D443A"/>
    <w:rsid w:val="006D4549"/>
    <w:rsid w:val="006D4C50"/>
    <w:rsid w:val="006D4DE0"/>
    <w:rsid w:val="006D576F"/>
    <w:rsid w:val="006D5939"/>
    <w:rsid w:val="006D5B51"/>
    <w:rsid w:val="006D5C35"/>
    <w:rsid w:val="006D5D9A"/>
    <w:rsid w:val="006D600F"/>
    <w:rsid w:val="006D61BD"/>
    <w:rsid w:val="006D6214"/>
    <w:rsid w:val="006D69D1"/>
    <w:rsid w:val="006D6B44"/>
    <w:rsid w:val="006D6DD5"/>
    <w:rsid w:val="006D6FA2"/>
    <w:rsid w:val="006D72B1"/>
    <w:rsid w:val="006E0952"/>
    <w:rsid w:val="006E0DB2"/>
    <w:rsid w:val="006E1592"/>
    <w:rsid w:val="006E17AD"/>
    <w:rsid w:val="006E1BA1"/>
    <w:rsid w:val="006E20CD"/>
    <w:rsid w:val="006E2538"/>
    <w:rsid w:val="006E28E6"/>
    <w:rsid w:val="006E31FF"/>
    <w:rsid w:val="006E33BB"/>
    <w:rsid w:val="006E354B"/>
    <w:rsid w:val="006E631F"/>
    <w:rsid w:val="006E66D0"/>
    <w:rsid w:val="006E7196"/>
    <w:rsid w:val="006E72DD"/>
    <w:rsid w:val="006E7CC2"/>
    <w:rsid w:val="006E7D3B"/>
    <w:rsid w:val="006E7F49"/>
    <w:rsid w:val="006F0087"/>
    <w:rsid w:val="006F01EE"/>
    <w:rsid w:val="006F039B"/>
    <w:rsid w:val="006F0D9B"/>
    <w:rsid w:val="006F0F70"/>
    <w:rsid w:val="006F134B"/>
    <w:rsid w:val="006F154B"/>
    <w:rsid w:val="006F18C6"/>
    <w:rsid w:val="006F1A9F"/>
    <w:rsid w:val="006F22F0"/>
    <w:rsid w:val="006F2DA9"/>
    <w:rsid w:val="006F326F"/>
    <w:rsid w:val="006F38D8"/>
    <w:rsid w:val="006F5501"/>
    <w:rsid w:val="006F5E15"/>
    <w:rsid w:val="006F60A4"/>
    <w:rsid w:val="006F71F6"/>
    <w:rsid w:val="006F73AB"/>
    <w:rsid w:val="006F7C28"/>
    <w:rsid w:val="0070023A"/>
    <w:rsid w:val="00700CF7"/>
    <w:rsid w:val="00700F36"/>
    <w:rsid w:val="0070115F"/>
    <w:rsid w:val="0070185C"/>
    <w:rsid w:val="00701EDE"/>
    <w:rsid w:val="00702C92"/>
    <w:rsid w:val="007034F6"/>
    <w:rsid w:val="00703774"/>
    <w:rsid w:val="00703BD4"/>
    <w:rsid w:val="00704368"/>
    <w:rsid w:val="00704767"/>
    <w:rsid w:val="00704952"/>
    <w:rsid w:val="007050B9"/>
    <w:rsid w:val="00705730"/>
    <w:rsid w:val="00705B7E"/>
    <w:rsid w:val="00705C28"/>
    <w:rsid w:val="00705D4C"/>
    <w:rsid w:val="007067CD"/>
    <w:rsid w:val="00706B9B"/>
    <w:rsid w:val="007077A6"/>
    <w:rsid w:val="00707D56"/>
    <w:rsid w:val="0071007C"/>
    <w:rsid w:val="0071123C"/>
    <w:rsid w:val="007115F8"/>
    <w:rsid w:val="00711B88"/>
    <w:rsid w:val="0071221C"/>
    <w:rsid w:val="007130AD"/>
    <w:rsid w:val="00713D48"/>
    <w:rsid w:val="00714127"/>
    <w:rsid w:val="00714649"/>
    <w:rsid w:val="00714759"/>
    <w:rsid w:val="00715234"/>
    <w:rsid w:val="00715EE4"/>
    <w:rsid w:val="00716036"/>
    <w:rsid w:val="007166CC"/>
    <w:rsid w:val="0071676D"/>
    <w:rsid w:val="00716FC6"/>
    <w:rsid w:val="00717DA6"/>
    <w:rsid w:val="00717E0D"/>
    <w:rsid w:val="00717F1C"/>
    <w:rsid w:val="0072011B"/>
    <w:rsid w:val="0072068C"/>
    <w:rsid w:val="007206DD"/>
    <w:rsid w:val="00720949"/>
    <w:rsid w:val="007209FB"/>
    <w:rsid w:val="007210D3"/>
    <w:rsid w:val="00721928"/>
    <w:rsid w:val="00721BFE"/>
    <w:rsid w:val="00722B1A"/>
    <w:rsid w:val="007236ED"/>
    <w:rsid w:val="0072383B"/>
    <w:rsid w:val="00723DED"/>
    <w:rsid w:val="00724291"/>
    <w:rsid w:val="00724511"/>
    <w:rsid w:val="007245F0"/>
    <w:rsid w:val="00724D63"/>
    <w:rsid w:val="00724FC0"/>
    <w:rsid w:val="00724FD0"/>
    <w:rsid w:val="00725197"/>
    <w:rsid w:val="0072552A"/>
    <w:rsid w:val="00725555"/>
    <w:rsid w:val="00725582"/>
    <w:rsid w:val="0072568C"/>
    <w:rsid w:val="0072592E"/>
    <w:rsid w:val="00725AF4"/>
    <w:rsid w:val="00725D25"/>
    <w:rsid w:val="007267C7"/>
    <w:rsid w:val="00726B76"/>
    <w:rsid w:val="00727236"/>
    <w:rsid w:val="00727658"/>
    <w:rsid w:val="00727BFD"/>
    <w:rsid w:val="00727C74"/>
    <w:rsid w:val="00727D06"/>
    <w:rsid w:val="00727DF5"/>
    <w:rsid w:val="007300AC"/>
    <w:rsid w:val="007302D4"/>
    <w:rsid w:val="00730583"/>
    <w:rsid w:val="00730F1F"/>
    <w:rsid w:val="00730F40"/>
    <w:rsid w:val="00731523"/>
    <w:rsid w:val="007317E3"/>
    <w:rsid w:val="00731C14"/>
    <w:rsid w:val="00731F21"/>
    <w:rsid w:val="00732939"/>
    <w:rsid w:val="00732C87"/>
    <w:rsid w:val="00732DA2"/>
    <w:rsid w:val="00732F37"/>
    <w:rsid w:val="00733394"/>
    <w:rsid w:val="00733BA6"/>
    <w:rsid w:val="00734152"/>
    <w:rsid w:val="00734601"/>
    <w:rsid w:val="007357F3"/>
    <w:rsid w:val="00735A22"/>
    <w:rsid w:val="00735BCE"/>
    <w:rsid w:val="00735E14"/>
    <w:rsid w:val="00736DCC"/>
    <w:rsid w:val="00737666"/>
    <w:rsid w:val="007376D3"/>
    <w:rsid w:val="00737BEC"/>
    <w:rsid w:val="00737CBB"/>
    <w:rsid w:val="00740033"/>
    <w:rsid w:val="007400B8"/>
    <w:rsid w:val="00740162"/>
    <w:rsid w:val="00740214"/>
    <w:rsid w:val="00740CE4"/>
    <w:rsid w:val="00741007"/>
    <w:rsid w:val="0074164D"/>
    <w:rsid w:val="00741735"/>
    <w:rsid w:val="007417EA"/>
    <w:rsid w:val="00741EA9"/>
    <w:rsid w:val="00741FE4"/>
    <w:rsid w:val="00742496"/>
    <w:rsid w:val="007439CB"/>
    <w:rsid w:val="00744184"/>
    <w:rsid w:val="00744357"/>
    <w:rsid w:val="00744DB1"/>
    <w:rsid w:val="0074501E"/>
    <w:rsid w:val="0074522D"/>
    <w:rsid w:val="007452A0"/>
    <w:rsid w:val="00745E11"/>
    <w:rsid w:val="007461CA"/>
    <w:rsid w:val="00746544"/>
    <w:rsid w:val="00746A57"/>
    <w:rsid w:val="00746CCC"/>
    <w:rsid w:val="00747042"/>
    <w:rsid w:val="007471F5"/>
    <w:rsid w:val="0074771D"/>
    <w:rsid w:val="00750C9E"/>
    <w:rsid w:val="00750D38"/>
    <w:rsid w:val="00750DCB"/>
    <w:rsid w:val="007519D4"/>
    <w:rsid w:val="00751A46"/>
    <w:rsid w:val="00751FED"/>
    <w:rsid w:val="00752898"/>
    <w:rsid w:val="007529F2"/>
    <w:rsid w:val="00752A2B"/>
    <w:rsid w:val="0075328F"/>
    <w:rsid w:val="00753589"/>
    <w:rsid w:val="00753B14"/>
    <w:rsid w:val="00753C6E"/>
    <w:rsid w:val="00753ED7"/>
    <w:rsid w:val="00754057"/>
    <w:rsid w:val="00754C96"/>
    <w:rsid w:val="00754CA9"/>
    <w:rsid w:val="0075516B"/>
    <w:rsid w:val="007556F6"/>
    <w:rsid w:val="00755881"/>
    <w:rsid w:val="007563B0"/>
    <w:rsid w:val="00756647"/>
    <w:rsid w:val="00756EDF"/>
    <w:rsid w:val="007574F6"/>
    <w:rsid w:val="00757D1A"/>
    <w:rsid w:val="00757EF3"/>
    <w:rsid w:val="00757F3B"/>
    <w:rsid w:val="00757FC1"/>
    <w:rsid w:val="00760573"/>
    <w:rsid w:val="00760AB4"/>
    <w:rsid w:val="0076143F"/>
    <w:rsid w:val="00761B58"/>
    <w:rsid w:val="007621AD"/>
    <w:rsid w:val="00762857"/>
    <w:rsid w:val="00762B36"/>
    <w:rsid w:val="0076333E"/>
    <w:rsid w:val="007643DC"/>
    <w:rsid w:val="00764551"/>
    <w:rsid w:val="00765130"/>
    <w:rsid w:val="00765782"/>
    <w:rsid w:val="0076592D"/>
    <w:rsid w:val="00765A36"/>
    <w:rsid w:val="00765B16"/>
    <w:rsid w:val="0076605F"/>
    <w:rsid w:val="00766080"/>
    <w:rsid w:val="007670D6"/>
    <w:rsid w:val="007670F8"/>
    <w:rsid w:val="007675AA"/>
    <w:rsid w:val="00767B19"/>
    <w:rsid w:val="00767DD0"/>
    <w:rsid w:val="00767FB7"/>
    <w:rsid w:val="0077014E"/>
    <w:rsid w:val="00770F0D"/>
    <w:rsid w:val="007716AA"/>
    <w:rsid w:val="00771EB2"/>
    <w:rsid w:val="0077220C"/>
    <w:rsid w:val="0077233F"/>
    <w:rsid w:val="007723D7"/>
    <w:rsid w:val="00772AA9"/>
    <w:rsid w:val="00773122"/>
    <w:rsid w:val="00773172"/>
    <w:rsid w:val="007733C0"/>
    <w:rsid w:val="00773F1B"/>
    <w:rsid w:val="007742C7"/>
    <w:rsid w:val="007743BE"/>
    <w:rsid w:val="007744A5"/>
    <w:rsid w:val="00774687"/>
    <w:rsid w:val="00774820"/>
    <w:rsid w:val="00774ADC"/>
    <w:rsid w:val="00775195"/>
    <w:rsid w:val="00775BF4"/>
    <w:rsid w:val="00775C24"/>
    <w:rsid w:val="00775F4E"/>
    <w:rsid w:val="007764B1"/>
    <w:rsid w:val="00776F31"/>
    <w:rsid w:val="007770E8"/>
    <w:rsid w:val="00777365"/>
    <w:rsid w:val="00777FF1"/>
    <w:rsid w:val="007803FB"/>
    <w:rsid w:val="007805DB"/>
    <w:rsid w:val="007811FB"/>
    <w:rsid w:val="0078156B"/>
    <w:rsid w:val="00781592"/>
    <w:rsid w:val="00781C09"/>
    <w:rsid w:val="007820A0"/>
    <w:rsid w:val="0078253D"/>
    <w:rsid w:val="007826A9"/>
    <w:rsid w:val="00782C0D"/>
    <w:rsid w:val="00782E0A"/>
    <w:rsid w:val="00782E65"/>
    <w:rsid w:val="007834EF"/>
    <w:rsid w:val="007835FE"/>
    <w:rsid w:val="00783D44"/>
    <w:rsid w:val="00784736"/>
    <w:rsid w:val="007850FC"/>
    <w:rsid w:val="00785198"/>
    <w:rsid w:val="00785264"/>
    <w:rsid w:val="0078553E"/>
    <w:rsid w:val="00785A50"/>
    <w:rsid w:val="00785DD6"/>
    <w:rsid w:val="00786048"/>
    <w:rsid w:val="007868FE"/>
    <w:rsid w:val="0078691C"/>
    <w:rsid w:val="00787D98"/>
    <w:rsid w:val="00790510"/>
    <w:rsid w:val="0079278A"/>
    <w:rsid w:val="00792A71"/>
    <w:rsid w:val="007930A8"/>
    <w:rsid w:val="00793180"/>
    <w:rsid w:val="00793598"/>
    <w:rsid w:val="00793807"/>
    <w:rsid w:val="00793A01"/>
    <w:rsid w:val="007941A9"/>
    <w:rsid w:val="00794345"/>
    <w:rsid w:val="0079455D"/>
    <w:rsid w:val="00794811"/>
    <w:rsid w:val="00794CFF"/>
    <w:rsid w:val="007952FC"/>
    <w:rsid w:val="007955A7"/>
    <w:rsid w:val="007955BC"/>
    <w:rsid w:val="00795C2B"/>
    <w:rsid w:val="0079613E"/>
    <w:rsid w:val="0079624C"/>
    <w:rsid w:val="007963B8"/>
    <w:rsid w:val="00796808"/>
    <w:rsid w:val="00796820"/>
    <w:rsid w:val="00796B91"/>
    <w:rsid w:val="00797610"/>
    <w:rsid w:val="00797719"/>
    <w:rsid w:val="00797818"/>
    <w:rsid w:val="007A01A6"/>
    <w:rsid w:val="007A03E5"/>
    <w:rsid w:val="007A04ED"/>
    <w:rsid w:val="007A0783"/>
    <w:rsid w:val="007A0D60"/>
    <w:rsid w:val="007A2972"/>
    <w:rsid w:val="007A2D3E"/>
    <w:rsid w:val="007A3A59"/>
    <w:rsid w:val="007A3A88"/>
    <w:rsid w:val="007A3CCE"/>
    <w:rsid w:val="007A3FF1"/>
    <w:rsid w:val="007A4260"/>
    <w:rsid w:val="007A42FA"/>
    <w:rsid w:val="007A46DD"/>
    <w:rsid w:val="007A47D0"/>
    <w:rsid w:val="007A4B71"/>
    <w:rsid w:val="007A57D3"/>
    <w:rsid w:val="007A57E6"/>
    <w:rsid w:val="007A6EA9"/>
    <w:rsid w:val="007A70D6"/>
    <w:rsid w:val="007A7CA8"/>
    <w:rsid w:val="007B0B3A"/>
    <w:rsid w:val="007B0C2F"/>
    <w:rsid w:val="007B0CAD"/>
    <w:rsid w:val="007B13D5"/>
    <w:rsid w:val="007B17CB"/>
    <w:rsid w:val="007B1CD9"/>
    <w:rsid w:val="007B219D"/>
    <w:rsid w:val="007B2422"/>
    <w:rsid w:val="007B2534"/>
    <w:rsid w:val="007B2559"/>
    <w:rsid w:val="007B2A7F"/>
    <w:rsid w:val="007B2BB7"/>
    <w:rsid w:val="007B3E21"/>
    <w:rsid w:val="007B3F92"/>
    <w:rsid w:val="007B4DA1"/>
    <w:rsid w:val="007B4EC1"/>
    <w:rsid w:val="007B5174"/>
    <w:rsid w:val="007B533A"/>
    <w:rsid w:val="007B6045"/>
    <w:rsid w:val="007B604D"/>
    <w:rsid w:val="007B63E6"/>
    <w:rsid w:val="007B65C5"/>
    <w:rsid w:val="007B6720"/>
    <w:rsid w:val="007B68C8"/>
    <w:rsid w:val="007B6A9B"/>
    <w:rsid w:val="007B6DF7"/>
    <w:rsid w:val="007B6F6A"/>
    <w:rsid w:val="007B703B"/>
    <w:rsid w:val="007B72B0"/>
    <w:rsid w:val="007B7B0A"/>
    <w:rsid w:val="007B7CCC"/>
    <w:rsid w:val="007C0879"/>
    <w:rsid w:val="007C0FEC"/>
    <w:rsid w:val="007C177A"/>
    <w:rsid w:val="007C18C4"/>
    <w:rsid w:val="007C1CDD"/>
    <w:rsid w:val="007C1CEF"/>
    <w:rsid w:val="007C2205"/>
    <w:rsid w:val="007C35F2"/>
    <w:rsid w:val="007C3D20"/>
    <w:rsid w:val="007C4076"/>
    <w:rsid w:val="007C411D"/>
    <w:rsid w:val="007C41AF"/>
    <w:rsid w:val="007C4922"/>
    <w:rsid w:val="007C5303"/>
    <w:rsid w:val="007C614A"/>
    <w:rsid w:val="007C6154"/>
    <w:rsid w:val="007C62A5"/>
    <w:rsid w:val="007C6943"/>
    <w:rsid w:val="007C69AD"/>
    <w:rsid w:val="007C70E1"/>
    <w:rsid w:val="007C7403"/>
    <w:rsid w:val="007C7E0E"/>
    <w:rsid w:val="007C7FA2"/>
    <w:rsid w:val="007D0A9F"/>
    <w:rsid w:val="007D17D9"/>
    <w:rsid w:val="007D1D6C"/>
    <w:rsid w:val="007D2146"/>
    <w:rsid w:val="007D22E1"/>
    <w:rsid w:val="007D2DB0"/>
    <w:rsid w:val="007D31FF"/>
    <w:rsid w:val="007D3CE8"/>
    <w:rsid w:val="007D3E31"/>
    <w:rsid w:val="007D3F10"/>
    <w:rsid w:val="007D40A7"/>
    <w:rsid w:val="007D4C0C"/>
    <w:rsid w:val="007D546E"/>
    <w:rsid w:val="007D55DB"/>
    <w:rsid w:val="007D569E"/>
    <w:rsid w:val="007D5984"/>
    <w:rsid w:val="007D6185"/>
    <w:rsid w:val="007D63F3"/>
    <w:rsid w:val="007D6485"/>
    <w:rsid w:val="007D71D1"/>
    <w:rsid w:val="007D7258"/>
    <w:rsid w:val="007D7267"/>
    <w:rsid w:val="007D785E"/>
    <w:rsid w:val="007D7C49"/>
    <w:rsid w:val="007E0F14"/>
    <w:rsid w:val="007E1AB1"/>
    <w:rsid w:val="007E28CE"/>
    <w:rsid w:val="007E2E23"/>
    <w:rsid w:val="007E2F40"/>
    <w:rsid w:val="007E2F7B"/>
    <w:rsid w:val="007E2FE5"/>
    <w:rsid w:val="007E3157"/>
    <w:rsid w:val="007E32C3"/>
    <w:rsid w:val="007E34C8"/>
    <w:rsid w:val="007E369A"/>
    <w:rsid w:val="007E3FCB"/>
    <w:rsid w:val="007E4D06"/>
    <w:rsid w:val="007E50D7"/>
    <w:rsid w:val="007E5BEE"/>
    <w:rsid w:val="007E603F"/>
    <w:rsid w:val="007E6972"/>
    <w:rsid w:val="007E774A"/>
    <w:rsid w:val="007E7E7C"/>
    <w:rsid w:val="007F021F"/>
    <w:rsid w:val="007F034C"/>
    <w:rsid w:val="007F0F3A"/>
    <w:rsid w:val="007F0FF5"/>
    <w:rsid w:val="007F129C"/>
    <w:rsid w:val="007F15AC"/>
    <w:rsid w:val="007F17F7"/>
    <w:rsid w:val="007F189D"/>
    <w:rsid w:val="007F1C6D"/>
    <w:rsid w:val="007F2153"/>
    <w:rsid w:val="007F2340"/>
    <w:rsid w:val="007F2387"/>
    <w:rsid w:val="007F3D8A"/>
    <w:rsid w:val="007F43E8"/>
    <w:rsid w:val="007F4865"/>
    <w:rsid w:val="007F48C6"/>
    <w:rsid w:val="007F52C0"/>
    <w:rsid w:val="007F5985"/>
    <w:rsid w:val="007F5A60"/>
    <w:rsid w:val="007F6985"/>
    <w:rsid w:val="007F6990"/>
    <w:rsid w:val="007F6A23"/>
    <w:rsid w:val="007F6B1B"/>
    <w:rsid w:val="007F6F80"/>
    <w:rsid w:val="007F70E3"/>
    <w:rsid w:val="007F735E"/>
    <w:rsid w:val="007F770C"/>
    <w:rsid w:val="007F7868"/>
    <w:rsid w:val="00800B67"/>
    <w:rsid w:val="00800F4D"/>
    <w:rsid w:val="00801008"/>
    <w:rsid w:val="008011D4"/>
    <w:rsid w:val="008011E2"/>
    <w:rsid w:val="00801259"/>
    <w:rsid w:val="0080155E"/>
    <w:rsid w:val="0080185F"/>
    <w:rsid w:val="00801C71"/>
    <w:rsid w:val="00801C7B"/>
    <w:rsid w:val="0080253F"/>
    <w:rsid w:val="008029C8"/>
    <w:rsid w:val="00802DF0"/>
    <w:rsid w:val="00802FDC"/>
    <w:rsid w:val="008032E3"/>
    <w:rsid w:val="008034F1"/>
    <w:rsid w:val="0080381B"/>
    <w:rsid w:val="00804022"/>
    <w:rsid w:val="00804040"/>
    <w:rsid w:val="008052CC"/>
    <w:rsid w:val="0080552A"/>
    <w:rsid w:val="0080582F"/>
    <w:rsid w:val="00805A98"/>
    <w:rsid w:val="00805D57"/>
    <w:rsid w:val="008062C2"/>
    <w:rsid w:val="00806D32"/>
    <w:rsid w:val="008074A8"/>
    <w:rsid w:val="008077CD"/>
    <w:rsid w:val="00807A44"/>
    <w:rsid w:val="00810091"/>
    <w:rsid w:val="00810193"/>
    <w:rsid w:val="00810F2E"/>
    <w:rsid w:val="00811083"/>
    <w:rsid w:val="0081150D"/>
    <w:rsid w:val="008116C9"/>
    <w:rsid w:val="00812B49"/>
    <w:rsid w:val="00813095"/>
    <w:rsid w:val="00813D92"/>
    <w:rsid w:val="00815187"/>
    <w:rsid w:val="008157CE"/>
    <w:rsid w:val="00815879"/>
    <w:rsid w:val="008166E8"/>
    <w:rsid w:val="008167E6"/>
    <w:rsid w:val="008169E4"/>
    <w:rsid w:val="0081711E"/>
    <w:rsid w:val="008178F5"/>
    <w:rsid w:val="008179D1"/>
    <w:rsid w:val="00817F2B"/>
    <w:rsid w:val="0082024A"/>
    <w:rsid w:val="008205C8"/>
    <w:rsid w:val="0082186A"/>
    <w:rsid w:val="00821E6A"/>
    <w:rsid w:val="008221AC"/>
    <w:rsid w:val="00822285"/>
    <w:rsid w:val="0082285F"/>
    <w:rsid w:val="008230EE"/>
    <w:rsid w:val="008233DE"/>
    <w:rsid w:val="0082344D"/>
    <w:rsid w:val="0082428B"/>
    <w:rsid w:val="00824476"/>
    <w:rsid w:val="00824C13"/>
    <w:rsid w:val="00825124"/>
    <w:rsid w:val="00825B3A"/>
    <w:rsid w:val="008262E0"/>
    <w:rsid w:val="00826FD9"/>
    <w:rsid w:val="00827003"/>
    <w:rsid w:val="0082722D"/>
    <w:rsid w:val="008277A7"/>
    <w:rsid w:val="008279CA"/>
    <w:rsid w:val="00827F74"/>
    <w:rsid w:val="00830B67"/>
    <w:rsid w:val="00830C9D"/>
    <w:rsid w:val="00831302"/>
    <w:rsid w:val="00831478"/>
    <w:rsid w:val="0083148E"/>
    <w:rsid w:val="008319F1"/>
    <w:rsid w:val="00831AFC"/>
    <w:rsid w:val="00831EA3"/>
    <w:rsid w:val="0083246D"/>
    <w:rsid w:val="00832A16"/>
    <w:rsid w:val="00832BC7"/>
    <w:rsid w:val="00832CCF"/>
    <w:rsid w:val="008330AE"/>
    <w:rsid w:val="00833431"/>
    <w:rsid w:val="00833774"/>
    <w:rsid w:val="00833ACB"/>
    <w:rsid w:val="00833B83"/>
    <w:rsid w:val="00833B87"/>
    <w:rsid w:val="00834BFE"/>
    <w:rsid w:val="00835123"/>
    <w:rsid w:val="00835858"/>
    <w:rsid w:val="00835A84"/>
    <w:rsid w:val="00836928"/>
    <w:rsid w:val="00836A58"/>
    <w:rsid w:val="008377F1"/>
    <w:rsid w:val="00840096"/>
    <w:rsid w:val="008405A9"/>
    <w:rsid w:val="008407DC"/>
    <w:rsid w:val="00841518"/>
    <w:rsid w:val="00842498"/>
    <w:rsid w:val="008425AD"/>
    <w:rsid w:val="008425FE"/>
    <w:rsid w:val="00842999"/>
    <w:rsid w:val="008436B2"/>
    <w:rsid w:val="00843AE2"/>
    <w:rsid w:val="00844123"/>
    <w:rsid w:val="00844627"/>
    <w:rsid w:val="00844702"/>
    <w:rsid w:val="00845903"/>
    <w:rsid w:val="00846333"/>
    <w:rsid w:val="00846618"/>
    <w:rsid w:val="00846633"/>
    <w:rsid w:val="00846ECE"/>
    <w:rsid w:val="00846F20"/>
    <w:rsid w:val="008477A3"/>
    <w:rsid w:val="00850AE0"/>
    <w:rsid w:val="00850B2D"/>
    <w:rsid w:val="00850B69"/>
    <w:rsid w:val="00851377"/>
    <w:rsid w:val="00851733"/>
    <w:rsid w:val="00851FA5"/>
    <w:rsid w:val="00852A68"/>
    <w:rsid w:val="008532C0"/>
    <w:rsid w:val="00853939"/>
    <w:rsid w:val="00853A14"/>
    <w:rsid w:val="00853BFA"/>
    <w:rsid w:val="00853CC0"/>
    <w:rsid w:val="00853D4D"/>
    <w:rsid w:val="00853E69"/>
    <w:rsid w:val="0085407F"/>
    <w:rsid w:val="008547B0"/>
    <w:rsid w:val="00854D2E"/>
    <w:rsid w:val="0085515F"/>
    <w:rsid w:val="00855648"/>
    <w:rsid w:val="0085684C"/>
    <w:rsid w:val="0085698A"/>
    <w:rsid w:val="00856A04"/>
    <w:rsid w:val="00856B18"/>
    <w:rsid w:val="00857B9C"/>
    <w:rsid w:val="008603B2"/>
    <w:rsid w:val="008608D1"/>
    <w:rsid w:val="00860CAE"/>
    <w:rsid w:val="00860D1E"/>
    <w:rsid w:val="00862330"/>
    <w:rsid w:val="0086270D"/>
    <w:rsid w:val="008628FD"/>
    <w:rsid w:val="008629C0"/>
    <w:rsid w:val="00862EBF"/>
    <w:rsid w:val="0086355A"/>
    <w:rsid w:val="00863E8A"/>
    <w:rsid w:val="008640BA"/>
    <w:rsid w:val="00864FD9"/>
    <w:rsid w:val="008650B9"/>
    <w:rsid w:val="00866835"/>
    <w:rsid w:val="00866BC6"/>
    <w:rsid w:val="00866F1E"/>
    <w:rsid w:val="008678AD"/>
    <w:rsid w:val="00867CF7"/>
    <w:rsid w:val="00867FC5"/>
    <w:rsid w:val="00870542"/>
    <w:rsid w:val="008722BF"/>
    <w:rsid w:val="0087237E"/>
    <w:rsid w:val="0087257B"/>
    <w:rsid w:val="008727AE"/>
    <w:rsid w:val="0087300F"/>
    <w:rsid w:val="008730E6"/>
    <w:rsid w:val="008736BB"/>
    <w:rsid w:val="008738B6"/>
    <w:rsid w:val="00873D68"/>
    <w:rsid w:val="00873E3C"/>
    <w:rsid w:val="00874CA2"/>
    <w:rsid w:val="0087510D"/>
    <w:rsid w:val="008754F9"/>
    <w:rsid w:val="008756BF"/>
    <w:rsid w:val="00875ACF"/>
    <w:rsid w:val="00875BDE"/>
    <w:rsid w:val="008765A4"/>
    <w:rsid w:val="0087788F"/>
    <w:rsid w:val="00877B5B"/>
    <w:rsid w:val="0088099D"/>
    <w:rsid w:val="00880A52"/>
    <w:rsid w:val="00881559"/>
    <w:rsid w:val="008816DC"/>
    <w:rsid w:val="008817E1"/>
    <w:rsid w:val="00881B14"/>
    <w:rsid w:val="00881DF8"/>
    <w:rsid w:val="00881F33"/>
    <w:rsid w:val="008822A7"/>
    <w:rsid w:val="00882BF6"/>
    <w:rsid w:val="00882D15"/>
    <w:rsid w:val="00882E32"/>
    <w:rsid w:val="00882F80"/>
    <w:rsid w:val="00883DEA"/>
    <w:rsid w:val="00884C16"/>
    <w:rsid w:val="00884E17"/>
    <w:rsid w:val="0088572C"/>
    <w:rsid w:val="00885A1B"/>
    <w:rsid w:val="00885C50"/>
    <w:rsid w:val="0088638F"/>
    <w:rsid w:val="008865D7"/>
    <w:rsid w:val="00887F7E"/>
    <w:rsid w:val="00887FD2"/>
    <w:rsid w:val="008902C1"/>
    <w:rsid w:val="00890A28"/>
    <w:rsid w:val="00890D13"/>
    <w:rsid w:val="00890DA1"/>
    <w:rsid w:val="008912C1"/>
    <w:rsid w:val="00891CFB"/>
    <w:rsid w:val="00892B27"/>
    <w:rsid w:val="008933B4"/>
    <w:rsid w:val="008934C2"/>
    <w:rsid w:val="00893736"/>
    <w:rsid w:val="00893BD0"/>
    <w:rsid w:val="00893D8B"/>
    <w:rsid w:val="00893DDB"/>
    <w:rsid w:val="00895048"/>
    <w:rsid w:val="0089620B"/>
    <w:rsid w:val="008967EE"/>
    <w:rsid w:val="00896D1E"/>
    <w:rsid w:val="00896E8D"/>
    <w:rsid w:val="00897107"/>
    <w:rsid w:val="00897146"/>
    <w:rsid w:val="00897644"/>
    <w:rsid w:val="00897886"/>
    <w:rsid w:val="00897C95"/>
    <w:rsid w:val="008A007D"/>
    <w:rsid w:val="008A0099"/>
    <w:rsid w:val="008A073B"/>
    <w:rsid w:val="008A0AEA"/>
    <w:rsid w:val="008A0B3A"/>
    <w:rsid w:val="008A0C85"/>
    <w:rsid w:val="008A166E"/>
    <w:rsid w:val="008A19A9"/>
    <w:rsid w:val="008A1BBA"/>
    <w:rsid w:val="008A1CC9"/>
    <w:rsid w:val="008A243C"/>
    <w:rsid w:val="008A2BF5"/>
    <w:rsid w:val="008A3049"/>
    <w:rsid w:val="008A31BD"/>
    <w:rsid w:val="008A3677"/>
    <w:rsid w:val="008A44DD"/>
    <w:rsid w:val="008A487B"/>
    <w:rsid w:val="008A4C12"/>
    <w:rsid w:val="008A608F"/>
    <w:rsid w:val="008A6130"/>
    <w:rsid w:val="008A65A9"/>
    <w:rsid w:val="008A693B"/>
    <w:rsid w:val="008A6D7C"/>
    <w:rsid w:val="008A6EDA"/>
    <w:rsid w:val="008A711F"/>
    <w:rsid w:val="008A78A0"/>
    <w:rsid w:val="008A79AF"/>
    <w:rsid w:val="008A7A5C"/>
    <w:rsid w:val="008A7BC1"/>
    <w:rsid w:val="008B0176"/>
    <w:rsid w:val="008B0577"/>
    <w:rsid w:val="008B0C58"/>
    <w:rsid w:val="008B0F87"/>
    <w:rsid w:val="008B1090"/>
    <w:rsid w:val="008B187A"/>
    <w:rsid w:val="008B236A"/>
    <w:rsid w:val="008B2C0D"/>
    <w:rsid w:val="008B2CB8"/>
    <w:rsid w:val="008B2EAF"/>
    <w:rsid w:val="008B2EBA"/>
    <w:rsid w:val="008B2F4E"/>
    <w:rsid w:val="008B3243"/>
    <w:rsid w:val="008B3555"/>
    <w:rsid w:val="008B3B19"/>
    <w:rsid w:val="008B43B3"/>
    <w:rsid w:val="008B4544"/>
    <w:rsid w:val="008B5882"/>
    <w:rsid w:val="008B5CF2"/>
    <w:rsid w:val="008B5FDE"/>
    <w:rsid w:val="008B62F5"/>
    <w:rsid w:val="008B6390"/>
    <w:rsid w:val="008B6805"/>
    <w:rsid w:val="008B6BC4"/>
    <w:rsid w:val="008B6BD6"/>
    <w:rsid w:val="008B6D36"/>
    <w:rsid w:val="008B70E4"/>
    <w:rsid w:val="008C059B"/>
    <w:rsid w:val="008C11FF"/>
    <w:rsid w:val="008C15CF"/>
    <w:rsid w:val="008C161A"/>
    <w:rsid w:val="008C1673"/>
    <w:rsid w:val="008C1B30"/>
    <w:rsid w:val="008C1B70"/>
    <w:rsid w:val="008C1CC3"/>
    <w:rsid w:val="008C1DCB"/>
    <w:rsid w:val="008C2B4F"/>
    <w:rsid w:val="008C2CDF"/>
    <w:rsid w:val="008C2E49"/>
    <w:rsid w:val="008C2EB9"/>
    <w:rsid w:val="008C3409"/>
    <w:rsid w:val="008C3D40"/>
    <w:rsid w:val="008C461A"/>
    <w:rsid w:val="008C4753"/>
    <w:rsid w:val="008C4AF7"/>
    <w:rsid w:val="008C4CDB"/>
    <w:rsid w:val="008C4F9C"/>
    <w:rsid w:val="008C5726"/>
    <w:rsid w:val="008C575D"/>
    <w:rsid w:val="008C6003"/>
    <w:rsid w:val="008C67EC"/>
    <w:rsid w:val="008C67F7"/>
    <w:rsid w:val="008C6EC4"/>
    <w:rsid w:val="008C72CC"/>
    <w:rsid w:val="008C741F"/>
    <w:rsid w:val="008C7535"/>
    <w:rsid w:val="008C761D"/>
    <w:rsid w:val="008C7813"/>
    <w:rsid w:val="008C7D7C"/>
    <w:rsid w:val="008C7DA9"/>
    <w:rsid w:val="008D00B1"/>
    <w:rsid w:val="008D0396"/>
    <w:rsid w:val="008D03ED"/>
    <w:rsid w:val="008D0623"/>
    <w:rsid w:val="008D0697"/>
    <w:rsid w:val="008D07B8"/>
    <w:rsid w:val="008D08FC"/>
    <w:rsid w:val="008D0C3D"/>
    <w:rsid w:val="008D133B"/>
    <w:rsid w:val="008D18CB"/>
    <w:rsid w:val="008D1F0C"/>
    <w:rsid w:val="008D222A"/>
    <w:rsid w:val="008D2A79"/>
    <w:rsid w:val="008D2E2E"/>
    <w:rsid w:val="008D3200"/>
    <w:rsid w:val="008D36C8"/>
    <w:rsid w:val="008D377B"/>
    <w:rsid w:val="008D3A35"/>
    <w:rsid w:val="008D467C"/>
    <w:rsid w:val="008D4812"/>
    <w:rsid w:val="008D48F5"/>
    <w:rsid w:val="008D5738"/>
    <w:rsid w:val="008D5A9B"/>
    <w:rsid w:val="008D65F7"/>
    <w:rsid w:val="008D681E"/>
    <w:rsid w:val="008D6869"/>
    <w:rsid w:val="008D6C40"/>
    <w:rsid w:val="008D7388"/>
    <w:rsid w:val="008D78FA"/>
    <w:rsid w:val="008E01EF"/>
    <w:rsid w:val="008E0269"/>
    <w:rsid w:val="008E02CC"/>
    <w:rsid w:val="008E07F1"/>
    <w:rsid w:val="008E09F1"/>
    <w:rsid w:val="008E0A6D"/>
    <w:rsid w:val="008E107F"/>
    <w:rsid w:val="008E1A82"/>
    <w:rsid w:val="008E1AA6"/>
    <w:rsid w:val="008E20E9"/>
    <w:rsid w:val="008E245A"/>
    <w:rsid w:val="008E2580"/>
    <w:rsid w:val="008E299C"/>
    <w:rsid w:val="008E2AB9"/>
    <w:rsid w:val="008E2F2C"/>
    <w:rsid w:val="008E30F5"/>
    <w:rsid w:val="008E3302"/>
    <w:rsid w:val="008E3861"/>
    <w:rsid w:val="008E389C"/>
    <w:rsid w:val="008E3AEE"/>
    <w:rsid w:val="008E3D47"/>
    <w:rsid w:val="008E3FE4"/>
    <w:rsid w:val="008E4040"/>
    <w:rsid w:val="008E4637"/>
    <w:rsid w:val="008E46A5"/>
    <w:rsid w:val="008E4DCB"/>
    <w:rsid w:val="008E4FA3"/>
    <w:rsid w:val="008E65D8"/>
    <w:rsid w:val="008E6CA4"/>
    <w:rsid w:val="008E7779"/>
    <w:rsid w:val="008E77AD"/>
    <w:rsid w:val="008E7C0B"/>
    <w:rsid w:val="008F01A4"/>
    <w:rsid w:val="008F046F"/>
    <w:rsid w:val="008F0B73"/>
    <w:rsid w:val="008F201E"/>
    <w:rsid w:val="008F2C5F"/>
    <w:rsid w:val="008F2C9C"/>
    <w:rsid w:val="008F2E54"/>
    <w:rsid w:val="008F3070"/>
    <w:rsid w:val="008F360E"/>
    <w:rsid w:val="008F37A9"/>
    <w:rsid w:val="008F39F4"/>
    <w:rsid w:val="008F4910"/>
    <w:rsid w:val="008F4A11"/>
    <w:rsid w:val="008F5634"/>
    <w:rsid w:val="008F5B5A"/>
    <w:rsid w:val="008F5FCF"/>
    <w:rsid w:val="008F62EA"/>
    <w:rsid w:val="008F7385"/>
    <w:rsid w:val="008F790D"/>
    <w:rsid w:val="008F7A42"/>
    <w:rsid w:val="008F7D12"/>
    <w:rsid w:val="00901BFE"/>
    <w:rsid w:val="00901EFB"/>
    <w:rsid w:val="0090249D"/>
    <w:rsid w:val="00902A0C"/>
    <w:rsid w:val="00903445"/>
    <w:rsid w:val="009037A6"/>
    <w:rsid w:val="0090457C"/>
    <w:rsid w:val="00904AA4"/>
    <w:rsid w:val="009055E4"/>
    <w:rsid w:val="00905D4C"/>
    <w:rsid w:val="00905F72"/>
    <w:rsid w:val="00906911"/>
    <w:rsid w:val="00906AA0"/>
    <w:rsid w:val="00906AD6"/>
    <w:rsid w:val="00906E1D"/>
    <w:rsid w:val="00906FBD"/>
    <w:rsid w:val="009072CD"/>
    <w:rsid w:val="00907B11"/>
    <w:rsid w:val="0091027D"/>
    <w:rsid w:val="009102A3"/>
    <w:rsid w:val="00910CC4"/>
    <w:rsid w:val="009111A0"/>
    <w:rsid w:val="009112AE"/>
    <w:rsid w:val="00911678"/>
    <w:rsid w:val="009117E3"/>
    <w:rsid w:val="00911825"/>
    <w:rsid w:val="00911FA5"/>
    <w:rsid w:val="00913032"/>
    <w:rsid w:val="009133DC"/>
    <w:rsid w:val="0091340C"/>
    <w:rsid w:val="0091365A"/>
    <w:rsid w:val="009139EB"/>
    <w:rsid w:val="00913A4B"/>
    <w:rsid w:val="00913B6E"/>
    <w:rsid w:val="00913D97"/>
    <w:rsid w:val="00913E93"/>
    <w:rsid w:val="00914042"/>
    <w:rsid w:val="0091429C"/>
    <w:rsid w:val="009143AE"/>
    <w:rsid w:val="00914867"/>
    <w:rsid w:val="009148FF"/>
    <w:rsid w:val="00914961"/>
    <w:rsid w:val="00914DD1"/>
    <w:rsid w:val="009151D2"/>
    <w:rsid w:val="00915752"/>
    <w:rsid w:val="00915A76"/>
    <w:rsid w:val="00915AAE"/>
    <w:rsid w:val="00915FCC"/>
    <w:rsid w:val="0091693E"/>
    <w:rsid w:val="00916C28"/>
    <w:rsid w:val="00916E9D"/>
    <w:rsid w:val="009170DB"/>
    <w:rsid w:val="00917A55"/>
    <w:rsid w:val="00920B50"/>
    <w:rsid w:val="00920CC1"/>
    <w:rsid w:val="00920D32"/>
    <w:rsid w:val="00920DA1"/>
    <w:rsid w:val="009211CB"/>
    <w:rsid w:val="009213AA"/>
    <w:rsid w:val="009214D7"/>
    <w:rsid w:val="0092156B"/>
    <w:rsid w:val="0092213E"/>
    <w:rsid w:val="0092224D"/>
    <w:rsid w:val="0092226D"/>
    <w:rsid w:val="00922850"/>
    <w:rsid w:val="009229CC"/>
    <w:rsid w:val="00922F5E"/>
    <w:rsid w:val="009235C8"/>
    <w:rsid w:val="009239A8"/>
    <w:rsid w:val="009240E1"/>
    <w:rsid w:val="00924291"/>
    <w:rsid w:val="009244C1"/>
    <w:rsid w:val="0092468A"/>
    <w:rsid w:val="00924892"/>
    <w:rsid w:val="00924E26"/>
    <w:rsid w:val="00925F91"/>
    <w:rsid w:val="00927071"/>
    <w:rsid w:val="00927346"/>
    <w:rsid w:val="00927B46"/>
    <w:rsid w:val="00927C7F"/>
    <w:rsid w:val="00927E9B"/>
    <w:rsid w:val="0093055F"/>
    <w:rsid w:val="009306D8"/>
    <w:rsid w:val="00930CC3"/>
    <w:rsid w:val="00930E79"/>
    <w:rsid w:val="00930EF4"/>
    <w:rsid w:val="00931097"/>
    <w:rsid w:val="00931525"/>
    <w:rsid w:val="00931922"/>
    <w:rsid w:val="00931F86"/>
    <w:rsid w:val="0093347C"/>
    <w:rsid w:val="009339E8"/>
    <w:rsid w:val="00933BD9"/>
    <w:rsid w:val="00933C4E"/>
    <w:rsid w:val="00933F0C"/>
    <w:rsid w:val="009340DA"/>
    <w:rsid w:val="009348F6"/>
    <w:rsid w:val="0093532F"/>
    <w:rsid w:val="00936679"/>
    <w:rsid w:val="00936A5E"/>
    <w:rsid w:val="00937234"/>
    <w:rsid w:val="009373AC"/>
    <w:rsid w:val="009373ED"/>
    <w:rsid w:val="009379DA"/>
    <w:rsid w:val="00937F93"/>
    <w:rsid w:val="009409F1"/>
    <w:rsid w:val="00940DD6"/>
    <w:rsid w:val="00940EA1"/>
    <w:rsid w:val="009415F3"/>
    <w:rsid w:val="009417C0"/>
    <w:rsid w:val="009419D9"/>
    <w:rsid w:val="00942B83"/>
    <w:rsid w:val="00942E98"/>
    <w:rsid w:val="0094320D"/>
    <w:rsid w:val="00943324"/>
    <w:rsid w:val="00943691"/>
    <w:rsid w:val="00943A71"/>
    <w:rsid w:val="00943BB0"/>
    <w:rsid w:val="00943C13"/>
    <w:rsid w:val="00943C7A"/>
    <w:rsid w:val="00944291"/>
    <w:rsid w:val="00944ECE"/>
    <w:rsid w:val="009452B8"/>
    <w:rsid w:val="00945E1A"/>
    <w:rsid w:val="00946595"/>
    <w:rsid w:val="009470C8"/>
    <w:rsid w:val="00947999"/>
    <w:rsid w:val="00947C93"/>
    <w:rsid w:val="00947CEB"/>
    <w:rsid w:val="0095024F"/>
    <w:rsid w:val="00950591"/>
    <w:rsid w:val="009509E8"/>
    <w:rsid w:val="00950B82"/>
    <w:rsid w:val="00950D62"/>
    <w:rsid w:val="00950F7C"/>
    <w:rsid w:val="00951063"/>
    <w:rsid w:val="009516BA"/>
    <w:rsid w:val="009527F2"/>
    <w:rsid w:val="00952B01"/>
    <w:rsid w:val="00952E27"/>
    <w:rsid w:val="009539C7"/>
    <w:rsid w:val="00953BF1"/>
    <w:rsid w:val="00953CE9"/>
    <w:rsid w:val="00954357"/>
    <w:rsid w:val="00954732"/>
    <w:rsid w:val="00954AA2"/>
    <w:rsid w:val="00954EAB"/>
    <w:rsid w:val="00955508"/>
    <w:rsid w:val="00955EBA"/>
    <w:rsid w:val="00956261"/>
    <w:rsid w:val="0095692D"/>
    <w:rsid w:val="00956A24"/>
    <w:rsid w:val="00956D4A"/>
    <w:rsid w:val="0095783D"/>
    <w:rsid w:val="00957AC2"/>
    <w:rsid w:val="0096001C"/>
    <w:rsid w:val="00960159"/>
    <w:rsid w:val="00960705"/>
    <w:rsid w:val="009613BB"/>
    <w:rsid w:val="009615CF"/>
    <w:rsid w:val="00961A1D"/>
    <w:rsid w:val="00961F05"/>
    <w:rsid w:val="009620CE"/>
    <w:rsid w:val="0096227E"/>
    <w:rsid w:val="00963948"/>
    <w:rsid w:val="00964A8D"/>
    <w:rsid w:val="00965650"/>
    <w:rsid w:val="009658DB"/>
    <w:rsid w:val="00965ABE"/>
    <w:rsid w:val="00965DBC"/>
    <w:rsid w:val="0096650D"/>
    <w:rsid w:val="00966AC2"/>
    <w:rsid w:val="00966B22"/>
    <w:rsid w:val="0096793E"/>
    <w:rsid w:val="00967BB7"/>
    <w:rsid w:val="00967C8D"/>
    <w:rsid w:val="00967D51"/>
    <w:rsid w:val="009707D1"/>
    <w:rsid w:val="00970B2E"/>
    <w:rsid w:val="00970D01"/>
    <w:rsid w:val="009714E1"/>
    <w:rsid w:val="00971691"/>
    <w:rsid w:val="00971756"/>
    <w:rsid w:val="00971842"/>
    <w:rsid w:val="00971902"/>
    <w:rsid w:val="00971D19"/>
    <w:rsid w:val="009721AD"/>
    <w:rsid w:val="0097231F"/>
    <w:rsid w:val="009723FD"/>
    <w:rsid w:val="00973111"/>
    <w:rsid w:val="00973535"/>
    <w:rsid w:val="009737E9"/>
    <w:rsid w:val="00973B79"/>
    <w:rsid w:val="00975349"/>
    <w:rsid w:val="0097569B"/>
    <w:rsid w:val="009756A6"/>
    <w:rsid w:val="009756BA"/>
    <w:rsid w:val="009758A3"/>
    <w:rsid w:val="00975903"/>
    <w:rsid w:val="00975A8C"/>
    <w:rsid w:val="00975EFC"/>
    <w:rsid w:val="0097653A"/>
    <w:rsid w:val="00976EC1"/>
    <w:rsid w:val="0097712C"/>
    <w:rsid w:val="009772DF"/>
    <w:rsid w:val="009776FF"/>
    <w:rsid w:val="00977735"/>
    <w:rsid w:val="00977920"/>
    <w:rsid w:val="009779A5"/>
    <w:rsid w:val="00977E54"/>
    <w:rsid w:val="009800B8"/>
    <w:rsid w:val="00981665"/>
    <w:rsid w:val="00981725"/>
    <w:rsid w:val="00981C90"/>
    <w:rsid w:val="00981DB6"/>
    <w:rsid w:val="00981F21"/>
    <w:rsid w:val="009840B0"/>
    <w:rsid w:val="00984474"/>
    <w:rsid w:val="0098469C"/>
    <w:rsid w:val="009847B9"/>
    <w:rsid w:val="009849D1"/>
    <w:rsid w:val="00984C88"/>
    <w:rsid w:val="00984D87"/>
    <w:rsid w:val="00985419"/>
    <w:rsid w:val="00985518"/>
    <w:rsid w:val="009858FA"/>
    <w:rsid w:val="00985F54"/>
    <w:rsid w:val="00986385"/>
    <w:rsid w:val="00986ED7"/>
    <w:rsid w:val="009877C8"/>
    <w:rsid w:val="00987CC0"/>
    <w:rsid w:val="00987E9E"/>
    <w:rsid w:val="00990290"/>
    <w:rsid w:val="00990310"/>
    <w:rsid w:val="00990ABA"/>
    <w:rsid w:val="009915A1"/>
    <w:rsid w:val="0099188B"/>
    <w:rsid w:val="0099317F"/>
    <w:rsid w:val="009933D3"/>
    <w:rsid w:val="00993504"/>
    <w:rsid w:val="00993A63"/>
    <w:rsid w:val="009948BB"/>
    <w:rsid w:val="00994B41"/>
    <w:rsid w:val="00995056"/>
    <w:rsid w:val="00995523"/>
    <w:rsid w:val="0099579E"/>
    <w:rsid w:val="00995DDE"/>
    <w:rsid w:val="009964CD"/>
    <w:rsid w:val="00997070"/>
    <w:rsid w:val="0099785E"/>
    <w:rsid w:val="009979FC"/>
    <w:rsid w:val="00997B3C"/>
    <w:rsid w:val="00997CCB"/>
    <w:rsid w:val="009A0572"/>
    <w:rsid w:val="009A091B"/>
    <w:rsid w:val="009A12F3"/>
    <w:rsid w:val="009A12FD"/>
    <w:rsid w:val="009A1D85"/>
    <w:rsid w:val="009A1E34"/>
    <w:rsid w:val="009A2171"/>
    <w:rsid w:val="009A23FF"/>
    <w:rsid w:val="009A2544"/>
    <w:rsid w:val="009A2BEC"/>
    <w:rsid w:val="009A2C0F"/>
    <w:rsid w:val="009A319E"/>
    <w:rsid w:val="009A34E3"/>
    <w:rsid w:val="009A3588"/>
    <w:rsid w:val="009A3904"/>
    <w:rsid w:val="009A3CC2"/>
    <w:rsid w:val="009A40D1"/>
    <w:rsid w:val="009A41F8"/>
    <w:rsid w:val="009A45EF"/>
    <w:rsid w:val="009A4794"/>
    <w:rsid w:val="009A4DE2"/>
    <w:rsid w:val="009A5657"/>
    <w:rsid w:val="009A5899"/>
    <w:rsid w:val="009A5B0C"/>
    <w:rsid w:val="009A63F7"/>
    <w:rsid w:val="009A6579"/>
    <w:rsid w:val="009A6C30"/>
    <w:rsid w:val="009A6CC5"/>
    <w:rsid w:val="009A6CF6"/>
    <w:rsid w:val="009A6D09"/>
    <w:rsid w:val="009A7306"/>
    <w:rsid w:val="009A7558"/>
    <w:rsid w:val="009A7A19"/>
    <w:rsid w:val="009A7A21"/>
    <w:rsid w:val="009B02A4"/>
    <w:rsid w:val="009B0518"/>
    <w:rsid w:val="009B08F5"/>
    <w:rsid w:val="009B13C1"/>
    <w:rsid w:val="009B14FD"/>
    <w:rsid w:val="009B17ED"/>
    <w:rsid w:val="009B1A8E"/>
    <w:rsid w:val="009B26D2"/>
    <w:rsid w:val="009B3552"/>
    <w:rsid w:val="009B396F"/>
    <w:rsid w:val="009B3CD6"/>
    <w:rsid w:val="009B45F8"/>
    <w:rsid w:val="009B4708"/>
    <w:rsid w:val="009B4CC1"/>
    <w:rsid w:val="009B4E4F"/>
    <w:rsid w:val="009B518C"/>
    <w:rsid w:val="009B5510"/>
    <w:rsid w:val="009B5569"/>
    <w:rsid w:val="009B64CE"/>
    <w:rsid w:val="009B6BB5"/>
    <w:rsid w:val="009B7624"/>
    <w:rsid w:val="009B7696"/>
    <w:rsid w:val="009B7B7E"/>
    <w:rsid w:val="009C00EA"/>
    <w:rsid w:val="009C0139"/>
    <w:rsid w:val="009C0296"/>
    <w:rsid w:val="009C07D5"/>
    <w:rsid w:val="009C0C87"/>
    <w:rsid w:val="009C0E02"/>
    <w:rsid w:val="009C0E39"/>
    <w:rsid w:val="009C143B"/>
    <w:rsid w:val="009C16CC"/>
    <w:rsid w:val="009C1850"/>
    <w:rsid w:val="009C1A04"/>
    <w:rsid w:val="009C1EA6"/>
    <w:rsid w:val="009C2412"/>
    <w:rsid w:val="009C2910"/>
    <w:rsid w:val="009C2C39"/>
    <w:rsid w:val="009C2F36"/>
    <w:rsid w:val="009C30C6"/>
    <w:rsid w:val="009C316B"/>
    <w:rsid w:val="009C4233"/>
    <w:rsid w:val="009C44A8"/>
    <w:rsid w:val="009C4944"/>
    <w:rsid w:val="009C4ADC"/>
    <w:rsid w:val="009C4E7F"/>
    <w:rsid w:val="009C52B6"/>
    <w:rsid w:val="009C5390"/>
    <w:rsid w:val="009C5562"/>
    <w:rsid w:val="009C5931"/>
    <w:rsid w:val="009C6828"/>
    <w:rsid w:val="009C7372"/>
    <w:rsid w:val="009C73D6"/>
    <w:rsid w:val="009C7C86"/>
    <w:rsid w:val="009D01CB"/>
    <w:rsid w:val="009D038D"/>
    <w:rsid w:val="009D03F3"/>
    <w:rsid w:val="009D1503"/>
    <w:rsid w:val="009D2431"/>
    <w:rsid w:val="009D33E0"/>
    <w:rsid w:val="009D3D9E"/>
    <w:rsid w:val="009D4251"/>
    <w:rsid w:val="009D42AE"/>
    <w:rsid w:val="009D45AA"/>
    <w:rsid w:val="009D49A4"/>
    <w:rsid w:val="009D4BA6"/>
    <w:rsid w:val="009D513B"/>
    <w:rsid w:val="009D53C5"/>
    <w:rsid w:val="009D5AA8"/>
    <w:rsid w:val="009D5F88"/>
    <w:rsid w:val="009D63D3"/>
    <w:rsid w:val="009D691C"/>
    <w:rsid w:val="009D6C37"/>
    <w:rsid w:val="009D6E34"/>
    <w:rsid w:val="009D6EDA"/>
    <w:rsid w:val="009D728C"/>
    <w:rsid w:val="009D79F9"/>
    <w:rsid w:val="009E0188"/>
    <w:rsid w:val="009E02AA"/>
    <w:rsid w:val="009E0D00"/>
    <w:rsid w:val="009E10D6"/>
    <w:rsid w:val="009E125D"/>
    <w:rsid w:val="009E1920"/>
    <w:rsid w:val="009E22B0"/>
    <w:rsid w:val="009E2815"/>
    <w:rsid w:val="009E44C0"/>
    <w:rsid w:val="009E4ED8"/>
    <w:rsid w:val="009E54D1"/>
    <w:rsid w:val="009E554C"/>
    <w:rsid w:val="009E5CF0"/>
    <w:rsid w:val="009E692C"/>
    <w:rsid w:val="009E7EE8"/>
    <w:rsid w:val="009F0136"/>
    <w:rsid w:val="009F03B4"/>
    <w:rsid w:val="009F1613"/>
    <w:rsid w:val="009F1ABE"/>
    <w:rsid w:val="009F1B47"/>
    <w:rsid w:val="009F29BC"/>
    <w:rsid w:val="009F312D"/>
    <w:rsid w:val="009F319C"/>
    <w:rsid w:val="009F37BC"/>
    <w:rsid w:val="009F3868"/>
    <w:rsid w:val="009F39A1"/>
    <w:rsid w:val="009F3FFF"/>
    <w:rsid w:val="009F56DC"/>
    <w:rsid w:val="009F59B0"/>
    <w:rsid w:val="009F5B12"/>
    <w:rsid w:val="009F5D67"/>
    <w:rsid w:val="009F5DD4"/>
    <w:rsid w:val="009F6A52"/>
    <w:rsid w:val="009F6BE6"/>
    <w:rsid w:val="009F70A4"/>
    <w:rsid w:val="00A00289"/>
    <w:rsid w:val="00A008BA"/>
    <w:rsid w:val="00A01393"/>
    <w:rsid w:val="00A01BFD"/>
    <w:rsid w:val="00A01CF7"/>
    <w:rsid w:val="00A02184"/>
    <w:rsid w:val="00A02287"/>
    <w:rsid w:val="00A02B3A"/>
    <w:rsid w:val="00A02B5A"/>
    <w:rsid w:val="00A03071"/>
    <w:rsid w:val="00A0319E"/>
    <w:rsid w:val="00A03DD0"/>
    <w:rsid w:val="00A04A16"/>
    <w:rsid w:val="00A04C21"/>
    <w:rsid w:val="00A052A8"/>
    <w:rsid w:val="00A065B9"/>
    <w:rsid w:val="00A06810"/>
    <w:rsid w:val="00A06933"/>
    <w:rsid w:val="00A06B8F"/>
    <w:rsid w:val="00A075E1"/>
    <w:rsid w:val="00A07FBB"/>
    <w:rsid w:val="00A1012D"/>
    <w:rsid w:val="00A103A9"/>
    <w:rsid w:val="00A10BDD"/>
    <w:rsid w:val="00A10DC2"/>
    <w:rsid w:val="00A118A5"/>
    <w:rsid w:val="00A11A31"/>
    <w:rsid w:val="00A11D69"/>
    <w:rsid w:val="00A120F1"/>
    <w:rsid w:val="00A121F9"/>
    <w:rsid w:val="00A128CB"/>
    <w:rsid w:val="00A12AFE"/>
    <w:rsid w:val="00A14018"/>
    <w:rsid w:val="00A14A6E"/>
    <w:rsid w:val="00A15118"/>
    <w:rsid w:val="00A1576D"/>
    <w:rsid w:val="00A1577B"/>
    <w:rsid w:val="00A15E33"/>
    <w:rsid w:val="00A15E8E"/>
    <w:rsid w:val="00A162F5"/>
    <w:rsid w:val="00A1689F"/>
    <w:rsid w:val="00A16FB5"/>
    <w:rsid w:val="00A178B2"/>
    <w:rsid w:val="00A17A43"/>
    <w:rsid w:val="00A17D08"/>
    <w:rsid w:val="00A2020A"/>
    <w:rsid w:val="00A20753"/>
    <w:rsid w:val="00A20784"/>
    <w:rsid w:val="00A207ED"/>
    <w:rsid w:val="00A20B30"/>
    <w:rsid w:val="00A21095"/>
    <w:rsid w:val="00A21936"/>
    <w:rsid w:val="00A21FBD"/>
    <w:rsid w:val="00A22272"/>
    <w:rsid w:val="00A223EE"/>
    <w:rsid w:val="00A22523"/>
    <w:rsid w:val="00A22614"/>
    <w:rsid w:val="00A235DB"/>
    <w:rsid w:val="00A235E2"/>
    <w:rsid w:val="00A23C5F"/>
    <w:rsid w:val="00A23E9F"/>
    <w:rsid w:val="00A2403A"/>
    <w:rsid w:val="00A24B14"/>
    <w:rsid w:val="00A24DF4"/>
    <w:rsid w:val="00A257AD"/>
    <w:rsid w:val="00A25904"/>
    <w:rsid w:val="00A25D5F"/>
    <w:rsid w:val="00A26193"/>
    <w:rsid w:val="00A26747"/>
    <w:rsid w:val="00A26D77"/>
    <w:rsid w:val="00A27488"/>
    <w:rsid w:val="00A27FE8"/>
    <w:rsid w:val="00A30018"/>
    <w:rsid w:val="00A300AD"/>
    <w:rsid w:val="00A3072F"/>
    <w:rsid w:val="00A30957"/>
    <w:rsid w:val="00A30A0B"/>
    <w:rsid w:val="00A30BFA"/>
    <w:rsid w:val="00A30DD9"/>
    <w:rsid w:val="00A30E9E"/>
    <w:rsid w:val="00A30FA9"/>
    <w:rsid w:val="00A311DE"/>
    <w:rsid w:val="00A31284"/>
    <w:rsid w:val="00A31399"/>
    <w:rsid w:val="00A316B5"/>
    <w:rsid w:val="00A320F5"/>
    <w:rsid w:val="00A326F8"/>
    <w:rsid w:val="00A327ED"/>
    <w:rsid w:val="00A32C19"/>
    <w:rsid w:val="00A32F1A"/>
    <w:rsid w:val="00A32FD1"/>
    <w:rsid w:val="00A334CA"/>
    <w:rsid w:val="00A335DD"/>
    <w:rsid w:val="00A33D2A"/>
    <w:rsid w:val="00A3444C"/>
    <w:rsid w:val="00A344A1"/>
    <w:rsid w:val="00A34F7A"/>
    <w:rsid w:val="00A36553"/>
    <w:rsid w:val="00A367A5"/>
    <w:rsid w:val="00A3692D"/>
    <w:rsid w:val="00A36B6C"/>
    <w:rsid w:val="00A36D29"/>
    <w:rsid w:val="00A37103"/>
    <w:rsid w:val="00A37182"/>
    <w:rsid w:val="00A37277"/>
    <w:rsid w:val="00A37446"/>
    <w:rsid w:val="00A374A4"/>
    <w:rsid w:val="00A3781C"/>
    <w:rsid w:val="00A379F2"/>
    <w:rsid w:val="00A40238"/>
    <w:rsid w:val="00A40356"/>
    <w:rsid w:val="00A40B6B"/>
    <w:rsid w:val="00A4124B"/>
    <w:rsid w:val="00A4164D"/>
    <w:rsid w:val="00A41D0A"/>
    <w:rsid w:val="00A43045"/>
    <w:rsid w:val="00A43495"/>
    <w:rsid w:val="00A43613"/>
    <w:rsid w:val="00A43B43"/>
    <w:rsid w:val="00A43F0A"/>
    <w:rsid w:val="00A440AE"/>
    <w:rsid w:val="00A4453D"/>
    <w:rsid w:val="00A44865"/>
    <w:rsid w:val="00A45788"/>
    <w:rsid w:val="00A46E99"/>
    <w:rsid w:val="00A4730F"/>
    <w:rsid w:val="00A474DE"/>
    <w:rsid w:val="00A503FE"/>
    <w:rsid w:val="00A50431"/>
    <w:rsid w:val="00A51296"/>
    <w:rsid w:val="00A5152E"/>
    <w:rsid w:val="00A515C9"/>
    <w:rsid w:val="00A5162B"/>
    <w:rsid w:val="00A5167E"/>
    <w:rsid w:val="00A5187A"/>
    <w:rsid w:val="00A51A26"/>
    <w:rsid w:val="00A51FD3"/>
    <w:rsid w:val="00A52170"/>
    <w:rsid w:val="00A521E3"/>
    <w:rsid w:val="00A531F9"/>
    <w:rsid w:val="00A534E8"/>
    <w:rsid w:val="00A53653"/>
    <w:rsid w:val="00A53BF2"/>
    <w:rsid w:val="00A545C8"/>
    <w:rsid w:val="00A5480E"/>
    <w:rsid w:val="00A54CAD"/>
    <w:rsid w:val="00A54D07"/>
    <w:rsid w:val="00A562B4"/>
    <w:rsid w:val="00A56313"/>
    <w:rsid w:val="00A56382"/>
    <w:rsid w:val="00A56FFF"/>
    <w:rsid w:val="00A5722B"/>
    <w:rsid w:val="00A5784D"/>
    <w:rsid w:val="00A578B1"/>
    <w:rsid w:val="00A57D2E"/>
    <w:rsid w:val="00A60337"/>
    <w:rsid w:val="00A60BB2"/>
    <w:rsid w:val="00A60E63"/>
    <w:rsid w:val="00A611CE"/>
    <w:rsid w:val="00A6126F"/>
    <w:rsid w:val="00A61468"/>
    <w:rsid w:val="00A6149B"/>
    <w:rsid w:val="00A6153B"/>
    <w:rsid w:val="00A618A4"/>
    <w:rsid w:val="00A619DB"/>
    <w:rsid w:val="00A61F63"/>
    <w:rsid w:val="00A621B3"/>
    <w:rsid w:val="00A62301"/>
    <w:rsid w:val="00A62552"/>
    <w:rsid w:val="00A62584"/>
    <w:rsid w:val="00A62F3B"/>
    <w:rsid w:val="00A64002"/>
    <w:rsid w:val="00A64191"/>
    <w:rsid w:val="00A647CF"/>
    <w:rsid w:val="00A64906"/>
    <w:rsid w:val="00A65472"/>
    <w:rsid w:val="00A656C4"/>
    <w:rsid w:val="00A657FF"/>
    <w:rsid w:val="00A65D9B"/>
    <w:rsid w:val="00A6634B"/>
    <w:rsid w:val="00A66393"/>
    <w:rsid w:val="00A66874"/>
    <w:rsid w:val="00A66902"/>
    <w:rsid w:val="00A66A0F"/>
    <w:rsid w:val="00A66BBE"/>
    <w:rsid w:val="00A66EF8"/>
    <w:rsid w:val="00A67249"/>
    <w:rsid w:val="00A6747D"/>
    <w:rsid w:val="00A676D6"/>
    <w:rsid w:val="00A70444"/>
    <w:rsid w:val="00A711A1"/>
    <w:rsid w:val="00A71977"/>
    <w:rsid w:val="00A71E89"/>
    <w:rsid w:val="00A71FE5"/>
    <w:rsid w:val="00A724C3"/>
    <w:rsid w:val="00A73EDC"/>
    <w:rsid w:val="00A740C4"/>
    <w:rsid w:val="00A74E2D"/>
    <w:rsid w:val="00A75387"/>
    <w:rsid w:val="00A757F9"/>
    <w:rsid w:val="00A7591D"/>
    <w:rsid w:val="00A75B6F"/>
    <w:rsid w:val="00A762D5"/>
    <w:rsid w:val="00A76360"/>
    <w:rsid w:val="00A769B5"/>
    <w:rsid w:val="00A76B7E"/>
    <w:rsid w:val="00A77D1F"/>
    <w:rsid w:val="00A77EDF"/>
    <w:rsid w:val="00A801EA"/>
    <w:rsid w:val="00A81507"/>
    <w:rsid w:val="00A81A24"/>
    <w:rsid w:val="00A81E5D"/>
    <w:rsid w:val="00A8231E"/>
    <w:rsid w:val="00A82359"/>
    <w:rsid w:val="00A825C1"/>
    <w:rsid w:val="00A82808"/>
    <w:rsid w:val="00A8282F"/>
    <w:rsid w:val="00A82929"/>
    <w:rsid w:val="00A82DE8"/>
    <w:rsid w:val="00A847E0"/>
    <w:rsid w:val="00A84B75"/>
    <w:rsid w:val="00A853BC"/>
    <w:rsid w:val="00A85959"/>
    <w:rsid w:val="00A85D56"/>
    <w:rsid w:val="00A85DF5"/>
    <w:rsid w:val="00A85EDB"/>
    <w:rsid w:val="00A8635C"/>
    <w:rsid w:val="00A86AC5"/>
    <w:rsid w:val="00A8776E"/>
    <w:rsid w:val="00A877EA"/>
    <w:rsid w:val="00A878D7"/>
    <w:rsid w:val="00A87B11"/>
    <w:rsid w:val="00A87D5E"/>
    <w:rsid w:val="00A906B0"/>
    <w:rsid w:val="00A90AF2"/>
    <w:rsid w:val="00A90BC4"/>
    <w:rsid w:val="00A90C01"/>
    <w:rsid w:val="00A90EC2"/>
    <w:rsid w:val="00A90FCF"/>
    <w:rsid w:val="00A9199C"/>
    <w:rsid w:val="00A91A9F"/>
    <w:rsid w:val="00A91AAE"/>
    <w:rsid w:val="00A92425"/>
    <w:rsid w:val="00A92AAF"/>
    <w:rsid w:val="00A92EC2"/>
    <w:rsid w:val="00A9320C"/>
    <w:rsid w:val="00A93611"/>
    <w:rsid w:val="00A93786"/>
    <w:rsid w:val="00A93BDB"/>
    <w:rsid w:val="00A93BDC"/>
    <w:rsid w:val="00A93BF1"/>
    <w:rsid w:val="00A93C16"/>
    <w:rsid w:val="00A94E7D"/>
    <w:rsid w:val="00A9529A"/>
    <w:rsid w:val="00A95A22"/>
    <w:rsid w:val="00A95F5A"/>
    <w:rsid w:val="00A974BB"/>
    <w:rsid w:val="00A97918"/>
    <w:rsid w:val="00A979A3"/>
    <w:rsid w:val="00A97A0C"/>
    <w:rsid w:val="00A97CAB"/>
    <w:rsid w:val="00AA0223"/>
    <w:rsid w:val="00AA0352"/>
    <w:rsid w:val="00AA0EA2"/>
    <w:rsid w:val="00AA1115"/>
    <w:rsid w:val="00AA145F"/>
    <w:rsid w:val="00AA185B"/>
    <w:rsid w:val="00AA1BF4"/>
    <w:rsid w:val="00AA1E7A"/>
    <w:rsid w:val="00AA2043"/>
    <w:rsid w:val="00AA236D"/>
    <w:rsid w:val="00AA274C"/>
    <w:rsid w:val="00AA2A0A"/>
    <w:rsid w:val="00AA2C43"/>
    <w:rsid w:val="00AA3318"/>
    <w:rsid w:val="00AA3E5A"/>
    <w:rsid w:val="00AA3F96"/>
    <w:rsid w:val="00AA444B"/>
    <w:rsid w:val="00AA462C"/>
    <w:rsid w:val="00AA469E"/>
    <w:rsid w:val="00AA49E9"/>
    <w:rsid w:val="00AA4A6E"/>
    <w:rsid w:val="00AA4D69"/>
    <w:rsid w:val="00AA5043"/>
    <w:rsid w:val="00AA5098"/>
    <w:rsid w:val="00AA5672"/>
    <w:rsid w:val="00AA756C"/>
    <w:rsid w:val="00AA7FF6"/>
    <w:rsid w:val="00AB0406"/>
    <w:rsid w:val="00AB1374"/>
    <w:rsid w:val="00AB13D1"/>
    <w:rsid w:val="00AB1AB6"/>
    <w:rsid w:val="00AB1DAE"/>
    <w:rsid w:val="00AB1E55"/>
    <w:rsid w:val="00AB2B61"/>
    <w:rsid w:val="00AB2DD7"/>
    <w:rsid w:val="00AB3314"/>
    <w:rsid w:val="00AB3A73"/>
    <w:rsid w:val="00AB3C9D"/>
    <w:rsid w:val="00AB3EA4"/>
    <w:rsid w:val="00AB40D9"/>
    <w:rsid w:val="00AB41F1"/>
    <w:rsid w:val="00AB4239"/>
    <w:rsid w:val="00AB4B7F"/>
    <w:rsid w:val="00AB51BF"/>
    <w:rsid w:val="00AB51CD"/>
    <w:rsid w:val="00AB64EB"/>
    <w:rsid w:val="00AB6536"/>
    <w:rsid w:val="00AB696C"/>
    <w:rsid w:val="00AB6CD7"/>
    <w:rsid w:val="00AB6F44"/>
    <w:rsid w:val="00AB7325"/>
    <w:rsid w:val="00AB7823"/>
    <w:rsid w:val="00AB7849"/>
    <w:rsid w:val="00AB79B9"/>
    <w:rsid w:val="00AB7DFB"/>
    <w:rsid w:val="00AB7EB8"/>
    <w:rsid w:val="00AC00F1"/>
    <w:rsid w:val="00AC02D0"/>
    <w:rsid w:val="00AC0A63"/>
    <w:rsid w:val="00AC11FA"/>
    <w:rsid w:val="00AC1374"/>
    <w:rsid w:val="00AC14C0"/>
    <w:rsid w:val="00AC1F41"/>
    <w:rsid w:val="00AC2018"/>
    <w:rsid w:val="00AC2806"/>
    <w:rsid w:val="00AC2AEE"/>
    <w:rsid w:val="00AC2EE2"/>
    <w:rsid w:val="00AC30DB"/>
    <w:rsid w:val="00AC33FE"/>
    <w:rsid w:val="00AC3A51"/>
    <w:rsid w:val="00AC48C2"/>
    <w:rsid w:val="00AC4E4E"/>
    <w:rsid w:val="00AC4E78"/>
    <w:rsid w:val="00AC534B"/>
    <w:rsid w:val="00AC6211"/>
    <w:rsid w:val="00AC63F7"/>
    <w:rsid w:val="00AC65D8"/>
    <w:rsid w:val="00AC6D95"/>
    <w:rsid w:val="00AC715E"/>
    <w:rsid w:val="00AC73C3"/>
    <w:rsid w:val="00AC7507"/>
    <w:rsid w:val="00AC78DC"/>
    <w:rsid w:val="00AD2038"/>
    <w:rsid w:val="00AD26B8"/>
    <w:rsid w:val="00AD2DE6"/>
    <w:rsid w:val="00AD34A0"/>
    <w:rsid w:val="00AD38AC"/>
    <w:rsid w:val="00AD3DA7"/>
    <w:rsid w:val="00AD406F"/>
    <w:rsid w:val="00AD4D49"/>
    <w:rsid w:val="00AD525C"/>
    <w:rsid w:val="00AD59C5"/>
    <w:rsid w:val="00AD5ECA"/>
    <w:rsid w:val="00AD5FAA"/>
    <w:rsid w:val="00AD619B"/>
    <w:rsid w:val="00AD66BF"/>
    <w:rsid w:val="00AD6C84"/>
    <w:rsid w:val="00AD77E1"/>
    <w:rsid w:val="00AD7D0F"/>
    <w:rsid w:val="00AE02AB"/>
    <w:rsid w:val="00AE036F"/>
    <w:rsid w:val="00AE07FF"/>
    <w:rsid w:val="00AE0D64"/>
    <w:rsid w:val="00AE1846"/>
    <w:rsid w:val="00AE2231"/>
    <w:rsid w:val="00AE2670"/>
    <w:rsid w:val="00AE2782"/>
    <w:rsid w:val="00AE3087"/>
    <w:rsid w:val="00AE315B"/>
    <w:rsid w:val="00AE3678"/>
    <w:rsid w:val="00AE367B"/>
    <w:rsid w:val="00AE3A64"/>
    <w:rsid w:val="00AE3CE1"/>
    <w:rsid w:val="00AE412E"/>
    <w:rsid w:val="00AE473A"/>
    <w:rsid w:val="00AE47E7"/>
    <w:rsid w:val="00AE48A4"/>
    <w:rsid w:val="00AE56CE"/>
    <w:rsid w:val="00AE610D"/>
    <w:rsid w:val="00AE762A"/>
    <w:rsid w:val="00AE7C78"/>
    <w:rsid w:val="00AE7D1B"/>
    <w:rsid w:val="00AF0399"/>
    <w:rsid w:val="00AF03E9"/>
    <w:rsid w:val="00AF048F"/>
    <w:rsid w:val="00AF0D1B"/>
    <w:rsid w:val="00AF1216"/>
    <w:rsid w:val="00AF1304"/>
    <w:rsid w:val="00AF17DB"/>
    <w:rsid w:val="00AF22CF"/>
    <w:rsid w:val="00AF23F0"/>
    <w:rsid w:val="00AF2BE3"/>
    <w:rsid w:val="00AF2C18"/>
    <w:rsid w:val="00AF3104"/>
    <w:rsid w:val="00AF3668"/>
    <w:rsid w:val="00AF3D62"/>
    <w:rsid w:val="00AF3E68"/>
    <w:rsid w:val="00AF454D"/>
    <w:rsid w:val="00AF473D"/>
    <w:rsid w:val="00AF4F11"/>
    <w:rsid w:val="00AF5431"/>
    <w:rsid w:val="00AF6742"/>
    <w:rsid w:val="00AF69A8"/>
    <w:rsid w:val="00AF6AFA"/>
    <w:rsid w:val="00AF6EBF"/>
    <w:rsid w:val="00AF7AF9"/>
    <w:rsid w:val="00AF7FFC"/>
    <w:rsid w:val="00B003EA"/>
    <w:rsid w:val="00B0083B"/>
    <w:rsid w:val="00B00B47"/>
    <w:rsid w:val="00B016A0"/>
    <w:rsid w:val="00B018A4"/>
    <w:rsid w:val="00B01D81"/>
    <w:rsid w:val="00B0226F"/>
    <w:rsid w:val="00B02430"/>
    <w:rsid w:val="00B0333C"/>
    <w:rsid w:val="00B037F3"/>
    <w:rsid w:val="00B03C31"/>
    <w:rsid w:val="00B040AA"/>
    <w:rsid w:val="00B043B3"/>
    <w:rsid w:val="00B045B1"/>
    <w:rsid w:val="00B04E45"/>
    <w:rsid w:val="00B051E1"/>
    <w:rsid w:val="00B05B1B"/>
    <w:rsid w:val="00B06D95"/>
    <w:rsid w:val="00B06EB1"/>
    <w:rsid w:val="00B06F3C"/>
    <w:rsid w:val="00B1054C"/>
    <w:rsid w:val="00B108BE"/>
    <w:rsid w:val="00B109E2"/>
    <w:rsid w:val="00B10C39"/>
    <w:rsid w:val="00B10F14"/>
    <w:rsid w:val="00B11094"/>
    <w:rsid w:val="00B11609"/>
    <w:rsid w:val="00B11928"/>
    <w:rsid w:val="00B12584"/>
    <w:rsid w:val="00B12BE6"/>
    <w:rsid w:val="00B12FE3"/>
    <w:rsid w:val="00B12FF8"/>
    <w:rsid w:val="00B1317F"/>
    <w:rsid w:val="00B132B0"/>
    <w:rsid w:val="00B132BC"/>
    <w:rsid w:val="00B13659"/>
    <w:rsid w:val="00B137A2"/>
    <w:rsid w:val="00B137DB"/>
    <w:rsid w:val="00B138DD"/>
    <w:rsid w:val="00B1402D"/>
    <w:rsid w:val="00B14B31"/>
    <w:rsid w:val="00B157C8"/>
    <w:rsid w:val="00B15A9A"/>
    <w:rsid w:val="00B15E08"/>
    <w:rsid w:val="00B15EAE"/>
    <w:rsid w:val="00B15FFC"/>
    <w:rsid w:val="00B162FB"/>
    <w:rsid w:val="00B164A7"/>
    <w:rsid w:val="00B164C4"/>
    <w:rsid w:val="00B166E1"/>
    <w:rsid w:val="00B16E6F"/>
    <w:rsid w:val="00B1743A"/>
    <w:rsid w:val="00B20347"/>
    <w:rsid w:val="00B204AC"/>
    <w:rsid w:val="00B209D5"/>
    <w:rsid w:val="00B216C3"/>
    <w:rsid w:val="00B21862"/>
    <w:rsid w:val="00B21EF0"/>
    <w:rsid w:val="00B2289C"/>
    <w:rsid w:val="00B229E1"/>
    <w:rsid w:val="00B22CE0"/>
    <w:rsid w:val="00B23561"/>
    <w:rsid w:val="00B23D5D"/>
    <w:rsid w:val="00B240B7"/>
    <w:rsid w:val="00B2440E"/>
    <w:rsid w:val="00B24A23"/>
    <w:rsid w:val="00B24AFA"/>
    <w:rsid w:val="00B24D68"/>
    <w:rsid w:val="00B2512A"/>
    <w:rsid w:val="00B257A2"/>
    <w:rsid w:val="00B258BC"/>
    <w:rsid w:val="00B25B25"/>
    <w:rsid w:val="00B261AE"/>
    <w:rsid w:val="00B263F6"/>
    <w:rsid w:val="00B266E0"/>
    <w:rsid w:val="00B277A5"/>
    <w:rsid w:val="00B2789F"/>
    <w:rsid w:val="00B27EC4"/>
    <w:rsid w:val="00B300CB"/>
    <w:rsid w:val="00B3029A"/>
    <w:rsid w:val="00B31692"/>
    <w:rsid w:val="00B318FD"/>
    <w:rsid w:val="00B3232D"/>
    <w:rsid w:val="00B32A78"/>
    <w:rsid w:val="00B32AA5"/>
    <w:rsid w:val="00B330CA"/>
    <w:rsid w:val="00B33A3A"/>
    <w:rsid w:val="00B33B68"/>
    <w:rsid w:val="00B33F33"/>
    <w:rsid w:val="00B34020"/>
    <w:rsid w:val="00B345DC"/>
    <w:rsid w:val="00B34811"/>
    <w:rsid w:val="00B34B21"/>
    <w:rsid w:val="00B34D51"/>
    <w:rsid w:val="00B34F94"/>
    <w:rsid w:val="00B355DD"/>
    <w:rsid w:val="00B356CC"/>
    <w:rsid w:val="00B359CF"/>
    <w:rsid w:val="00B36897"/>
    <w:rsid w:val="00B369D8"/>
    <w:rsid w:val="00B369E7"/>
    <w:rsid w:val="00B36C13"/>
    <w:rsid w:val="00B36F3E"/>
    <w:rsid w:val="00B3707A"/>
    <w:rsid w:val="00B37D1B"/>
    <w:rsid w:val="00B37EE4"/>
    <w:rsid w:val="00B410AC"/>
    <w:rsid w:val="00B4171A"/>
    <w:rsid w:val="00B41962"/>
    <w:rsid w:val="00B4198B"/>
    <w:rsid w:val="00B419FB"/>
    <w:rsid w:val="00B41FDE"/>
    <w:rsid w:val="00B425B9"/>
    <w:rsid w:val="00B42898"/>
    <w:rsid w:val="00B431A4"/>
    <w:rsid w:val="00B4363C"/>
    <w:rsid w:val="00B43A33"/>
    <w:rsid w:val="00B43C15"/>
    <w:rsid w:val="00B43DE8"/>
    <w:rsid w:val="00B44532"/>
    <w:rsid w:val="00B450ED"/>
    <w:rsid w:val="00B45A2E"/>
    <w:rsid w:val="00B45B9C"/>
    <w:rsid w:val="00B46158"/>
    <w:rsid w:val="00B46435"/>
    <w:rsid w:val="00B46688"/>
    <w:rsid w:val="00B466F3"/>
    <w:rsid w:val="00B4685F"/>
    <w:rsid w:val="00B46A5B"/>
    <w:rsid w:val="00B46AF6"/>
    <w:rsid w:val="00B46B86"/>
    <w:rsid w:val="00B46F03"/>
    <w:rsid w:val="00B47223"/>
    <w:rsid w:val="00B47EBF"/>
    <w:rsid w:val="00B5013A"/>
    <w:rsid w:val="00B5013F"/>
    <w:rsid w:val="00B501D4"/>
    <w:rsid w:val="00B50303"/>
    <w:rsid w:val="00B50336"/>
    <w:rsid w:val="00B5059F"/>
    <w:rsid w:val="00B506D5"/>
    <w:rsid w:val="00B508F3"/>
    <w:rsid w:val="00B50AF7"/>
    <w:rsid w:val="00B50C12"/>
    <w:rsid w:val="00B50CE2"/>
    <w:rsid w:val="00B511A4"/>
    <w:rsid w:val="00B5123B"/>
    <w:rsid w:val="00B512FA"/>
    <w:rsid w:val="00B51B6F"/>
    <w:rsid w:val="00B53ADC"/>
    <w:rsid w:val="00B53DC1"/>
    <w:rsid w:val="00B544D4"/>
    <w:rsid w:val="00B547DB"/>
    <w:rsid w:val="00B55503"/>
    <w:rsid w:val="00B5597D"/>
    <w:rsid w:val="00B55E98"/>
    <w:rsid w:val="00B56675"/>
    <w:rsid w:val="00B57138"/>
    <w:rsid w:val="00B576F8"/>
    <w:rsid w:val="00B57B84"/>
    <w:rsid w:val="00B57DFE"/>
    <w:rsid w:val="00B57F14"/>
    <w:rsid w:val="00B57F8C"/>
    <w:rsid w:val="00B60160"/>
    <w:rsid w:val="00B60975"/>
    <w:rsid w:val="00B60C71"/>
    <w:rsid w:val="00B60F1A"/>
    <w:rsid w:val="00B60F88"/>
    <w:rsid w:val="00B614C1"/>
    <w:rsid w:val="00B616BB"/>
    <w:rsid w:val="00B61D2F"/>
    <w:rsid w:val="00B61D53"/>
    <w:rsid w:val="00B62503"/>
    <w:rsid w:val="00B62A42"/>
    <w:rsid w:val="00B62DBE"/>
    <w:rsid w:val="00B632E6"/>
    <w:rsid w:val="00B63DD5"/>
    <w:rsid w:val="00B63F05"/>
    <w:rsid w:val="00B6428C"/>
    <w:rsid w:val="00B64868"/>
    <w:rsid w:val="00B64C3D"/>
    <w:rsid w:val="00B64C7D"/>
    <w:rsid w:val="00B65C2E"/>
    <w:rsid w:val="00B660F6"/>
    <w:rsid w:val="00B67038"/>
    <w:rsid w:val="00B671B8"/>
    <w:rsid w:val="00B67503"/>
    <w:rsid w:val="00B70089"/>
    <w:rsid w:val="00B70135"/>
    <w:rsid w:val="00B70449"/>
    <w:rsid w:val="00B7054E"/>
    <w:rsid w:val="00B70648"/>
    <w:rsid w:val="00B70BB5"/>
    <w:rsid w:val="00B70EFD"/>
    <w:rsid w:val="00B716B1"/>
    <w:rsid w:val="00B7171E"/>
    <w:rsid w:val="00B71751"/>
    <w:rsid w:val="00B71D5C"/>
    <w:rsid w:val="00B71F71"/>
    <w:rsid w:val="00B72075"/>
    <w:rsid w:val="00B722C7"/>
    <w:rsid w:val="00B726A0"/>
    <w:rsid w:val="00B7274B"/>
    <w:rsid w:val="00B728ED"/>
    <w:rsid w:val="00B72D40"/>
    <w:rsid w:val="00B72D80"/>
    <w:rsid w:val="00B735D6"/>
    <w:rsid w:val="00B7376B"/>
    <w:rsid w:val="00B73B2F"/>
    <w:rsid w:val="00B743B4"/>
    <w:rsid w:val="00B74DE0"/>
    <w:rsid w:val="00B753FD"/>
    <w:rsid w:val="00B75609"/>
    <w:rsid w:val="00B75888"/>
    <w:rsid w:val="00B75BF4"/>
    <w:rsid w:val="00B75FFB"/>
    <w:rsid w:val="00B76055"/>
    <w:rsid w:val="00B760AB"/>
    <w:rsid w:val="00B76440"/>
    <w:rsid w:val="00B767B5"/>
    <w:rsid w:val="00B76830"/>
    <w:rsid w:val="00B76E65"/>
    <w:rsid w:val="00B7714F"/>
    <w:rsid w:val="00B7763A"/>
    <w:rsid w:val="00B77BBE"/>
    <w:rsid w:val="00B8008B"/>
    <w:rsid w:val="00B80DA2"/>
    <w:rsid w:val="00B82D34"/>
    <w:rsid w:val="00B835B0"/>
    <w:rsid w:val="00B83A06"/>
    <w:rsid w:val="00B84549"/>
    <w:rsid w:val="00B84EC1"/>
    <w:rsid w:val="00B8501C"/>
    <w:rsid w:val="00B85F69"/>
    <w:rsid w:val="00B86A3E"/>
    <w:rsid w:val="00B87091"/>
    <w:rsid w:val="00B871A8"/>
    <w:rsid w:val="00B873ED"/>
    <w:rsid w:val="00B876D0"/>
    <w:rsid w:val="00B878D1"/>
    <w:rsid w:val="00B87B8C"/>
    <w:rsid w:val="00B87C65"/>
    <w:rsid w:val="00B87D48"/>
    <w:rsid w:val="00B87E03"/>
    <w:rsid w:val="00B87E42"/>
    <w:rsid w:val="00B90047"/>
    <w:rsid w:val="00B90450"/>
    <w:rsid w:val="00B91398"/>
    <w:rsid w:val="00B91A74"/>
    <w:rsid w:val="00B91AE1"/>
    <w:rsid w:val="00B91E48"/>
    <w:rsid w:val="00B9210D"/>
    <w:rsid w:val="00B92461"/>
    <w:rsid w:val="00B92526"/>
    <w:rsid w:val="00B9255A"/>
    <w:rsid w:val="00B934F4"/>
    <w:rsid w:val="00B9372D"/>
    <w:rsid w:val="00B9372E"/>
    <w:rsid w:val="00B9428F"/>
    <w:rsid w:val="00B94323"/>
    <w:rsid w:val="00B94585"/>
    <w:rsid w:val="00B94868"/>
    <w:rsid w:val="00B94E00"/>
    <w:rsid w:val="00B95161"/>
    <w:rsid w:val="00B95296"/>
    <w:rsid w:val="00B95A0E"/>
    <w:rsid w:val="00B9617E"/>
    <w:rsid w:val="00B9639D"/>
    <w:rsid w:val="00B963E4"/>
    <w:rsid w:val="00B96416"/>
    <w:rsid w:val="00B96467"/>
    <w:rsid w:val="00B964D7"/>
    <w:rsid w:val="00B9675A"/>
    <w:rsid w:val="00B96E15"/>
    <w:rsid w:val="00B96F7E"/>
    <w:rsid w:val="00B97955"/>
    <w:rsid w:val="00BA02E2"/>
    <w:rsid w:val="00BA040F"/>
    <w:rsid w:val="00BA127B"/>
    <w:rsid w:val="00BA1B71"/>
    <w:rsid w:val="00BA1D3B"/>
    <w:rsid w:val="00BA200A"/>
    <w:rsid w:val="00BA20FA"/>
    <w:rsid w:val="00BA22CD"/>
    <w:rsid w:val="00BA3075"/>
    <w:rsid w:val="00BA3C44"/>
    <w:rsid w:val="00BA43CA"/>
    <w:rsid w:val="00BA49BB"/>
    <w:rsid w:val="00BA549D"/>
    <w:rsid w:val="00BA5667"/>
    <w:rsid w:val="00BA5FFB"/>
    <w:rsid w:val="00BA67AF"/>
    <w:rsid w:val="00BA697D"/>
    <w:rsid w:val="00BA6AB9"/>
    <w:rsid w:val="00BA7B3F"/>
    <w:rsid w:val="00BB0A71"/>
    <w:rsid w:val="00BB0E30"/>
    <w:rsid w:val="00BB0F28"/>
    <w:rsid w:val="00BB118D"/>
    <w:rsid w:val="00BB18E3"/>
    <w:rsid w:val="00BB250C"/>
    <w:rsid w:val="00BB2AB2"/>
    <w:rsid w:val="00BB2E35"/>
    <w:rsid w:val="00BB30F2"/>
    <w:rsid w:val="00BB37D1"/>
    <w:rsid w:val="00BB3A26"/>
    <w:rsid w:val="00BB3ED4"/>
    <w:rsid w:val="00BB41CA"/>
    <w:rsid w:val="00BB4540"/>
    <w:rsid w:val="00BB4FF7"/>
    <w:rsid w:val="00BB501D"/>
    <w:rsid w:val="00BB51CA"/>
    <w:rsid w:val="00BB536E"/>
    <w:rsid w:val="00BB639B"/>
    <w:rsid w:val="00BB6958"/>
    <w:rsid w:val="00BB6964"/>
    <w:rsid w:val="00BB731A"/>
    <w:rsid w:val="00BB7704"/>
    <w:rsid w:val="00BB7D07"/>
    <w:rsid w:val="00BC0B09"/>
    <w:rsid w:val="00BC0D80"/>
    <w:rsid w:val="00BC1073"/>
    <w:rsid w:val="00BC11B7"/>
    <w:rsid w:val="00BC2426"/>
    <w:rsid w:val="00BC2AF3"/>
    <w:rsid w:val="00BC2D1C"/>
    <w:rsid w:val="00BC3B82"/>
    <w:rsid w:val="00BC4083"/>
    <w:rsid w:val="00BC4FD6"/>
    <w:rsid w:val="00BC5000"/>
    <w:rsid w:val="00BC59B2"/>
    <w:rsid w:val="00BC5A8E"/>
    <w:rsid w:val="00BC5B9B"/>
    <w:rsid w:val="00BC6318"/>
    <w:rsid w:val="00BC6438"/>
    <w:rsid w:val="00BC6EDE"/>
    <w:rsid w:val="00BC713B"/>
    <w:rsid w:val="00BC732B"/>
    <w:rsid w:val="00BC7A16"/>
    <w:rsid w:val="00BC7D1C"/>
    <w:rsid w:val="00BD04FE"/>
    <w:rsid w:val="00BD0B63"/>
    <w:rsid w:val="00BD0DF2"/>
    <w:rsid w:val="00BD1297"/>
    <w:rsid w:val="00BD1539"/>
    <w:rsid w:val="00BD1704"/>
    <w:rsid w:val="00BD1A9C"/>
    <w:rsid w:val="00BD25CD"/>
    <w:rsid w:val="00BD27A7"/>
    <w:rsid w:val="00BD2977"/>
    <w:rsid w:val="00BD2C8E"/>
    <w:rsid w:val="00BD2DE6"/>
    <w:rsid w:val="00BD31A3"/>
    <w:rsid w:val="00BD339B"/>
    <w:rsid w:val="00BD35CB"/>
    <w:rsid w:val="00BD380D"/>
    <w:rsid w:val="00BD38CF"/>
    <w:rsid w:val="00BD38E7"/>
    <w:rsid w:val="00BD39C3"/>
    <w:rsid w:val="00BD3CA1"/>
    <w:rsid w:val="00BD3D64"/>
    <w:rsid w:val="00BD41AC"/>
    <w:rsid w:val="00BD43B6"/>
    <w:rsid w:val="00BD440F"/>
    <w:rsid w:val="00BD4740"/>
    <w:rsid w:val="00BD4776"/>
    <w:rsid w:val="00BD4851"/>
    <w:rsid w:val="00BD4A26"/>
    <w:rsid w:val="00BD4DF4"/>
    <w:rsid w:val="00BD622A"/>
    <w:rsid w:val="00BD667D"/>
    <w:rsid w:val="00BD733B"/>
    <w:rsid w:val="00BD747F"/>
    <w:rsid w:val="00BE0306"/>
    <w:rsid w:val="00BE0344"/>
    <w:rsid w:val="00BE0B99"/>
    <w:rsid w:val="00BE0F54"/>
    <w:rsid w:val="00BE10AA"/>
    <w:rsid w:val="00BE1585"/>
    <w:rsid w:val="00BE1834"/>
    <w:rsid w:val="00BE19E6"/>
    <w:rsid w:val="00BE1A27"/>
    <w:rsid w:val="00BE2092"/>
    <w:rsid w:val="00BE223A"/>
    <w:rsid w:val="00BE3672"/>
    <w:rsid w:val="00BE3ABE"/>
    <w:rsid w:val="00BE3C86"/>
    <w:rsid w:val="00BE3F75"/>
    <w:rsid w:val="00BE436D"/>
    <w:rsid w:val="00BE48C4"/>
    <w:rsid w:val="00BE4B16"/>
    <w:rsid w:val="00BE56E7"/>
    <w:rsid w:val="00BE5FA6"/>
    <w:rsid w:val="00BE6207"/>
    <w:rsid w:val="00BE62CA"/>
    <w:rsid w:val="00BE652D"/>
    <w:rsid w:val="00BE6FA7"/>
    <w:rsid w:val="00BE6FC6"/>
    <w:rsid w:val="00BE76B3"/>
    <w:rsid w:val="00BE7B5B"/>
    <w:rsid w:val="00BF03D9"/>
    <w:rsid w:val="00BF0596"/>
    <w:rsid w:val="00BF088A"/>
    <w:rsid w:val="00BF0DE1"/>
    <w:rsid w:val="00BF148B"/>
    <w:rsid w:val="00BF1747"/>
    <w:rsid w:val="00BF1764"/>
    <w:rsid w:val="00BF194E"/>
    <w:rsid w:val="00BF1B38"/>
    <w:rsid w:val="00BF2E2C"/>
    <w:rsid w:val="00BF3505"/>
    <w:rsid w:val="00BF36B2"/>
    <w:rsid w:val="00BF3C81"/>
    <w:rsid w:val="00BF3E3E"/>
    <w:rsid w:val="00BF3EEA"/>
    <w:rsid w:val="00BF43BE"/>
    <w:rsid w:val="00BF4505"/>
    <w:rsid w:val="00BF45CD"/>
    <w:rsid w:val="00BF5723"/>
    <w:rsid w:val="00BF6562"/>
    <w:rsid w:val="00BF67FC"/>
    <w:rsid w:val="00BF69A7"/>
    <w:rsid w:val="00BF6C52"/>
    <w:rsid w:val="00BF6D6D"/>
    <w:rsid w:val="00BF6F84"/>
    <w:rsid w:val="00BF7344"/>
    <w:rsid w:val="00BF745C"/>
    <w:rsid w:val="00C00720"/>
    <w:rsid w:val="00C00FE4"/>
    <w:rsid w:val="00C014E3"/>
    <w:rsid w:val="00C0160E"/>
    <w:rsid w:val="00C0254D"/>
    <w:rsid w:val="00C026A0"/>
    <w:rsid w:val="00C0324E"/>
    <w:rsid w:val="00C039CF"/>
    <w:rsid w:val="00C03A38"/>
    <w:rsid w:val="00C041CC"/>
    <w:rsid w:val="00C0473F"/>
    <w:rsid w:val="00C05DAE"/>
    <w:rsid w:val="00C0674B"/>
    <w:rsid w:val="00C06B70"/>
    <w:rsid w:val="00C06D8D"/>
    <w:rsid w:val="00C1071A"/>
    <w:rsid w:val="00C10720"/>
    <w:rsid w:val="00C11273"/>
    <w:rsid w:val="00C11300"/>
    <w:rsid w:val="00C117F4"/>
    <w:rsid w:val="00C1190B"/>
    <w:rsid w:val="00C119FF"/>
    <w:rsid w:val="00C11F65"/>
    <w:rsid w:val="00C12327"/>
    <w:rsid w:val="00C1263C"/>
    <w:rsid w:val="00C12768"/>
    <w:rsid w:val="00C12895"/>
    <w:rsid w:val="00C129FD"/>
    <w:rsid w:val="00C12BB9"/>
    <w:rsid w:val="00C1388D"/>
    <w:rsid w:val="00C13A66"/>
    <w:rsid w:val="00C1408A"/>
    <w:rsid w:val="00C14148"/>
    <w:rsid w:val="00C143F3"/>
    <w:rsid w:val="00C148E6"/>
    <w:rsid w:val="00C14914"/>
    <w:rsid w:val="00C14ADF"/>
    <w:rsid w:val="00C14AE3"/>
    <w:rsid w:val="00C14D2D"/>
    <w:rsid w:val="00C15006"/>
    <w:rsid w:val="00C1519D"/>
    <w:rsid w:val="00C15701"/>
    <w:rsid w:val="00C16338"/>
    <w:rsid w:val="00C16983"/>
    <w:rsid w:val="00C172A7"/>
    <w:rsid w:val="00C173EA"/>
    <w:rsid w:val="00C17C48"/>
    <w:rsid w:val="00C17D57"/>
    <w:rsid w:val="00C2055F"/>
    <w:rsid w:val="00C2058A"/>
    <w:rsid w:val="00C2079E"/>
    <w:rsid w:val="00C2159C"/>
    <w:rsid w:val="00C2195B"/>
    <w:rsid w:val="00C21C0B"/>
    <w:rsid w:val="00C22751"/>
    <w:rsid w:val="00C22B57"/>
    <w:rsid w:val="00C22DB3"/>
    <w:rsid w:val="00C23005"/>
    <w:rsid w:val="00C235CF"/>
    <w:rsid w:val="00C23E28"/>
    <w:rsid w:val="00C248A1"/>
    <w:rsid w:val="00C25688"/>
    <w:rsid w:val="00C25728"/>
    <w:rsid w:val="00C25A17"/>
    <w:rsid w:val="00C25C0B"/>
    <w:rsid w:val="00C25C24"/>
    <w:rsid w:val="00C25E65"/>
    <w:rsid w:val="00C27132"/>
    <w:rsid w:val="00C275F2"/>
    <w:rsid w:val="00C27700"/>
    <w:rsid w:val="00C2778C"/>
    <w:rsid w:val="00C27937"/>
    <w:rsid w:val="00C27A38"/>
    <w:rsid w:val="00C27E71"/>
    <w:rsid w:val="00C301E1"/>
    <w:rsid w:val="00C30B66"/>
    <w:rsid w:val="00C30FEB"/>
    <w:rsid w:val="00C3100B"/>
    <w:rsid w:val="00C31619"/>
    <w:rsid w:val="00C31666"/>
    <w:rsid w:val="00C3194F"/>
    <w:rsid w:val="00C32444"/>
    <w:rsid w:val="00C32602"/>
    <w:rsid w:val="00C32737"/>
    <w:rsid w:val="00C3294A"/>
    <w:rsid w:val="00C32C36"/>
    <w:rsid w:val="00C33948"/>
    <w:rsid w:val="00C33B4F"/>
    <w:rsid w:val="00C34601"/>
    <w:rsid w:val="00C346CB"/>
    <w:rsid w:val="00C3546B"/>
    <w:rsid w:val="00C35816"/>
    <w:rsid w:val="00C35E1F"/>
    <w:rsid w:val="00C362A2"/>
    <w:rsid w:val="00C3659C"/>
    <w:rsid w:val="00C3667B"/>
    <w:rsid w:val="00C371C6"/>
    <w:rsid w:val="00C37CB5"/>
    <w:rsid w:val="00C37F03"/>
    <w:rsid w:val="00C408B9"/>
    <w:rsid w:val="00C40B2D"/>
    <w:rsid w:val="00C40BBC"/>
    <w:rsid w:val="00C4107E"/>
    <w:rsid w:val="00C410FA"/>
    <w:rsid w:val="00C42144"/>
    <w:rsid w:val="00C4278A"/>
    <w:rsid w:val="00C427DE"/>
    <w:rsid w:val="00C42EC8"/>
    <w:rsid w:val="00C42F48"/>
    <w:rsid w:val="00C4300B"/>
    <w:rsid w:val="00C43044"/>
    <w:rsid w:val="00C433CE"/>
    <w:rsid w:val="00C43414"/>
    <w:rsid w:val="00C4471E"/>
    <w:rsid w:val="00C44810"/>
    <w:rsid w:val="00C44C3F"/>
    <w:rsid w:val="00C44EA5"/>
    <w:rsid w:val="00C44F2C"/>
    <w:rsid w:val="00C44F5C"/>
    <w:rsid w:val="00C45EAE"/>
    <w:rsid w:val="00C46392"/>
    <w:rsid w:val="00C466ED"/>
    <w:rsid w:val="00C47B45"/>
    <w:rsid w:val="00C47B8D"/>
    <w:rsid w:val="00C47CD6"/>
    <w:rsid w:val="00C50195"/>
    <w:rsid w:val="00C50A02"/>
    <w:rsid w:val="00C512A4"/>
    <w:rsid w:val="00C51769"/>
    <w:rsid w:val="00C51F0F"/>
    <w:rsid w:val="00C51FE3"/>
    <w:rsid w:val="00C52010"/>
    <w:rsid w:val="00C5299C"/>
    <w:rsid w:val="00C52D09"/>
    <w:rsid w:val="00C52D62"/>
    <w:rsid w:val="00C53423"/>
    <w:rsid w:val="00C54141"/>
    <w:rsid w:val="00C54683"/>
    <w:rsid w:val="00C54CF8"/>
    <w:rsid w:val="00C552B7"/>
    <w:rsid w:val="00C555F9"/>
    <w:rsid w:val="00C557A3"/>
    <w:rsid w:val="00C55C94"/>
    <w:rsid w:val="00C5682B"/>
    <w:rsid w:val="00C56F5C"/>
    <w:rsid w:val="00C570AF"/>
    <w:rsid w:val="00C57196"/>
    <w:rsid w:val="00C57389"/>
    <w:rsid w:val="00C57DDD"/>
    <w:rsid w:val="00C61270"/>
    <w:rsid w:val="00C61299"/>
    <w:rsid w:val="00C61383"/>
    <w:rsid w:val="00C61A81"/>
    <w:rsid w:val="00C61C05"/>
    <w:rsid w:val="00C61C25"/>
    <w:rsid w:val="00C62885"/>
    <w:rsid w:val="00C62DE9"/>
    <w:rsid w:val="00C632AC"/>
    <w:rsid w:val="00C6355C"/>
    <w:rsid w:val="00C6466D"/>
    <w:rsid w:val="00C64943"/>
    <w:rsid w:val="00C64A81"/>
    <w:rsid w:val="00C64BB6"/>
    <w:rsid w:val="00C64D16"/>
    <w:rsid w:val="00C64F0E"/>
    <w:rsid w:val="00C653CB"/>
    <w:rsid w:val="00C65408"/>
    <w:rsid w:val="00C65734"/>
    <w:rsid w:val="00C6608A"/>
    <w:rsid w:val="00C66323"/>
    <w:rsid w:val="00C66665"/>
    <w:rsid w:val="00C67218"/>
    <w:rsid w:val="00C6752B"/>
    <w:rsid w:val="00C67D6D"/>
    <w:rsid w:val="00C67E9B"/>
    <w:rsid w:val="00C70382"/>
    <w:rsid w:val="00C7081E"/>
    <w:rsid w:val="00C70BF7"/>
    <w:rsid w:val="00C70E62"/>
    <w:rsid w:val="00C71B79"/>
    <w:rsid w:val="00C71C41"/>
    <w:rsid w:val="00C71F9D"/>
    <w:rsid w:val="00C72554"/>
    <w:rsid w:val="00C728B3"/>
    <w:rsid w:val="00C729CA"/>
    <w:rsid w:val="00C72A6C"/>
    <w:rsid w:val="00C72ACA"/>
    <w:rsid w:val="00C72B84"/>
    <w:rsid w:val="00C73155"/>
    <w:rsid w:val="00C7339B"/>
    <w:rsid w:val="00C73AD1"/>
    <w:rsid w:val="00C751E2"/>
    <w:rsid w:val="00C7525F"/>
    <w:rsid w:val="00C75F23"/>
    <w:rsid w:val="00C7644B"/>
    <w:rsid w:val="00C77225"/>
    <w:rsid w:val="00C776CE"/>
    <w:rsid w:val="00C77A18"/>
    <w:rsid w:val="00C77E6F"/>
    <w:rsid w:val="00C77ED6"/>
    <w:rsid w:val="00C803B6"/>
    <w:rsid w:val="00C80E96"/>
    <w:rsid w:val="00C816DF"/>
    <w:rsid w:val="00C81D70"/>
    <w:rsid w:val="00C820FD"/>
    <w:rsid w:val="00C82D83"/>
    <w:rsid w:val="00C8310E"/>
    <w:rsid w:val="00C84A18"/>
    <w:rsid w:val="00C850BD"/>
    <w:rsid w:val="00C850D0"/>
    <w:rsid w:val="00C8523B"/>
    <w:rsid w:val="00C853AB"/>
    <w:rsid w:val="00C85AA1"/>
    <w:rsid w:val="00C85ACD"/>
    <w:rsid w:val="00C85C28"/>
    <w:rsid w:val="00C85C77"/>
    <w:rsid w:val="00C86824"/>
    <w:rsid w:val="00C8745B"/>
    <w:rsid w:val="00C876A1"/>
    <w:rsid w:val="00C87B64"/>
    <w:rsid w:val="00C87E1F"/>
    <w:rsid w:val="00C90102"/>
    <w:rsid w:val="00C904D0"/>
    <w:rsid w:val="00C90DFA"/>
    <w:rsid w:val="00C91B35"/>
    <w:rsid w:val="00C91FDA"/>
    <w:rsid w:val="00C92769"/>
    <w:rsid w:val="00C928D8"/>
    <w:rsid w:val="00C9318D"/>
    <w:rsid w:val="00C9382A"/>
    <w:rsid w:val="00C93B09"/>
    <w:rsid w:val="00C95909"/>
    <w:rsid w:val="00C960FB"/>
    <w:rsid w:val="00C965C4"/>
    <w:rsid w:val="00C96857"/>
    <w:rsid w:val="00C97E18"/>
    <w:rsid w:val="00CA00F6"/>
    <w:rsid w:val="00CA0256"/>
    <w:rsid w:val="00CA02AD"/>
    <w:rsid w:val="00CA054F"/>
    <w:rsid w:val="00CA0B59"/>
    <w:rsid w:val="00CA1182"/>
    <w:rsid w:val="00CA1ACA"/>
    <w:rsid w:val="00CA1FA8"/>
    <w:rsid w:val="00CA2885"/>
    <w:rsid w:val="00CA2D4C"/>
    <w:rsid w:val="00CA2DBB"/>
    <w:rsid w:val="00CA3059"/>
    <w:rsid w:val="00CA3516"/>
    <w:rsid w:val="00CA38F1"/>
    <w:rsid w:val="00CA3F39"/>
    <w:rsid w:val="00CA4332"/>
    <w:rsid w:val="00CA45B6"/>
    <w:rsid w:val="00CA4AF5"/>
    <w:rsid w:val="00CA4C6A"/>
    <w:rsid w:val="00CA4FF5"/>
    <w:rsid w:val="00CA5145"/>
    <w:rsid w:val="00CA574A"/>
    <w:rsid w:val="00CA585D"/>
    <w:rsid w:val="00CA6225"/>
    <w:rsid w:val="00CA6A8B"/>
    <w:rsid w:val="00CA6D94"/>
    <w:rsid w:val="00CA7429"/>
    <w:rsid w:val="00CA74FB"/>
    <w:rsid w:val="00CB0603"/>
    <w:rsid w:val="00CB08F6"/>
    <w:rsid w:val="00CB0C6F"/>
    <w:rsid w:val="00CB0EBB"/>
    <w:rsid w:val="00CB1E89"/>
    <w:rsid w:val="00CB1FF7"/>
    <w:rsid w:val="00CB262F"/>
    <w:rsid w:val="00CB2B6C"/>
    <w:rsid w:val="00CB343B"/>
    <w:rsid w:val="00CB3498"/>
    <w:rsid w:val="00CB36B9"/>
    <w:rsid w:val="00CB36F5"/>
    <w:rsid w:val="00CB38B4"/>
    <w:rsid w:val="00CB38E1"/>
    <w:rsid w:val="00CB38F0"/>
    <w:rsid w:val="00CB4417"/>
    <w:rsid w:val="00CB4524"/>
    <w:rsid w:val="00CB4A6E"/>
    <w:rsid w:val="00CB4BBB"/>
    <w:rsid w:val="00CB5FF3"/>
    <w:rsid w:val="00CB6BE2"/>
    <w:rsid w:val="00CB71F9"/>
    <w:rsid w:val="00CC00CF"/>
    <w:rsid w:val="00CC015C"/>
    <w:rsid w:val="00CC1331"/>
    <w:rsid w:val="00CC1555"/>
    <w:rsid w:val="00CC19DA"/>
    <w:rsid w:val="00CC23F0"/>
    <w:rsid w:val="00CC2635"/>
    <w:rsid w:val="00CC2A04"/>
    <w:rsid w:val="00CC2CA1"/>
    <w:rsid w:val="00CC2D86"/>
    <w:rsid w:val="00CC2D9C"/>
    <w:rsid w:val="00CC2F73"/>
    <w:rsid w:val="00CC30E9"/>
    <w:rsid w:val="00CC31F4"/>
    <w:rsid w:val="00CC3713"/>
    <w:rsid w:val="00CC385F"/>
    <w:rsid w:val="00CC41A5"/>
    <w:rsid w:val="00CC41BB"/>
    <w:rsid w:val="00CC440A"/>
    <w:rsid w:val="00CC4D3D"/>
    <w:rsid w:val="00CC531F"/>
    <w:rsid w:val="00CC55F0"/>
    <w:rsid w:val="00CC62DF"/>
    <w:rsid w:val="00CC678D"/>
    <w:rsid w:val="00CC67C8"/>
    <w:rsid w:val="00CC682C"/>
    <w:rsid w:val="00CC6F89"/>
    <w:rsid w:val="00CC7300"/>
    <w:rsid w:val="00CC784F"/>
    <w:rsid w:val="00CC785E"/>
    <w:rsid w:val="00CC7A26"/>
    <w:rsid w:val="00CC7A80"/>
    <w:rsid w:val="00CC7E1A"/>
    <w:rsid w:val="00CD001D"/>
    <w:rsid w:val="00CD09D0"/>
    <w:rsid w:val="00CD09F8"/>
    <w:rsid w:val="00CD13B0"/>
    <w:rsid w:val="00CD25E2"/>
    <w:rsid w:val="00CD2AC0"/>
    <w:rsid w:val="00CD32A3"/>
    <w:rsid w:val="00CD38D8"/>
    <w:rsid w:val="00CD3EF1"/>
    <w:rsid w:val="00CD5891"/>
    <w:rsid w:val="00CD598C"/>
    <w:rsid w:val="00CD5CF1"/>
    <w:rsid w:val="00CD6316"/>
    <w:rsid w:val="00CD6325"/>
    <w:rsid w:val="00CD6336"/>
    <w:rsid w:val="00CD67CE"/>
    <w:rsid w:val="00CD67E1"/>
    <w:rsid w:val="00CD704E"/>
    <w:rsid w:val="00CD717B"/>
    <w:rsid w:val="00CD7898"/>
    <w:rsid w:val="00CD7914"/>
    <w:rsid w:val="00CD7BAC"/>
    <w:rsid w:val="00CD7CA3"/>
    <w:rsid w:val="00CE0223"/>
    <w:rsid w:val="00CE03A0"/>
    <w:rsid w:val="00CE0DD2"/>
    <w:rsid w:val="00CE0F50"/>
    <w:rsid w:val="00CE14D2"/>
    <w:rsid w:val="00CE15BD"/>
    <w:rsid w:val="00CE2013"/>
    <w:rsid w:val="00CE22EE"/>
    <w:rsid w:val="00CE24F3"/>
    <w:rsid w:val="00CE285C"/>
    <w:rsid w:val="00CE2C51"/>
    <w:rsid w:val="00CE3358"/>
    <w:rsid w:val="00CE35FE"/>
    <w:rsid w:val="00CE3698"/>
    <w:rsid w:val="00CE36F1"/>
    <w:rsid w:val="00CE38F6"/>
    <w:rsid w:val="00CE4426"/>
    <w:rsid w:val="00CE4F2B"/>
    <w:rsid w:val="00CE52B9"/>
    <w:rsid w:val="00CE5447"/>
    <w:rsid w:val="00CE5FDD"/>
    <w:rsid w:val="00CE6012"/>
    <w:rsid w:val="00CE6176"/>
    <w:rsid w:val="00CE63EC"/>
    <w:rsid w:val="00CE6504"/>
    <w:rsid w:val="00CE7361"/>
    <w:rsid w:val="00CE73D9"/>
    <w:rsid w:val="00CE7405"/>
    <w:rsid w:val="00CE752A"/>
    <w:rsid w:val="00CE7B74"/>
    <w:rsid w:val="00CF0908"/>
    <w:rsid w:val="00CF0C9A"/>
    <w:rsid w:val="00CF0FEE"/>
    <w:rsid w:val="00CF17C2"/>
    <w:rsid w:val="00CF1BA3"/>
    <w:rsid w:val="00CF26E7"/>
    <w:rsid w:val="00CF2733"/>
    <w:rsid w:val="00CF2D68"/>
    <w:rsid w:val="00CF2F84"/>
    <w:rsid w:val="00CF358E"/>
    <w:rsid w:val="00CF36D7"/>
    <w:rsid w:val="00CF3D77"/>
    <w:rsid w:val="00CF4379"/>
    <w:rsid w:val="00CF452A"/>
    <w:rsid w:val="00CF4970"/>
    <w:rsid w:val="00CF5257"/>
    <w:rsid w:val="00CF52C2"/>
    <w:rsid w:val="00CF6190"/>
    <w:rsid w:val="00CF6322"/>
    <w:rsid w:val="00CF6369"/>
    <w:rsid w:val="00CF6766"/>
    <w:rsid w:val="00CF6C2C"/>
    <w:rsid w:val="00CF6F17"/>
    <w:rsid w:val="00D002AF"/>
    <w:rsid w:val="00D017BC"/>
    <w:rsid w:val="00D01C7E"/>
    <w:rsid w:val="00D01E36"/>
    <w:rsid w:val="00D02599"/>
    <w:rsid w:val="00D02A5A"/>
    <w:rsid w:val="00D02DC4"/>
    <w:rsid w:val="00D02F7B"/>
    <w:rsid w:val="00D036A5"/>
    <w:rsid w:val="00D05588"/>
    <w:rsid w:val="00D05830"/>
    <w:rsid w:val="00D06096"/>
    <w:rsid w:val="00D06A73"/>
    <w:rsid w:val="00D06AEB"/>
    <w:rsid w:val="00D07549"/>
    <w:rsid w:val="00D07967"/>
    <w:rsid w:val="00D07CA8"/>
    <w:rsid w:val="00D1192C"/>
    <w:rsid w:val="00D119C0"/>
    <w:rsid w:val="00D11F57"/>
    <w:rsid w:val="00D11F66"/>
    <w:rsid w:val="00D12DD7"/>
    <w:rsid w:val="00D12EEB"/>
    <w:rsid w:val="00D13284"/>
    <w:rsid w:val="00D13C23"/>
    <w:rsid w:val="00D13C7E"/>
    <w:rsid w:val="00D13C98"/>
    <w:rsid w:val="00D1420F"/>
    <w:rsid w:val="00D1437A"/>
    <w:rsid w:val="00D14B0B"/>
    <w:rsid w:val="00D14D01"/>
    <w:rsid w:val="00D14F2E"/>
    <w:rsid w:val="00D1531B"/>
    <w:rsid w:val="00D157BE"/>
    <w:rsid w:val="00D15C54"/>
    <w:rsid w:val="00D15FA8"/>
    <w:rsid w:val="00D16343"/>
    <w:rsid w:val="00D16402"/>
    <w:rsid w:val="00D16673"/>
    <w:rsid w:val="00D166CC"/>
    <w:rsid w:val="00D171F2"/>
    <w:rsid w:val="00D1772E"/>
    <w:rsid w:val="00D178D6"/>
    <w:rsid w:val="00D17A9C"/>
    <w:rsid w:val="00D20310"/>
    <w:rsid w:val="00D2032B"/>
    <w:rsid w:val="00D204DB"/>
    <w:rsid w:val="00D205AE"/>
    <w:rsid w:val="00D208EF"/>
    <w:rsid w:val="00D20A54"/>
    <w:rsid w:val="00D20B9E"/>
    <w:rsid w:val="00D20DAB"/>
    <w:rsid w:val="00D21353"/>
    <w:rsid w:val="00D215E7"/>
    <w:rsid w:val="00D21C26"/>
    <w:rsid w:val="00D22045"/>
    <w:rsid w:val="00D22B7A"/>
    <w:rsid w:val="00D23236"/>
    <w:rsid w:val="00D23639"/>
    <w:rsid w:val="00D23B1A"/>
    <w:rsid w:val="00D23C2B"/>
    <w:rsid w:val="00D249D3"/>
    <w:rsid w:val="00D24AD8"/>
    <w:rsid w:val="00D24C52"/>
    <w:rsid w:val="00D24F2F"/>
    <w:rsid w:val="00D25975"/>
    <w:rsid w:val="00D25E12"/>
    <w:rsid w:val="00D27201"/>
    <w:rsid w:val="00D27445"/>
    <w:rsid w:val="00D27D7D"/>
    <w:rsid w:val="00D27DC3"/>
    <w:rsid w:val="00D27E65"/>
    <w:rsid w:val="00D3030E"/>
    <w:rsid w:val="00D30541"/>
    <w:rsid w:val="00D3080D"/>
    <w:rsid w:val="00D30A8C"/>
    <w:rsid w:val="00D30B03"/>
    <w:rsid w:val="00D30DE7"/>
    <w:rsid w:val="00D3139E"/>
    <w:rsid w:val="00D31885"/>
    <w:rsid w:val="00D32CF2"/>
    <w:rsid w:val="00D33004"/>
    <w:rsid w:val="00D3344C"/>
    <w:rsid w:val="00D3367D"/>
    <w:rsid w:val="00D3376D"/>
    <w:rsid w:val="00D34008"/>
    <w:rsid w:val="00D34720"/>
    <w:rsid w:val="00D34C3E"/>
    <w:rsid w:val="00D34D2D"/>
    <w:rsid w:val="00D34D49"/>
    <w:rsid w:val="00D34EB5"/>
    <w:rsid w:val="00D35E90"/>
    <w:rsid w:val="00D35FA3"/>
    <w:rsid w:val="00D36277"/>
    <w:rsid w:val="00D3633D"/>
    <w:rsid w:val="00D36B61"/>
    <w:rsid w:val="00D36CD3"/>
    <w:rsid w:val="00D3726B"/>
    <w:rsid w:val="00D3783C"/>
    <w:rsid w:val="00D37C17"/>
    <w:rsid w:val="00D403AF"/>
    <w:rsid w:val="00D40B45"/>
    <w:rsid w:val="00D40B4D"/>
    <w:rsid w:val="00D413E0"/>
    <w:rsid w:val="00D4185B"/>
    <w:rsid w:val="00D418AE"/>
    <w:rsid w:val="00D41AD8"/>
    <w:rsid w:val="00D41C14"/>
    <w:rsid w:val="00D41D53"/>
    <w:rsid w:val="00D420B5"/>
    <w:rsid w:val="00D42453"/>
    <w:rsid w:val="00D42FDC"/>
    <w:rsid w:val="00D4343A"/>
    <w:rsid w:val="00D4354F"/>
    <w:rsid w:val="00D4356B"/>
    <w:rsid w:val="00D43F51"/>
    <w:rsid w:val="00D43F81"/>
    <w:rsid w:val="00D43F8C"/>
    <w:rsid w:val="00D44798"/>
    <w:rsid w:val="00D4496E"/>
    <w:rsid w:val="00D44F0B"/>
    <w:rsid w:val="00D45429"/>
    <w:rsid w:val="00D45713"/>
    <w:rsid w:val="00D45FFA"/>
    <w:rsid w:val="00D4613A"/>
    <w:rsid w:val="00D46186"/>
    <w:rsid w:val="00D4643E"/>
    <w:rsid w:val="00D467C2"/>
    <w:rsid w:val="00D46D7A"/>
    <w:rsid w:val="00D46D7D"/>
    <w:rsid w:val="00D477A7"/>
    <w:rsid w:val="00D47AE8"/>
    <w:rsid w:val="00D47C92"/>
    <w:rsid w:val="00D47F2F"/>
    <w:rsid w:val="00D50033"/>
    <w:rsid w:val="00D50283"/>
    <w:rsid w:val="00D50360"/>
    <w:rsid w:val="00D50451"/>
    <w:rsid w:val="00D509C9"/>
    <w:rsid w:val="00D51116"/>
    <w:rsid w:val="00D514B2"/>
    <w:rsid w:val="00D51D94"/>
    <w:rsid w:val="00D524B7"/>
    <w:rsid w:val="00D5292F"/>
    <w:rsid w:val="00D52FDA"/>
    <w:rsid w:val="00D5315E"/>
    <w:rsid w:val="00D5330C"/>
    <w:rsid w:val="00D5379B"/>
    <w:rsid w:val="00D537D5"/>
    <w:rsid w:val="00D53CAC"/>
    <w:rsid w:val="00D54497"/>
    <w:rsid w:val="00D55686"/>
    <w:rsid w:val="00D560B3"/>
    <w:rsid w:val="00D560FC"/>
    <w:rsid w:val="00D56281"/>
    <w:rsid w:val="00D56781"/>
    <w:rsid w:val="00D568A1"/>
    <w:rsid w:val="00D57467"/>
    <w:rsid w:val="00D5781C"/>
    <w:rsid w:val="00D60EC8"/>
    <w:rsid w:val="00D610D7"/>
    <w:rsid w:val="00D6225E"/>
    <w:rsid w:val="00D62436"/>
    <w:rsid w:val="00D627AE"/>
    <w:rsid w:val="00D62CD5"/>
    <w:rsid w:val="00D632B3"/>
    <w:rsid w:val="00D643FB"/>
    <w:rsid w:val="00D6458D"/>
    <w:rsid w:val="00D65371"/>
    <w:rsid w:val="00D65561"/>
    <w:rsid w:val="00D656A8"/>
    <w:rsid w:val="00D65F6F"/>
    <w:rsid w:val="00D6606A"/>
    <w:rsid w:val="00D665B9"/>
    <w:rsid w:val="00D66A1E"/>
    <w:rsid w:val="00D66EF8"/>
    <w:rsid w:val="00D6778A"/>
    <w:rsid w:val="00D70419"/>
    <w:rsid w:val="00D7053A"/>
    <w:rsid w:val="00D708F8"/>
    <w:rsid w:val="00D710AE"/>
    <w:rsid w:val="00D7112A"/>
    <w:rsid w:val="00D711EA"/>
    <w:rsid w:val="00D71C13"/>
    <w:rsid w:val="00D72313"/>
    <w:rsid w:val="00D72D25"/>
    <w:rsid w:val="00D73272"/>
    <w:rsid w:val="00D73715"/>
    <w:rsid w:val="00D738A5"/>
    <w:rsid w:val="00D739AC"/>
    <w:rsid w:val="00D73E92"/>
    <w:rsid w:val="00D74534"/>
    <w:rsid w:val="00D745D8"/>
    <w:rsid w:val="00D74699"/>
    <w:rsid w:val="00D74A85"/>
    <w:rsid w:val="00D755D2"/>
    <w:rsid w:val="00D75F94"/>
    <w:rsid w:val="00D7602B"/>
    <w:rsid w:val="00D76482"/>
    <w:rsid w:val="00D7688D"/>
    <w:rsid w:val="00D76B34"/>
    <w:rsid w:val="00D770B9"/>
    <w:rsid w:val="00D771FB"/>
    <w:rsid w:val="00D772E0"/>
    <w:rsid w:val="00D8057A"/>
    <w:rsid w:val="00D808F7"/>
    <w:rsid w:val="00D80DA6"/>
    <w:rsid w:val="00D80DF0"/>
    <w:rsid w:val="00D81399"/>
    <w:rsid w:val="00D81D0C"/>
    <w:rsid w:val="00D81EB3"/>
    <w:rsid w:val="00D827D1"/>
    <w:rsid w:val="00D829E1"/>
    <w:rsid w:val="00D82C26"/>
    <w:rsid w:val="00D831FD"/>
    <w:rsid w:val="00D836F1"/>
    <w:rsid w:val="00D83DCB"/>
    <w:rsid w:val="00D83FF0"/>
    <w:rsid w:val="00D84828"/>
    <w:rsid w:val="00D8493B"/>
    <w:rsid w:val="00D84F43"/>
    <w:rsid w:val="00D8519A"/>
    <w:rsid w:val="00D852AC"/>
    <w:rsid w:val="00D85494"/>
    <w:rsid w:val="00D85AE9"/>
    <w:rsid w:val="00D85CD0"/>
    <w:rsid w:val="00D86D7D"/>
    <w:rsid w:val="00D86FA9"/>
    <w:rsid w:val="00D86FBD"/>
    <w:rsid w:val="00D8704C"/>
    <w:rsid w:val="00D87436"/>
    <w:rsid w:val="00D877B0"/>
    <w:rsid w:val="00D87A1F"/>
    <w:rsid w:val="00D9054F"/>
    <w:rsid w:val="00D90DFD"/>
    <w:rsid w:val="00D90ED6"/>
    <w:rsid w:val="00D9263D"/>
    <w:rsid w:val="00D927CB"/>
    <w:rsid w:val="00D929CB"/>
    <w:rsid w:val="00D92F02"/>
    <w:rsid w:val="00D930A1"/>
    <w:rsid w:val="00D937F8"/>
    <w:rsid w:val="00D93F97"/>
    <w:rsid w:val="00D95124"/>
    <w:rsid w:val="00D958BB"/>
    <w:rsid w:val="00D96E7F"/>
    <w:rsid w:val="00D96E98"/>
    <w:rsid w:val="00D96FD1"/>
    <w:rsid w:val="00D97311"/>
    <w:rsid w:val="00DA028B"/>
    <w:rsid w:val="00DA05FB"/>
    <w:rsid w:val="00DA0987"/>
    <w:rsid w:val="00DA0CA2"/>
    <w:rsid w:val="00DA0FEB"/>
    <w:rsid w:val="00DA1209"/>
    <w:rsid w:val="00DA1956"/>
    <w:rsid w:val="00DA1A67"/>
    <w:rsid w:val="00DA1A73"/>
    <w:rsid w:val="00DA21F1"/>
    <w:rsid w:val="00DA23A7"/>
    <w:rsid w:val="00DA250C"/>
    <w:rsid w:val="00DA3599"/>
    <w:rsid w:val="00DA376A"/>
    <w:rsid w:val="00DA3F5E"/>
    <w:rsid w:val="00DA4186"/>
    <w:rsid w:val="00DA43CB"/>
    <w:rsid w:val="00DA516D"/>
    <w:rsid w:val="00DA60C3"/>
    <w:rsid w:val="00DA6264"/>
    <w:rsid w:val="00DA62BD"/>
    <w:rsid w:val="00DA71C0"/>
    <w:rsid w:val="00DB029D"/>
    <w:rsid w:val="00DB06F1"/>
    <w:rsid w:val="00DB0CB6"/>
    <w:rsid w:val="00DB138F"/>
    <w:rsid w:val="00DB18D6"/>
    <w:rsid w:val="00DB1F10"/>
    <w:rsid w:val="00DB2703"/>
    <w:rsid w:val="00DB2A3E"/>
    <w:rsid w:val="00DB2A46"/>
    <w:rsid w:val="00DB2A4F"/>
    <w:rsid w:val="00DB34D3"/>
    <w:rsid w:val="00DB47EB"/>
    <w:rsid w:val="00DB4AAB"/>
    <w:rsid w:val="00DB5141"/>
    <w:rsid w:val="00DB5459"/>
    <w:rsid w:val="00DB5947"/>
    <w:rsid w:val="00DB5A5E"/>
    <w:rsid w:val="00DB71C0"/>
    <w:rsid w:val="00DB77D7"/>
    <w:rsid w:val="00DB7A4C"/>
    <w:rsid w:val="00DC19B2"/>
    <w:rsid w:val="00DC1EC8"/>
    <w:rsid w:val="00DC2A30"/>
    <w:rsid w:val="00DC2AE7"/>
    <w:rsid w:val="00DC2B75"/>
    <w:rsid w:val="00DC368A"/>
    <w:rsid w:val="00DC3929"/>
    <w:rsid w:val="00DC3A9C"/>
    <w:rsid w:val="00DC4066"/>
    <w:rsid w:val="00DC4130"/>
    <w:rsid w:val="00DC4C20"/>
    <w:rsid w:val="00DC4FE9"/>
    <w:rsid w:val="00DC5250"/>
    <w:rsid w:val="00DC52FB"/>
    <w:rsid w:val="00DC54FD"/>
    <w:rsid w:val="00DC66D3"/>
    <w:rsid w:val="00DC686E"/>
    <w:rsid w:val="00DC6E65"/>
    <w:rsid w:val="00DC7151"/>
    <w:rsid w:val="00DC723B"/>
    <w:rsid w:val="00DC7483"/>
    <w:rsid w:val="00DC7E59"/>
    <w:rsid w:val="00DD0494"/>
    <w:rsid w:val="00DD04C1"/>
    <w:rsid w:val="00DD08ED"/>
    <w:rsid w:val="00DD0E06"/>
    <w:rsid w:val="00DD1979"/>
    <w:rsid w:val="00DD2236"/>
    <w:rsid w:val="00DD2CA6"/>
    <w:rsid w:val="00DD2E14"/>
    <w:rsid w:val="00DD3442"/>
    <w:rsid w:val="00DD3473"/>
    <w:rsid w:val="00DD36BA"/>
    <w:rsid w:val="00DD38B5"/>
    <w:rsid w:val="00DD3E70"/>
    <w:rsid w:val="00DD3ED0"/>
    <w:rsid w:val="00DD442E"/>
    <w:rsid w:val="00DD4B9D"/>
    <w:rsid w:val="00DD560C"/>
    <w:rsid w:val="00DD5BD6"/>
    <w:rsid w:val="00DD6078"/>
    <w:rsid w:val="00DD6109"/>
    <w:rsid w:val="00DD677B"/>
    <w:rsid w:val="00DD67D9"/>
    <w:rsid w:val="00DD6897"/>
    <w:rsid w:val="00DD734E"/>
    <w:rsid w:val="00DD736E"/>
    <w:rsid w:val="00DD7C35"/>
    <w:rsid w:val="00DD7CC0"/>
    <w:rsid w:val="00DE010E"/>
    <w:rsid w:val="00DE108B"/>
    <w:rsid w:val="00DE1813"/>
    <w:rsid w:val="00DE24B9"/>
    <w:rsid w:val="00DE24CD"/>
    <w:rsid w:val="00DE2741"/>
    <w:rsid w:val="00DE2E5D"/>
    <w:rsid w:val="00DE3A74"/>
    <w:rsid w:val="00DE3E7C"/>
    <w:rsid w:val="00DE4065"/>
    <w:rsid w:val="00DE415B"/>
    <w:rsid w:val="00DE44C8"/>
    <w:rsid w:val="00DE4BB7"/>
    <w:rsid w:val="00DE4F3B"/>
    <w:rsid w:val="00DE520E"/>
    <w:rsid w:val="00DE589D"/>
    <w:rsid w:val="00DE5CC5"/>
    <w:rsid w:val="00DE5D11"/>
    <w:rsid w:val="00DE63B9"/>
    <w:rsid w:val="00DE7436"/>
    <w:rsid w:val="00DE7A31"/>
    <w:rsid w:val="00DF00D7"/>
    <w:rsid w:val="00DF00E4"/>
    <w:rsid w:val="00DF0727"/>
    <w:rsid w:val="00DF0F03"/>
    <w:rsid w:val="00DF1691"/>
    <w:rsid w:val="00DF16EE"/>
    <w:rsid w:val="00DF179B"/>
    <w:rsid w:val="00DF17F4"/>
    <w:rsid w:val="00DF21DD"/>
    <w:rsid w:val="00DF2CCA"/>
    <w:rsid w:val="00DF302F"/>
    <w:rsid w:val="00DF3998"/>
    <w:rsid w:val="00DF3EAC"/>
    <w:rsid w:val="00DF4CE7"/>
    <w:rsid w:val="00DF5AE4"/>
    <w:rsid w:val="00DF5C62"/>
    <w:rsid w:val="00DF6258"/>
    <w:rsid w:val="00DF6455"/>
    <w:rsid w:val="00DF6B94"/>
    <w:rsid w:val="00DF74D0"/>
    <w:rsid w:val="00DF7F8E"/>
    <w:rsid w:val="00DF7FB0"/>
    <w:rsid w:val="00E00100"/>
    <w:rsid w:val="00E00C5A"/>
    <w:rsid w:val="00E014AE"/>
    <w:rsid w:val="00E0175F"/>
    <w:rsid w:val="00E01781"/>
    <w:rsid w:val="00E02215"/>
    <w:rsid w:val="00E02665"/>
    <w:rsid w:val="00E02EBB"/>
    <w:rsid w:val="00E0352D"/>
    <w:rsid w:val="00E03DDC"/>
    <w:rsid w:val="00E0468B"/>
    <w:rsid w:val="00E048AD"/>
    <w:rsid w:val="00E04A3C"/>
    <w:rsid w:val="00E05153"/>
    <w:rsid w:val="00E05758"/>
    <w:rsid w:val="00E05846"/>
    <w:rsid w:val="00E0630C"/>
    <w:rsid w:val="00E06828"/>
    <w:rsid w:val="00E0703A"/>
    <w:rsid w:val="00E07790"/>
    <w:rsid w:val="00E07C5F"/>
    <w:rsid w:val="00E07E5B"/>
    <w:rsid w:val="00E1046C"/>
    <w:rsid w:val="00E10609"/>
    <w:rsid w:val="00E108E9"/>
    <w:rsid w:val="00E110C2"/>
    <w:rsid w:val="00E1119F"/>
    <w:rsid w:val="00E11409"/>
    <w:rsid w:val="00E11492"/>
    <w:rsid w:val="00E11E24"/>
    <w:rsid w:val="00E124CF"/>
    <w:rsid w:val="00E12EB3"/>
    <w:rsid w:val="00E12F35"/>
    <w:rsid w:val="00E131E1"/>
    <w:rsid w:val="00E13231"/>
    <w:rsid w:val="00E13620"/>
    <w:rsid w:val="00E1368B"/>
    <w:rsid w:val="00E142AF"/>
    <w:rsid w:val="00E1560A"/>
    <w:rsid w:val="00E15622"/>
    <w:rsid w:val="00E157F7"/>
    <w:rsid w:val="00E161A4"/>
    <w:rsid w:val="00E16200"/>
    <w:rsid w:val="00E162D5"/>
    <w:rsid w:val="00E17DA6"/>
    <w:rsid w:val="00E20125"/>
    <w:rsid w:val="00E2052A"/>
    <w:rsid w:val="00E208DA"/>
    <w:rsid w:val="00E209C6"/>
    <w:rsid w:val="00E2100B"/>
    <w:rsid w:val="00E21094"/>
    <w:rsid w:val="00E211AB"/>
    <w:rsid w:val="00E21367"/>
    <w:rsid w:val="00E214BC"/>
    <w:rsid w:val="00E21582"/>
    <w:rsid w:val="00E21B89"/>
    <w:rsid w:val="00E21BED"/>
    <w:rsid w:val="00E220F5"/>
    <w:rsid w:val="00E2227C"/>
    <w:rsid w:val="00E222C4"/>
    <w:rsid w:val="00E22701"/>
    <w:rsid w:val="00E22A32"/>
    <w:rsid w:val="00E22B98"/>
    <w:rsid w:val="00E22D3C"/>
    <w:rsid w:val="00E239EE"/>
    <w:rsid w:val="00E23DB8"/>
    <w:rsid w:val="00E23F8F"/>
    <w:rsid w:val="00E24C08"/>
    <w:rsid w:val="00E259CC"/>
    <w:rsid w:val="00E25E85"/>
    <w:rsid w:val="00E26090"/>
    <w:rsid w:val="00E260AD"/>
    <w:rsid w:val="00E26F9B"/>
    <w:rsid w:val="00E273A6"/>
    <w:rsid w:val="00E27BE7"/>
    <w:rsid w:val="00E27DBD"/>
    <w:rsid w:val="00E3042D"/>
    <w:rsid w:val="00E30AA3"/>
    <w:rsid w:val="00E30F01"/>
    <w:rsid w:val="00E30F40"/>
    <w:rsid w:val="00E315C4"/>
    <w:rsid w:val="00E3170C"/>
    <w:rsid w:val="00E31830"/>
    <w:rsid w:val="00E31903"/>
    <w:rsid w:val="00E31C2C"/>
    <w:rsid w:val="00E32191"/>
    <w:rsid w:val="00E32403"/>
    <w:rsid w:val="00E32635"/>
    <w:rsid w:val="00E32A5A"/>
    <w:rsid w:val="00E32C2D"/>
    <w:rsid w:val="00E32D1E"/>
    <w:rsid w:val="00E32D59"/>
    <w:rsid w:val="00E331A5"/>
    <w:rsid w:val="00E33835"/>
    <w:rsid w:val="00E33983"/>
    <w:rsid w:val="00E341D8"/>
    <w:rsid w:val="00E35741"/>
    <w:rsid w:val="00E35F51"/>
    <w:rsid w:val="00E36310"/>
    <w:rsid w:val="00E3654F"/>
    <w:rsid w:val="00E36F9E"/>
    <w:rsid w:val="00E37258"/>
    <w:rsid w:val="00E3741B"/>
    <w:rsid w:val="00E376B3"/>
    <w:rsid w:val="00E37C5B"/>
    <w:rsid w:val="00E40008"/>
    <w:rsid w:val="00E4005E"/>
    <w:rsid w:val="00E4014D"/>
    <w:rsid w:val="00E40505"/>
    <w:rsid w:val="00E406A4"/>
    <w:rsid w:val="00E4128E"/>
    <w:rsid w:val="00E412D3"/>
    <w:rsid w:val="00E4154C"/>
    <w:rsid w:val="00E41D85"/>
    <w:rsid w:val="00E41F9C"/>
    <w:rsid w:val="00E42000"/>
    <w:rsid w:val="00E42401"/>
    <w:rsid w:val="00E424BC"/>
    <w:rsid w:val="00E42856"/>
    <w:rsid w:val="00E42DC7"/>
    <w:rsid w:val="00E42F18"/>
    <w:rsid w:val="00E43398"/>
    <w:rsid w:val="00E43B47"/>
    <w:rsid w:val="00E443BE"/>
    <w:rsid w:val="00E44AC3"/>
    <w:rsid w:val="00E44FC4"/>
    <w:rsid w:val="00E45CA1"/>
    <w:rsid w:val="00E46023"/>
    <w:rsid w:val="00E4660A"/>
    <w:rsid w:val="00E46DC3"/>
    <w:rsid w:val="00E5085B"/>
    <w:rsid w:val="00E50AE2"/>
    <w:rsid w:val="00E52F7B"/>
    <w:rsid w:val="00E538B8"/>
    <w:rsid w:val="00E53C4B"/>
    <w:rsid w:val="00E53E32"/>
    <w:rsid w:val="00E548E6"/>
    <w:rsid w:val="00E54975"/>
    <w:rsid w:val="00E549D5"/>
    <w:rsid w:val="00E54B1E"/>
    <w:rsid w:val="00E55719"/>
    <w:rsid w:val="00E5598A"/>
    <w:rsid w:val="00E55D42"/>
    <w:rsid w:val="00E55FBF"/>
    <w:rsid w:val="00E560C7"/>
    <w:rsid w:val="00E56286"/>
    <w:rsid w:val="00E56817"/>
    <w:rsid w:val="00E56F32"/>
    <w:rsid w:val="00E57041"/>
    <w:rsid w:val="00E573B4"/>
    <w:rsid w:val="00E579B8"/>
    <w:rsid w:val="00E57C7C"/>
    <w:rsid w:val="00E57DE6"/>
    <w:rsid w:val="00E60129"/>
    <w:rsid w:val="00E60F76"/>
    <w:rsid w:val="00E60F92"/>
    <w:rsid w:val="00E6167D"/>
    <w:rsid w:val="00E617B4"/>
    <w:rsid w:val="00E61A94"/>
    <w:rsid w:val="00E62353"/>
    <w:rsid w:val="00E62EDD"/>
    <w:rsid w:val="00E63241"/>
    <w:rsid w:val="00E632BA"/>
    <w:rsid w:val="00E6343A"/>
    <w:rsid w:val="00E637F3"/>
    <w:rsid w:val="00E6397C"/>
    <w:rsid w:val="00E639E4"/>
    <w:rsid w:val="00E63C1A"/>
    <w:rsid w:val="00E640A2"/>
    <w:rsid w:val="00E64733"/>
    <w:rsid w:val="00E64B61"/>
    <w:rsid w:val="00E65453"/>
    <w:rsid w:val="00E65E98"/>
    <w:rsid w:val="00E663FA"/>
    <w:rsid w:val="00E669F6"/>
    <w:rsid w:val="00E66F3B"/>
    <w:rsid w:val="00E67063"/>
    <w:rsid w:val="00E67158"/>
    <w:rsid w:val="00E67FA5"/>
    <w:rsid w:val="00E70544"/>
    <w:rsid w:val="00E70CC2"/>
    <w:rsid w:val="00E70EA3"/>
    <w:rsid w:val="00E7120D"/>
    <w:rsid w:val="00E71FBD"/>
    <w:rsid w:val="00E72057"/>
    <w:rsid w:val="00E7258A"/>
    <w:rsid w:val="00E7295F"/>
    <w:rsid w:val="00E72CC2"/>
    <w:rsid w:val="00E732D7"/>
    <w:rsid w:val="00E7348A"/>
    <w:rsid w:val="00E73ADA"/>
    <w:rsid w:val="00E74020"/>
    <w:rsid w:val="00E7458C"/>
    <w:rsid w:val="00E7475E"/>
    <w:rsid w:val="00E74F21"/>
    <w:rsid w:val="00E75946"/>
    <w:rsid w:val="00E759CE"/>
    <w:rsid w:val="00E77D75"/>
    <w:rsid w:val="00E8019E"/>
    <w:rsid w:val="00E80C1E"/>
    <w:rsid w:val="00E81730"/>
    <w:rsid w:val="00E81989"/>
    <w:rsid w:val="00E82240"/>
    <w:rsid w:val="00E8266E"/>
    <w:rsid w:val="00E82F14"/>
    <w:rsid w:val="00E832CC"/>
    <w:rsid w:val="00E8344F"/>
    <w:rsid w:val="00E8383F"/>
    <w:rsid w:val="00E83CBC"/>
    <w:rsid w:val="00E841E3"/>
    <w:rsid w:val="00E8449F"/>
    <w:rsid w:val="00E85014"/>
    <w:rsid w:val="00E8540F"/>
    <w:rsid w:val="00E85C03"/>
    <w:rsid w:val="00E85D98"/>
    <w:rsid w:val="00E86974"/>
    <w:rsid w:val="00E86D2E"/>
    <w:rsid w:val="00E86F7F"/>
    <w:rsid w:val="00E87E7D"/>
    <w:rsid w:val="00E9003B"/>
    <w:rsid w:val="00E90683"/>
    <w:rsid w:val="00E90EA9"/>
    <w:rsid w:val="00E920C3"/>
    <w:rsid w:val="00E92677"/>
    <w:rsid w:val="00E92A7E"/>
    <w:rsid w:val="00E92DBC"/>
    <w:rsid w:val="00E933F1"/>
    <w:rsid w:val="00E93856"/>
    <w:rsid w:val="00E93E98"/>
    <w:rsid w:val="00E9443C"/>
    <w:rsid w:val="00E9451B"/>
    <w:rsid w:val="00E94598"/>
    <w:rsid w:val="00E94689"/>
    <w:rsid w:val="00E9492A"/>
    <w:rsid w:val="00E957CB"/>
    <w:rsid w:val="00E957E8"/>
    <w:rsid w:val="00E9676D"/>
    <w:rsid w:val="00E96991"/>
    <w:rsid w:val="00E97FA4"/>
    <w:rsid w:val="00EA0270"/>
    <w:rsid w:val="00EA039C"/>
    <w:rsid w:val="00EA03AE"/>
    <w:rsid w:val="00EA04B8"/>
    <w:rsid w:val="00EA116D"/>
    <w:rsid w:val="00EA11D8"/>
    <w:rsid w:val="00EA12AE"/>
    <w:rsid w:val="00EA135A"/>
    <w:rsid w:val="00EA1EE7"/>
    <w:rsid w:val="00EA21FC"/>
    <w:rsid w:val="00EA2396"/>
    <w:rsid w:val="00EA24FF"/>
    <w:rsid w:val="00EA2730"/>
    <w:rsid w:val="00EA27A4"/>
    <w:rsid w:val="00EA2DB2"/>
    <w:rsid w:val="00EA2F21"/>
    <w:rsid w:val="00EA39B8"/>
    <w:rsid w:val="00EA3D7B"/>
    <w:rsid w:val="00EA3E28"/>
    <w:rsid w:val="00EA3F95"/>
    <w:rsid w:val="00EA4111"/>
    <w:rsid w:val="00EA4566"/>
    <w:rsid w:val="00EA4B8A"/>
    <w:rsid w:val="00EA4FD4"/>
    <w:rsid w:val="00EA516E"/>
    <w:rsid w:val="00EA5BF9"/>
    <w:rsid w:val="00EA69DA"/>
    <w:rsid w:val="00EA6A61"/>
    <w:rsid w:val="00EA77F2"/>
    <w:rsid w:val="00EA7882"/>
    <w:rsid w:val="00EA7A69"/>
    <w:rsid w:val="00EA7E96"/>
    <w:rsid w:val="00EA7F5B"/>
    <w:rsid w:val="00EB04F6"/>
    <w:rsid w:val="00EB06AA"/>
    <w:rsid w:val="00EB1A96"/>
    <w:rsid w:val="00EB1CA4"/>
    <w:rsid w:val="00EB1F15"/>
    <w:rsid w:val="00EB1FA2"/>
    <w:rsid w:val="00EB1FEE"/>
    <w:rsid w:val="00EB2900"/>
    <w:rsid w:val="00EB3260"/>
    <w:rsid w:val="00EB3899"/>
    <w:rsid w:val="00EB39A9"/>
    <w:rsid w:val="00EB3A90"/>
    <w:rsid w:val="00EB3B19"/>
    <w:rsid w:val="00EB3F66"/>
    <w:rsid w:val="00EB5800"/>
    <w:rsid w:val="00EB5860"/>
    <w:rsid w:val="00EB5BDE"/>
    <w:rsid w:val="00EB6BF4"/>
    <w:rsid w:val="00EB6C45"/>
    <w:rsid w:val="00EB72E6"/>
    <w:rsid w:val="00EB78DE"/>
    <w:rsid w:val="00EB7BEF"/>
    <w:rsid w:val="00EC0011"/>
    <w:rsid w:val="00EC05FF"/>
    <w:rsid w:val="00EC0A7B"/>
    <w:rsid w:val="00EC20DE"/>
    <w:rsid w:val="00EC2D9E"/>
    <w:rsid w:val="00EC3422"/>
    <w:rsid w:val="00EC34BF"/>
    <w:rsid w:val="00EC34F5"/>
    <w:rsid w:val="00EC357C"/>
    <w:rsid w:val="00EC377A"/>
    <w:rsid w:val="00EC4329"/>
    <w:rsid w:val="00EC5547"/>
    <w:rsid w:val="00EC56CF"/>
    <w:rsid w:val="00EC574D"/>
    <w:rsid w:val="00EC58DE"/>
    <w:rsid w:val="00EC61F1"/>
    <w:rsid w:val="00EC68E8"/>
    <w:rsid w:val="00EC7005"/>
    <w:rsid w:val="00EC7317"/>
    <w:rsid w:val="00EC73CF"/>
    <w:rsid w:val="00EC774D"/>
    <w:rsid w:val="00EC78B6"/>
    <w:rsid w:val="00EC7A54"/>
    <w:rsid w:val="00EC7B68"/>
    <w:rsid w:val="00ED08BA"/>
    <w:rsid w:val="00ED0C76"/>
    <w:rsid w:val="00ED0FA9"/>
    <w:rsid w:val="00ED1311"/>
    <w:rsid w:val="00ED16F9"/>
    <w:rsid w:val="00ED1E40"/>
    <w:rsid w:val="00ED2059"/>
    <w:rsid w:val="00ED20FB"/>
    <w:rsid w:val="00ED2565"/>
    <w:rsid w:val="00ED42BF"/>
    <w:rsid w:val="00ED49F6"/>
    <w:rsid w:val="00ED4B25"/>
    <w:rsid w:val="00ED5438"/>
    <w:rsid w:val="00ED5646"/>
    <w:rsid w:val="00ED591B"/>
    <w:rsid w:val="00ED59C4"/>
    <w:rsid w:val="00ED6196"/>
    <w:rsid w:val="00ED633D"/>
    <w:rsid w:val="00ED6FCE"/>
    <w:rsid w:val="00EE0158"/>
    <w:rsid w:val="00EE0BFC"/>
    <w:rsid w:val="00EE1120"/>
    <w:rsid w:val="00EE14FD"/>
    <w:rsid w:val="00EE189C"/>
    <w:rsid w:val="00EE285F"/>
    <w:rsid w:val="00EE2B53"/>
    <w:rsid w:val="00EE2DB8"/>
    <w:rsid w:val="00EE32C9"/>
    <w:rsid w:val="00EE3AA6"/>
    <w:rsid w:val="00EE3BB9"/>
    <w:rsid w:val="00EE4652"/>
    <w:rsid w:val="00EE4BDF"/>
    <w:rsid w:val="00EE4D12"/>
    <w:rsid w:val="00EE4DCC"/>
    <w:rsid w:val="00EE50DF"/>
    <w:rsid w:val="00EE5844"/>
    <w:rsid w:val="00EE63F5"/>
    <w:rsid w:val="00EE67A7"/>
    <w:rsid w:val="00EE68FF"/>
    <w:rsid w:val="00EE713D"/>
    <w:rsid w:val="00EE7747"/>
    <w:rsid w:val="00EE7B0F"/>
    <w:rsid w:val="00EF0135"/>
    <w:rsid w:val="00EF09C8"/>
    <w:rsid w:val="00EF0B37"/>
    <w:rsid w:val="00EF0FA2"/>
    <w:rsid w:val="00EF15CD"/>
    <w:rsid w:val="00EF1A4E"/>
    <w:rsid w:val="00EF1D9B"/>
    <w:rsid w:val="00EF2665"/>
    <w:rsid w:val="00EF3CC8"/>
    <w:rsid w:val="00EF3CF5"/>
    <w:rsid w:val="00EF3E25"/>
    <w:rsid w:val="00EF42EE"/>
    <w:rsid w:val="00EF42FF"/>
    <w:rsid w:val="00EF460B"/>
    <w:rsid w:val="00EF4761"/>
    <w:rsid w:val="00EF4E1F"/>
    <w:rsid w:val="00EF615D"/>
    <w:rsid w:val="00EF6363"/>
    <w:rsid w:val="00EF6F26"/>
    <w:rsid w:val="00EF7190"/>
    <w:rsid w:val="00EF71DA"/>
    <w:rsid w:val="00EF7384"/>
    <w:rsid w:val="00EF7675"/>
    <w:rsid w:val="00EF7A05"/>
    <w:rsid w:val="00EF7B7B"/>
    <w:rsid w:val="00F00E49"/>
    <w:rsid w:val="00F00F3A"/>
    <w:rsid w:val="00F01C78"/>
    <w:rsid w:val="00F01D0F"/>
    <w:rsid w:val="00F0226E"/>
    <w:rsid w:val="00F023DB"/>
    <w:rsid w:val="00F02B6A"/>
    <w:rsid w:val="00F02EF5"/>
    <w:rsid w:val="00F03454"/>
    <w:rsid w:val="00F049BD"/>
    <w:rsid w:val="00F04FAD"/>
    <w:rsid w:val="00F0544B"/>
    <w:rsid w:val="00F05452"/>
    <w:rsid w:val="00F05A89"/>
    <w:rsid w:val="00F05C0A"/>
    <w:rsid w:val="00F05CFC"/>
    <w:rsid w:val="00F061AA"/>
    <w:rsid w:val="00F06784"/>
    <w:rsid w:val="00F06B05"/>
    <w:rsid w:val="00F07B23"/>
    <w:rsid w:val="00F1101F"/>
    <w:rsid w:val="00F110AB"/>
    <w:rsid w:val="00F11541"/>
    <w:rsid w:val="00F11B11"/>
    <w:rsid w:val="00F11B14"/>
    <w:rsid w:val="00F11BC4"/>
    <w:rsid w:val="00F11D2E"/>
    <w:rsid w:val="00F12055"/>
    <w:rsid w:val="00F1252F"/>
    <w:rsid w:val="00F12630"/>
    <w:rsid w:val="00F1263E"/>
    <w:rsid w:val="00F12677"/>
    <w:rsid w:val="00F12BEB"/>
    <w:rsid w:val="00F13440"/>
    <w:rsid w:val="00F1356A"/>
    <w:rsid w:val="00F1403F"/>
    <w:rsid w:val="00F1416E"/>
    <w:rsid w:val="00F1436A"/>
    <w:rsid w:val="00F15B86"/>
    <w:rsid w:val="00F16051"/>
    <w:rsid w:val="00F17DCB"/>
    <w:rsid w:val="00F2009B"/>
    <w:rsid w:val="00F204BA"/>
    <w:rsid w:val="00F2094E"/>
    <w:rsid w:val="00F21154"/>
    <w:rsid w:val="00F2158F"/>
    <w:rsid w:val="00F21982"/>
    <w:rsid w:val="00F21AF8"/>
    <w:rsid w:val="00F21C2E"/>
    <w:rsid w:val="00F21E34"/>
    <w:rsid w:val="00F22B09"/>
    <w:rsid w:val="00F234EF"/>
    <w:rsid w:val="00F2365F"/>
    <w:rsid w:val="00F237A8"/>
    <w:rsid w:val="00F24928"/>
    <w:rsid w:val="00F255D5"/>
    <w:rsid w:val="00F25A1B"/>
    <w:rsid w:val="00F25ECB"/>
    <w:rsid w:val="00F26495"/>
    <w:rsid w:val="00F2668F"/>
    <w:rsid w:val="00F2678D"/>
    <w:rsid w:val="00F26820"/>
    <w:rsid w:val="00F26EDE"/>
    <w:rsid w:val="00F276C1"/>
    <w:rsid w:val="00F3072B"/>
    <w:rsid w:val="00F31649"/>
    <w:rsid w:val="00F32003"/>
    <w:rsid w:val="00F320B8"/>
    <w:rsid w:val="00F3231C"/>
    <w:rsid w:val="00F3275D"/>
    <w:rsid w:val="00F32CD2"/>
    <w:rsid w:val="00F32F0F"/>
    <w:rsid w:val="00F35073"/>
    <w:rsid w:val="00F35425"/>
    <w:rsid w:val="00F3547C"/>
    <w:rsid w:val="00F3553D"/>
    <w:rsid w:val="00F35A57"/>
    <w:rsid w:val="00F36325"/>
    <w:rsid w:val="00F36EFD"/>
    <w:rsid w:val="00F37337"/>
    <w:rsid w:val="00F3790E"/>
    <w:rsid w:val="00F37EFB"/>
    <w:rsid w:val="00F400DB"/>
    <w:rsid w:val="00F40293"/>
    <w:rsid w:val="00F406EE"/>
    <w:rsid w:val="00F40EA6"/>
    <w:rsid w:val="00F41430"/>
    <w:rsid w:val="00F417B7"/>
    <w:rsid w:val="00F417DA"/>
    <w:rsid w:val="00F41AE2"/>
    <w:rsid w:val="00F4223B"/>
    <w:rsid w:val="00F42A35"/>
    <w:rsid w:val="00F42CBD"/>
    <w:rsid w:val="00F42CED"/>
    <w:rsid w:val="00F43013"/>
    <w:rsid w:val="00F43299"/>
    <w:rsid w:val="00F43689"/>
    <w:rsid w:val="00F43D5A"/>
    <w:rsid w:val="00F43FC0"/>
    <w:rsid w:val="00F443AD"/>
    <w:rsid w:val="00F44636"/>
    <w:rsid w:val="00F447F9"/>
    <w:rsid w:val="00F448C5"/>
    <w:rsid w:val="00F44B8E"/>
    <w:rsid w:val="00F44F1F"/>
    <w:rsid w:val="00F4584D"/>
    <w:rsid w:val="00F4632C"/>
    <w:rsid w:val="00F46C22"/>
    <w:rsid w:val="00F46FF4"/>
    <w:rsid w:val="00F4742A"/>
    <w:rsid w:val="00F47992"/>
    <w:rsid w:val="00F479EA"/>
    <w:rsid w:val="00F503E2"/>
    <w:rsid w:val="00F505EC"/>
    <w:rsid w:val="00F51269"/>
    <w:rsid w:val="00F51632"/>
    <w:rsid w:val="00F51807"/>
    <w:rsid w:val="00F51A25"/>
    <w:rsid w:val="00F52571"/>
    <w:rsid w:val="00F52A3E"/>
    <w:rsid w:val="00F5370C"/>
    <w:rsid w:val="00F53E6B"/>
    <w:rsid w:val="00F5425E"/>
    <w:rsid w:val="00F547F1"/>
    <w:rsid w:val="00F55377"/>
    <w:rsid w:val="00F5547A"/>
    <w:rsid w:val="00F55615"/>
    <w:rsid w:val="00F56572"/>
    <w:rsid w:val="00F56847"/>
    <w:rsid w:val="00F56F1C"/>
    <w:rsid w:val="00F57258"/>
    <w:rsid w:val="00F575D7"/>
    <w:rsid w:val="00F577A2"/>
    <w:rsid w:val="00F57B0D"/>
    <w:rsid w:val="00F57D2F"/>
    <w:rsid w:val="00F6059E"/>
    <w:rsid w:val="00F60ADC"/>
    <w:rsid w:val="00F60B03"/>
    <w:rsid w:val="00F61617"/>
    <w:rsid w:val="00F61DA8"/>
    <w:rsid w:val="00F62AB8"/>
    <w:rsid w:val="00F62E8D"/>
    <w:rsid w:val="00F63256"/>
    <w:rsid w:val="00F63537"/>
    <w:rsid w:val="00F63709"/>
    <w:rsid w:val="00F650C0"/>
    <w:rsid w:val="00F653CD"/>
    <w:rsid w:val="00F6547C"/>
    <w:rsid w:val="00F65BF0"/>
    <w:rsid w:val="00F65EB0"/>
    <w:rsid w:val="00F662B6"/>
    <w:rsid w:val="00F6644F"/>
    <w:rsid w:val="00F66B4E"/>
    <w:rsid w:val="00F673B8"/>
    <w:rsid w:val="00F675B6"/>
    <w:rsid w:val="00F70239"/>
    <w:rsid w:val="00F70C66"/>
    <w:rsid w:val="00F71406"/>
    <w:rsid w:val="00F717B6"/>
    <w:rsid w:val="00F71B7C"/>
    <w:rsid w:val="00F72406"/>
    <w:rsid w:val="00F728E1"/>
    <w:rsid w:val="00F72AC0"/>
    <w:rsid w:val="00F72D1E"/>
    <w:rsid w:val="00F735C9"/>
    <w:rsid w:val="00F736C9"/>
    <w:rsid w:val="00F73B1A"/>
    <w:rsid w:val="00F73D3B"/>
    <w:rsid w:val="00F73E8B"/>
    <w:rsid w:val="00F7417E"/>
    <w:rsid w:val="00F750DB"/>
    <w:rsid w:val="00F75B5B"/>
    <w:rsid w:val="00F75D53"/>
    <w:rsid w:val="00F75F7A"/>
    <w:rsid w:val="00F7628F"/>
    <w:rsid w:val="00F76697"/>
    <w:rsid w:val="00F766EE"/>
    <w:rsid w:val="00F76A63"/>
    <w:rsid w:val="00F76CCF"/>
    <w:rsid w:val="00F77876"/>
    <w:rsid w:val="00F77D2D"/>
    <w:rsid w:val="00F77D54"/>
    <w:rsid w:val="00F77EF5"/>
    <w:rsid w:val="00F77F93"/>
    <w:rsid w:val="00F8022F"/>
    <w:rsid w:val="00F804A3"/>
    <w:rsid w:val="00F804D6"/>
    <w:rsid w:val="00F80C11"/>
    <w:rsid w:val="00F811A2"/>
    <w:rsid w:val="00F81D57"/>
    <w:rsid w:val="00F8207C"/>
    <w:rsid w:val="00F82379"/>
    <w:rsid w:val="00F823D9"/>
    <w:rsid w:val="00F82C66"/>
    <w:rsid w:val="00F82E3F"/>
    <w:rsid w:val="00F840A5"/>
    <w:rsid w:val="00F844FF"/>
    <w:rsid w:val="00F8548D"/>
    <w:rsid w:val="00F85517"/>
    <w:rsid w:val="00F8561F"/>
    <w:rsid w:val="00F85829"/>
    <w:rsid w:val="00F858C4"/>
    <w:rsid w:val="00F8661D"/>
    <w:rsid w:val="00F8674B"/>
    <w:rsid w:val="00F86EC5"/>
    <w:rsid w:val="00F86F6F"/>
    <w:rsid w:val="00F8785C"/>
    <w:rsid w:val="00F87C46"/>
    <w:rsid w:val="00F87CF0"/>
    <w:rsid w:val="00F90995"/>
    <w:rsid w:val="00F91106"/>
    <w:rsid w:val="00F91383"/>
    <w:rsid w:val="00F914EC"/>
    <w:rsid w:val="00F9185E"/>
    <w:rsid w:val="00F919DB"/>
    <w:rsid w:val="00F91A7F"/>
    <w:rsid w:val="00F91CD9"/>
    <w:rsid w:val="00F92092"/>
    <w:rsid w:val="00F92653"/>
    <w:rsid w:val="00F92E15"/>
    <w:rsid w:val="00F92F0E"/>
    <w:rsid w:val="00F93412"/>
    <w:rsid w:val="00F93BA1"/>
    <w:rsid w:val="00F93C5A"/>
    <w:rsid w:val="00F93FA5"/>
    <w:rsid w:val="00F94457"/>
    <w:rsid w:val="00F94A0F"/>
    <w:rsid w:val="00F9537A"/>
    <w:rsid w:val="00F9589D"/>
    <w:rsid w:val="00F9599A"/>
    <w:rsid w:val="00F95AD2"/>
    <w:rsid w:val="00F963F3"/>
    <w:rsid w:val="00F96F29"/>
    <w:rsid w:val="00F973CB"/>
    <w:rsid w:val="00F9799B"/>
    <w:rsid w:val="00F97BB8"/>
    <w:rsid w:val="00FA05B3"/>
    <w:rsid w:val="00FA08EC"/>
    <w:rsid w:val="00FA09F8"/>
    <w:rsid w:val="00FA0A41"/>
    <w:rsid w:val="00FA13BC"/>
    <w:rsid w:val="00FA154A"/>
    <w:rsid w:val="00FA1710"/>
    <w:rsid w:val="00FA1A7D"/>
    <w:rsid w:val="00FA24FB"/>
    <w:rsid w:val="00FA2FC6"/>
    <w:rsid w:val="00FA3E0B"/>
    <w:rsid w:val="00FA4B1C"/>
    <w:rsid w:val="00FA5087"/>
    <w:rsid w:val="00FA5474"/>
    <w:rsid w:val="00FA5EE6"/>
    <w:rsid w:val="00FA61F7"/>
    <w:rsid w:val="00FA768F"/>
    <w:rsid w:val="00FA773E"/>
    <w:rsid w:val="00FA7A63"/>
    <w:rsid w:val="00FB0E37"/>
    <w:rsid w:val="00FB0EC7"/>
    <w:rsid w:val="00FB162C"/>
    <w:rsid w:val="00FB1A7F"/>
    <w:rsid w:val="00FB1C6A"/>
    <w:rsid w:val="00FB262B"/>
    <w:rsid w:val="00FB3A63"/>
    <w:rsid w:val="00FB3D49"/>
    <w:rsid w:val="00FB4247"/>
    <w:rsid w:val="00FB42A9"/>
    <w:rsid w:val="00FB576A"/>
    <w:rsid w:val="00FB5941"/>
    <w:rsid w:val="00FB6361"/>
    <w:rsid w:val="00FB6D76"/>
    <w:rsid w:val="00FB72DB"/>
    <w:rsid w:val="00FB78C1"/>
    <w:rsid w:val="00FC011F"/>
    <w:rsid w:val="00FC0A96"/>
    <w:rsid w:val="00FC11B6"/>
    <w:rsid w:val="00FC1632"/>
    <w:rsid w:val="00FC167E"/>
    <w:rsid w:val="00FC173F"/>
    <w:rsid w:val="00FC1B03"/>
    <w:rsid w:val="00FC2273"/>
    <w:rsid w:val="00FC30C8"/>
    <w:rsid w:val="00FC35DE"/>
    <w:rsid w:val="00FC35FA"/>
    <w:rsid w:val="00FC368B"/>
    <w:rsid w:val="00FC3B6B"/>
    <w:rsid w:val="00FC4CB4"/>
    <w:rsid w:val="00FC50E7"/>
    <w:rsid w:val="00FC52CF"/>
    <w:rsid w:val="00FC5A85"/>
    <w:rsid w:val="00FC68DC"/>
    <w:rsid w:val="00FC6D38"/>
    <w:rsid w:val="00FC6DCC"/>
    <w:rsid w:val="00FC70F4"/>
    <w:rsid w:val="00FC7283"/>
    <w:rsid w:val="00FC72B4"/>
    <w:rsid w:val="00FC7B8F"/>
    <w:rsid w:val="00FD03E8"/>
    <w:rsid w:val="00FD06E2"/>
    <w:rsid w:val="00FD09FB"/>
    <w:rsid w:val="00FD0B24"/>
    <w:rsid w:val="00FD133F"/>
    <w:rsid w:val="00FD1658"/>
    <w:rsid w:val="00FD214E"/>
    <w:rsid w:val="00FD2402"/>
    <w:rsid w:val="00FD2A97"/>
    <w:rsid w:val="00FD2ECD"/>
    <w:rsid w:val="00FD3F11"/>
    <w:rsid w:val="00FD43BF"/>
    <w:rsid w:val="00FD5D04"/>
    <w:rsid w:val="00FD7425"/>
    <w:rsid w:val="00FD77C2"/>
    <w:rsid w:val="00FD7CBB"/>
    <w:rsid w:val="00FE0653"/>
    <w:rsid w:val="00FE084A"/>
    <w:rsid w:val="00FE119F"/>
    <w:rsid w:val="00FE13EF"/>
    <w:rsid w:val="00FE1611"/>
    <w:rsid w:val="00FE19B4"/>
    <w:rsid w:val="00FE1EBF"/>
    <w:rsid w:val="00FE204F"/>
    <w:rsid w:val="00FE210D"/>
    <w:rsid w:val="00FE242D"/>
    <w:rsid w:val="00FE2932"/>
    <w:rsid w:val="00FE2B45"/>
    <w:rsid w:val="00FE3294"/>
    <w:rsid w:val="00FE3450"/>
    <w:rsid w:val="00FE37B2"/>
    <w:rsid w:val="00FE40EF"/>
    <w:rsid w:val="00FE4349"/>
    <w:rsid w:val="00FE473C"/>
    <w:rsid w:val="00FE4AAF"/>
    <w:rsid w:val="00FE4C4B"/>
    <w:rsid w:val="00FE5A34"/>
    <w:rsid w:val="00FE5C7D"/>
    <w:rsid w:val="00FE5E1B"/>
    <w:rsid w:val="00FE6956"/>
    <w:rsid w:val="00FE70B7"/>
    <w:rsid w:val="00FE79B9"/>
    <w:rsid w:val="00FF030F"/>
    <w:rsid w:val="00FF062E"/>
    <w:rsid w:val="00FF06B2"/>
    <w:rsid w:val="00FF0734"/>
    <w:rsid w:val="00FF0E3E"/>
    <w:rsid w:val="00FF12A6"/>
    <w:rsid w:val="00FF1C91"/>
    <w:rsid w:val="00FF1CD2"/>
    <w:rsid w:val="00FF1E4E"/>
    <w:rsid w:val="00FF1FC8"/>
    <w:rsid w:val="00FF2226"/>
    <w:rsid w:val="00FF237A"/>
    <w:rsid w:val="00FF3CE3"/>
    <w:rsid w:val="00FF66DD"/>
    <w:rsid w:val="00FF7037"/>
    <w:rsid w:val="00FF7128"/>
    <w:rsid w:val="00FF758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14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15599E"/>
    <w:rPr>
      <w:rFonts w:cs="Arial"/>
      <w:sz w:val="24"/>
    </w:rPr>
  </w:style>
  <w:style w:type="paragraph" w:styleId="Heading1">
    <w:name w:val="heading 1"/>
    <w:basedOn w:val="Normal"/>
    <w:next w:val="Normal"/>
    <w:qFormat/>
    <w:rsid w:val="0015599E"/>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15599E"/>
    <w:pPr>
      <w:keepNext/>
      <w:numPr>
        <w:ilvl w:val="1"/>
        <w:numId w:val="24"/>
      </w:numPr>
      <w:spacing w:before="120" w:after="120"/>
      <w:outlineLvl w:val="1"/>
    </w:pPr>
    <w:rPr>
      <w:b/>
      <w:bCs/>
      <w:sz w:val="28"/>
      <w:szCs w:val="28"/>
    </w:rPr>
  </w:style>
  <w:style w:type="paragraph" w:styleId="Heading3">
    <w:name w:val="heading 3"/>
    <w:basedOn w:val="Normal"/>
    <w:next w:val="Normal"/>
    <w:qFormat/>
    <w:rsid w:val="0015599E"/>
    <w:pPr>
      <w:keepNext/>
      <w:numPr>
        <w:ilvl w:val="2"/>
        <w:numId w:val="24"/>
      </w:numPr>
      <w:spacing w:after="120"/>
      <w:outlineLvl w:val="2"/>
    </w:pPr>
    <w:rPr>
      <w:b/>
    </w:rPr>
  </w:style>
  <w:style w:type="paragraph" w:styleId="Heading4">
    <w:name w:val="heading 4"/>
    <w:basedOn w:val="Normal"/>
    <w:next w:val="Normal"/>
    <w:qFormat/>
    <w:rsid w:val="0015599E"/>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15599E"/>
    <w:pPr>
      <w:keepNext/>
      <w:numPr>
        <w:ilvl w:val="4"/>
        <w:numId w:val="24"/>
      </w:numPr>
      <w:spacing w:after="120"/>
      <w:outlineLvl w:val="4"/>
    </w:pPr>
    <w:rPr>
      <w:b/>
      <w:bCs/>
      <w:szCs w:val="26"/>
    </w:rPr>
  </w:style>
  <w:style w:type="paragraph" w:styleId="Heading6">
    <w:name w:val="heading 6"/>
    <w:basedOn w:val="Normal"/>
    <w:next w:val="Normal"/>
    <w:qFormat/>
    <w:rsid w:val="0015599E"/>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15599E"/>
    <w:pPr>
      <w:numPr>
        <w:ilvl w:val="6"/>
        <w:numId w:val="24"/>
      </w:numPr>
      <w:spacing w:before="240" w:after="60"/>
      <w:outlineLvl w:val="6"/>
    </w:pPr>
    <w:rPr>
      <w:rFonts w:cs="Times New Roman"/>
      <w:szCs w:val="24"/>
    </w:rPr>
  </w:style>
  <w:style w:type="paragraph" w:styleId="Heading8">
    <w:name w:val="heading 8"/>
    <w:basedOn w:val="Normal"/>
    <w:next w:val="Normal"/>
    <w:qFormat/>
    <w:rsid w:val="0015599E"/>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15599E"/>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15599E"/>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15599E"/>
    <w:pPr>
      <w:tabs>
        <w:tab w:val="center" w:pos="4680"/>
        <w:tab w:val="right" w:pos="9360"/>
      </w:tabs>
    </w:pPr>
    <w:rPr>
      <w:sz w:val="20"/>
    </w:rPr>
  </w:style>
  <w:style w:type="paragraph" w:styleId="Footer">
    <w:name w:val="footer"/>
    <w:basedOn w:val="Normal"/>
    <w:link w:val="FooterChar"/>
    <w:uiPriority w:val="99"/>
    <w:rsid w:val="0015599E"/>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15599E"/>
    <w:pPr>
      <w:tabs>
        <w:tab w:val="left" w:pos="475"/>
        <w:tab w:val="right" w:leader="dot" w:pos="9029"/>
      </w:tabs>
      <w:spacing w:before="60"/>
      <w:ind w:left="475" w:right="360" w:hanging="475"/>
    </w:pPr>
    <w:rPr>
      <w:rFonts w:cs="Arial"/>
      <w:caps/>
      <w:color w:val="0000FF"/>
      <w:sz w:val="24"/>
      <w:szCs w:val="24"/>
    </w:rPr>
  </w:style>
  <w:style w:type="paragraph" w:styleId="TOC2">
    <w:name w:val="toc 2"/>
    <w:basedOn w:val="TOC1"/>
    <w:next w:val="C-BodyText"/>
    <w:uiPriority w:val="39"/>
    <w:rsid w:val="0015599E"/>
    <w:pPr>
      <w:tabs>
        <w:tab w:val="clear" w:pos="475"/>
        <w:tab w:val="left" w:pos="1080"/>
      </w:tabs>
    </w:pPr>
    <w:rPr>
      <w:caps w:val="0"/>
    </w:rPr>
  </w:style>
  <w:style w:type="paragraph" w:styleId="TOC3">
    <w:name w:val="toc 3"/>
    <w:basedOn w:val="TOC1"/>
    <w:next w:val="C-BodyText"/>
    <w:uiPriority w:val="39"/>
    <w:rsid w:val="0015599E"/>
    <w:pPr>
      <w:tabs>
        <w:tab w:val="clear" w:pos="475"/>
        <w:tab w:val="left" w:pos="1685"/>
      </w:tabs>
      <w:ind w:left="1210" w:hanging="965"/>
    </w:pPr>
    <w:rPr>
      <w:caps w:val="0"/>
    </w:rPr>
  </w:style>
  <w:style w:type="character" w:styleId="Hyperlink">
    <w:name w:val="Hyperlink"/>
    <w:uiPriority w:val="99"/>
    <w:rsid w:val="0015599E"/>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15599E"/>
    <w:pPr>
      <w:tabs>
        <w:tab w:val="clear" w:pos="475"/>
        <w:tab w:val="left" w:pos="2275"/>
      </w:tabs>
      <w:ind w:left="1829" w:hanging="1224"/>
    </w:pPr>
    <w:rPr>
      <w:caps w:val="0"/>
    </w:rPr>
  </w:style>
  <w:style w:type="paragraph" w:styleId="TableofFigures">
    <w:name w:val="table of figures"/>
    <w:next w:val="C-BodyText"/>
    <w:uiPriority w:val="99"/>
    <w:rsid w:val="0015599E"/>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15599E"/>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15599E"/>
    <w:rPr>
      <w:sz w:val="20"/>
    </w:rPr>
  </w:style>
  <w:style w:type="paragraph" w:styleId="CommentSubject">
    <w:name w:val="annotation subject"/>
    <w:basedOn w:val="CommentText"/>
    <w:next w:val="CommentText"/>
    <w:link w:val="CommentSubjectChar"/>
    <w:rsid w:val="0015599E"/>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basedOn w:val="TOC1"/>
    <w:next w:val="C-BodyText"/>
    <w:rsid w:val="0015599E"/>
    <w:pPr>
      <w:tabs>
        <w:tab w:val="clear" w:pos="475"/>
        <w:tab w:val="left" w:pos="2880"/>
      </w:tabs>
      <w:ind w:left="2880" w:hanging="1440"/>
    </w:pPr>
    <w:rPr>
      <w:caps w:val="0"/>
    </w:rPr>
  </w:style>
  <w:style w:type="paragraph" w:styleId="TOC6">
    <w:name w:val="toc 6"/>
    <w:basedOn w:val="TOC1"/>
    <w:next w:val="C-BodyText"/>
    <w:rsid w:val="0015599E"/>
    <w:pPr>
      <w:tabs>
        <w:tab w:val="clear" w:pos="475"/>
        <w:tab w:val="left" w:pos="3485"/>
      </w:tabs>
      <w:ind w:left="3485" w:hanging="1685"/>
    </w:pPr>
    <w:rPr>
      <w:caps w:val="0"/>
    </w:rPr>
  </w:style>
  <w:style w:type="paragraph" w:styleId="TOC7">
    <w:name w:val="toc 7"/>
    <w:basedOn w:val="TOC1"/>
    <w:next w:val="C-BodyText"/>
    <w:rsid w:val="0015599E"/>
    <w:rPr>
      <w:caps w:val="0"/>
    </w:rPr>
  </w:style>
  <w:style w:type="paragraph" w:styleId="TOC8">
    <w:name w:val="toc 8"/>
    <w:basedOn w:val="TOC1"/>
    <w:next w:val="C-BodyText"/>
    <w:rsid w:val="0015599E"/>
    <w:rPr>
      <w:caps w:val="0"/>
    </w:rPr>
  </w:style>
  <w:style w:type="paragraph" w:styleId="TOC9">
    <w:name w:val="toc 9"/>
    <w:basedOn w:val="TOC1"/>
    <w:next w:val="C-BodyText"/>
    <w:rsid w:val="0015599E"/>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15599E"/>
    <w:pPr>
      <w:spacing w:after="120"/>
      <w:ind w:left="360"/>
    </w:pPr>
  </w:style>
  <w:style w:type="paragraph" w:styleId="BodyTextFirstIndent2">
    <w:name w:val="Body Text First Indent 2"/>
    <w:basedOn w:val="BodyTextIndent"/>
    <w:link w:val="BodyTextFirstIndent2Char"/>
    <w:rsid w:val="0015599E"/>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uiPriority w:val="20"/>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15599E"/>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15599E"/>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15599E"/>
    <w:pPr>
      <w:spacing w:before="240" w:after="240"/>
      <w:jc w:val="center"/>
    </w:pPr>
    <w:rPr>
      <w:rFonts w:ascii="Arial" w:hAnsi="Arial"/>
      <w:b/>
      <w:caps/>
      <w:kern w:val="28"/>
      <w:sz w:val="32"/>
    </w:rPr>
  </w:style>
  <w:style w:type="paragraph" w:customStyle="1" w:styleId="C-InstructionText">
    <w:name w:val="C-Instruction Text"/>
    <w:link w:val="C-InstructionTextChar"/>
    <w:rsid w:val="0015599E"/>
    <w:pPr>
      <w:spacing w:before="120" w:after="120" w:line="280" w:lineRule="atLeast"/>
    </w:pPr>
    <w:rPr>
      <w:i/>
      <w:vanish/>
      <w:color w:val="008080"/>
      <w:sz w:val="24"/>
      <w:szCs w:val="24"/>
    </w:rPr>
  </w:style>
  <w:style w:type="paragraph" w:customStyle="1" w:styleId="C-TableText">
    <w:name w:val="C-Table Text"/>
    <w:rsid w:val="0015599E"/>
    <w:pPr>
      <w:spacing w:before="60" w:after="60"/>
    </w:pPr>
    <w:rPr>
      <w:sz w:val="22"/>
    </w:rPr>
  </w:style>
  <w:style w:type="paragraph" w:customStyle="1" w:styleId="C-BodyText">
    <w:name w:val="C-Body Text"/>
    <w:rsid w:val="0015599E"/>
    <w:pPr>
      <w:spacing w:before="120" w:after="120" w:line="280" w:lineRule="atLeast"/>
    </w:pPr>
    <w:rPr>
      <w:sz w:val="24"/>
    </w:rPr>
  </w:style>
  <w:style w:type="paragraph" w:customStyle="1" w:styleId="C-Heading1non-numbered">
    <w:name w:val="C-Heading 1 (non-numbered)"/>
    <w:basedOn w:val="C-Heading1"/>
    <w:next w:val="C-BodyText"/>
    <w:rsid w:val="0015599E"/>
    <w:pPr>
      <w:numPr>
        <w:numId w:val="0"/>
      </w:numPr>
      <w:tabs>
        <w:tab w:val="left" w:pos="1440"/>
      </w:tabs>
      <w:ind w:left="1440" w:hanging="1440"/>
    </w:pPr>
  </w:style>
  <w:style w:type="paragraph" w:customStyle="1" w:styleId="C-Heading2non-numbered">
    <w:name w:val="C-Heading 2 (non-numbered)"/>
    <w:basedOn w:val="C-Heading2"/>
    <w:next w:val="C-BodyText"/>
    <w:rsid w:val="0015599E"/>
    <w:pPr>
      <w:numPr>
        <w:ilvl w:val="0"/>
        <w:numId w:val="0"/>
      </w:numPr>
      <w:tabs>
        <w:tab w:val="left" w:pos="1440"/>
      </w:tabs>
      <w:ind w:left="1440" w:hanging="1440"/>
    </w:pPr>
  </w:style>
  <w:style w:type="table" w:customStyle="1" w:styleId="C-Table">
    <w:name w:val="C-Table"/>
    <w:basedOn w:val="TableNormal"/>
    <w:rsid w:val="0015599E"/>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C-TOCTitle">
    <w:name w:val="C-TOC Title"/>
    <w:next w:val="C-BodyText"/>
    <w:rsid w:val="0015599E"/>
    <w:pPr>
      <w:spacing w:after="120"/>
      <w:jc w:val="center"/>
    </w:pPr>
    <w:rPr>
      <w:rFonts w:ascii="Arial" w:hAnsi="Arial"/>
      <w:b/>
      <w:caps/>
      <w:sz w:val="28"/>
      <w:szCs w:val="28"/>
    </w:rPr>
  </w:style>
  <w:style w:type="paragraph" w:customStyle="1" w:styleId="C-Heading1">
    <w:name w:val="C-Heading 1"/>
    <w:next w:val="C-BodyText"/>
    <w:rsid w:val="0015599E"/>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15599E"/>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15599E"/>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15599E"/>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15599E"/>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15599E"/>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15599E"/>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15599E"/>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15599E"/>
    <w:pPr>
      <w:keepNext/>
      <w:keepLines/>
      <w:numPr>
        <w:ilvl w:val="8"/>
        <w:numId w:val="15"/>
      </w:numPr>
      <w:spacing w:before="120" w:after="120"/>
      <w:outlineLvl w:val="8"/>
    </w:pPr>
    <w:rPr>
      <w:rFonts w:ascii="Arial" w:hAnsi="Arial"/>
      <w:i/>
      <w:sz w:val="24"/>
    </w:rPr>
  </w:style>
  <w:style w:type="numbering" w:customStyle="1" w:styleId="UCBHeadings">
    <w:name w:val="UCB Headings"/>
    <w:rsid w:val="0015599E"/>
    <w:pPr>
      <w:numPr>
        <w:numId w:val="15"/>
      </w:numPr>
    </w:pPr>
  </w:style>
  <w:style w:type="paragraph" w:customStyle="1" w:styleId="C-TableHeader">
    <w:name w:val="C-Table Header"/>
    <w:next w:val="C-TableText"/>
    <w:rsid w:val="0015599E"/>
    <w:pPr>
      <w:keepNext/>
      <w:spacing w:before="60" w:after="60"/>
    </w:pPr>
    <w:rPr>
      <w:b/>
      <w:sz w:val="22"/>
    </w:rPr>
  </w:style>
  <w:style w:type="paragraph" w:customStyle="1" w:styleId="C-NumberedList">
    <w:name w:val="C-Numbered List"/>
    <w:rsid w:val="0015599E"/>
    <w:pPr>
      <w:numPr>
        <w:numId w:val="16"/>
      </w:numPr>
      <w:spacing w:before="120" w:after="120" w:line="280" w:lineRule="atLeast"/>
    </w:pPr>
    <w:rPr>
      <w:sz w:val="24"/>
    </w:rPr>
  </w:style>
  <w:style w:type="character" w:customStyle="1" w:styleId="C-TableCallout">
    <w:name w:val="C-Table Callout"/>
    <w:basedOn w:val="DefaultParagraphFont"/>
    <w:rsid w:val="0015599E"/>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15599E"/>
    <w:pPr>
      <w:numPr>
        <w:numId w:val="16"/>
      </w:numPr>
    </w:pPr>
  </w:style>
  <w:style w:type="character" w:customStyle="1" w:styleId="CommentTextChar">
    <w:name w:val="Comment Text Char"/>
    <w:basedOn w:val="DefaultParagraphFont"/>
    <w:link w:val="CommentText"/>
    <w:locked/>
    <w:rsid w:val="0015599E"/>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15599E"/>
    <w:rPr>
      <w:color w:val="0000FF"/>
    </w:rPr>
  </w:style>
  <w:style w:type="paragraph" w:customStyle="1" w:styleId="C-PLR-AlphabeticList">
    <w:name w:val="C-PLR-Alphabetic List"/>
    <w:rsid w:val="0015599E"/>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15599E"/>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15599E"/>
    <w:pPr>
      <w:numPr>
        <w:numId w:val="33"/>
      </w:numPr>
      <w:spacing w:before="120" w:after="120" w:line="280" w:lineRule="atLeast"/>
    </w:pPr>
    <w:rPr>
      <w:sz w:val="24"/>
    </w:rPr>
  </w:style>
  <w:style w:type="paragraph" w:customStyle="1" w:styleId="C-BulletIndented">
    <w:name w:val="C-Bullet Indented"/>
    <w:rsid w:val="0015599E"/>
    <w:pPr>
      <w:numPr>
        <w:ilvl w:val="1"/>
        <w:numId w:val="33"/>
      </w:numPr>
      <w:spacing w:before="120" w:after="120" w:line="280" w:lineRule="atLeast"/>
    </w:pPr>
    <w:rPr>
      <w:rFonts w:cs="Arial"/>
      <w:sz w:val="24"/>
    </w:rPr>
  </w:style>
  <w:style w:type="paragraph" w:customStyle="1" w:styleId="C-BulletIndented2">
    <w:name w:val="C-Bullet Indented 2"/>
    <w:rsid w:val="0015599E"/>
    <w:pPr>
      <w:numPr>
        <w:ilvl w:val="2"/>
        <w:numId w:val="33"/>
      </w:numPr>
      <w:spacing w:before="120" w:after="120" w:line="280" w:lineRule="atLeast"/>
    </w:pPr>
    <w:rPr>
      <w:rFonts w:cs="Arial"/>
      <w:sz w:val="24"/>
    </w:rPr>
  </w:style>
  <w:style w:type="numbering" w:customStyle="1" w:styleId="UCBBullets">
    <w:name w:val="UCB Bullets"/>
    <w:rsid w:val="0015599E"/>
    <w:pPr>
      <w:numPr>
        <w:numId w:val="60"/>
      </w:numPr>
    </w:pPr>
  </w:style>
  <w:style w:type="character" w:customStyle="1" w:styleId="st1">
    <w:name w:val="st1"/>
    <w:rsid w:val="007B4EC1"/>
  </w:style>
  <w:style w:type="paragraph" w:customStyle="1" w:styleId="C-BodyTextIndent">
    <w:name w:val="C-Body Text Indent"/>
    <w:rsid w:val="0015599E"/>
    <w:pPr>
      <w:spacing w:before="120" w:after="120" w:line="280" w:lineRule="atLeast"/>
      <w:ind w:left="360"/>
    </w:pPr>
    <w:rPr>
      <w:sz w:val="24"/>
    </w:rPr>
  </w:style>
  <w:style w:type="paragraph" w:customStyle="1" w:styleId="C-TableFootnote">
    <w:name w:val="C-Table Footnote"/>
    <w:next w:val="C-TableText"/>
    <w:rsid w:val="0015599E"/>
    <w:pPr>
      <w:tabs>
        <w:tab w:val="left" w:pos="144"/>
      </w:tabs>
      <w:ind w:left="144" w:hanging="144"/>
    </w:pPr>
    <w:rPr>
      <w:rFonts w:cs="Arial"/>
    </w:rPr>
  </w:style>
  <w:style w:type="paragraph" w:customStyle="1" w:styleId="C-CaptionContinued">
    <w:name w:val="C-Caption Continued"/>
    <w:next w:val="C-BodyText"/>
    <w:rsid w:val="0015599E"/>
    <w:pPr>
      <w:keepNext/>
      <w:spacing w:before="120" w:after="120" w:line="280" w:lineRule="atLeast"/>
      <w:ind w:left="1440" w:hanging="1440"/>
    </w:pPr>
    <w:rPr>
      <w:rFonts w:ascii="Arial" w:hAnsi="Arial" w:cs="Arial"/>
      <w:b/>
      <w:sz w:val="24"/>
    </w:rPr>
  </w:style>
  <w:style w:type="paragraph" w:customStyle="1" w:styleId="C-Header">
    <w:name w:val="C-Header"/>
    <w:rsid w:val="0015599E"/>
    <w:pPr>
      <w:tabs>
        <w:tab w:val="center" w:pos="4680"/>
        <w:tab w:val="right" w:pos="9360"/>
      </w:tabs>
    </w:pPr>
  </w:style>
  <w:style w:type="paragraph" w:customStyle="1" w:styleId="C-Footer">
    <w:name w:val="C-Footer"/>
    <w:rsid w:val="0015599E"/>
    <w:pPr>
      <w:tabs>
        <w:tab w:val="center" w:pos="4680"/>
        <w:tab w:val="right" w:pos="9360"/>
      </w:tabs>
    </w:pPr>
  </w:style>
  <w:style w:type="paragraph" w:customStyle="1" w:styleId="C-Heading3non-numbered">
    <w:name w:val="C-Heading 3 (non-numbered)"/>
    <w:basedOn w:val="C-Heading3"/>
    <w:next w:val="C-BodyText"/>
    <w:rsid w:val="0015599E"/>
    <w:pPr>
      <w:numPr>
        <w:ilvl w:val="0"/>
        <w:numId w:val="0"/>
      </w:numPr>
      <w:tabs>
        <w:tab w:val="left" w:pos="1440"/>
      </w:tabs>
      <w:ind w:left="1440" w:hanging="1440"/>
    </w:pPr>
  </w:style>
  <w:style w:type="paragraph" w:customStyle="1" w:styleId="C-Heading4non-numbered">
    <w:name w:val="C-Heading 4 (non-numbered)"/>
    <w:basedOn w:val="C-Heading4"/>
    <w:next w:val="C-BodyText"/>
    <w:rsid w:val="0015599E"/>
    <w:pPr>
      <w:numPr>
        <w:ilvl w:val="0"/>
        <w:numId w:val="0"/>
      </w:numPr>
      <w:tabs>
        <w:tab w:val="left" w:pos="1440"/>
      </w:tabs>
      <w:ind w:left="1440" w:hanging="1440"/>
    </w:pPr>
  </w:style>
  <w:style w:type="paragraph" w:customStyle="1" w:styleId="C-Heading5non-numbered">
    <w:name w:val="C-Heading 5 (non-numbered)"/>
    <w:basedOn w:val="C-Heading5"/>
    <w:next w:val="C-BodyText"/>
    <w:rsid w:val="0015599E"/>
    <w:pPr>
      <w:numPr>
        <w:ilvl w:val="0"/>
        <w:numId w:val="0"/>
      </w:numPr>
      <w:tabs>
        <w:tab w:val="left" w:pos="1440"/>
      </w:tabs>
      <w:ind w:left="1440" w:hanging="1440"/>
    </w:pPr>
  </w:style>
  <w:style w:type="paragraph" w:customStyle="1" w:styleId="C-Heading6non-numbered">
    <w:name w:val="C-Heading 6 (non-numbered)"/>
    <w:basedOn w:val="C-Heading6"/>
    <w:next w:val="C-BodyText"/>
    <w:rsid w:val="0015599E"/>
    <w:pPr>
      <w:numPr>
        <w:ilvl w:val="0"/>
        <w:numId w:val="0"/>
      </w:numPr>
      <w:tabs>
        <w:tab w:val="left" w:pos="1440"/>
      </w:tabs>
      <w:ind w:left="1440" w:hanging="1440"/>
    </w:pPr>
  </w:style>
  <w:style w:type="paragraph" w:customStyle="1" w:styleId="C-AlphabeticList">
    <w:name w:val="C-Alphabetic List"/>
    <w:rsid w:val="0015599E"/>
    <w:pPr>
      <w:numPr>
        <w:numId w:val="25"/>
      </w:numPr>
      <w:spacing w:before="120" w:after="120"/>
    </w:pPr>
    <w:rPr>
      <w:sz w:val="24"/>
    </w:rPr>
  </w:style>
  <w:style w:type="paragraph" w:customStyle="1" w:styleId="C-Appendix">
    <w:name w:val="C-Appendix"/>
    <w:next w:val="C-BodyText"/>
    <w:rsid w:val="0015599E"/>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15599E"/>
    <w:pPr>
      <w:numPr>
        <w:numId w:val="23"/>
      </w:numPr>
    </w:pPr>
    <w:rPr>
      <w:sz w:val="16"/>
    </w:rPr>
  </w:style>
  <w:style w:type="paragraph" w:customStyle="1" w:styleId="C-PLR-BodyText">
    <w:name w:val="C-PLR-Body Text"/>
    <w:rsid w:val="0015599E"/>
    <w:rPr>
      <w:sz w:val="16"/>
    </w:rPr>
  </w:style>
  <w:style w:type="paragraph" w:customStyle="1" w:styleId="C-PLR-BodyTextIndent">
    <w:name w:val="C-PLR-Body Text Indent"/>
    <w:rsid w:val="0015599E"/>
    <w:pPr>
      <w:ind w:left="360"/>
    </w:pPr>
    <w:rPr>
      <w:sz w:val="16"/>
    </w:rPr>
  </w:style>
  <w:style w:type="paragraph" w:customStyle="1" w:styleId="C-PLR-Bullet">
    <w:name w:val="C-PLR-Bullet"/>
    <w:rsid w:val="0015599E"/>
    <w:pPr>
      <w:numPr>
        <w:numId w:val="21"/>
      </w:numPr>
      <w:spacing w:before="120"/>
    </w:pPr>
    <w:rPr>
      <w:sz w:val="16"/>
    </w:rPr>
  </w:style>
  <w:style w:type="paragraph" w:customStyle="1" w:styleId="C-PLR-Caption">
    <w:name w:val="C-PLR-Caption"/>
    <w:next w:val="C-PLR-BodyText"/>
    <w:rsid w:val="0015599E"/>
    <w:pPr>
      <w:keepNext/>
      <w:ind w:left="360" w:hanging="360"/>
    </w:pPr>
    <w:rPr>
      <w:b/>
      <w:sz w:val="16"/>
    </w:rPr>
  </w:style>
  <w:style w:type="paragraph" w:customStyle="1" w:styleId="C-PLR-Heading1nopagebreaknon-numbered">
    <w:name w:val="C-PLR-Heading 1 (no page break.non-numbered)"/>
    <w:basedOn w:val="C-PLR-Heading1non-numbered"/>
    <w:next w:val="C-PLR-BodyText"/>
    <w:rsid w:val="0015599E"/>
  </w:style>
  <w:style w:type="paragraph" w:customStyle="1" w:styleId="C-PLR-Heading2non-numbered">
    <w:name w:val="C-PLR-Heading 2 (non-numbered)"/>
    <w:basedOn w:val="C-PLR-Heading2"/>
    <w:next w:val="C-PLR-BodyText"/>
    <w:rsid w:val="0015599E"/>
    <w:pPr>
      <w:numPr>
        <w:ilvl w:val="0"/>
        <w:numId w:val="0"/>
      </w:numPr>
      <w:ind w:left="720" w:hanging="720"/>
    </w:pPr>
  </w:style>
  <w:style w:type="paragraph" w:customStyle="1" w:styleId="C-PLR-TableHeader">
    <w:name w:val="C-PLR-Table Header"/>
    <w:next w:val="Normal"/>
    <w:rsid w:val="0015599E"/>
    <w:pPr>
      <w:keepNext/>
    </w:pPr>
    <w:rPr>
      <w:b/>
      <w:sz w:val="16"/>
    </w:rPr>
  </w:style>
  <w:style w:type="paragraph" w:customStyle="1" w:styleId="C-PLR-TableText">
    <w:name w:val="C-PLR-Table Text"/>
    <w:rsid w:val="0015599E"/>
    <w:rPr>
      <w:sz w:val="16"/>
    </w:rPr>
  </w:style>
  <w:style w:type="paragraph" w:customStyle="1" w:styleId="C-PLR-Title">
    <w:name w:val="C-PLR-Title"/>
    <w:next w:val="C-PLR-BodyText"/>
    <w:rsid w:val="0015599E"/>
    <w:pPr>
      <w:jc w:val="center"/>
    </w:pPr>
    <w:rPr>
      <w:b/>
      <w:caps/>
      <w:sz w:val="16"/>
    </w:rPr>
  </w:style>
  <w:style w:type="paragraph" w:customStyle="1" w:styleId="C-PLR-TOCTitle">
    <w:name w:val="C-PLR-TOC Title"/>
    <w:next w:val="C-PLR-BodyText"/>
    <w:rsid w:val="0015599E"/>
    <w:pPr>
      <w:tabs>
        <w:tab w:val="center" w:leader="underscore" w:pos="2520"/>
        <w:tab w:val="right" w:leader="underscore" w:pos="5040"/>
      </w:tabs>
      <w:jc w:val="center"/>
    </w:pPr>
    <w:rPr>
      <w:b/>
      <w:caps/>
      <w:sz w:val="16"/>
    </w:rPr>
  </w:style>
  <w:style w:type="paragraph" w:customStyle="1" w:styleId="C-PLR-TOC1">
    <w:name w:val="C-PLR-TOC 1"/>
    <w:next w:val="C-PLR-BodyText"/>
    <w:rsid w:val="0015599E"/>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15599E"/>
    <w:pPr>
      <w:ind w:left="864"/>
    </w:pPr>
    <w:rPr>
      <w:rFonts w:ascii="Times New Roman" w:hAnsi="Times New Roman"/>
      <w:b w:val="0"/>
      <w:caps w:val="0"/>
    </w:rPr>
  </w:style>
  <w:style w:type="paragraph" w:customStyle="1" w:styleId="C-PLR-TableFootnote">
    <w:name w:val="C-PLR-Table Footnote"/>
    <w:next w:val="C-PLR-BodyText"/>
    <w:rsid w:val="0015599E"/>
    <w:pPr>
      <w:tabs>
        <w:tab w:val="left" w:pos="432"/>
      </w:tabs>
      <w:ind w:left="432" w:hanging="432"/>
    </w:pPr>
    <w:rPr>
      <w:sz w:val="16"/>
    </w:rPr>
  </w:style>
  <w:style w:type="paragraph" w:customStyle="1" w:styleId="C-PLR-CaptionContinued">
    <w:name w:val="C-PLR-Caption Continued"/>
    <w:next w:val="C-PLR-BodyText"/>
    <w:rsid w:val="0015599E"/>
    <w:pPr>
      <w:keepNext/>
      <w:ind w:left="360" w:hanging="360"/>
    </w:pPr>
    <w:rPr>
      <w:rFonts w:ascii="Times New Roman Bold" w:hAnsi="Times New Roman Bold" w:cs="Arial"/>
      <w:b/>
      <w:sz w:val="16"/>
    </w:rPr>
  </w:style>
  <w:style w:type="paragraph" w:customStyle="1" w:styleId="C-PLR-Heading1">
    <w:name w:val="C-PLR-Heading 1"/>
    <w:next w:val="C-PLR-BodyText"/>
    <w:rsid w:val="0015599E"/>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15599E"/>
    <w:pPr>
      <w:numPr>
        <w:numId w:val="0"/>
      </w:numPr>
      <w:ind w:left="720" w:hanging="720"/>
    </w:pPr>
  </w:style>
  <w:style w:type="paragraph" w:customStyle="1" w:styleId="C-PLR-Heading2">
    <w:name w:val="C-PLR-Heading 2"/>
    <w:next w:val="C-PLR-BodyText"/>
    <w:rsid w:val="0015599E"/>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15599E"/>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15599E"/>
    <w:pPr>
      <w:numPr>
        <w:ilvl w:val="0"/>
        <w:numId w:val="0"/>
      </w:numPr>
      <w:ind w:left="720" w:hanging="720"/>
    </w:pPr>
  </w:style>
  <w:style w:type="paragraph" w:customStyle="1" w:styleId="C-PLR-Heading4">
    <w:name w:val="C-PLR-Heading 4"/>
    <w:next w:val="C-PLR-BodyText"/>
    <w:rsid w:val="0015599E"/>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15599E"/>
    <w:pPr>
      <w:numPr>
        <w:ilvl w:val="0"/>
        <w:numId w:val="0"/>
      </w:numPr>
      <w:ind w:left="720" w:hanging="720"/>
    </w:pPr>
  </w:style>
  <w:style w:type="paragraph" w:customStyle="1" w:styleId="C-PLR-Heading5">
    <w:name w:val="C-PLR-Heading 5"/>
    <w:next w:val="C-PLR-BodyText"/>
    <w:rsid w:val="0015599E"/>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15599E"/>
    <w:pPr>
      <w:numPr>
        <w:ilvl w:val="0"/>
        <w:numId w:val="0"/>
      </w:numPr>
      <w:ind w:left="720" w:hanging="720"/>
    </w:pPr>
  </w:style>
  <w:style w:type="paragraph" w:customStyle="1" w:styleId="C-PLR-Heading6">
    <w:name w:val="C-PLR-Heading 6"/>
    <w:next w:val="C-PLR-BodyText"/>
    <w:rsid w:val="0015599E"/>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15599E"/>
    <w:pPr>
      <w:numPr>
        <w:ilvl w:val="0"/>
        <w:numId w:val="0"/>
      </w:numPr>
      <w:ind w:left="864" w:hanging="864"/>
    </w:pPr>
  </w:style>
  <w:style w:type="paragraph" w:customStyle="1" w:styleId="C-PLR-InstructionText">
    <w:name w:val="C-PLR-Instruction Text"/>
    <w:rsid w:val="0015599E"/>
    <w:rPr>
      <w:rFonts w:ascii="Times New Roman Bold" w:hAnsi="Times New Roman Bold" w:cs="Arial"/>
      <w:vanish/>
      <w:color w:val="FF0000"/>
      <w:sz w:val="16"/>
    </w:rPr>
  </w:style>
  <w:style w:type="paragraph" w:customStyle="1" w:styleId="C-PLR-TOC3">
    <w:name w:val="C-PLR-TOC 3"/>
    <w:basedOn w:val="C-PLR-TOC1"/>
    <w:next w:val="C-PLR-BodyText"/>
    <w:rsid w:val="0015599E"/>
    <w:pPr>
      <w:tabs>
        <w:tab w:val="left" w:pos="432"/>
      </w:tabs>
      <w:ind w:left="864"/>
    </w:pPr>
    <w:rPr>
      <w:rFonts w:ascii="Times New Roman" w:hAnsi="Times New Roman"/>
      <w:b w:val="0"/>
      <w:caps w:val="0"/>
    </w:rPr>
  </w:style>
  <w:style w:type="paragraph" w:customStyle="1" w:styleId="C-PLR-TOC4">
    <w:name w:val="C-PLR-TOC 4"/>
    <w:basedOn w:val="C-PLR-TOC1"/>
    <w:next w:val="C-PLR-BodyText"/>
    <w:rsid w:val="0015599E"/>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15599E"/>
    <w:pPr>
      <w:numPr>
        <w:numId w:val="0"/>
      </w:numPr>
      <w:ind w:left="720" w:hanging="720"/>
    </w:pPr>
  </w:style>
  <w:style w:type="paragraph" w:customStyle="1" w:styleId="C-TitleBookmarked">
    <w:name w:val="C-Title Bookmarked"/>
    <w:next w:val="C-BodyText"/>
    <w:qFormat/>
    <w:rsid w:val="0015599E"/>
    <w:pPr>
      <w:keepNext/>
      <w:keepLines/>
      <w:spacing w:before="240" w:after="240"/>
      <w:jc w:val="center"/>
    </w:pPr>
    <w:rPr>
      <w:rFonts w:ascii="Arial" w:hAnsi="Arial"/>
      <w:b/>
      <w:bCs/>
      <w:caps/>
      <w:kern w:val="28"/>
      <w:sz w:val="32"/>
      <w:szCs w:val="24"/>
    </w:rPr>
  </w:style>
  <w:style w:type="numbering" w:customStyle="1" w:styleId="UCBAlphaLists">
    <w:name w:val="UCB Alpha Lists"/>
    <w:rsid w:val="0015599E"/>
    <w:pPr>
      <w:numPr>
        <w:numId w:val="25"/>
      </w:numPr>
    </w:pPr>
  </w:style>
  <w:style w:type="numbering" w:customStyle="1" w:styleId="UCBAppendix">
    <w:name w:val="UCB Appendix"/>
    <w:rsid w:val="0015599E"/>
    <w:pPr>
      <w:numPr>
        <w:numId w:val="26"/>
      </w:numPr>
    </w:pPr>
  </w:style>
  <w:style w:type="character" w:customStyle="1" w:styleId="HeaderChar">
    <w:name w:val="Header Char"/>
    <w:link w:val="Header"/>
    <w:rsid w:val="0015599E"/>
    <w:rPr>
      <w:rFonts w:cs="Arial"/>
    </w:rPr>
  </w:style>
  <w:style w:type="character" w:customStyle="1" w:styleId="FooterChar">
    <w:name w:val="Footer Char"/>
    <w:link w:val="Footer"/>
    <w:uiPriority w:val="99"/>
    <w:rsid w:val="0015599E"/>
    <w:rPr>
      <w:rFonts w:cs="Arial"/>
    </w:rPr>
  </w:style>
  <w:style w:type="character" w:customStyle="1" w:styleId="BalloonTextChar">
    <w:name w:val="Balloon Text Char"/>
    <w:link w:val="BalloonText"/>
    <w:rsid w:val="0015599E"/>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15599E"/>
    <w:rPr>
      <w:rFonts w:cs="Arial"/>
      <w:sz w:val="24"/>
    </w:rPr>
  </w:style>
  <w:style w:type="character" w:customStyle="1" w:styleId="BodyTextFirstIndent2Char">
    <w:name w:val="Body Text First Indent 2 Char"/>
    <w:basedOn w:val="BodyTextIndentChar"/>
    <w:link w:val="BodyTextFirstIndent2"/>
    <w:rsid w:val="0015599E"/>
    <w:rPr>
      <w:rFonts w:cs="Arial"/>
      <w:sz w:val="24"/>
    </w:rPr>
  </w:style>
  <w:style w:type="character" w:customStyle="1" w:styleId="CommentSubjectChar">
    <w:name w:val="Comment Subject Char"/>
    <w:basedOn w:val="CommentTextChar"/>
    <w:link w:val="CommentSubject"/>
    <w:rsid w:val="0015599E"/>
    <w:rPr>
      <w:rFonts w:cs="Arial"/>
      <w:b/>
      <w:bCs/>
    </w:rPr>
  </w:style>
  <w:style w:type="paragraph" w:customStyle="1" w:styleId="C-Heading1nopagebreak">
    <w:name w:val="C-Heading 1 (no page break)"/>
    <w:next w:val="C-BodyText"/>
    <w:rsid w:val="0015599E"/>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15599E"/>
    <w:pPr>
      <w:numPr>
        <w:numId w:val="0"/>
      </w:numPr>
      <w:tabs>
        <w:tab w:val="left" w:pos="1440"/>
      </w:tabs>
      <w:ind w:left="1440" w:hanging="1440"/>
    </w:pPr>
  </w:style>
  <w:style w:type="paragraph" w:customStyle="1" w:styleId="C-Footnote">
    <w:name w:val="C-Footnote"/>
    <w:basedOn w:val="C-TableFootnote"/>
    <w:qFormat/>
    <w:rsid w:val="0015599E"/>
    <w:pPr>
      <w:ind w:left="0" w:firstLine="0"/>
    </w:pPr>
  </w:style>
  <w:style w:type="numbering" w:customStyle="1" w:styleId="UCBHeadings2">
    <w:name w:val="UCB Headings 2"/>
    <w:basedOn w:val="NoList"/>
    <w:uiPriority w:val="99"/>
    <w:rsid w:val="0015599E"/>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 w:type="character" w:customStyle="1" w:styleId="cite">
    <w:name w:val="cite"/>
    <w:basedOn w:val="DefaultParagraphFont"/>
    <w:rsid w:val="00B80D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15599E"/>
    <w:rPr>
      <w:rFonts w:cs="Arial"/>
      <w:sz w:val="24"/>
    </w:rPr>
  </w:style>
  <w:style w:type="paragraph" w:styleId="Heading1">
    <w:name w:val="heading 1"/>
    <w:basedOn w:val="Normal"/>
    <w:next w:val="Normal"/>
    <w:qFormat/>
    <w:rsid w:val="0015599E"/>
    <w:pPr>
      <w:keepNext/>
      <w:numPr>
        <w:numId w:val="24"/>
      </w:numPr>
      <w:spacing w:before="480" w:after="240"/>
      <w:outlineLvl w:val="0"/>
    </w:pPr>
    <w:rPr>
      <w:b/>
      <w:bCs/>
      <w:caps/>
      <w:kern w:val="32"/>
      <w:sz w:val="28"/>
      <w:szCs w:val="32"/>
    </w:rPr>
  </w:style>
  <w:style w:type="paragraph" w:styleId="Heading2">
    <w:name w:val="heading 2"/>
    <w:basedOn w:val="Normal"/>
    <w:next w:val="Normal"/>
    <w:link w:val="Heading2Char"/>
    <w:qFormat/>
    <w:rsid w:val="0015599E"/>
    <w:pPr>
      <w:keepNext/>
      <w:numPr>
        <w:ilvl w:val="1"/>
        <w:numId w:val="24"/>
      </w:numPr>
      <w:spacing w:before="120" w:after="120"/>
      <w:outlineLvl w:val="1"/>
    </w:pPr>
    <w:rPr>
      <w:b/>
      <w:bCs/>
      <w:sz w:val="28"/>
      <w:szCs w:val="28"/>
    </w:rPr>
  </w:style>
  <w:style w:type="paragraph" w:styleId="Heading3">
    <w:name w:val="heading 3"/>
    <w:basedOn w:val="Normal"/>
    <w:next w:val="Normal"/>
    <w:qFormat/>
    <w:rsid w:val="0015599E"/>
    <w:pPr>
      <w:keepNext/>
      <w:numPr>
        <w:ilvl w:val="2"/>
        <w:numId w:val="24"/>
      </w:numPr>
      <w:spacing w:after="120"/>
      <w:outlineLvl w:val="2"/>
    </w:pPr>
    <w:rPr>
      <w:b/>
    </w:rPr>
  </w:style>
  <w:style w:type="paragraph" w:styleId="Heading4">
    <w:name w:val="heading 4"/>
    <w:basedOn w:val="Normal"/>
    <w:next w:val="Normal"/>
    <w:qFormat/>
    <w:rsid w:val="0015599E"/>
    <w:pPr>
      <w:keepNext/>
      <w:numPr>
        <w:ilvl w:val="3"/>
        <w:numId w:val="24"/>
      </w:numPr>
      <w:spacing w:after="120"/>
      <w:outlineLvl w:val="3"/>
    </w:pPr>
    <w:rPr>
      <w:rFonts w:cs="Times New Roman"/>
      <w:b/>
      <w:bCs/>
      <w:szCs w:val="28"/>
    </w:rPr>
  </w:style>
  <w:style w:type="paragraph" w:styleId="Heading5">
    <w:name w:val="heading 5"/>
    <w:basedOn w:val="Normal"/>
    <w:next w:val="Normal"/>
    <w:qFormat/>
    <w:rsid w:val="0015599E"/>
    <w:pPr>
      <w:keepNext/>
      <w:numPr>
        <w:ilvl w:val="4"/>
        <w:numId w:val="24"/>
      </w:numPr>
      <w:spacing w:after="120"/>
      <w:outlineLvl w:val="4"/>
    </w:pPr>
    <w:rPr>
      <w:b/>
      <w:bCs/>
      <w:szCs w:val="26"/>
    </w:rPr>
  </w:style>
  <w:style w:type="paragraph" w:styleId="Heading6">
    <w:name w:val="heading 6"/>
    <w:basedOn w:val="Normal"/>
    <w:next w:val="Normal"/>
    <w:qFormat/>
    <w:rsid w:val="0015599E"/>
    <w:pPr>
      <w:keepNext/>
      <w:numPr>
        <w:ilvl w:val="5"/>
        <w:numId w:val="24"/>
      </w:numPr>
      <w:spacing w:after="120"/>
      <w:outlineLvl w:val="5"/>
    </w:pPr>
    <w:rPr>
      <w:rFonts w:cs="Times New Roman"/>
      <w:b/>
      <w:bCs/>
      <w:szCs w:val="22"/>
    </w:rPr>
  </w:style>
  <w:style w:type="paragraph" w:styleId="Heading7">
    <w:name w:val="heading 7"/>
    <w:basedOn w:val="Normal"/>
    <w:next w:val="Normal"/>
    <w:qFormat/>
    <w:rsid w:val="0015599E"/>
    <w:pPr>
      <w:numPr>
        <w:ilvl w:val="6"/>
        <w:numId w:val="24"/>
      </w:numPr>
      <w:spacing w:before="240" w:after="60"/>
      <w:outlineLvl w:val="6"/>
    </w:pPr>
    <w:rPr>
      <w:rFonts w:cs="Times New Roman"/>
      <w:szCs w:val="24"/>
    </w:rPr>
  </w:style>
  <w:style w:type="paragraph" w:styleId="Heading8">
    <w:name w:val="heading 8"/>
    <w:basedOn w:val="Normal"/>
    <w:next w:val="Normal"/>
    <w:qFormat/>
    <w:rsid w:val="0015599E"/>
    <w:pPr>
      <w:numPr>
        <w:ilvl w:val="7"/>
        <w:numId w:val="24"/>
      </w:numPr>
      <w:spacing w:before="240" w:after="60"/>
      <w:outlineLvl w:val="7"/>
    </w:pPr>
    <w:rPr>
      <w:rFonts w:cs="Times New Roman"/>
      <w:i/>
      <w:iCs/>
      <w:szCs w:val="24"/>
    </w:rPr>
  </w:style>
  <w:style w:type="paragraph" w:styleId="Heading9">
    <w:name w:val="heading 9"/>
    <w:basedOn w:val="Normal"/>
    <w:next w:val="Normal"/>
    <w:qFormat/>
    <w:rsid w:val="0015599E"/>
    <w:pPr>
      <w:numPr>
        <w:ilvl w:val="8"/>
        <w:numId w:val="2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uiPriority w:val="99"/>
    <w:rsid w:val="009C0E39"/>
    <w:pPr>
      <w:spacing w:after="120"/>
    </w:pPr>
    <w:rPr>
      <w:sz w:val="24"/>
      <w:szCs w:val="24"/>
    </w:rPr>
  </w:style>
  <w:style w:type="paragraph" w:styleId="BalloonText">
    <w:name w:val="Balloon Text"/>
    <w:basedOn w:val="Normal"/>
    <w:link w:val="BalloonTextChar"/>
    <w:rsid w:val="0015599E"/>
    <w:rPr>
      <w:rFonts w:ascii="Tahoma" w:hAnsi="Tahoma" w:cs="Tahoma"/>
      <w:sz w:val="16"/>
      <w:szCs w:val="16"/>
    </w:rPr>
  </w:style>
  <w:style w:type="character" w:styleId="PageNumber">
    <w:name w:val="page number"/>
    <w:basedOn w:val="DefaultParagraphFont"/>
    <w:rsid w:val="009C0E39"/>
  </w:style>
  <w:style w:type="paragraph" w:customStyle="1" w:styleId="TableRowHead">
    <w:name w:val="Table Row Head"/>
    <w:basedOn w:val="TableText"/>
    <w:rsid w:val="009C0E39"/>
    <w:pPr>
      <w:tabs>
        <w:tab w:val="left" w:pos="360"/>
      </w:tabs>
      <w:jc w:val="left"/>
    </w:pPr>
  </w:style>
  <w:style w:type="paragraph" w:customStyle="1" w:styleId="TableText">
    <w:name w:val="Table Text"/>
    <w:rsid w:val="009C0E39"/>
    <w:pPr>
      <w:spacing w:after="60"/>
      <w:jc w:val="center"/>
    </w:pPr>
    <w:rPr>
      <w:sz w:val="24"/>
    </w:rPr>
  </w:style>
  <w:style w:type="paragraph" w:styleId="Title">
    <w:name w:val="Title"/>
    <w:qFormat/>
    <w:rsid w:val="009C0E39"/>
    <w:pPr>
      <w:spacing w:before="240" w:after="240"/>
      <w:jc w:val="center"/>
    </w:pPr>
    <w:rPr>
      <w:rFonts w:ascii="Arial" w:hAnsi="Arial" w:cs="Arial"/>
      <w:b/>
      <w:bCs/>
      <w:kern w:val="28"/>
      <w:sz w:val="32"/>
      <w:szCs w:val="32"/>
    </w:rPr>
  </w:style>
  <w:style w:type="paragraph" w:customStyle="1" w:styleId="TableHead">
    <w:name w:val="Table Head"/>
    <w:basedOn w:val="TableText"/>
    <w:rsid w:val="009C0E39"/>
    <w:rPr>
      <w:b/>
      <w:szCs w:val="48"/>
    </w:rPr>
  </w:style>
  <w:style w:type="paragraph" w:styleId="Header">
    <w:name w:val="header"/>
    <w:basedOn w:val="Normal"/>
    <w:link w:val="HeaderChar"/>
    <w:rsid w:val="0015599E"/>
    <w:pPr>
      <w:tabs>
        <w:tab w:val="center" w:pos="4680"/>
        <w:tab w:val="right" w:pos="9360"/>
      </w:tabs>
    </w:pPr>
    <w:rPr>
      <w:sz w:val="20"/>
    </w:rPr>
  </w:style>
  <w:style w:type="paragraph" w:styleId="Footer">
    <w:name w:val="footer"/>
    <w:basedOn w:val="Normal"/>
    <w:link w:val="FooterChar"/>
    <w:uiPriority w:val="99"/>
    <w:rsid w:val="0015599E"/>
    <w:pPr>
      <w:tabs>
        <w:tab w:val="center" w:pos="4680"/>
        <w:tab w:val="right" w:pos="9360"/>
      </w:tabs>
    </w:pPr>
    <w:rPr>
      <w:sz w:val="20"/>
    </w:rPr>
  </w:style>
  <w:style w:type="character" w:customStyle="1" w:styleId="Instructions">
    <w:name w:val="Instructions"/>
    <w:rsid w:val="009C0E39"/>
    <w:rPr>
      <w:i/>
      <w:vanish/>
      <w:color w:val="008080"/>
    </w:rPr>
  </w:style>
  <w:style w:type="paragraph" w:customStyle="1" w:styleId="TOCTitle">
    <w:name w:val="TOC Title"/>
    <w:basedOn w:val="Title"/>
    <w:next w:val="TOC1"/>
    <w:rsid w:val="009C0E39"/>
    <w:pPr>
      <w:pageBreakBefore/>
    </w:pPr>
    <w:rPr>
      <w:caps/>
      <w:sz w:val="28"/>
      <w:szCs w:val="28"/>
    </w:rPr>
  </w:style>
  <w:style w:type="paragraph" w:styleId="TOC1">
    <w:name w:val="toc 1"/>
    <w:next w:val="C-BodyText"/>
    <w:uiPriority w:val="39"/>
    <w:rsid w:val="0015599E"/>
    <w:pPr>
      <w:tabs>
        <w:tab w:val="left" w:pos="475"/>
        <w:tab w:val="right" w:leader="dot" w:pos="9029"/>
      </w:tabs>
      <w:spacing w:before="60"/>
      <w:ind w:left="475" w:right="360" w:hanging="475"/>
    </w:pPr>
    <w:rPr>
      <w:rFonts w:cs="Arial"/>
      <w:caps/>
      <w:color w:val="0000FF"/>
      <w:sz w:val="24"/>
      <w:szCs w:val="24"/>
    </w:rPr>
  </w:style>
  <w:style w:type="paragraph" w:styleId="TOC2">
    <w:name w:val="toc 2"/>
    <w:basedOn w:val="TOC1"/>
    <w:next w:val="C-BodyText"/>
    <w:uiPriority w:val="39"/>
    <w:rsid w:val="0015599E"/>
    <w:pPr>
      <w:tabs>
        <w:tab w:val="clear" w:pos="475"/>
        <w:tab w:val="left" w:pos="1080"/>
      </w:tabs>
    </w:pPr>
    <w:rPr>
      <w:caps w:val="0"/>
    </w:rPr>
  </w:style>
  <w:style w:type="paragraph" w:styleId="TOC3">
    <w:name w:val="toc 3"/>
    <w:basedOn w:val="TOC1"/>
    <w:next w:val="C-BodyText"/>
    <w:uiPriority w:val="39"/>
    <w:rsid w:val="0015599E"/>
    <w:pPr>
      <w:tabs>
        <w:tab w:val="clear" w:pos="475"/>
        <w:tab w:val="left" w:pos="1685"/>
      </w:tabs>
      <w:ind w:left="1210" w:hanging="965"/>
    </w:pPr>
    <w:rPr>
      <w:caps w:val="0"/>
    </w:rPr>
  </w:style>
  <w:style w:type="character" w:styleId="Hyperlink">
    <w:name w:val="Hyperlink"/>
    <w:uiPriority w:val="99"/>
    <w:rsid w:val="0015599E"/>
    <w:rPr>
      <w:color w:val="0000FF"/>
      <w:u w:val="single"/>
    </w:rPr>
  </w:style>
  <w:style w:type="paragraph" w:styleId="ListBullet">
    <w:name w:val="List Bullet"/>
    <w:rsid w:val="009C0E39"/>
    <w:pPr>
      <w:numPr>
        <w:numId w:val="9"/>
      </w:numPr>
      <w:spacing w:after="60"/>
    </w:pPr>
    <w:rPr>
      <w:sz w:val="24"/>
    </w:rPr>
  </w:style>
  <w:style w:type="paragraph" w:customStyle="1" w:styleId="ListEnd">
    <w:name w:val="List End"/>
    <w:next w:val="Paragraph"/>
    <w:rsid w:val="009C0E39"/>
    <w:rPr>
      <w:sz w:val="24"/>
    </w:rPr>
  </w:style>
  <w:style w:type="paragraph" w:styleId="ListNumber">
    <w:name w:val="List Number"/>
    <w:basedOn w:val="Normal"/>
    <w:rsid w:val="009C0E39"/>
    <w:pPr>
      <w:numPr>
        <w:numId w:val="1"/>
      </w:numPr>
      <w:spacing w:after="60"/>
    </w:pPr>
  </w:style>
  <w:style w:type="paragraph" w:styleId="ListNumber2">
    <w:name w:val="List Number 2"/>
    <w:basedOn w:val="Normal"/>
    <w:rsid w:val="009C0E39"/>
    <w:pPr>
      <w:numPr>
        <w:numId w:val="2"/>
      </w:numPr>
      <w:spacing w:after="60"/>
    </w:pPr>
  </w:style>
  <w:style w:type="paragraph" w:styleId="ListNumber3">
    <w:name w:val="List Number 3"/>
    <w:basedOn w:val="Normal"/>
    <w:rsid w:val="009C0E39"/>
    <w:pPr>
      <w:numPr>
        <w:numId w:val="10"/>
      </w:numPr>
      <w:spacing w:after="60"/>
    </w:pPr>
  </w:style>
  <w:style w:type="paragraph" w:styleId="ListBullet2">
    <w:name w:val="List Bullet 2"/>
    <w:rsid w:val="009C0E39"/>
    <w:pPr>
      <w:numPr>
        <w:numId w:val="8"/>
      </w:numPr>
      <w:spacing w:after="60"/>
    </w:pPr>
    <w:rPr>
      <w:sz w:val="24"/>
      <w:szCs w:val="24"/>
    </w:rPr>
  </w:style>
  <w:style w:type="paragraph" w:styleId="ListBullet3">
    <w:name w:val="List Bullet 3"/>
    <w:rsid w:val="009C0E39"/>
    <w:pPr>
      <w:numPr>
        <w:numId w:val="14"/>
      </w:numPr>
      <w:spacing w:after="60"/>
    </w:pPr>
    <w:rPr>
      <w:sz w:val="24"/>
      <w:szCs w:val="24"/>
    </w:rPr>
  </w:style>
  <w:style w:type="paragraph" w:styleId="TOC4">
    <w:name w:val="toc 4"/>
    <w:basedOn w:val="TOC1"/>
    <w:next w:val="C-BodyText"/>
    <w:uiPriority w:val="39"/>
    <w:rsid w:val="0015599E"/>
    <w:pPr>
      <w:tabs>
        <w:tab w:val="clear" w:pos="475"/>
        <w:tab w:val="left" w:pos="2275"/>
      </w:tabs>
      <w:ind w:left="1829" w:hanging="1224"/>
    </w:pPr>
    <w:rPr>
      <w:caps w:val="0"/>
    </w:rPr>
  </w:style>
  <w:style w:type="paragraph" w:styleId="TableofFigures">
    <w:name w:val="table of figures"/>
    <w:next w:val="C-BodyText"/>
    <w:uiPriority w:val="99"/>
    <w:rsid w:val="0015599E"/>
    <w:pPr>
      <w:tabs>
        <w:tab w:val="left" w:pos="1440"/>
        <w:tab w:val="right" w:leader="dot" w:pos="9029"/>
      </w:tabs>
      <w:spacing w:before="120" w:line="280" w:lineRule="atLeast"/>
      <w:ind w:left="1440" w:right="792" w:hanging="1440"/>
    </w:pPr>
    <w:rPr>
      <w:rFonts w:cs="Arial"/>
      <w:color w:val="0000FF"/>
      <w:sz w:val="24"/>
    </w:rPr>
  </w:style>
  <w:style w:type="paragraph" w:customStyle="1" w:styleId="Approval">
    <w:name w:val="Approval"/>
    <w:rsid w:val="009C0E39"/>
    <w:pPr>
      <w:tabs>
        <w:tab w:val="left" w:pos="1080"/>
        <w:tab w:val="left" w:pos="5040"/>
        <w:tab w:val="left" w:pos="5760"/>
        <w:tab w:val="left" w:pos="6480"/>
        <w:tab w:val="left" w:pos="8640"/>
      </w:tabs>
    </w:pPr>
    <w:rPr>
      <w:rFonts w:eastAsia="Arial Unicode MS"/>
      <w:sz w:val="24"/>
      <w:szCs w:val="24"/>
    </w:rPr>
  </w:style>
  <w:style w:type="paragraph" w:styleId="EndnoteText">
    <w:name w:val="endnote text"/>
    <w:basedOn w:val="Normal"/>
    <w:rsid w:val="009C0E39"/>
    <w:rPr>
      <w:sz w:val="20"/>
    </w:rPr>
  </w:style>
  <w:style w:type="character" w:styleId="EndnoteReference">
    <w:name w:val="endnote reference"/>
    <w:rsid w:val="009C0E39"/>
    <w:rPr>
      <w:vertAlign w:val="superscript"/>
    </w:rPr>
  </w:style>
  <w:style w:type="paragraph" w:customStyle="1" w:styleId="TableCenter">
    <w:name w:val="Table Center"/>
    <w:basedOn w:val="Normal"/>
    <w:rsid w:val="009C0E39"/>
    <w:pPr>
      <w:spacing w:after="60"/>
      <w:jc w:val="center"/>
    </w:pPr>
  </w:style>
  <w:style w:type="table" w:styleId="TableGrid">
    <w:name w:val="Table Grid"/>
    <w:basedOn w:val="TableNormal"/>
    <w:uiPriority w:val="59"/>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next w:val="Paragraph"/>
    <w:rsid w:val="009C0E39"/>
    <w:pPr>
      <w:keepLines/>
      <w:spacing w:after="120"/>
      <w:jc w:val="center"/>
    </w:pPr>
    <w:rPr>
      <w:sz w:val="24"/>
    </w:rPr>
  </w:style>
  <w:style w:type="paragraph" w:customStyle="1" w:styleId="Confidentiality">
    <w:name w:val="Confidentiality"/>
    <w:rsid w:val="009C0E39"/>
    <w:pPr>
      <w:ind w:left="720" w:right="720"/>
    </w:pPr>
    <w:rPr>
      <w:sz w:val="24"/>
    </w:rPr>
  </w:style>
  <w:style w:type="paragraph" w:customStyle="1" w:styleId="TableFixedWidth">
    <w:name w:val="Table Fixed Width"/>
    <w:rsid w:val="009C0E39"/>
    <w:rPr>
      <w:rFonts w:ascii="Courier New" w:hAnsi="Courier New"/>
    </w:rPr>
  </w:style>
  <w:style w:type="paragraph" w:customStyle="1" w:styleId="Heading1NoTOC">
    <w:name w:val="Heading 1 No TOC"/>
    <w:next w:val="Paragraph"/>
    <w:rsid w:val="009C0E39"/>
    <w:pPr>
      <w:keepNext/>
      <w:keepLines/>
      <w:tabs>
        <w:tab w:val="left" w:pos="1440"/>
      </w:tabs>
      <w:spacing w:before="120" w:after="120"/>
    </w:pPr>
    <w:rPr>
      <w:rFonts w:ascii="Arial" w:hAnsi="Arial" w:cs="Arial"/>
      <w:b/>
      <w:bCs/>
      <w:caps/>
      <w:kern w:val="32"/>
      <w:sz w:val="28"/>
      <w:szCs w:val="48"/>
    </w:rPr>
  </w:style>
  <w:style w:type="paragraph" w:customStyle="1" w:styleId="Heading1Unnumbered">
    <w:name w:val="Heading 1 Unnumbered"/>
    <w:next w:val="Paragraph"/>
    <w:rsid w:val="009C0E39"/>
    <w:pPr>
      <w:keepNext/>
      <w:keepLines/>
      <w:tabs>
        <w:tab w:val="left" w:pos="1440"/>
      </w:tabs>
      <w:spacing w:before="120" w:after="120"/>
      <w:outlineLvl w:val="0"/>
    </w:pPr>
    <w:rPr>
      <w:rFonts w:ascii="Arial" w:hAnsi="Arial" w:cs="Arial"/>
      <w:b/>
      <w:bCs/>
      <w:caps/>
      <w:kern w:val="32"/>
      <w:sz w:val="28"/>
      <w:szCs w:val="48"/>
    </w:rPr>
  </w:style>
  <w:style w:type="paragraph" w:customStyle="1" w:styleId="Heading2NoTOC">
    <w:name w:val="Heading 2 No TOC"/>
    <w:next w:val="Paragraph"/>
    <w:rsid w:val="009C0E39"/>
    <w:pPr>
      <w:keepNext/>
      <w:keepLines/>
      <w:tabs>
        <w:tab w:val="left" w:pos="1440"/>
      </w:tabs>
      <w:spacing w:before="120" w:after="120"/>
    </w:pPr>
    <w:rPr>
      <w:rFonts w:ascii="Arial" w:hAnsi="Arial" w:cs="Arial"/>
      <w:b/>
      <w:bCs/>
      <w:iCs/>
      <w:sz w:val="26"/>
      <w:szCs w:val="26"/>
    </w:rPr>
  </w:style>
  <w:style w:type="paragraph" w:customStyle="1" w:styleId="References">
    <w:name w:val="References"/>
    <w:rsid w:val="009C0E39"/>
    <w:pPr>
      <w:numPr>
        <w:numId w:val="4"/>
      </w:numPr>
      <w:spacing w:after="120"/>
    </w:pPr>
    <w:rPr>
      <w:rFonts w:cs="Arial"/>
      <w:bCs/>
      <w:kern w:val="32"/>
      <w:sz w:val="24"/>
      <w:szCs w:val="24"/>
    </w:rPr>
  </w:style>
  <w:style w:type="paragraph" w:customStyle="1" w:styleId="TableFootnote">
    <w:name w:val="Table Footnote"/>
    <w:basedOn w:val="TableText"/>
    <w:rsid w:val="009C0E39"/>
    <w:pPr>
      <w:numPr>
        <w:numId w:val="5"/>
      </w:numPr>
      <w:jc w:val="left"/>
    </w:pPr>
    <w:rPr>
      <w:sz w:val="20"/>
    </w:rPr>
  </w:style>
  <w:style w:type="paragraph" w:customStyle="1" w:styleId="TableFootnoteLetter">
    <w:name w:val="Table Footnote Letter"/>
    <w:basedOn w:val="TableFootnote"/>
    <w:rsid w:val="009C0E39"/>
    <w:pPr>
      <w:numPr>
        <w:numId w:val="6"/>
      </w:numPr>
    </w:pPr>
  </w:style>
  <w:style w:type="paragraph" w:customStyle="1" w:styleId="TableLeft">
    <w:name w:val="Table Left"/>
    <w:rsid w:val="009C0E39"/>
    <w:pPr>
      <w:spacing w:after="60"/>
    </w:pPr>
    <w:rPr>
      <w:rFonts w:cs="Arial"/>
      <w:bCs/>
      <w:kern w:val="32"/>
      <w:sz w:val="24"/>
      <w:szCs w:val="24"/>
    </w:rPr>
  </w:style>
  <w:style w:type="paragraph" w:customStyle="1" w:styleId="TableFootnoteSymbol">
    <w:name w:val="Table Footnote Symbol"/>
    <w:basedOn w:val="TableFootnote"/>
    <w:rsid w:val="009C0E39"/>
    <w:pPr>
      <w:numPr>
        <w:numId w:val="0"/>
      </w:numPr>
    </w:pPr>
    <w:rPr>
      <w:szCs w:val="48"/>
    </w:rPr>
  </w:style>
  <w:style w:type="paragraph" w:customStyle="1" w:styleId="ListLetter">
    <w:name w:val="List Letter"/>
    <w:rsid w:val="009C0E39"/>
    <w:pPr>
      <w:numPr>
        <w:numId w:val="11"/>
      </w:numPr>
      <w:spacing w:after="60"/>
    </w:pPr>
    <w:rPr>
      <w:rFonts w:cs="Arial"/>
      <w:bCs/>
      <w:iCs/>
      <w:sz w:val="24"/>
      <w:szCs w:val="48"/>
    </w:rPr>
  </w:style>
  <w:style w:type="paragraph" w:customStyle="1" w:styleId="ListLetter2">
    <w:name w:val="List Letter 2"/>
    <w:rsid w:val="009C0E39"/>
    <w:pPr>
      <w:numPr>
        <w:numId w:val="12"/>
      </w:numPr>
      <w:spacing w:after="60"/>
    </w:pPr>
    <w:rPr>
      <w:rFonts w:cs="Arial"/>
      <w:bCs/>
      <w:iCs/>
      <w:sz w:val="24"/>
      <w:szCs w:val="24"/>
    </w:rPr>
  </w:style>
  <w:style w:type="paragraph" w:customStyle="1" w:styleId="ListLetter3">
    <w:name w:val="List Letter 3"/>
    <w:rsid w:val="009C0E39"/>
    <w:pPr>
      <w:numPr>
        <w:numId w:val="3"/>
      </w:numPr>
      <w:spacing w:after="60"/>
    </w:pPr>
    <w:rPr>
      <w:rFonts w:cs="Arial"/>
      <w:bCs/>
      <w:iCs/>
      <w:sz w:val="24"/>
      <w:szCs w:val="48"/>
    </w:rPr>
  </w:style>
  <w:style w:type="paragraph" w:customStyle="1" w:styleId="TableTitleContinued">
    <w:name w:val="Table Title Continued"/>
    <w:basedOn w:val="Normal"/>
    <w:rsid w:val="009C0E39"/>
    <w:pPr>
      <w:tabs>
        <w:tab w:val="left" w:pos="1440"/>
      </w:tabs>
      <w:spacing w:after="120"/>
      <w:ind w:left="1440" w:hanging="1440"/>
    </w:pPr>
    <w:rPr>
      <w:rFonts w:ascii="Arial" w:hAnsi="Arial"/>
      <w:b/>
    </w:rPr>
  </w:style>
  <w:style w:type="paragraph" w:customStyle="1" w:styleId="FigureEndofTextTitle">
    <w:name w:val="Figure End of Text Title"/>
    <w:next w:val="Figure"/>
    <w:rsid w:val="009C0E39"/>
    <w:pPr>
      <w:keepNext/>
      <w:tabs>
        <w:tab w:val="left" w:pos="1440"/>
      </w:tabs>
      <w:ind w:left="1440" w:hanging="1440"/>
    </w:pPr>
    <w:rPr>
      <w:rFonts w:ascii="Arial" w:hAnsi="Arial" w:cs="Arial"/>
      <w:b/>
      <w:bCs/>
      <w:iCs/>
      <w:sz w:val="24"/>
      <w:szCs w:val="48"/>
    </w:rPr>
  </w:style>
  <w:style w:type="paragraph" w:styleId="Caption">
    <w:name w:val="caption"/>
    <w:next w:val="C-BodyText"/>
    <w:qFormat/>
    <w:rsid w:val="0015599E"/>
    <w:pPr>
      <w:keepNext/>
      <w:keepLines/>
      <w:tabs>
        <w:tab w:val="left" w:pos="1440"/>
      </w:tabs>
      <w:spacing w:before="120" w:after="120" w:line="280" w:lineRule="atLeast"/>
      <w:ind w:left="1440" w:hanging="1440"/>
    </w:pPr>
    <w:rPr>
      <w:rFonts w:ascii="Arial" w:hAnsi="Arial"/>
      <w:b/>
      <w:bCs/>
      <w:sz w:val="24"/>
      <w:szCs w:val="24"/>
    </w:rPr>
  </w:style>
  <w:style w:type="character" w:styleId="CommentReference">
    <w:name w:val="annotation reference"/>
    <w:rsid w:val="009C0E39"/>
    <w:rPr>
      <w:sz w:val="16"/>
      <w:szCs w:val="16"/>
    </w:rPr>
  </w:style>
  <w:style w:type="paragraph" w:styleId="CommentText">
    <w:name w:val="annotation text"/>
    <w:basedOn w:val="Normal"/>
    <w:link w:val="CommentTextChar"/>
    <w:rsid w:val="0015599E"/>
    <w:rPr>
      <w:sz w:val="20"/>
    </w:rPr>
  </w:style>
  <w:style w:type="paragraph" w:styleId="CommentSubject">
    <w:name w:val="annotation subject"/>
    <w:basedOn w:val="CommentText"/>
    <w:next w:val="CommentText"/>
    <w:link w:val="CommentSubjectChar"/>
    <w:rsid w:val="0015599E"/>
    <w:rPr>
      <w:b/>
      <w:bCs/>
    </w:rPr>
  </w:style>
  <w:style w:type="paragraph" w:styleId="DocumentMap">
    <w:name w:val="Document Map"/>
    <w:basedOn w:val="Normal"/>
    <w:rsid w:val="009C0E39"/>
    <w:pPr>
      <w:shd w:val="clear" w:color="auto" w:fill="000080"/>
    </w:pPr>
    <w:rPr>
      <w:rFonts w:ascii="Tahoma" w:hAnsi="Tahoma" w:cs="Tahoma"/>
    </w:rPr>
  </w:style>
  <w:style w:type="character" w:styleId="FollowedHyperlink">
    <w:name w:val="FollowedHyperlink"/>
    <w:rsid w:val="009C0E39"/>
    <w:rPr>
      <w:color w:val="800080"/>
      <w:u w:val="single"/>
    </w:rPr>
  </w:style>
  <w:style w:type="character" w:styleId="FootnoteReference">
    <w:name w:val="footnote reference"/>
    <w:rsid w:val="009C0E39"/>
    <w:rPr>
      <w:vertAlign w:val="superscript"/>
    </w:rPr>
  </w:style>
  <w:style w:type="paragraph" w:styleId="FootnoteText">
    <w:name w:val="footnote text"/>
    <w:basedOn w:val="Normal"/>
    <w:rsid w:val="009C0E39"/>
    <w:rPr>
      <w:sz w:val="20"/>
    </w:rPr>
  </w:style>
  <w:style w:type="character" w:styleId="LineNumber">
    <w:name w:val="line number"/>
    <w:basedOn w:val="DefaultParagraphFont"/>
    <w:rsid w:val="009C0E39"/>
  </w:style>
  <w:style w:type="paragraph" w:styleId="List">
    <w:name w:val="List"/>
    <w:basedOn w:val="Normal"/>
    <w:rsid w:val="009C0E39"/>
    <w:pPr>
      <w:ind w:left="360" w:hanging="360"/>
    </w:pPr>
  </w:style>
  <w:style w:type="paragraph" w:styleId="List2">
    <w:name w:val="List 2"/>
    <w:basedOn w:val="Normal"/>
    <w:rsid w:val="009C0E39"/>
    <w:pPr>
      <w:ind w:left="720" w:hanging="360"/>
    </w:pPr>
  </w:style>
  <w:style w:type="paragraph" w:styleId="List3">
    <w:name w:val="List 3"/>
    <w:basedOn w:val="Normal"/>
    <w:rsid w:val="009C0E39"/>
    <w:pPr>
      <w:ind w:left="1080" w:hanging="360"/>
    </w:pPr>
  </w:style>
  <w:style w:type="paragraph" w:styleId="List4">
    <w:name w:val="List 4"/>
    <w:basedOn w:val="Normal"/>
    <w:rsid w:val="009C0E39"/>
    <w:pPr>
      <w:ind w:left="1440" w:hanging="360"/>
    </w:pPr>
  </w:style>
  <w:style w:type="paragraph" w:styleId="List5">
    <w:name w:val="List 5"/>
    <w:basedOn w:val="Normal"/>
    <w:rsid w:val="009C0E39"/>
    <w:pPr>
      <w:ind w:left="1800" w:hanging="360"/>
    </w:pPr>
  </w:style>
  <w:style w:type="paragraph" w:styleId="ListBullet4">
    <w:name w:val="List Bullet 4"/>
    <w:basedOn w:val="Normal"/>
    <w:autoRedefine/>
    <w:rsid w:val="009C0E39"/>
    <w:pPr>
      <w:tabs>
        <w:tab w:val="num" w:pos="1440"/>
      </w:tabs>
      <w:ind w:left="1440" w:hanging="360"/>
    </w:pPr>
  </w:style>
  <w:style w:type="paragraph" w:styleId="ListBullet5">
    <w:name w:val="List Bullet 5"/>
    <w:basedOn w:val="Normal"/>
    <w:autoRedefine/>
    <w:rsid w:val="009C0E39"/>
    <w:pPr>
      <w:tabs>
        <w:tab w:val="num" w:pos="1800"/>
      </w:tabs>
      <w:ind w:left="1800" w:hanging="360"/>
    </w:pPr>
  </w:style>
  <w:style w:type="paragraph" w:styleId="ListContinue">
    <w:name w:val="List Continue"/>
    <w:basedOn w:val="Normal"/>
    <w:rsid w:val="009C0E39"/>
    <w:pPr>
      <w:spacing w:after="120"/>
      <w:ind w:left="360"/>
    </w:pPr>
  </w:style>
  <w:style w:type="paragraph" w:styleId="ListContinue2">
    <w:name w:val="List Continue 2"/>
    <w:basedOn w:val="Normal"/>
    <w:rsid w:val="009C0E39"/>
    <w:pPr>
      <w:spacing w:after="120"/>
      <w:ind w:left="720"/>
    </w:pPr>
  </w:style>
  <w:style w:type="paragraph" w:styleId="ListContinue3">
    <w:name w:val="List Continue 3"/>
    <w:basedOn w:val="Normal"/>
    <w:rsid w:val="009C0E39"/>
    <w:pPr>
      <w:spacing w:after="120"/>
      <w:ind w:left="1080"/>
    </w:pPr>
  </w:style>
  <w:style w:type="paragraph" w:styleId="ListContinue4">
    <w:name w:val="List Continue 4"/>
    <w:basedOn w:val="Normal"/>
    <w:rsid w:val="009C0E39"/>
    <w:pPr>
      <w:spacing w:after="120"/>
      <w:ind w:left="1440"/>
    </w:pPr>
  </w:style>
  <w:style w:type="paragraph" w:styleId="ListContinue5">
    <w:name w:val="List Continue 5"/>
    <w:basedOn w:val="Normal"/>
    <w:rsid w:val="009C0E39"/>
    <w:pPr>
      <w:spacing w:after="120"/>
      <w:ind w:left="1800"/>
    </w:pPr>
  </w:style>
  <w:style w:type="paragraph" w:styleId="ListNumber4">
    <w:name w:val="List Number 4"/>
    <w:basedOn w:val="Normal"/>
    <w:rsid w:val="009C0E39"/>
    <w:pPr>
      <w:tabs>
        <w:tab w:val="num" w:pos="1440"/>
      </w:tabs>
      <w:ind w:left="1440" w:hanging="360"/>
    </w:pPr>
  </w:style>
  <w:style w:type="paragraph" w:styleId="ListNumber5">
    <w:name w:val="List Number 5"/>
    <w:basedOn w:val="Normal"/>
    <w:rsid w:val="009C0E39"/>
    <w:pPr>
      <w:tabs>
        <w:tab w:val="num" w:pos="1800"/>
      </w:tabs>
      <w:ind w:left="1800" w:hanging="360"/>
    </w:pPr>
  </w:style>
  <w:style w:type="paragraph" w:styleId="MacroText">
    <w:name w:val="macro"/>
    <w:rsid w:val="009C0E3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teHeading">
    <w:name w:val="Note Heading"/>
    <w:basedOn w:val="Normal"/>
    <w:next w:val="Normal"/>
    <w:rsid w:val="009C0E39"/>
  </w:style>
  <w:style w:type="table" w:styleId="Table3Deffects1">
    <w:name w:val="Table 3D effects 1"/>
    <w:basedOn w:val="TableNormal"/>
    <w:rsid w:val="009C0E3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C0E3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C0E3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C0E3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C0E3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C0E3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C0E3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C0E3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C0E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C0E3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C0E3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C0E3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C0E3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C0E3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C0E3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C0E3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C0E3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C0E3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C0E3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C0E3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C0E3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C0E3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C0E3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C0E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C0E3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C0E3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C0E3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C0E3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C0E3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C0E3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C0E3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C0E3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C0E3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C0E3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C0E3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C0E3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C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C0E3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C0E3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C0E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5">
    <w:name w:val="toc 5"/>
    <w:basedOn w:val="TOC1"/>
    <w:next w:val="C-BodyText"/>
    <w:rsid w:val="0015599E"/>
    <w:pPr>
      <w:tabs>
        <w:tab w:val="clear" w:pos="475"/>
        <w:tab w:val="left" w:pos="2880"/>
      </w:tabs>
      <w:ind w:left="2880" w:hanging="1440"/>
    </w:pPr>
    <w:rPr>
      <w:caps w:val="0"/>
    </w:rPr>
  </w:style>
  <w:style w:type="paragraph" w:styleId="TOC6">
    <w:name w:val="toc 6"/>
    <w:basedOn w:val="TOC1"/>
    <w:next w:val="C-BodyText"/>
    <w:rsid w:val="0015599E"/>
    <w:pPr>
      <w:tabs>
        <w:tab w:val="clear" w:pos="475"/>
        <w:tab w:val="left" w:pos="3485"/>
      </w:tabs>
      <w:ind w:left="3485" w:hanging="1685"/>
    </w:pPr>
    <w:rPr>
      <w:caps w:val="0"/>
    </w:rPr>
  </w:style>
  <w:style w:type="paragraph" w:styleId="TOC7">
    <w:name w:val="toc 7"/>
    <w:basedOn w:val="TOC1"/>
    <w:next w:val="C-BodyText"/>
    <w:rsid w:val="0015599E"/>
    <w:rPr>
      <w:caps w:val="0"/>
    </w:rPr>
  </w:style>
  <w:style w:type="paragraph" w:styleId="TOC8">
    <w:name w:val="toc 8"/>
    <w:basedOn w:val="TOC1"/>
    <w:next w:val="C-BodyText"/>
    <w:rsid w:val="0015599E"/>
    <w:rPr>
      <w:caps w:val="0"/>
    </w:rPr>
  </w:style>
  <w:style w:type="paragraph" w:styleId="TOC9">
    <w:name w:val="toc 9"/>
    <w:basedOn w:val="TOC1"/>
    <w:next w:val="C-BodyText"/>
    <w:rsid w:val="0015599E"/>
    <w:rPr>
      <w:caps w:val="0"/>
    </w:rPr>
  </w:style>
  <w:style w:type="paragraph" w:customStyle="1" w:styleId="TableTitle">
    <w:name w:val="Table Title"/>
    <w:next w:val="TableHead"/>
    <w:rsid w:val="009C0E39"/>
    <w:pPr>
      <w:keepNext/>
      <w:keepLines/>
      <w:tabs>
        <w:tab w:val="left" w:pos="1440"/>
      </w:tabs>
      <w:spacing w:after="120"/>
      <w:ind w:left="1440" w:hanging="1440"/>
    </w:pPr>
    <w:rPr>
      <w:rFonts w:ascii="Arial" w:hAnsi="Arial"/>
      <w:b/>
      <w:color w:val="000000"/>
      <w:sz w:val="24"/>
      <w:szCs w:val="24"/>
    </w:rPr>
  </w:style>
  <w:style w:type="paragraph" w:customStyle="1" w:styleId="Appendix">
    <w:name w:val="Appendix"/>
    <w:basedOn w:val="Heading2NoTOC"/>
    <w:next w:val="Paragraph"/>
    <w:rsid w:val="009C0E39"/>
    <w:pPr>
      <w:numPr>
        <w:numId w:val="7"/>
      </w:numPr>
    </w:pPr>
    <w:rPr>
      <w:bCs w:val="0"/>
      <w:snapToGrid w:val="0"/>
    </w:rPr>
  </w:style>
  <w:style w:type="paragraph" w:customStyle="1" w:styleId="FigureTitle">
    <w:name w:val="Figure Title"/>
    <w:basedOn w:val="TableTitle"/>
    <w:next w:val="Figure"/>
    <w:rsid w:val="009C0E39"/>
    <w:pPr>
      <w:spacing w:after="240"/>
    </w:pPr>
  </w:style>
  <w:style w:type="character" w:customStyle="1" w:styleId="Citation">
    <w:name w:val="Citation"/>
    <w:rsid w:val="009C0E39"/>
    <w:rPr>
      <w:vertAlign w:val="superscript"/>
    </w:rPr>
  </w:style>
  <w:style w:type="paragraph" w:customStyle="1" w:styleId="FooterLandscape">
    <w:name w:val="FooterLandscape"/>
    <w:basedOn w:val="Normal"/>
    <w:rsid w:val="009C0E39"/>
    <w:pPr>
      <w:tabs>
        <w:tab w:val="center" w:pos="6307"/>
        <w:tab w:val="right" w:pos="12600"/>
      </w:tabs>
    </w:pPr>
    <w:rPr>
      <w:rFonts w:eastAsia="Arial Unicode MS"/>
      <w:sz w:val="20"/>
    </w:rPr>
  </w:style>
  <w:style w:type="paragraph" w:customStyle="1" w:styleId="HeaderLandscape">
    <w:name w:val="HeaderLandscape"/>
    <w:rsid w:val="009C0E39"/>
    <w:pPr>
      <w:tabs>
        <w:tab w:val="center" w:pos="6480"/>
        <w:tab w:val="right" w:pos="12960"/>
      </w:tabs>
    </w:pPr>
    <w:rPr>
      <w:rFonts w:eastAsia="Arial Unicode MS"/>
    </w:rPr>
  </w:style>
  <w:style w:type="paragraph" w:customStyle="1" w:styleId="Heading2Unnumbered">
    <w:name w:val="Heading 2 Unnumbered"/>
    <w:next w:val="Paragraph"/>
    <w:rsid w:val="009C0E39"/>
    <w:pPr>
      <w:keepNext/>
      <w:keepLines/>
      <w:tabs>
        <w:tab w:val="left" w:pos="1440"/>
      </w:tabs>
      <w:spacing w:before="120" w:after="120"/>
      <w:outlineLvl w:val="1"/>
    </w:pPr>
    <w:rPr>
      <w:rFonts w:ascii="Arial" w:hAnsi="Arial" w:cs="Arial"/>
      <w:b/>
      <w:bCs/>
      <w:iCs/>
      <w:sz w:val="26"/>
      <w:szCs w:val="26"/>
    </w:rPr>
  </w:style>
  <w:style w:type="paragraph" w:customStyle="1" w:styleId="TableEndofTextTitle">
    <w:name w:val="Table End of Text Title"/>
    <w:next w:val="TableHead"/>
    <w:rsid w:val="009C0E39"/>
    <w:pPr>
      <w:tabs>
        <w:tab w:val="left" w:pos="1440"/>
      </w:tabs>
      <w:ind w:left="1440" w:hanging="1440"/>
    </w:pPr>
    <w:rPr>
      <w:rFonts w:ascii="Arial" w:hAnsi="Arial"/>
      <w:b/>
      <w:sz w:val="24"/>
      <w:szCs w:val="24"/>
    </w:rPr>
  </w:style>
  <w:style w:type="paragraph" w:customStyle="1" w:styleId="TOCSection">
    <w:name w:val="TOC Section"/>
    <w:basedOn w:val="Heading1"/>
    <w:rsid w:val="009C0E39"/>
    <w:pPr>
      <w:numPr>
        <w:numId w:val="0"/>
      </w:numPr>
      <w:tabs>
        <w:tab w:val="left" w:pos="480"/>
        <w:tab w:val="left" w:pos="1440"/>
      </w:tabs>
      <w:spacing w:before="240"/>
      <w:outlineLvl w:val="9"/>
    </w:pPr>
  </w:style>
  <w:style w:type="character" w:customStyle="1" w:styleId="UserTips">
    <w:name w:val="User Tips"/>
    <w:rsid w:val="00B4363C"/>
    <w:rPr>
      <w:i/>
      <w:vanish/>
      <w:color w:val="FF6600"/>
    </w:rPr>
  </w:style>
  <w:style w:type="paragraph" w:customStyle="1" w:styleId="Equation">
    <w:name w:val="Equation"/>
    <w:next w:val="Paragraph"/>
    <w:rsid w:val="00A93BF1"/>
    <w:pPr>
      <w:keepLines/>
      <w:spacing w:after="120"/>
      <w:jc w:val="center"/>
    </w:pPr>
    <w:rPr>
      <w:rFonts w:cs="Arial"/>
      <w:sz w:val="24"/>
      <w:szCs w:val="24"/>
    </w:rPr>
  </w:style>
  <w:style w:type="paragraph" w:customStyle="1" w:styleId="EquationTitle">
    <w:name w:val="Equation Title"/>
    <w:next w:val="Equation"/>
    <w:rsid w:val="00A93BF1"/>
    <w:pPr>
      <w:keepNext/>
      <w:keepLines/>
      <w:tabs>
        <w:tab w:val="left" w:pos="1440"/>
      </w:tabs>
      <w:spacing w:after="240"/>
      <w:ind w:left="1440" w:hanging="1440"/>
    </w:pPr>
    <w:rPr>
      <w:rFonts w:ascii="Arial" w:hAnsi="Arial" w:cs="Arial"/>
      <w:b/>
      <w:color w:val="000000"/>
      <w:sz w:val="24"/>
      <w:szCs w:val="24"/>
    </w:rPr>
  </w:style>
  <w:style w:type="paragraph" w:customStyle="1" w:styleId="CaptionContinued">
    <w:name w:val="Caption Continued"/>
    <w:rsid w:val="00A93BF1"/>
    <w:pPr>
      <w:tabs>
        <w:tab w:val="left" w:pos="1728"/>
      </w:tabs>
      <w:spacing w:after="120"/>
      <w:ind w:left="1728" w:hanging="1728"/>
    </w:pPr>
    <w:rPr>
      <w:rFonts w:ascii="Arial" w:hAnsi="Arial" w:cs="Arial"/>
      <w:b/>
      <w:sz w:val="24"/>
      <w:szCs w:val="24"/>
    </w:rPr>
  </w:style>
  <w:style w:type="paragraph" w:customStyle="1" w:styleId="TableSummaryTitle">
    <w:name w:val="Table Summary Title"/>
    <w:basedOn w:val="TableTitle"/>
    <w:next w:val="TableHead"/>
    <w:rsid w:val="009C0E39"/>
    <w:pPr>
      <w:pageBreakBefore/>
    </w:pPr>
  </w:style>
  <w:style w:type="paragraph" w:customStyle="1" w:styleId="TableSummaryHead">
    <w:name w:val="Table Summary Head"/>
    <w:basedOn w:val="TableText"/>
    <w:rsid w:val="009C0E39"/>
  </w:style>
  <w:style w:type="paragraph" w:customStyle="1" w:styleId="FigureSummaryTitle">
    <w:name w:val="Figure Summary Title"/>
    <w:basedOn w:val="FigureTitle"/>
    <w:next w:val="Figure"/>
    <w:rsid w:val="009C0E39"/>
  </w:style>
  <w:style w:type="character" w:customStyle="1" w:styleId="FileName">
    <w:name w:val="FileName"/>
    <w:rsid w:val="009C0E39"/>
    <w:rPr>
      <w:rFonts w:ascii="Times New Roman" w:hAnsi="Times New Roman"/>
      <w:sz w:val="16"/>
    </w:rPr>
  </w:style>
  <w:style w:type="paragraph" w:customStyle="1" w:styleId="ListHyphen">
    <w:name w:val="List Hyphen"/>
    <w:rsid w:val="009C0E39"/>
    <w:pPr>
      <w:numPr>
        <w:numId w:val="13"/>
      </w:numPr>
    </w:pPr>
    <w:rPr>
      <w:sz w:val="24"/>
    </w:rPr>
  </w:style>
  <w:style w:type="paragraph" w:styleId="BodyText">
    <w:name w:val="Body Text"/>
    <w:basedOn w:val="Normal"/>
    <w:rsid w:val="009C0E39"/>
    <w:pPr>
      <w:spacing w:after="120"/>
    </w:pPr>
  </w:style>
  <w:style w:type="paragraph" w:styleId="BodyText2">
    <w:name w:val="Body Text 2"/>
    <w:basedOn w:val="Normal"/>
    <w:rsid w:val="009C0E39"/>
    <w:pPr>
      <w:spacing w:after="120" w:line="480" w:lineRule="auto"/>
    </w:pPr>
  </w:style>
  <w:style w:type="paragraph" w:styleId="BodyText3">
    <w:name w:val="Body Text 3"/>
    <w:basedOn w:val="Normal"/>
    <w:rsid w:val="009C0E39"/>
    <w:pPr>
      <w:spacing w:after="120"/>
    </w:pPr>
    <w:rPr>
      <w:sz w:val="16"/>
      <w:szCs w:val="16"/>
    </w:rPr>
  </w:style>
  <w:style w:type="paragraph" w:styleId="BodyTextFirstIndent">
    <w:name w:val="Body Text First Indent"/>
    <w:basedOn w:val="BodyText"/>
    <w:rsid w:val="009C0E39"/>
    <w:pPr>
      <w:ind w:firstLine="210"/>
    </w:pPr>
  </w:style>
  <w:style w:type="paragraph" w:styleId="BodyTextIndent">
    <w:name w:val="Body Text Indent"/>
    <w:basedOn w:val="Normal"/>
    <w:link w:val="BodyTextIndentChar"/>
    <w:rsid w:val="0015599E"/>
    <w:pPr>
      <w:spacing w:after="120"/>
      <w:ind w:left="360"/>
    </w:pPr>
  </w:style>
  <w:style w:type="paragraph" w:styleId="BodyTextFirstIndent2">
    <w:name w:val="Body Text First Indent 2"/>
    <w:basedOn w:val="BodyTextIndent"/>
    <w:link w:val="BodyTextFirstIndent2Char"/>
    <w:rsid w:val="0015599E"/>
    <w:pPr>
      <w:ind w:firstLine="210"/>
    </w:pPr>
  </w:style>
  <w:style w:type="paragraph" w:styleId="BodyTextIndent2">
    <w:name w:val="Body Text Indent 2"/>
    <w:basedOn w:val="Normal"/>
    <w:rsid w:val="009C0E39"/>
    <w:pPr>
      <w:spacing w:after="120" w:line="480" w:lineRule="auto"/>
      <w:ind w:left="360"/>
    </w:pPr>
  </w:style>
  <w:style w:type="paragraph" w:styleId="BodyTextIndent3">
    <w:name w:val="Body Text Indent 3"/>
    <w:basedOn w:val="Normal"/>
    <w:rsid w:val="009C0E39"/>
    <w:pPr>
      <w:spacing w:after="120"/>
      <w:ind w:left="360"/>
    </w:pPr>
    <w:rPr>
      <w:sz w:val="16"/>
      <w:szCs w:val="16"/>
    </w:rPr>
  </w:style>
  <w:style w:type="paragraph" w:styleId="Closing">
    <w:name w:val="Closing"/>
    <w:basedOn w:val="Normal"/>
    <w:rsid w:val="009C0E39"/>
    <w:pPr>
      <w:ind w:left="4320"/>
    </w:pPr>
  </w:style>
  <w:style w:type="paragraph" w:styleId="Date">
    <w:name w:val="Date"/>
    <w:basedOn w:val="Normal"/>
    <w:next w:val="Normal"/>
    <w:rsid w:val="009C0E39"/>
  </w:style>
  <w:style w:type="paragraph" w:styleId="E-mailSignature">
    <w:name w:val="E-mail Signature"/>
    <w:basedOn w:val="Normal"/>
    <w:rsid w:val="009C0E39"/>
  </w:style>
  <w:style w:type="character" w:styleId="Emphasis">
    <w:name w:val="Emphasis"/>
    <w:uiPriority w:val="20"/>
    <w:qFormat/>
    <w:rsid w:val="009C0E39"/>
    <w:rPr>
      <w:i/>
      <w:iCs/>
    </w:rPr>
  </w:style>
  <w:style w:type="paragraph" w:styleId="EnvelopeAddress">
    <w:name w:val="envelope address"/>
    <w:basedOn w:val="Normal"/>
    <w:rsid w:val="009C0E39"/>
    <w:pPr>
      <w:framePr w:w="7920" w:h="1980" w:hRule="exact" w:hSpace="180" w:wrap="auto" w:hAnchor="page" w:xAlign="center" w:yAlign="bottom"/>
      <w:ind w:left="2880"/>
    </w:pPr>
    <w:rPr>
      <w:rFonts w:ascii="Arial" w:hAnsi="Arial"/>
    </w:rPr>
  </w:style>
  <w:style w:type="paragraph" w:styleId="EnvelopeReturn">
    <w:name w:val="envelope return"/>
    <w:basedOn w:val="Normal"/>
    <w:rsid w:val="009C0E39"/>
    <w:rPr>
      <w:rFonts w:ascii="Arial" w:hAnsi="Arial"/>
      <w:sz w:val="20"/>
    </w:rPr>
  </w:style>
  <w:style w:type="character" w:styleId="HTMLAcronym">
    <w:name w:val="HTML Acronym"/>
    <w:basedOn w:val="DefaultParagraphFont"/>
    <w:rsid w:val="009C0E39"/>
  </w:style>
  <w:style w:type="paragraph" w:styleId="HTMLAddress">
    <w:name w:val="HTML Address"/>
    <w:basedOn w:val="Normal"/>
    <w:rsid w:val="009C0E39"/>
    <w:rPr>
      <w:i/>
      <w:iCs/>
    </w:rPr>
  </w:style>
  <w:style w:type="character" w:styleId="HTMLCite">
    <w:name w:val="HTML Cite"/>
    <w:rsid w:val="009C0E39"/>
    <w:rPr>
      <w:i/>
      <w:iCs/>
    </w:rPr>
  </w:style>
  <w:style w:type="character" w:styleId="HTMLCode">
    <w:name w:val="HTML Code"/>
    <w:rsid w:val="009C0E39"/>
    <w:rPr>
      <w:rFonts w:ascii="Courier New" w:hAnsi="Courier New" w:cs="Courier New"/>
      <w:sz w:val="20"/>
      <w:szCs w:val="20"/>
    </w:rPr>
  </w:style>
  <w:style w:type="character" w:styleId="HTMLDefinition">
    <w:name w:val="HTML Definition"/>
    <w:rsid w:val="009C0E39"/>
    <w:rPr>
      <w:i/>
      <w:iCs/>
    </w:rPr>
  </w:style>
  <w:style w:type="character" w:styleId="HTMLKeyboard">
    <w:name w:val="HTML Keyboard"/>
    <w:rsid w:val="0015599E"/>
    <w:rPr>
      <w:rFonts w:ascii="Courier New" w:hAnsi="Courier New"/>
      <w:sz w:val="20"/>
      <w:szCs w:val="20"/>
    </w:rPr>
  </w:style>
  <w:style w:type="paragraph" w:styleId="HTMLPreformatted">
    <w:name w:val="HTML Preformatted"/>
    <w:basedOn w:val="Normal"/>
    <w:rsid w:val="009C0E39"/>
    <w:rPr>
      <w:rFonts w:ascii="Courier New" w:hAnsi="Courier New" w:cs="Courier New"/>
      <w:sz w:val="20"/>
    </w:rPr>
  </w:style>
  <w:style w:type="character" w:styleId="HTMLSample">
    <w:name w:val="HTML Sample"/>
    <w:rsid w:val="009C0E39"/>
    <w:rPr>
      <w:rFonts w:ascii="Courier New" w:hAnsi="Courier New" w:cs="Courier New"/>
    </w:rPr>
  </w:style>
  <w:style w:type="character" w:styleId="HTMLTypewriter">
    <w:name w:val="HTML Typewriter"/>
    <w:rsid w:val="009C0E39"/>
    <w:rPr>
      <w:rFonts w:ascii="Courier New" w:hAnsi="Courier New" w:cs="Courier New"/>
      <w:sz w:val="20"/>
      <w:szCs w:val="20"/>
    </w:rPr>
  </w:style>
  <w:style w:type="character" w:styleId="HTMLVariable">
    <w:name w:val="HTML Variable"/>
    <w:rsid w:val="009C0E39"/>
    <w:rPr>
      <w:i/>
      <w:iCs/>
    </w:rPr>
  </w:style>
  <w:style w:type="paragraph" w:styleId="Index1">
    <w:name w:val="index 1"/>
    <w:basedOn w:val="Normal"/>
    <w:next w:val="Normal"/>
    <w:rsid w:val="009C0E39"/>
    <w:pPr>
      <w:ind w:left="240" w:hanging="240"/>
    </w:pPr>
  </w:style>
  <w:style w:type="paragraph" w:styleId="Index2">
    <w:name w:val="index 2"/>
    <w:basedOn w:val="Normal"/>
    <w:next w:val="Normal"/>
    <w:rsid w:val="009C0E39"/>
    <w:pPr>
      <w:ind w:left="480" w:hanging="240"/>
    </w:pPr>
  </w:style>
  <w:style w:type="paragraph" w:styleId="Index3">
    <w:name w:val="index 3"/>
    <w:basedOn w:val="Normal"/>
    <w:next w:val="Normal"/>
    <w:rsid w:val="009C0E39"/>
    <w:pPr>
      <w:ind w:left="720" w:hanging="240"/>
    </w:pPr>
  </w:style>
  <w:style w:type="paragraph" w:styleId="Index4">
    <w:name w:val="index 4"/>
    <w:basedOn w:val="Normal"/>
    <w:next w:val="Normal"/>
    <w:rsid w:val="009C0E39"/>
    <w:pPr>
      <w:ind w:left="960" w:hanging="240"/>
    </w:pPr>
  </w:style>
  <w:style w:type="paragraph" w:styleId="Index5">
    <w:name w:val="index 5"/>
    <w:basedOn w:val="Normal"/>
    <w:next w:val="Normal"/>
    <w:rsid w:val="009C0E39"/>
    <w:pPr>
      <w:ind w:left="1200" w:hanging="240"/>
    </w:pPr>
  </w:style>
  <w:style w:type="paragraph" w:styleId="Index6">
    <w:name w:val="index 6"/>
    <w:basedOn w:val="Normal"/>
    <w:next w:val="Normal"/>
    <w:rsid w:val="009C0E39"/>
    <w:pPr>
      <w:ind w:left="1440" w:hanging="240"/>
    </w:pPr>
  </w:style>
  <w:style w:type="paragraph" w:styleId="Index7">
    <w:name w:val="index 7"/>
    <w:basedOn w:val="Normal"/>
    <w:next w:val="Normal"/>
    <w:rsid w:val="009C0E39"/>
    <w:pPr>
      <w:ind w:left="1680" w:hanging="240"/>
    </w:pPr>
  </w:style>
  <w:style w:type="paragraph" w:styleId="Index8">
    <w:name w:val="index 8"/>
    <w:basedOn w:val="Normal"/>
    <w:next w:val="Normal"/>
    <w:rsid w:val="009C0E39"/>
    <w:pPr>
      <w:ind w:left="1920" w:hanging="240"/>
    </w:pPr>
  </w:style>
  <w:style w:type="paragraph" w:styleId="Index9">
    <w:name w:val="index 9"/>
    <w:basedOn w:val="Normal"/>
    <w:next w:val="Normal"/>
    <w:rsid w:val="009C0E39"/>
    <w:pPr>
      <w:ind w:left="2160" w:hanging="240"/>
    </w:pPr>
  </w:style>
  <w:style w:type="paragraph" w:styleId="IndexHeading">
    <w:name w:val="index heading"/>
    <w:basedOn w:val="Normal"/>
    <w:next w:val="Index1"/>
    <w:rsid w:val="009C0E39"/>
    <w:rPr>
      <w:rFonts w:ascii="Arial" w:hAnsi="Arial"/>
      <w:b/>
      <w:bCs/>
    </w:rPr>
  </w:style>
  <w:style w:type="paragraph" w:styleId="MessageHeader">
    <w:name w:val="Message Header"/>
    <w:basedOn w:val="Normal"/>
    <w:rsid w:val="009C0E3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9C0E39"/>
  </w:style>
  <w:style w:type="paragraph" w:styleId="NormalIndent">
    <w:name w:val="Normal Indent"/>
    <w:basedOn w:val="Normal"/>
    <w:rsid w:val="009C0E39"/>
    <w:pPr>
      <w:ind w:left="720"/>
    </w:pPr>
  </w:style>
  <w:style w:type="paragraph" w:styleId="PlainText">
    <w:name w:val="Plain Text"/>
    <w:basedOn w:val="Normal"/>
    <w:rsid w:val="009C0E39"/>
    <w:rPr>
      <w:rFonts w:ascii="Courier New" w:hAnsi="Courier New" w:cs="Courier New"/>
      <w:sz w:val="20"/>
    </w:rPr>
  </w:style>
  <w:style w:type="paragraph" w:styleId="Salutation">
    <w:name w:val="Salutation"/>
    <w:basedOn w:val="Normal"/>
    <w:next w:val="Normal"/>
    <w:rsid w:val="009C0E39"/>
  </w:style>
  <w:style w:type="paragraph" w:styleId="Signature">
    <w:name w:val="Signature"/>
    <w:basedOn w:val="Normal"/>
    <w:rsid w:val="009C0E39"/>
    <w:pPr>
      <w:ind w:left="4320"/>
    </w:pPr>
  </w:style>
  <w:style w:type="character" w:styleId="Strong">
    <w:name w:val="Strong"/>
    <w:qFormat/>
    <w:rsid w:val="009C0E39"/>
    <w:rPr>
      <w:b/>
      <w:bCs/>
    </w:rPr>
  </w:style>
  <w:style w:type="paragraph" w:styleId="Subtitle">
    <w:name w:val="Subtitle"/>
    <w:basedOn w:val="Normal"/>
    <w:qFormat/>
    <w:rsid w:val="009C0E39"/>
    <w:pPr>
      <w:spacing w:after="60"/>
      <w:jc w:val="center"/>
      <w:outlineLvl w:val="1"/>
    </w:pPr>
    <w:rPr>
      <w:rFonts w:ascii="Arial" w:hAnsi="Arial"/>
    </w:rPr>
  </w:style>
  <w:style w:type="paragraph" w:styleId="TableofAuthorities">
    <w:name w:val="table of authorities"/>
    <w:basedOn w:val="Normal"/>
    <w:next w:val="Normal"/>
    <w:rsid w:val="009C0E39"/>
    <w:pPr>
      <w:ind w:left="240" w:hanging="240"/>
    </w:pPr>
  </w:style>
  <w:style w:type="paragraph" w:styleId="TOAHeading">
    <w:name w:val="toa heading"/>
    <w:basedOn w:val="Normal"/>
    <w:next w:val="Normal"/>
    <w:rsid w:val="0015599E"/>
    <w:pPr>
      <w:spacing w:before="120"/>
    </w:pPr>
    <w:rPr>
      <w:rFonts w:ascii="Arial" w:hAnsi="Arial"/>
      <w:b/>
      <w:bCs/>
      <w:szCs w:val="24"/>
    </w:rPr>
  </w:style>
  <w:style w:type="paragraph" w:customStyle="1" w:styleId="TitlePage">
    <w:name w:val="TitlePage"/>
    <w:basedOn w:val="Normal"/>
    <w:rsid w:val="009C0E39"/>
    <w:pPr>
      <w:tabs>
        <w:tab w:val="left" w:pos="3600"/>
      </w:tabs>
      <w:spacing w:line="220" w:lineRule="atLeast"/>
      <w:ind w:left="3600" w:hanging="3600"/>
    </w:pPr>
  </w:style>
  <w:style w:type="paragraph" w:customStyle="1" w:styleId="Heading3Unnumbered">
    <w:name w:val="Heading 3 Unnumbered"/>
    <w:next w:val="Paragraph"/>
    <w:rsid w:val="009C0E39"/>
    <w:pPr>
      <w:keepNext/>
      <w:keepLines/>
      <w:tabs>
        <w:tab w:val="left" w:pos="1440"/>
      </w:tabs>
      <w:spacing w:before="120" w:after="120"/>
      <w:outlineLvl w:val="2"/>
    </w:pPr>
    <w:rPr>
      <w:rFonts w:ascii="Arial" w:hAnsi="Arial" w:cs="Arial"/>
      <w:b/>
      <w:bCs/>
      <w:sz w:val="24"/>
      <w:szCs w:val="24"/>
    </w:rPr>
  </w:style>
  <w:style w:type="paragraph" w:customStyle="1" w:styleId="Heading4Unnumbered">
    <w:name w:val="Heading 4 Unnumbered"/>
    <w:next w:val="Paragraph"/>
    <w:rsid w:val="009C0E39"/>
    <w:pPr>
      <w:keepNext/>
      <w:keepLines/>
      <w:tabs>
        <w:tab w:val="left" w:pos="1440"/>
      </w:tabs>
      <w:spacing w:before="120" w:after="120"/>
      <w:outlineLvl w:val="3"/>
    </w:pPr>
    <w:rPr>
      <w:rFonts w:ascii="Arial" w:hAnsi="Arial"/>
      <w:b/>
      <w:bCs/>
      <w:sz w:val="24"/>
      <w:szCs w:val="22"/>
    </w:rPr>
  </w:style>
  <w:style w:type="paragraph" w:customStyle="1" w:styleId="Heading5Unnumbered">
    <w:name w:val="Heading 5 Unnumbered"/>
    <w:next w:val="Paragraph"/>
    <w:rsid w:val="009C0E39"/>
    <w:pPr>
      <w:keepNext/>
      <w:keepLines/>
      <w:tabs>
        <w:tab w:val="left" w:pos="1440"/>
      </w:tabs>
      <w:spacing w:before="120" w:after="120"/>
      <w:outlineLvl w:val="4"/>
    </w:pPr>
    <w:rPr>
      <w:rFonts w:ascii="Arial" w:hAnsi="Arial" w:cs="Arial"/>
      <w:b/>
      <w:bCs/>
      <w:iCs/>
      <w:sz w:val="24"/>
      <w:szCs w:val="22"/>
    </w:rPr>
  </w:style>
  <w:style w:type="paragraph" w:customStyle="1" w:styleId="Heading6Unnumbered">
    <w:name w:val="Heading 6 Unnumbered"/>
    <w:next w:val="Paragraph"/>
    <w:rsid w:val="009C0E39"/>
    <w:pPr>
      <w:keepNext/>
      <w:keepLines/>
      <w:tabs>
        <w:tab w:val="left" w:pos="1440"/>
      </w:tabs>
      <w:spacing w:before="120" w:after="120"/>
      <w:outlineLvl w:val="5"/>
    </w:pPr>
    <w:rPr>
      <w:rFonts w:ascii="Arial" w:hAnsi="Arial" w:cs="Arial"/>
      <w:b/>
      <w:bCs/>
      <w:sz w:val="24"/>
      <w:szCs w:val="22"/>
    </w:rPr>
  </w:style>
  <w:style w:type="character" w:customStyle="1" w:styleId="ParagraphChar">
    <w:name w:val="Paragraph Char"/>
    <w:link w:val="Paragraph"/>
    <w:uiPriority w:val="99"/>
    <w:locked/>
    <w:rsid w:val="00D5315E"/>
    <w:rPr>
      <w:sz w:val="24"/>
      <w:szCs w:val="24"/>
      <w:lang w:val="en-US" w:eastAsia="en-US" w:bidi="ar-SA"/>
    </w:rPr>
  </w:style>
  <w:style w:type="paragraph" w:styleId="Revision">
    <w:name w:val="Revision"/>
    <w:hidden/>
    <w:rsid w:val="00881DF8"/>
    <w:rPr>
      <w:sz w:val="24"/>
      <w:szCs w:val="24"/>
    </w:rPr>
  </w:style>
  <w:style w:type="paragraph" w:styleId="ListParagraph">
    <w:name w:val="List Paragraph"/>
    <w:basedOn w:val="Normal"/>
    <w:uiPriority w:val="34"/>
    <w:qFormat/>
    <w:rsid w:val="00F56F1C"/>
    <w:pPr>
      <w:ind w:left="720"/>
    </w:pPr>
  </w:style>
  <w:style w:type="paragraph" w:customStyle="1" w:styleId="C-Title">
    <w:name w:val="C-Title"/>
    <w:next w:val="C-BodyText"/>
    <w:rsid w:val="0015599E"/>
    <w:pPr>
      <w:spacing w:before="240" w:after="240"/>
      <w:jc w:val="center"/>
    </w:pPr>
    <w:rPr>
      <w:rFonts w:ascii="Arial" w:hAnsi="Arial"/>
      <w:b/>
      <w:caps/>
      <w:kern w:val="28"/>
      <w:sz w:val="32"/>
    </w:rPr>
  </w:style>
  <w:style w:type="paragraph" w:customStyle="1" w:styleId="C-InstructionText">
    <w:name w:val="C-Instruction Text"/>
    <w:link w:val="C-InstructionTextChar"/>
    <w:rsid w:val="0015599E"/>
    <w:pPr>
      <w:spacing w:before="120" w:after="120" w:line="280" w:lineRule="atLeast"/>
    </w:pPr>
    <w:rPr>
      <w:i/>
      <w:vanish/>
      <w:color w:val="008080"/>
      <w:sz w:val="24"/>
      <w:szCs w:val="24"/>
    </w:rPr>
  </w:style>
  <w:style w:type="paragraph" w:customStyle="1" w:styleId="C-TableText">
    <w:name w:val="C-Table Text"/>
    <w:rsid w:val="0015599E"/>
    <w:pPr>
      <w:spacing w:before="60" w:after="60"/>
    </w:pPr>
    <w:rPr>
      <w:sz w:val="22"/>
    </w:rPr>
  </w:style>
  <w:style w:type="paragraph" w:customStyle="1" w:styleId="C-BodyText">
    <w:name w:val="C-Body Text"/>
    <w:rsid w:val="0015599E"/>
    <w:pPr>
      <w:spacing w:before="120" w:after="120" w:line="280" w:lineRule="atLeast"/>
    </w:pPr>
    <w:rPr>
      <w:sz w:val="24"/>
    </w:rPr>
  </w:style>
  <w:style w:type="paragraph" w:customStyle="1" w:styleId="C-Heading1non-numbered">
    <w:name w:val="C-Heading 1 (non-numbered)"/>
    <w:basedOn w:val="C-Heading1"/>
    <w:next w:val="C-BodyText"/>
    <w:rsid w:val="0015599E"/>
    <w:pPr>
      <w:numPr>
        <w:numId w:val="0"/>
      </w:numPr>
      <w:tabs>
        <w:tab w:val="left" w:pos="1440"/>
      </w:tabs>
      <w:ind w:left="1440" w:hanging="1440"/>
    </w:pPr>
  </w:style>
  <w:style w:type="paragraph" w:customStyle="1" w:styleId="C-Heading2non-numbered">
    <w:name w:val="C-Heading 2 (non-numbered)"/>
    <w:basedOn w:val="C-Heading2"/>
    <w:next w:val="C-BodyText"/>
    <w:rsid w:val="0015599E"/>
    <w:pPr>
      <w:numPr>
        <w:ilvl w:val="0"/>
        <w:numId w:val="0"/>
      </w:numPr>
      <w:tabs>
        <w:tab w:val="left" w:pos="1440"/>
      </w:tabs>
      <w:ind w:left="1440" w:hanging="1440"/>
    </w:pPr>
  </w:style>
  <w:style w:type="table" w:customStyle="1" w:styleId="C-Table">
    <w:name w:val="C-Table"/>
    <w:basedOn w:val="TableNormal"/>
    <w:rsid w:val="0015599E"/>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table" w:styleId="LightShading-Accent4">
    <w:name w:val="Light Shading Accent 4"/>
    <w:basedOn w:val="TableNormal"/>
    <w:rsid w:val="003941D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C-TOCTitle">
    <w:name w:val="C-TOC Title"/>
    <w:next w:val="C-BodyText"/>
    <w:rsid w:val="0015599E"/>
    <w:pPr>
      <w:spacing w:after="120"/>
      <w:jc w:val="center"/>
    </w:pPr>
    <w:rPr>
      <w:rFonts w:ascii="Arial" w:hAnsi="Arial"/>
      <w:b/>
      <w:caps/>
      <w:sz w:val="28"/>
      <w:szCs w:val="28"/>
    </w:rPr>
  </w:style>
  <w:style w:type="paragraph" w:customStyle="1" w:styleId="C-Heading1">
    <w:name w:val="C-Heading 1"/>
    <w:next w:val="C-BodyText"/>
    <w:rsid w:val="0015599E"/>
    <w:pPr>
      <w:keepNext/>
      <w:keepLines/>
      <w:numPr>
        <w:numId w:val="15"/>
      </w:numPr>
      <w:spacing w:before="120" w:after="120"/>
      <w:outlineLvl w:val="0"/>
    </w:pPr>
    <w:rPr>
      <w:rFonts w:ascii="Arial" w:hAnsi="Arial"/>
      <w:b/>
      <w:caps/>
      <w:kern w:val="32"/>
      <w:sz w:val="28"/>
    </w:rPr>
  </w:style>
  <w:style w:type="paragraph" w:customStyle="1" w:styleId="C-Heading2">
    <w:name w:val="C-Heading 2"/>
    <w:next w:val="C-BodyText"/>
    <w:rsid w:val="0015599E"/>
    <w:pPr>
      <w:keepNext/>
      <w:keepLines/>
      <w:numPr>
        <w:ilvl w:val="1"/>
        <w:numId w:val="15"/>
      </w:numPr>
      <w:spacing w:before="120" w:after="120"/>
      <w:outlineLvl w:val="1"/>
    </w:pPr>
    <w:rPr>
      <w:rFonts w:ascii="Arial" w:hAnsi="Arial"/>
      <w:b/>
      <w:sz w:val="26"/>
    </w:rPr>
  </w:style>
  <w:style w:type="paragraph" w:customStyle="1" w:styleId="C-Heading3">
    <w:name w:val="C-Heading 3"/>
    <w:next w:val="C-BodyText"/>
    <w:rsid w:val="0015599E"/>
    <w:pPr>
      <w:keepNext/>
      <w:keepLines/>
      <w:numPr>
        <w:ilvl w:val="2"/>
        <w:numId w:val="15"/>
      </w:numPr>
      <w:spacing w:before="120" w:after="120"/>
      <w:outlineLvl w:val="2"/>
    </w:pPr>
    <w:rPr>
      <w:rFonts w:ascii="Arial" w:hAnsi="Arial"/>
      <w:b/>
      <w:sz w:val="24"/>
    </w:rPr>
  </w:style>
  <w:style w:type="paragraph" w:customStyle="1" w:styleId="C-Heading4">
    <w:name w:val="C-Heading 4"/>
    <w:next w:val="C-BodyText"/>
    <w:rsid w:val="0015599E"/>
    <w:pPr>
      <w:keepNext/>
      <w:keepLines/>
      <w:numPr>
        <w:ilvl w:val="3"/>
        <w:numId w:val="15"/>
      </w:numPr>
      <w:spacing w:before="120" w:after="120"/>
      <w:outlineLvl w:val="3"/>
    </w:pPr>
    <w:rPr>
      <w:rFonts w:ascii="Arial" w:hAnsi="Arial"/>
      <w:b/>
      <w:sz w:val="24"/>
    </w:rPr>
  </w:style>
  <w:style w:type="paragraph" w:customStyle="1" w:styleId="C-Heading5">
    <w:name w:val="C-Heading 5"/>
    <w:next w:val="C-BodyText"/>
    <w:rsid w:val="0015599E"/>
    <w:pPr>
      <w:keepNext/>
      <w:keepLines/>
      <w:numPr>
        <w:ilvl w:val="4"/>
        <w:numId w:val="15"/>
      </w:numPr>
      <w:spacing w:before="120" w:after="120"/>
      <w:outlineLvl w:val="4"/>
    </w:pPr>
    <w:rPr>
      <w:rFonts w:ascii="Arial" w:hAnsi="Arial"/>
      <w:b/>
      <w:sz w:val="24"/>
    </w:rPr>
  </w:style>
  <w:style w:type="paragraph" w:customStyle="1" w:styleId="C-Heading6">
    <w:name w:val="C-Heading 6"/>
    <w:next w:val="C-BodyText"/>
    <w:rsid w:val="0015599E"/>
    <w:pPr>
      <w:keepNext/>
      <w:keepLines/>
      <w:numPr>
        <w:ilvl w:val="5"/>
        <w:numId w:val="15"/>
      </w:numPr>
      <w:spacing w:before="120" w:after="120"/>
      <w:outlineLvl w:val="5"/>
    </w:pPr>
    <w:rPr>
      <w:rFonts w:ascii="Arial" w:hAnsi="Arial"/>
      <w:b/>
      <w:sz w:val="24"/>
    </w:rPr>
  </w:style>
  <w:style w:type="paragraph" w:customStyle="1" w:styleId="C-Heading7">
    <w:name w:val="C-Heading 7"/>
    <w:next w:val="C-BodyText"/>
    <w:qFormat/>
    <w:rsid w:val="0015599E"/>
    <w:pPr>
      <w:keepNext/>
      <w:keepLines/>
      <w:numPr>
        <w:ilvl w:val="6"/>
        <w:numId w:val="15"/>
      </w:numPr>
      <w:spacing w:before="120" w:after="120"/>
      <w:outlineLvl w:val="6"/>
    </w:pPr>
    <w:rPr>
      <w:rFonts w:ascii="Arial" w:hAnsi="Arial"/>
      <w:i/>
      <w:sz w:val="24"/>
    </w:rPr>
  </w:style>
  <w:style w:type="paragraph" w:customStyle="1" w:styleId="C-Heading8">
    <w:name w:val="C-Heading 8"/>
    <w:next w:val="C-BodyText"/>
    <w:qFormat/>
    <w:rsid w:val="0015599E"/>
    <w:pPr>
      <w:keepNext/>
      <w:keepLines/>
      <w:numPr>
        <w:ilvl w:val="7"/>
        <w:numId w:val="15"/>
      </w:numPr>
      <w:spacing w:before="120" w:after="120"/>
      <w:outlineLvl w:val="7"/>
    </w:pPr>
    <w:rPr>
      <w:rFonts w:ascii="Arial" w:hAnsi="Arial"/>
      <w:i/>
      <w:sz w:val="24"/>
    </w:rPr>
  </w:style>
  <w:style w:type="paragraph" w:customStyle="1" w:styleId="C-Heading9">
    <w:name w:val="C-Heading 9"/>
    <w:next w:val="C-BodyText"/>
    <w:qFormat/>
    <w:rsid w:val="0015599E"/>
    <w:pPr>
      <w:keepNext/>
      <w:keepLines/>
      <w:numPr>
        <w:ilvl w:val="8"/>
        <w:numId w:val="15"/>
      </w:numPr>
      <w:spacing w:before="120" w:after="120"/>
      <w:outlineLvl w:val="8"/>
    </w:pPr>
    <w:rPr>
      <w:rFonts w:ascii="Arial" w:hAnsi="Arial"/>
      <w:i/>
      <w:sz w:val="24"/>
    </w:rPr>
  </w:style>
  <w:style w:type="numbering" w:customStyle="1" w:styleId="UCBHeadings">
    <w:name w:val="UCB Headings"/>
    <w:rsid w:val="0015599E"/>
    <w:pPr>
      <w:numPr>
        <w:numId w:val="15"/>
      </w:numPr>
    </w:pPr>
  </w:style>
  <w:style w:type="paragraph" w:customStyle="1" w:styleId="C-TableHeader">
    <w:name w:val="C-Table Header"/>
    <w:next w:val="C-TableText"/>
    <w:rsid w:val="0015599E"/>
    <w:pPr>
      <w:keepNext/>
      <w:spacing w:before="60" w:after="60"/>
    </w:pPr>
    <w:rPr>
      <w:b/>
      <w:sz w:val="22"/>
    </w:rPr>
  </w:style>
  <w:style w:type="paragraph" w:customStyle="1" w:styleId="C-NumberedList">
    <w:name w:val="C-Numbered List"/>
    <w:rsid w:val="0015599E"/>
    <w:pPr>
      <w:numPr>
        <w:numId w:val="16"/>
      </w:numPr>
      <w:spacing w:before="120" w:after="120" w:line="280" w:lineRule="atLeast"/>
    </w:pPr>
    <w:rPr>
      <w:sz w:val="24"/>
    </w:rPr>
  </w:style>
  <w:style w:type="character" w:customStyle="1" w:styleId="C-TableCallout">
    <w:name w:val="C-Table Callout"/>
    <w:basedOn w:val="DefaultParagraphFont"/>
    <w:rsid w:val="0015599E"/>
    <w:rPr>
      <w:rFonts w:ascii="Times New Roman" w:hAnsi="Times New Roman"/>
      <w:dstrike w:val="0"/>
      <w:color w:val="auto"/>
      <w:spacing w:val="0"/>
      <w:w w:val="100"/>
      <w:position w:val="0"/>
      <w:sz w:val="22"/>
      <w:szCs w:val="22"/>
      <w:u w:val="none"/>
      <w:effect w:val="none"/>
      <w:vertAlign w:val="superscript"/>
      <w:em w:val="none"/>
    </w:rPr>
  </w:style>
  <w:style w:type="numbering" w:customStyle="1" w:styleId="UCBNumLists">
    <w:name w:val="UCB Num Lists"/>
    <w:rsid w:val="0015599E"/>
    <w:pPr>
      <w:numPr>
        <w:numId w:val="16"/>
      </w:numPr>
    </w:pPr>
  </w:style>
  <w:style w:type="character" w:customStyle="1" w:styleId="CommentTextChar">
    <w:name w:val="Comment Text Char"/>
    <w:basedOn w:val="DefaultParagraphFont"/>
    <w:link w:val="CommentText"/>
    <w:locked/>
    <w:rsid w:val="0015599E"/>
    <w:rPr>
      <w:rFonts w:cs="Arial"/>
    </w:rPr>
  </w:style>
  <w:style w:type="paragraph" w:customStyle="1" w:styleId="Default">
    <w:name w:val="Default"/>
    <w:uiPriority w:val="99"/>
    <w:rsid w:val="00970D01"/>
    <w:pPr>
      <w:widowControl w:val="0"/>
      <w:autoSpaceDE w:val="0"/>
      <w:autoSpaceDN w:val="0"/>
      <w:adjustRightInd w:val="0"/>
    </w:pPr>
    <w:rPr>
      <w:rFonts w:ascii="Arial" w:hAnsi="Arial" w:cs="Arial"/>
      <w:color w:val="000000"/>
      <w:sz w:val="24"/>
      <w:szCs w:val="24"/>
      <w:lang w:bidi="he-IL"/>
    </w:rPr>
  </w:style>
  <w:style w:type="paragraph" w:customStyle="1" w:styleId="Textodeglobo1">
    <w:name w:val="Texto de globo1"/>
    <w:basedOn w:val="Normal"/>
    <w:rsid w:val="0070023A"/>
    <w:pPr>
      <w:spacing w:line="360" w:lineRule="auto"/>
    </w:pPr>
    <w:rPr>
      <w:rFonts w:ascii="Tahoma" w:hAnsi="Tahoma" w:cs="Tahoma"/>
      <w:sz w:val="16"/>
      <w:szCs w:val="16"/>
      <w:lang w:val="en-GB" w:eastAsia="nb-NO"/>
    </w:rPr>
  </w:style>
  <w:style w:type="paragraph" w:customStyle="1" w:styleId="CTBody">
    <w:name w:val="CT Body"/>
    <w:basedOn w:val="Normal"/>
    <w:rsid w:val="00315EC2"/>
    <w:pPr>
      <w:spacing w:before="120" w:after="120"/>
    </w:pPr>
  </w:style>
  <w:style w:type="paragraph" w:styleId="TOCHeading">
    <w:name w:val="TOC Heading"/>
    <w:basedOn w:val="Heading1"/>
    <w:next w:val="Normal"/>
    <w:qFormat/>
    <w:rsid w:val="00BD43B6"/>
    <w:pPr>
      <w:numPr>
        <w:numId w:val="0"/>
      </w:numPr>
      <w:spacing w:after="0"/>
      <w:outlineLvl w:val="9"/>
    </w:pPr>
    <w:rPr>
      <w:rFonts w:ascii="Cambria" w:hAnsi="Cambria"/>
      <w:caps w:val="0"/>
      <w:color w:val="365F91"/>
      <w:kern w:val="0"/>
      <w:lang w:val="de-DE" w:eastAsia="de-DE"/>
    </w:rPr>
  </w:style>
  <w:style w:type="paragraph" w:customStyle="1" w:styleId="BodytextAgency">
    <w:name w:val="Body text (Agency)"/>
    <w:basedOn w:val="Normal"/>
    <w:link w:val="BodytextAgencyChar"/>
    <w:rsid w:val="00E36310"/>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E36310"/>
    <w:rPr>
      <w:rFonts w:ascii="Verdana" w:eastAsia="Verdana" w:hAnsi="Verdana" w:cs="Verdana"/>
      <w:sz w:val="18"/>
      <w:szCs w:val="18"/>
      <w:lang w:val="en-GB" w:eastAsia="en-GB"/>
    </w:rPr>
  </w:style>
  <w:style w:type="paragraph" w:customStyle="1" w:styleId="Heading1Agency">
    <w:name w:val="Heading 1 (Agency)"/>
    <w:basedOn w:val="Normal"/>
    <w:next w:val="BodytextAgency"/>
    <w:rsid w:val="00BE62CA"/>
    <w:pPr>
      <w:keepNext/>
      <w:numPr>
        <w:numId w:val="17"/>
      </w:numPr>
      <w:spacing w:before="280" w:after="220"/>
      <w:outlineLvl w:val="0"/>
    </w:pPr>
    <w:rPr>
      <w:rFonts w:ascii="Verdana" w:eastAsia="Verdana" w:hAnsi="Verdana"/>
      <w:b/>
      <w:bCs/>
      <w:kern w:val="32"/>
      <w:szCs w:val="27"/>
      <w:lang w:val="en-GB" w:eastAsia="en-GB"/>
    </w:rPr>
  </w:style>
  <w:style w:type="paragraph" w:customStyle="1" w:styleId="Heading2Agency">
    <w:name w:val="Heading 2 (Agency)"/>
    <w:basedOn w:val="Normal"/>
    <w:next w:val="BodytextAgency"/>
    <w:rsid w:val="00BE62CA"/>
    <w:pPr>
      <w:keepNext/>
      <w:numPr>
        <w:ilvl w:val="1"/>
        <w:numId w:val="17"/>
      </w:numPr>
      <w:spacing w:after="140" w:line="280" w:lineRule="atLeast"/>
      <w:outlineLvl w:val="1"/>
    </w:pPr>
    <w:rPr>
      <w:rFonts w:ascii="Verdana" w:eastAsia="Verdana" w:hAnsi="Verdana"/>
      <w:b/>
      <w:bCs/>
      <w:kern w:val="32"/>
      <w:sz w:val="18"/>
      <w:lang w:val="en-GB" w:eastAsia="en-GB"/>
    </w:rPr>
  </w:style>
  <w:style w:type="paragraph" w:customStyle="1" w:styleId="Heading3Agency">
    <w:name w:val="Heading 3 (Agency)"/>
    <w:basedOn w:val="Normal"/>
    <w:next w:val="BodytextAgency"/>
    <w:rsid w:val="00BE62CA"/>
    <w:pPr>
      <w:keepNext/>
      <w:numPr>
        <w:ilvl w:val="2"/>
        <w:numId w:val="17"/>
      </w:numPr>
      <w:spacing w:before="280" w:after="220"/>
      <w:outlineLvl w:val="2"/>
    </w:pPr>
    <w:rPr>
      <w:rFonts w:ascii="Verdana" w:eastAsia="Verdana" w:hAnsi="Verdana"/>
      <w:b/>
      <w:bCs/>
      <w:kern w:val="32"/>
      <w:lang w:val="en-GB" w:eastAsia="en-GB"/>
    </w:rPr>
  </w:style>
  <w:style w:type="paragraph" w:customStyle="1" w:styleId="Heading4Agency">
    <w:name w:val="Heading 4 (Agency)"/>
    <w:basedOn w:val="Heading3Agency"/>
    <w:next w:val="BodytextAgency"/>
    <w:rsid w:val="00BE62CA"/>
    <w:pPr>
      <w:numPr>
        <w:ilvl w:val="3"/>
      </w:numPr>
      <w:outlineLvl w:val="3"/>
    </w:pPr>
    <w:rPr>
      <w:i/>
      <w:sz w:val="18"/>
      <w:szCs w:val="18"/>
    </w:rPr>
  </w:style>
  <w:style w:type="paragraph" w:customStyle="1" w:styleId="Heading5Agency">
    <w:name w:val="Heading 5 (Agency)"/>
    <w:basedOn w:val="Heading4Agency"/>
    <w:next w:val="BodytextAgency"/>
    <w:rsid w:val="00BE62CA"/>
    <w:pPr>
      <w:numPr>
        <w:ilvl w:val="4"/>
      </w:numPr>
      <w:outlineLvl w:val="4"/>
    </w:pPr>
    <w:rPr>
      <w:i w:val="0"/>
    </w:rPr>
  </w:style>
  <w:style w:type="paragraph" w:customStyle="1" w:styleId="Heading6Agency">
    <w:name w:val="Heading 6 (Agency)"/>
    <w:basedOn w:val="Heading5Agency"/>
    <w:next w:val="BodytextAgency"/>
    <w:rsid w:val="00BE62CA"/>
    <w:pPr>
      <w:numPr>
        <w:ilvl w:val="5"/>
      </w:numPr>
      <w:outlineLvl w:val="5"/>
    </w:pPr>
  </w:style>
  <w:style w:type="paragraph" w:customStyle="1" w:styleId="Heading7Agency">
    <w:name w:val="Heading 7 (Agency)"/>
    <w:basedOn w:val="Heading6Agency"/>
    <w:next w:val="BodytextAgency"/>
    <w:rsid w:val="00BE62CA"/>
    <w:pPr>
      <w:numPr>
        <w:ilvl w:val="6"/>
      </w:numPr>
      <w:outlineLvl w:val="6"/>
    </w:pPr>
  </w:style>
  <w:style w:type="paragraph" w:customStyle="1" w:styleId="Heading8Agency">
    <w:name w:val="Heading 8 (Agency)"/>
    <w:basedOn w:val="Heading7Agency"/>
    <w:next w:val="BodytextAgency"/>
    <w:rsid w:val="00BE62CA"/>
    <w:pPr>
      <w:numPr>
        <w:ilvl w:val="7"/>
      </w:numPr>
      <w:outlineLvl w:val="7"/>
    </w:pPr>
  </w:style>
  <w:style w:type="paragraph" w:customStyle="1" w:styleId="Heading9Agency">
    <w:name w:val="Heading 9 (Agency)"/>
    <w:basedOn w:val="Heading8Agency"/>
    <w:next w:val="BodytextAgency"/>
    <w:rsid w:val="00BE62CA"/>
    <w:pPr>
      <w:numPr>
        <w:ilvl w:val="8"/>
      </w:numPr>
      <w:outlineLvl w:val="8"/>
    </w:pPr>
  </w:style>
  <w:style w:type="numbering" w:customStyle="1" w:styleId="ArticleSection1">
    <w:name w:val="Article / Section1"/>
    <w:basedOn w:val="NoList"/>
    <w:next w:val="ArticleSection"/>
    <w:rsid w:val="00BE62CA"/>
  </w:style>
  <w:style w:type="numbering" w:styleId="ArticleSection">
    <w:name w:val="Outline List 3"/>
    <w:basedOn w:val="NoList"/>
    <w:rsid w:val="00BE62CA"/>
    <w:pPr>
      <w:numPr>
        <w:numId w:val="17"/>
      </w:numPr>
    </w:pPr>
  </w:style>
  <w:style w:type="character" w:customStyle="1" w:styleId="C-Hyperlink">
    <w:name w:val="C-Hyperlink"/>
    <w:basedOn w:val="DefaultParagraphFont"/>
    <w:rsid w:val="0015599E"/>
    <w:rPr>
      <w:color w:val="0000FF"/>
    </w:rPr>
  </w:style>
  <w:style w:type="paragraph" w:customStyle="1" w:styleId="C-PLR-AlphabeticList">
    <w:name w:val="C-PLR-Alphabetic List"/>
    <w:rsid w:val="0015599E"/>
    <w:pPr>
      <w:numPr>
        <w:numId w:val="18"/>
      </w:numPr>
    </w:pPr>
    <w:rPr>
      <w:rFonts w:cs="Arial"/>
      <w:sz w:val="16"/>
    </w:rPr>
  </w:style>
  <w:style w:type="character" w:customStyle="1" w:styleId="Heading2Char">
    <w:name w:val="Heading 2 Char"/>
    <w:link w:val="Heading2"/>
    <w:rsid w:val="00371808"/>
    <w:rPr>
      <w:rFonts w:cs="Arial"/>
      <w:b/>
      <w:bCs/>
      <w:sz w:val="28"/>
      <w:szCs w:val="28"/>
    </w:rPr>
  </w:style>
  <w:style w:type="paragraph" w:customStyle="1" w:styleId="C-PLR-BulletIndented">
    <w:name w:val="C-PLR-Bullet Indented"/>
    <w:rsid w:val="0015599E"/>
    <w:pPr>
      <w:numPr>
        <w:numId w:val="19"/>
      </w:numPr>
    </w:pPr>
    <w:rPr>
      <w:sz w:val="16"/>
    </w:rPr>
  </w:style>
  <w:style w:type="paragraph" w:customStyle="1" w:styleId="DraftingNotesAgency">
    <w:name w:val="Drafting Notes (Agency)"/>
    <w:basedOn w:val="Normal"/>
    <w:next w:val="BodytextAgency"/>
    <w:link w:val="DraftingNotesAgencyChar"/>
    <w:rsid w:val="003D0616"/>
    <w:pPr>
      <w:spacing w:after="140" w:line="280" w:lineRule="atLeast"/>
    </w:pPr>
    <w:rPr>
      <w:rFonts w:ascii="Courier New" w:eastAsia="Verdana" w:hAnsi="Courier New"/>
      <w:i/>
      <w:color w:val="339966"/>
      <w:sz w:val="20"/>
      <w:lang w:val="en-GB" w:eastAsia="en-GB"/>
    </w:rPr>
  </w:style>
  <w:style w:type="character" w:customStyle="1" w:styleId="DraftingNotesAgencyChar">
    <w:name w:val="Drafting Notes (Agency) Char"/>
    <w:link w:val="DraftingNotesAgency"/>
    <w:rsid w:val="003D0616"/>
    <w:rPr>
      <w:rFonts w:ascii="Courier New" w:eastAsia="Verdana" w:hAnsi="Courier New"/>
      <w:i/>
      <w:color w:val="339966"/>
      <w:lang w:val="en-GB" w:eastAsia="en-GB"/>
    </w:rPr>
  </w:style>
  <w:style w:type="paragraph" w:customStyle="1" w:styleId="FooterAgency">
    <w:name w:val="Footer (Agency)"/>
    <w:basedOn w:val="Normal"/>
    <w:link w:val="FooterAgencyCharChar"/>
    <w:rsid w:val="00C27937"/>
    <w:rPr>
      <w:rFonts w:ascii="Verdana" w:eastAsia="Verdana" w:hAnsi="Verdana" w:cs="Verdana"/>
      <w:color w:val="6D6F71"/>
      <w:sz w:val="14"/>
      <w:szCs w:val="14"/>
      <w:lang w:val="en-GB" w:eastAsia="en-GB"/>
    </w:rPr>
  </w:style>
  <w:style w:type="character" w:customStyle="1" w:styleId="FooterAgencyCharChar">
    <w:name w:val="Footer (Agency) Char Char"/>
    <w:link w:val="FooterAgency"/>
    <w:rsid w:val="00C27937"/>
    <w:rPr>
      <w:rFonts w:ascii="Verdana" w:eastAsia="Verdana" w:hAnsi="Verdana" w:cs="Verdana"/>
      <w:color w:val="6D6F71"/>
      <w:sz w:val="14"/>
      <w:szCs w:val="14"/>
      <w:lang w:val="en-GB" w:eastAsia="en-GB"/>
    </w:rPr>
  </w:style>
  <w:style w:type="numbering" w:customStyle="1" w:styleId="BulletsAgency">
    <w:name w:val="Bullets (Agency)"/>
    <w:basedOn w:val="NoList"/>
    <w:rsid w:val="00A93BDC"/>
    <w:pPr>
      <w:numPr>
        <w:numId w:val="20"/>
      </w:numPr>
    </w:pPr>
  </w:style>
  <w:style w:type="paragraph" w:customStyle="1" w:styleId="05BodyText">
    <w:name w:val="05 BodyText"/>
    <w:basedOn w:val="Normal"/>
    <w:rsid w:val="00DB1F10"/>
    <w:pPr>
      <w:spacing w:line="480" w:lineRule="auto"/>
      <w:ind w:firstLine="576"/>
    </w:pPr>
    <w:rPr>
      <w:rFonts w:ascii="Arial" w:eastAsia="SimSun" w:hAnsi="Arial"/>
    </w:rPr>
  </w:style>
  <w:style w:type="paragraph" w:customStyle="1" w:styleId="C-Bullet">
    <w:name w:val="C-Bullet"/>
    <w:rsid w:val="0015599E"/>
    <w:pPr>
      <w:numPr>
        <w:numId w:val="33"/>
      </w:numPr>
      <w:spacing w:before="120" w:after="120" w:line="280" w:lineRule="atLeast"/>
    </w:pPr>
    <w:rPr>
      <w:sz w:val="24"/>
    </w:rPr>
  </w:style>
  <w:style w:type="paragraph" w:customStyle="1" w:styleId="C-BulletIndented">
    <w:name w:val="C-Bullet Indented"/>
    <w:rsid w:val="0015599E"/>
    <w:pPr>
      <w:numPr>
        <w:ilvl w:val="1"/>
        <w:numId w:val="33"/>
      </w:numPr>
      <w:spacing w:before="120" w:after="120" w:line="280" w:lineRule="atLeast"/>
    </w:pPr>
    <w:rPr>
      <w:rFonts w:cs="Arial"/>
      <w:sz w:val="24"/>
    </w:rPr>
  </w:style>
  <w:style w:type="paragraph" w:customStyle="1" w:styleId="C-BulletIndented2">
    <w:name w:val="C-Bullet Indented 2"/>
    <w:rsid w:val="0015599E"/>
    <w:pPr>
      <w:numPr>
        <w:ilvl w:val="2"/>
        <w:numId w:val="33"/>
      </w:numPr>
      <w:spacing w:before="120" w:after="120" w:line="280" w:lineRule="atLeast"/>
    </w:pPr>
    <w:rPr>
      <w:rFonts w:cs="Arial"/>
      <w:sz w:val="24"/>
    </w:rPr>
  </w:style>
  <w:style w:type="numbering" w:customStyle="1" w:styleId="UCBBullets">
    <w:name w:val="UCB Bullets"/>
    <w:rsid w:val="0015599E"/>
    <w:pPr>
      <w:numPr>
        <w:numId w:val="60"/>
      </w:numPr>
    </w:pPr>
  </w:style>
  <w:style w:type="character" w:customStyle="1" w:styleId="st1">
    <w:name w:val="st1"/>
    <w:rsid w:val="007B4EC1"/>
  </w:style>
  <w:style w:type="paragraph" w:customStyle="1" w:styleId="C-BodyTextIndent">
    <w:name w:val="C-Body Text Indent"/>
    <w:rsid w:val="0015599E"/>
    <w:pPr>
      <w:spacing w:before="120" w:after="120" w:line="280" w:lineRule="atLeast"/>
      <w:ind w:left="360"/>
    </w:pPr>
    <w:rPr>
      <w:sz w:val="24"/>
    </w:rPr>
  </w:style>
  <w:style w:type="paragraph" w:customStyle="1" w:styleId="C-TableFootnote">
    <w:name w:val="C-Table Footnote"/>
    <w:next w:val="C-TableText"/>
    <w:rsid w:val="0015599E"/>
    <w:pPr>
      <w:tabs>
        <w:tab w:val="left" w:pos="144"/>
      </w:tabs>
      <w:ind w:left="144" w:hanging="144"/>
    </w:pPr>
    <w:rPr>
      <w:rFonts w:cs="Arial"/>
    </w:rPr>
  </w:style>
  <w:style w:type="paragraph" w:customStyle="1" w:styleId="C-CaptionContinued">
    <w:name w:val="C-Caption Continued"/>
    <w:next w:val="C-BodyText"/>
    <w:rsid w:val="0015599E"/>
    <w:pPr>
      <w:keepNext/>
      <w:spacing w:before="120" w:after="120" w:line="280" w:lineRule="atLeast"/>
      <w:ind w:left="1440" w:hanging="1440"/>
    </w:pPr>
    <w:rPr>
      <w:rFonts w:ascii="Arial" w:hAnsi="Arial" w:cs="Arial"/>
      <w:b/>
      <w:sz w:val="24"/>
    </w:rPr>
  </w:style>
  <w:style w:type="paragraph" w:customStyle="1" w:styleId="C-Header">
    <w:name w:val="C-Header"/>
    <w:rsid w:val="0015599E"/>
    <w:pPr>
      <w:tabs>
        <w:tab w:val="center" w:pos="4680"/>
        <w:tab w:val="right" w:pos="9360"/>
      </w:tabs>
    </w:pPr>
  </w:style>
  <w:style w:type="paragraph" w:customStyle="1" w:styleId="C-Footer">
    <w:name w:val="C-Footer"/>
    <w:rsid w:val="0015599E"/>
    <w:pPr>
      <w:tabs>
        <w:tab w:val="center" w:pos="4680"/>
        <w:tab w:val="right" w:pos="9360"/>
      </w:tabs>
    </w:pPr>
  </w:style>
  <w:style w:type="paragraph" w:customStyle="1" w:styleId="C-Heading3non-numbered">
    <w:name w:val="C-Heading 3 (non-numbered)"/>
    <w:basedOn w:val="C-Heading3"/>
    <w:next w:val="C-BodyText"/>
    <w:rsid w:val="0015599E"/>
    <w:pPr>
      <w:numPr>
        <w:ilvl w:val="0"/>
        <w:numId w:val="0"/>
      </w:numPr>
      <w:tabs>
        <w:tab w:val="left" w:pos="1440"/>
      </w:tabs>
      <w:ind w:left="1440" w:hanging="1440"/>
    </w:pPr>
  </w:style>
  <w:style w:type="paragraph" w:customStyle="1" w:styleId="C-Heading4non-numbered">
    <w:name w:val="C-Heading 4 (non-numbered)"/>
    <w:basedOn w:val="C-Heading4"/>
    <w:next w:val="C-BodyText"/>
    <w:rsid w:val="0015599E"/>
    <w:pPr>
      <w:numPr>
        <w:ilvl w:val="0"/>
        <w:numId w:val="0"/>
      </w:numPr>
      <w:tabs>
        <w:tab w:val="left" w:pos="1440"/>
      </w:tabs>
      <w:ind w:left="1440" w:hanging="1440"/>
    </w:pPr>
  </w:style>
  <w:style w:type="paragraph" w:customStyle="1" w:styleId="C-Heading5non-numbered">
    <w:name w:val="C-Heading 5 (non-numbered)"/>
    <w:basedOn w:val="C-Heading5"/>
    <w:next w:val="C-BodyText"/>
    <w:rsid w:val="0015599E"/>
    <w:pPr>
      <w:numPr>
        <w:ilvl w:val="0"/>
        <w:numId w:val="0"/>
      </w:numPr>
      <w:tabs>
        <w:tab w:val="left" w:pos="1440"/>
      </w:tabs>
      <w:ind w:left="1440" w:hanging="1440"/>
    </w:pPr>
  </w:style>
  <w:style w:type="paragraph" w:customStyle="1" w:styleId="C-Heading6non-numbered">
    <w:name w:val="C-Heading 6 (non-numbered)"/>
    <w:basedOn w:val="C-Heading6"/>
    <w:next w:val="C-BodyText"/>
    <w:rsid w:val="0015599E"/>
    <w:pPr>
      <w:numPr>
        <w:ilvl w:val="0"/>
        <w:numId w:val="0"/>
      </w:numPr>
      <w:tabs>
        <w:tab w:val="left" w:pos="1440"/>
      </w:tabs>
      <w:ind w:left="1440" w:hanging="1440"/>
    </w:pPr>
  </w:style>
  <w:style w:type="paragraph" w:customStyle="1" w:styleId="C-AlphabeticList">
    <w:name w:val="C-Alphabetic List"/>
    <w:rsid w:val="0015599E"/>
    <w:pPr>
      <w:numPr>
        <w:numId w:val="25"/>
      </w:numPr>
      <w:spacing w:before="120" w:after="120"/>
    </w:pPr>
    <w:rPr>
      <w:sz w:val="24"/>
    </w:rPr>
  </w:style>
  <w:style w:type="paragraph" w:customStyle="1" w:styleId="C-Appendix">
    <w:name w:val="C-Appendix"/>
    <w:next w:val="C-BodyText"/>
    <w:rsid w:val="0015599E"/>
    <w:pPr>
      <w:keepNext/>
      <w:keepLines/>
      <w:pageBreakBefore/>
      <w:numPr>
        <w:numId w:val="26"/>
      </w:numPr>
      <w:tabs>
        <w:tab w:val="left" w:pos="1440"/>
      </w:tabs>
      <w:spacing w:before="120" w:after="120"/>
      <w:ind w:left="2160" w:hanging="2160"/>
      <w:outlineLvl w:val="0"/>
    </w:pPr>
    <w:rPr>
      <w:rFonts w:ascii="Arial" w:hAnsi="Arial"/>
      <w:b/>
      <w:caps/>
      <w:sz w:val="26"/>
    </w:rPr>
  </w:style>
  <w:style w:type="paragraph" w:customStyle="1" w:styleId="C-PLR-NumberedList">
    <w:name w:val="C-PLR-Numbered List"/>
    <w:rsid w:val="0015599E"/>
    <w:pPr>
      <w:numPr>
        <w:numId w:val="23"/>
      </w:numPr>
    </w:pPr>
    <w:rPr>
      <w:sz w:val="16"/>
    </w:rPr>
  </w:style>
  <w:style w:type="paragraph" w:customStyle="1" w:styleId="C-PLR-BodyText">
    <w:name w:val="C-PLR-Body Text"/>
    <w:rsid w:val="0015599E"/>
    <w:rPr>
      <w:sz w:val="16"/>
    </w:rPr>
  </w:style>
  <w:style w:type="paragraph" w:customStyle="1" w:styleId="C-PLR-BodyTextIndent">
    <w:name w:val="C-PLR-Body Text Indent"/>
    <w:rsid w:val="0015599E"/>
    <w:pPr>
      <w:ind w:left="360"/>
    </w:pPr>
    <w:rPr>
      <w:sz w:val="16"/>
    </w:rPr>
  </w:style>
  <w:style w:type="paragraph" w:customStyle="1" w:styleId="C-PLR-Bullet">
    <w:name w:val="C-PLR-Bullet"/>
    <w:rsid w:val="0015599E"/>
    <w:pPr>
      <w:numPr>
        <w:numId w:val="21"/>
      </w:numPr>
      <w:spacing w:before="120"/>
    </w:pPr>
    <w:rPr>
      <w:sz w:val="16"/>
    </w:rPr>
  </w:style>
  <w:style w:type="paragraph" w:customStyle="1" w:styleId="C-PLR-Caption">
    <w:name w:val="C-PLR-Caption"/>
    <w:next w:val="C-PLR-BodyText"/>
    <w:rsid w:val="0015599E"/>
    <w:pPr>
      <w:keepNext/>
      <w:ind w:left="360" w:hanging="360"/>
    </w:pPr>
    <w:rPr>
      <w:b/>
      <w:sz w:val="16"/>
    </w:rPr>
  </w:style>
  <w:style w:type="paragraph" w:customStyle="1" w:styleId="C-PLR-Heading1nopagebreaknon-numbered">
    <w:name w:val="C-PLR-Heading 1 (no page break.non-numbered)"/>
    <w:basedOn w:val="C-PLR-Heading1non-numbered"/>
    <w:next w:val="C-PLR-BodyText"/>
    <w:rsid w:val="0015599E"/>
  </w:style>
  <w:style w:type="paragraph" w:customStyle="1" w:styleId="C-PLR-Heading2non-numbered">
    <w:name w:val="C-PLR-Heading 2 (non-numbered)"/>
    <w:basedOn w:val="C-PLR-Heading2"/>
    <w:next w:val="C-PLR-BodyText"/>
    <w:rsid w:val="0015599E"/>
    <w:pPr>
      <w:numPr>
        <w:ilvl w:val="0"/>
        <w:numId w:val="0"/>
      </w:numPr>
      <w:ind w:left="720" w:hanging="720"/>
    </w:pPr>
  </w:style>
  <w:style w:type="paragraph" w:customStyle="1" w:styleId="C-PLR-TableHeader">
    <w:name w:val="C-PLR-Table Header"/>
    <w:next w:val="Normal"/>
    <w:rsid w:val="0015599E"/>
    <w:pPr>
      <w:keepNext/>
    </w:pPr>
    <w:rPr>
      <w:b/>
      <w:sz w:val="16"/>
    </w:rPr>
  </w:style>
  <w:style w:type="paragraph" w:customStyle="1" w:styleId="C-PLR-TableText">
    <w:name w:val="C-PLR-Table Text"/>
    <w:rsid w:val="0015599E"/>
    <w:rPr>
      <w:sz w:val="16"/>
    </w:rPr>
  </w:style>
  <w:style w:type="paragraph" w:customStyle="1" w:styleId="C-PLR-Title">
    <w:name w:val="C-PLR-Title"/>
    <w:next w:val="C-PLR-BodyText"/>
    <w:rsid w:val="0015599E"/>
    <w:pPr>
      <w:jc w:val="center"/>
    </w:pPr>
    <w:rPr>
      <w:b/>
      <w:caps/>
      <w:sz w:val="16"/>
    </w:rPr>
  </w:style>
  <w:style w:type="paragraph" w:customStyle="1" w:styleId="C-PLR-TOCTitle">
    <w:name w:val="C-PLR-TOC Title"/>
    <w:next w:val="C-PLR-BodyText"/>
    <w:rsid w:val="0015599E"/>
    <w:pPr>
      <w:tabs>
        <w:tab w:val="center" w:leader="underscore" w:pos="2520"/>
        <w:tab w:val="right" w:leader="underscore" w:pos="5040"/>
      </w:tabs>
      <w:jc w:val="center"/>
    </w:pPr>
    <w:rPr>
      <w:b/>
      <w:caps/>
      <w:sz w:val="16"/>
    </w:rPr>
  </w:style>
  <w:style w:type="paragraph" w:customStyle="1" w:styleId="C-PLR-TOC1">
    <w:name w:val="C-PLR-TOC 1"/>
    <w:next w:val="C-PLR-BodyText"/>
    <w:rsid w:val="0015599E"/>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15599E"/>
    <w:pPr>
      <w:ind w:left="864"/>
    </w:pPr>
    <w:rPr>
      <w:rFonts w:ascii="Times New Roman" w:hAnsi="Times New Roman"/>
      <w:b w:val="0"/>
      <w:caps w:val="0"/>
    </w:rPr>
  </w:style>
  <w:style w:type="paragraph" w:customStyle="1" w:styleId="C-PLR-TableFootnote">
    <w:name w:val="C-PLR-Table Footnote"/>
    <w:next w:val="C-PLR-BodyText"/>
    <w:rsid w:val="0015599E"/>
    <w:pPr>
      <w:tabs>
        <w:tab w:val="left" w:pos="432"/>
      </w:tabs>
      <w:ind w:left="432" w:hanging="432"/>
    </w:pPr>
    <w:rPr>
      <w:sz w:val="16"/>
    </w:rPr>
  </w:style>
  <w:style w:type="paragraph" w:customStyle="1" w:styleId="C-PLR-CaptionContinued">
    <w:name w:val="C-PLR-Caption Continued"/>
    <w:next w:val="C-PLR-BodyText"/>
    <w:rsid w:val="0015599E"/>
    <w:pPr>
      <w:keepNext/>
      <w:ind w:left="360" w:hanging="360"/>
    </w:pPr>
    <w:rPr>
      <w:rFonts w:ascii="Times New Roman Bold" w:hAnsi="Times New Roman Bold" w:cs="Arial"/>
      <w:b/>
      <w:sz w:val="16"/>
    </w:rPr>
  </w:style>
  <w:style w:type="paragraph" w:customStyle="1" w:styleId="C-PLR-Heading1">
    <w:name w:val="C-PLR-Heading 1"/>
    <w:next w:val="C-PLR-BodyText"/>
    <w:rsid w:val="0015599E"/>
    <w:pPr>
      <w:keepNext/>
      <w:numPr>
        <w:numId w:val="22"/>
      </w:numPr>
      <w:tabs>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15599E"/>
    <w:pPr>
      <w:numPr>
        <w:numId w:val="0"/>
      </w:numPr>
      <w:ind w:left="720" w:hanging="720"/>
    </w:pPr>
  </w:style>
  <w:style w:type="paragraph" w:customStyle="1" w:styleId="C-PLR-Heading2">
    <w:name w:val="C-PLR-Heading 2"/>
    <w:next w:val="C-PLR-BodyText"/>
    <w:rsid w:val="0015599E"/>
    <w:pPr>
      <w:numPr>
        <w:ilvl w:val="1"/>
        <w:numId w:val="22"/>
      </w:numPr>
      <w:tabs>
        <w:tab w:val="left" w:pos="720"/>
      </w:tabs>
      <w:outlineLvl w:val="1"/>
    </w:pPr>
    <w:rPr>
      <w:rFonts w:ascii="Times New Roman Bold" w:hAnsi="Times New Roman Bold" w:cs="Arial"/>
      <w:sz w:val="16"/>
    </w:rPr>
  </w:style>
  <w:style w:type="paragraph" w:customStyle="1" w:styleId="C-PLR-Heading3">
    <w:name w:val="C-PLR-Heading 3"/>
    <w:next w:val="C-PLR-BodyText"/>
    <w:rsid w:val="0015599E"/>
    <w:pPr>
      <w:numPr>
        <w:ilvl w:val="2"/>
        <w:numId w:val="22"/>
      </w:numPr>
      <w:tabs>
        <w:tab w:val="left" w:pos="720"/>
      </w:tabs>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15599E"/>
    <w:pPr>
      <w:numPr>
        <w:ilvl w:val="0"/>
        <w:numId w:val="0"/>
      </w:numPr>
      <w:ind w:left="720" w:hanging="720"/>
    </w:pPr>
  </w:style>
  <w:style w:type="paragraph" w:customStyle="1" w:styleId="C-PLR-Heading4">
    <w:name w:val="C-PLR-Heading 4"/>
    <w:next w:val="C-PLR-BodyText"/>
    <w:rsid w:val="0015599E"/>
    <w:pPr>
      <w:numPr>
        <w:ilvl w:val="3"/>
        <w:numId w:val="22"/>
      </w:numPr>
      <w:tabs>
        <w:tab w:val="left" w:pos="720"/>
      </w:tabs>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15599E"/>
    <w:pPr>
      <w:numPr>
        <w:ilvl w:val="0"/>
        <w:numId w:val="0"/>
      </w:numPr>
      <w:ind w:left="720" w:hanging="720"/>
    </w:pPr>
  </w:style>
  <w:style w:type="paragraph" w:customStyle="1" w:styleId="C-PLR-Heading5">
    <w:name w:val="C-PLR-Heading 5"/>
    <w:next w:val="C-PLR-BodyText"/>
    <w:rsid w:val="0015599E"/>
    <w:pPr>
      <w:numPr>
        <w:ilvl w:val="4"/>
        <w:numId w:val="22"/>
      </w:numPr>
      <w:tabs>
        <w:tab w:val="left" w:pos="720"/>
      </w:tabs>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15599E"/>
    <w:pPr>
      <w:numPr>
        <w:ilvl w:val="0"/>
        <w:numId w:val="0"/>
      </w:numPr>
      <w:ind w:left="720" w:hanging="720"/>
    </w:pPr>
  </w:style>
  <w:style w:type="paragraph" w:customStyle="1" w:styleId="C-PLR-Heading6">
    <w:name w:val="C-PLR-Heading 6"/>
    <w:next w:val="C-PLR-BodyText"/>
    <w:rsid w:val="0015599E"/>
    <w:pPr>
      <w:numPr>
        <w:ilvl w:val="5"/>
        <w:numId w:val="22"/>
      </w:numPr>
      <w:tabs>
        <w:tab w:val="left" w:pos="864"/>
      </w:tabs>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15599E"/>
    <w:pPr>
      <w:numPr>
        <w:ilvl w:val="0"/>
        <w:numId w:val="0"/>
      </w:numPr>
      <w:ind w:left="864" w:hanging="864"/>
    </w:pPr>
  </w:style>
  <w:style w:type="paragraph" w:customStyle="1" w:styleId="C-PLR-InstructionText">
    <w:name w:val="C-PLR-Instruction Text"/>
    <w:rsid w:val="0015599E"/>
    <w:rPr>
      <w:rFonts w:ascii="Times New Roman Bold" w:hAnsi="Times New Roman Bold" w:cs="Arial"/>
      <w:vanish/>
      <w:color w:val="FF0000"/>
      <w:sz w:val="16"/>
    </w:rPr>
  </w:style>
  <w:style w:type="paragraph" w:customStyle="1" w:styleId="C-PLR-TOC3">
    <w:name w:val="C-PLR-TOC 3"/>
    <w:basedOn w:val="C-PLR-TOC1"/>
    <w:next w:val="C-PLR-BodyText"/>
    <w:rsid w:val="0015599E"/>
    <w:pPr>
      <w:tabs>
        <w:tab w:val="left" w:pos="432"/>
      </w:tabs>
      <w:ind w:left="864"/>
    </w:pPr>
    <w:rPr>
      <w:rFonts w:ascii="Times New Roman" w:hAnsi="Times New Roman"/>
      <w:b w:val="0"/>
      <w:caps w:val="0"/>
    </w:rPr>
  </w:style>
  <w:style w:type="paragraph" w:customStyle="1" w:styleId="C-PLR-TOC4">
    <w:name w:val="C-PLR-TOC 4"/>
    <w:basedOn w:val="C-PLR-TOC1"/>
    <w:next w:val="C-PLR-BodyText"/>
    <w:rsid w:val="0015599E"/>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15599E"/>
    <w:pPr>
      <w:numPr>
        <w:numId w:val="0"/>
      </w:numPr>
      <w:ind w:left="720" w:hanging="720"/>
    </w:pPr>
  </w:style>
  <w:style w:type="paragraph" w:customStyle="1" w:styleId="C-TitleBookmarked">
    <w:name w:val="C-Title Bookmarked"/>
    <w:next w:val="C-BodyText"/>
    <w:qFormat/>
    <w:rsid w:val="0015599E"/>
    <w:pPr>
      <w:keepNext/>
      <w:keepLines/>
      <w:spacing w:before="240" w:after="240"/>
      <w:jc w:val="center"/>
    </w:pPr>
    <w:rPr>
      <w:rFonts w:ascii="Arial" w:hAnsi="Arial"/>
      <w:b/>
      <w:bCs/>
      <w:caps/>
      <w:kern w:val="28"/>
      <w:sz w:val="32"/>
      <w:szCs w:val="24"/>
    </w:rPr>
  </w:style>
  <w:style w:type="numbering" w:customStyle="1" w:styleId="UCBAlphaLists">
    <w:name w:val="UCB Alpha Lists"/>
    <w:rsid w:val="0015599E"/>
    <w:pPr>
      <w:numPr>
        <w:numId w:val="25"/>
      </w:numPr>
    </w:pPr>
  </w:style>
  <w:style w:type="numbering" w:customStyle="1" w:styleId="UCBAppendix">
    <w:name w:val="UCB Appendix"/>
    <w:rsid w:val="0015599E"/>
    <w:pPr>
      <w:numPr>
        <w:numId w:val="26"/>
      </w:numPr>
    </w:pPr>
  </w:style>
  <w:style w:type="character" w:customStyle="1" w:styleId="HeaderChar">
    <w:name w:val="Header Char"/>
    <w:link w:val="Header"/>
    <w:rsid w:val="0015599E"/>
    <w:rPr>
      <w:rFonts w:cs="Arial"/>
    </w:rPr>
  </w:style>
  <w:style w:type="character" w:customStyle="1" w:styleId="FooterChar">
    <w:name w:val="Footer Char"/>
    <w:link w:val="Footer"/>
    <w:uiPriority w:val="99"/>
    <w:rsid w:val="0015599E"/>
    <w:rPr>
      <w:rFonts w:cs="Arial"/>
    </w:rPr>
  </w:style>
  <w:style w:type="character" w:customStyle="1" w:styleId="BalloonTextChar">
    <w:name w:val="Balloon Text Char"/>
    <w:link w:val="BalloonText"/>
    <w:rsid w:val="0015599E"/>
    <w:rPr>
      <w:rFonts w:ascii="Tahoma" w:hAnsi="Tahoma" w:cs="Tahoma"/>
      <w:sz w:val="16"/>
      <w:szCs w:val="16"/>
    </w:rPr>
  </w:style>
  <w:style w:type="character" w:customStyle="1" w:styleId="C-InstructionTextChar">
    <w:name w:val="C-Instruction Text Char"/>
    <w:link w:val="C-InstructionText"/>
    <w:rsid w:val="009235C8"/>
    <w:rPr>
      <w:i/>
      <w:vanish/>
      <w:color w:val="008080"/>
      <w:sz w:val="24"/>
      <w:szCs w:val="24"/>
    </w:rPr>
  </w:style>
  <w:style w:type="character" w:customStyle="1" w:styleId="BodyTextIndentChar">
    <w:name w:val="Body Text Indent Char"/>
    <w:basedOn w:val="DefaultParagraphFont"/>
    <w:link w:val="BodyTextIndent"/>
    <w:rsid w:val="0015599E"/>
    <w:rPr>
      <w:rFonts w:cs="Arial"/>
      <w:sz w:val="24"/>
    </w:rPr>
  </w:style>
  <w:style w:type="character" w:customStyle="1" w:styleId="BodyTextFirstIndent2Char">
    <w:name w:val="Body Text First Indent 2 Char"/>
    <w:basedOn w:val="BodyTextIndentChar"/>
    <w:link w:val="BodyTextFirstIndent2"/>
    <w:rsid w:val="0015599E"/>
    <w:rPr>
      <w:rFonts w:cs="Arial"/>
      <w:sz w:val="24"/>
    </w:rPr>
  </w:style>
  <w:style w:type="character" w:customStyle="1" w:styleId="CommentSubjectChar">
    <w:name w:val="Comment Subject Char"/>
    <w:basedOn w:val="CommentTextChar"/>
    <w:link w:val="CommentSubject"/>
    <w:rsid w:val="0015599E"/>
    <w:rPr>
      <w:rFonts w:cs="Arial"/>
      <w:b/>
      <w:bCs/>
    </w:rPr>
  </w:style>
  <w:style w:type="paragraph" w:customStyle="1" w:styleId="C-Heading1nopagebreak">
    <w:name w:val="C-Heading 1 (no page break)"/>
    <w:next w:val="C-BodyText"/>
    <w:rsid w:val="0015599E"/>
    <w:pPr>
      <w:keepNext/>
      <w:keepLines/>
      <w:numPr>
        <w:numId w:val="35"/>
      </w:numPr>
      <w:spacing w:before="120" w:after="120"/>
      <w:outlineLvl w:val="0"/>
    </w:pPr>
    <w:rPr>
      <w:rFonts w:ascii="Arial" w:hAnsi="Arial"/>
      <w:b/>
      <w:caps/>
      <w:kern w:val="32"/>
      <w:sz w:val="28"/>
    </w:rPr>
  </w:style>
  <w:style w:type="paragraph" w:customStyle="1" w:styleId="C-Heading1nopagebreak0">
    <w:name w:val="C-Heading 1 (no page break"/>
    <w:aliases w:val="non-numbered)"/>
    <w:basedOn w:val="C-Heading1"/>
    <w:next w:val="C-BodyText"/>
    <w:rsid w:val="0015599E"/>
    <w:pPr>
      <w:numPr>
        <w:numId w:val="0"/>
      </w:numPr>
      <w:tabs>
        <w:tab w:val="left" w:pos="1440"/>
      </w:tabs>
      <w:ind w:left="1440" w:hanging="1440"/>
    </w:pPr>
  </w:style>
  <w:style w:type="paragraph" w:customStyle="1" w:styleId="C-Footnote">
    <w:name w:val="C-Footnote"/>
    <w:basedOn w:val="C-TableFootnote"/>
    <w:qFormat/>
    <w:rsid w:val="0015599E"/>
    <w:pPr>
      <w:ind w:left="0" w:firstLine="0"/>
    </w:pPr>
  </w:style>
  <w:style w:type="numbering" w:customStyle="1" w:styleId="UCBHeadings2">
    <w:name w:val="UCB Headings 2"/>
    <w:basedOn w:val="NoList"/>
    <w:uiPriority w:val="99"/>
    <w:rsid w:val="0015599E"/>
    <w:pPr>
      <w:numPr>
        <w:numId w:val="36"/>
      </w:numPr>
    </w:pPr>
  </w:style>
  <w:style w:type="paragraph" w:customStyle="1" w:styleId="clientname">
    <w:name w:val="clientname"/>
    <w:basedOn w:val="Normal"/>
    <w:uiPriority w:val="99"/>
    <w:rsid w:val="00B6428C"/>
    <w:pPr>
      <w:spacing w:before="240" w:line="340" w:lineRule="exact"/>
      <w:jc w:val="right"/>
    </w:pPr>
    <w:rPr>
      <w:rFonts w:ascii="Arial" w:hAnsi="Arial" w:cs="Times New Roman"/>
      <w:b/>
      <w:sz w:val="26"/>
    </w:rPr>
  </w:style>
  <w:style w:type="paragraph" w:customStyle="1" w:styleId="TableLeftAlign">
    <w:name w:val="TableLeftAlign"/>
    <w:basedOn w:val="Normal"/>
    <w:link w:val="TableLeftAlignChar"/>
    <w:uiPriority w:val="99"/>
    <w:rsid w:val="00B6428C"/>
    <w:pPr>
      <w:suppressAutoHyphens/>
      <w:spacing w:before="60" w:after="60" w:line="240" w:lineRule="atLeast"/>
    </w:pPr>
    <w:rPr>
      <w:rFonts w:ascii="Arial" w:hAnsi="Arial" w:cs="Times New Roman"/>
      <w:sz w:val="22"/>
    </w:rPr>
  </w:style>
  <w:style w:type="character" w:customStyle="1" w:styleId="TableLeftAlignChar">
    <w:name w:val="TableLeftAlign Char"/>
    <w:basedOn w:val="DefaultParagraphFont"/>
    <w:link w:val="TableLeftAlign"/>
    <w:uiPriority w:val="99"/>
    <w:locked/>
    <w:rsid w:val="00B6428C"/>
    <w:rPr>
      <w:rFonts w:ascii="Arial" w:hAnsi="Arial"/>
      <w:sz w:val="22"/>
    </w:rPr>
  </w:style>
  <w:style w:type="paragraph" w:customStyle="1" w:styleId="Bullettext2">
    <w:name w:val="Bullet text 2"/>
    <w:basedOn w:val="Normal"/>
    <w:uiPriority w:val="99"/>
    <w:rsid w:val="00B6428C"/>
    <w:pPr>
      <w:numPr>
        <w:numId w:val="48"/>
      </w:numPr>
      <w:suppressAutoHyphens/>
      <w:spacing w:before="180" w:after="60" w:line="360" w:lineRule="auto"/>
      <w:ind w:left="1080"/>
    </w:pPr>
    <w:rPr>
      <w:rFonts w:ascii="Arial" w:hAnsi="Arial" w:cs="Times New Roman"/>
      <w:sz w:val="22"/>
    </w:rPr>
  </w:style>
  <w:style w:type="paragraph" w:customStyle="1" w:styleId="Heading0">
    <w:name w:val="Heading 0"/>
    <w:basedOn w:val="Normal"/>
    <w:next w:val="Normal"/>
    <w:rsid w:val="00B6428C"/>
    <w:pPr>
      <w:keepNext/>
      <w:pageBreakBefore/>
      <w:suppressAutoHyphens/>
      <w:spacing w:before="120" w:after="120"/>
      <w:ind w:left="1440" w:hanging="1440"/>
    </w:pPr>
    <w:rPr>
      <w:rFonts w:ascii="Arial" w:hAnsi="Arial" w:cs="Times New Roman"/>
      <w:b/>
      <w:sz w:val="22"/>
    </w:rPr>
  </w:style>
  <w:style w:type="character" w:customStyle="1" w:styleId="txt31">
    <w:name w:val="txt31"/>
    <w:rsid w:val="00E331A5"/>
    <w:rPr>
      <w:color w:val="000000"/>
      <w:sz w:val="20"/>
    </w:rPr>
  </w:style>
  <w:style w:type="paragraph" w:customStyle="1" w:styleId="Text">
    <w:name w:val="Text"/>
    <w:basedOn w:val="Normal"/>
    <w:link w:val="TextChar"/>
    <w:rsid w:val="00E331A5"/>
    <w:pPr>
      <w:suppressAutoHyphens/>
      <w:spacing w:before="120" w:after="120" w:line="360" w:lineRule="auto"/>
    </w:pPr>
    <w:rPr>
      <w:rFonts w:ascii="Arial" w:hAnsi="Arial" w:cs="Times New Roman"/>
      <w:sz w:val="22"/>
    </w:rPr>
  </w:style>
  <w:style w:type="character" w:customStyle="1" w:styleId="TextChar">
    <w:name w:val="Text Char"/>
    <w:basedOn w:val="DefaultParagraphFont"/>
    <w:link w:val="Text"/>
    <w:locked/>
    <w:rsid w:val="00E331A5"/>
    <w:rPr>
      <w:rFonts w:ascii="Arial" w:hAnsi="Arial"/>
      <w:sz w:val="22"/>
    </w:rPr>
  </w:style>
  <w:style w:type="paragraph" w:customStyle="1" w:styleId="TextBullet">
    <w:name w:val="TextBullet"/>
    <w:basedOn w:val="Normal"/>
    <w:link w:val="TextBulletChar"/>
    <w:rsid w:val="009B4708"/>
    <w:pPr>
      <w:numPr>
        <w:numId w:val="53"/>
      </w:numPr>
      <w:suppressAutoHyphens/>
      <w:spacing w:after="100"/>
    </w:pPr>
    <w:rPr>
      <w:rFonts w:ascii="Arial" w:hAnsi="Arial" w:cs="Times New Roman"/>
      <w:sz w:val="22"/>
    </w:rPr>
  </w:style>
  <w:style w:type="character" w:customStyle="1" w:styleId="TextBulletChar">
    <w:name w:val="TextBullet Char"/>
    <w:basedOn w:val="DefaultParagraphFont"/>
    <w:link w:val="TextBullet"/>
    <w:rsid w:val="009B4708"/>
    <w:rPr>
      <w:rFonts w:ascii="Arial" w:hAnsi="Arial"/>
      <w:sz w:val="22"/>
    </w:rPr>
  </w:style>
  <w:style w:type="paragraph" w:customStyle="1" w:styleId="EndNoteBibliographyTitle">
    <w:name w:val="EndNote Bibliography Title"/>
    <w:basedOn w:val="Normal"/>
    <w:link w:val="EndNoteBibliographyTitleChar"/>
    <w:rsid w:val="00BD04FE"/>
    <w:pPr>
      <w:jc w:val="center"/>
    </w:pPr>
    <w:rPr>
      <w:rFonts w:cs="Times New Roman"/>
      <w:noProof/>
    </w:rPr>
  </w:style>
  <w:style w:type="character" w:customStyle="1" w:styleId="EndNoteBibliographyTitleChar">
    <w:name w:val="EndNote Bibliography Title Char"/>
    <w:basedOn w:val="DefaultParagraphFont"/>
    <w:link w:val="EndNoteBibliographyTitle"/>
    <w:rsid w:val="00BD04FE"/>
    <w:rPr>
      <w:noProof/>
      <w:sz w:val="24"/>
    </w:rPr>
  </w:style>
  <w:style w:type="paragraph" w:customStyle="1" w:styleId="EndNoteBibliography">
    <w:name w:val="EndNote Bibliography"/>
    <w:basedOn w:val="Normal"/>
    <w:link w:val="EndNoteBibliographyChar"/>
    <w:rsid w:val="00BD04FE"/>
    <w:rPr>
      <w:rFonts w:cs="Times New Roman"/>
      <w:noProof/>
    </w:rPr>
  </w:style>
  <w:style w:type="character" w:customStyle="1" w:styleId="EndNoteBibliographyChar">
    <w:name w:val="EndNote Bibliography Char"/>
    <w:basedOn w:val="DefaultParagraphFont"/>
    <w:link w:val="EndNoteBibliography"/>
    <w:rsid w:val="00BD04FE"/>
    <w:rPr>
      <w:noProof/>
      <w:sz w:val="24"/>
    </w:rPr>
  </w:style>
  <w:style w:type="character" w:customStyle="1" w:styleId="cite">
    <w:name w:val="cite"/>
    <w:basedOn w:val="DefaultParagraphFont"/>
    <w:rsid w:val="00B8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18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factfinder.census.gov/bkmk/table/1.0/en/DEC/10_SF1/P1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sas.com/documentation/cdl/en/statug/63033/HTML/default/statug_phreg_sect046.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jcurtis@uab.edu" TargetMode="External"/><Relationship Id="rId19" Type="http://schemas.openxmlformats.org/officeDocument/2006/relationships/hyperlink" Target="https://factfinder.census.gov/bkmk/table/1.0/en/DEC/10_SF1/P12" TargetMode="External"/><Relationship Id="rId4" Type="http://schemas.microsoft.com/office/2007/relationships/stylesWithEffects" Target="stylesWithEffects.xml"/><Relationship Id="rId9" Type="http://schemas.openxmlformats.org/officeDocument/2006/relationships/hyperlink" Target="mailto:robert.suruki@ucb.com" TargetMode="External"/><Relationship Id="rId14" Type="http://schemas.openxmlformats.org/officeDocument/2006/relationships/footer" Target="footer1.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tartingPoint%20Templates\Auth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7D691-4C5B-418B-A724-ECFC1D6D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Template>
  <TotalTime>71</TotalTime>
  <Pages>1</Pages>
  <Words>12196</Words>
  <Characters>69518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ISIWriter Master Template</vt:lpstr>
    </vt:vector>
  </TitlesOfParts>
  <Manager>Justin Hur</Manager>
  <Company>Image Solutions, Inc.</Company>
  <LinksUpToDate>false</LinksUpToDate>
  <CharactersWithSpaces>81551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ISIWriter Master Template</dc:title>
  <dc:subject>ISIWriter Master Template</dc:subject>
  <dc:creator>Daniela Kelling</dc:creator>
  <cp:keywords>ISI Writer Master Template</cp:keywords>
  <cp:lastModifiedBy>Jeffrey Curtis</cp:lastModifiedBy>
  <cp:revision>4</cp:revision>
  <cp:lastPrinted>2017-04-06T23:29:00Z</cp:lastPrinted>
  <dcterms:created xsi:type="dcterms:W3CDTF">2017-05-11T16:17:00Z</dcterms:created>
  <dcterms:modified xsi:type="dcterms:W3CDTF">2017-05-11T17:44:00Z</dcterms:modified>
  <cp:category>ISIWriter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le and figure numbering style">
    <vt:lpwstr>Section</vt:lpwstr>
  </property>
  <property fmtid="{D5CDD505-2E9C-101B-9397-08002B2CF9AE}" pid="3" name="ISIWriterRevision">
    <vt:lpwstr>0</vt:lpwstr>
  </property>
  <property fmtid="{D5CDD505-2E9C-101B-9397-08002B2CF9AE}" pid="4" name="ISIWriterMajor">
    <vt:lpwstr>2</vt:lpwstr>
  </property>
  <property fmtid="{D5CDD505-2E9C-101B-9397-08002B2CF9AE}" pid="5" name="ISIWriterMinor">
    <vt:lpwstr>1</vt:lpwstr>
  </property>
  <property fmtid="{D5CDD505-2E9C-101B-9397-08002B2CF9AE}" pid="6" name="Module">
    <vt:lpwstr>ISIWriter Master Template</vt:lpwstr>
  </property>
</Properties>
</file>