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5C9FBF66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>: 19</w:t>
      </w:r>
      <w:r w:rsidR="005C544C" w:rsidRPr="003A3483">
        <w:rPr>
          <w:b/>
          <w:highlight w:val="yellow"/>
        </w:rPr>
        <w:t>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526483C4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EF0686" w:rsidRPr="003A3483">
        <w:rPr>
          <w:b/>
          <w:highlight w:val="yellow"/>
        </w:rPr>
        <w:t xml:space="preserve">2194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Total characters </w:t>
      </w:r>
      <w:r w:rsidR="00EF0686" w:rsidRPr="003A3483">
        <w:rPr>
          <w:b/>
          <w:highlight w:val="yellow"/>
        </w:rPr>
        <w:t>2694</w:t>
      </w:r>
      <w:r w:rsidR="009E02D6" w:rsidRPr="003A3483">
        <w:rPr>
          <w:b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3A3483">
        <w:rPr>
          <w:b/>
          <w:highlight w:val="yellow"/>
        </w:rPr>
        <w:t xml:space="preserve">Body Character </w:t>
      </w:r>
      <w:r w:rsidRPr="003A3483">
        <w:rPr>
          <w:b/>
          <w:highlight w:val="yellow"/>
        </w:rPr>
        <w:t>Limit 2750 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6F21B4F5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 w:rsidR="00F62B25">
        <w:rPr>
          <w:b/>
        </w:rPr>
        <w:t xml:space="preserve"> (AS)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 w:rsidR="005C544C">
        <w:rPr>
          <w:b/>
        </w:rPr>
        <w:t xml:space="preserve"> </w:t>
      </w:r>
      <w:r w:rsidR="006C1D8B">
        <w:rPr>
          <w:b/>
        </w:rPr>
        <w:t xml:space="preserve">Prevalence, and Incidence of Comorbidities and Extra-articular </w:t>
      </w:r>
      <w:r w:rsidR="005C544C">
        <w:rPr>
          <w:b/>
        </w:rPr>
        <w:t xml:space="preserve">Disease </w:t>
      </w:r>
      <w:r w:rsidR="006C1D8B">
        <w:rPr>
          <w:b/>
        </w:rPr>
        <w:t xml:space="preserve">Manifestations </w:t>
      </w:r>
      <w:r w:rsidR="00F62B25">
        <w:rPr>
          <w:b/>
        </w:rPr>
        <w:t xml:space="preserve">of AS </w:t>
      </w:r>
      <w:r w:rsidR="006C1D8B">
        <w:rPr>
          <w:b/>
        </w:rPr>
        <w:t xml:space="preserve">Using </w:t>
      </w:r>
      <w:r w:rsidR="00AC209F" w:rsidRPr="004841B7">
        <w:rPr>
          <w:b/>
        </w:rPr>
        <w:t xml:space="preserve">Three </w:t>
      </w:r>
      <w:r>
        <w:rPr>
          <w:b/>
        </w:rPr>
        <w:t xml:space="preserve">Large </w:t>
      </w:r>
      <w:r w:rsidR="009C4553" w:rsidRPr="004841B7">
        <w:rPr>
          <w:b/>
        </w:rPr>
        <w:t>US</w:t>
      </w:r>
      <w:r w:rsidR="00AC209F" w:rsidRPr="004841B7">
        <w:rPr>
          <w:b/>
        </w:rPr>
        <w:t xml:space="preserve"> Claims D</w:t>
      </w:r>
      <w:r w:rsidR="009C4553" w:rsidRPr="004841B7">
        <w:rPr>
          <w:b/>
        </w:rPr>
        <w:t>atabases.</w:t>
      </w:r>
    </w:p>
    <w:p w14:paraId="586F3A16" w14:textId="3899BA5B" w:rsidR="009C4553" w:rsidRPr="009C4553" w:rsidRDefault="009C4553" w:rsidP="009C4553"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proofErr w:type="spellStart"/>
      <w:r>
        <w:t>Suruki</w:t>
      </w:r>
      <w:proofErr w:type="spellEnd"/>
      <w:r w:rsidR="00A541B1">
        <w:t>*</w:t>
      </w:r>
      <w:r>
        <w:t>, Rhonda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Jeffery Curtis</w:t>
      </w:r>
      <w:r w:rsidR="00A541B1">
        <w:t>**</w:t>
      </w:r>
      <w:r>
        <w:t xml:space="preserve">. </w:t>
      </w:r>
      <w:r w:rsidRPr="009C4553">
        <w:t xml:space="preserve"> </w:t>
      </w:r>
    </w:p>
    <w:p w14:paraId="2B077D06" w14:textId="18D1169E" w:rsidR="00A92707" w:rsidRDefault="00A541B1">
      <w:r>
        <w:t>Oregon Health &amp; Science University, Portland, *UCB Pharma, **University of Alabama, Birmingham.</w:t>
      </w:r>
    </w:p>
    <w:p w14:paraId="59541742" w14:textId="6D41F4FF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experienced 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>ith the advent of tumor ne</w:t>
      </w:r>
      <w:r w:rsidR="00AF76B1">
        <w:rPr>
          <w:rFonts w:asciiTheme="minorHAnsi" w:hAnsiTheme="minorHAnsi" w:cs="Arial"/>
          <w:sz w:val="22"/>
          <w:szCs w:val="22"/>
        </w:rPr>
        <w:t>crosis factor inhibitors (</w:t>
      </w:r>
      <w:proofErr w:type="spellStart"/>
      <w:r w:rsidR="00AF76B1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AF76B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treatment.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>
        <w:rPr>
          <w:rFonts w:asciiTheme="minorHAnsi" w:hAnsiTheme="minorHAnsi" w:cs="Arial"/>
          <w:sz w:val="22"/>
          <w:szCs w:val="22"/>
        </w:rPr>
        <w:t>TNFi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have altered the incidence of comorbidities </w:t>
      </w:r>
      <w:r w:rsidR="0024373E">
        <w:rPr>
          <w:rFonts w:asciiTheme="minorHAnsi" w:hAnsiTheme="minorHAnsi" w:cs="Arial"/>
          <w:sz w:val="22"/>
          <w:szCs w:val="22"/>
        </w:rPr>
        <w:t xml:space="preserve">in AS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0CAF8022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E24471">
        <w:rPr>
          <w:rFonts w:asciiTheme="minorHAnsi" w:hAnsiTheme="minorHAnsi" w:cs="Arial"/>
          <w:sz w:val="22"/>
          <w:szCs w:val="22"/>
        </w:rPr>
        <w:t>–</w:t>
      </w:r>
      <w:r w:rsidRPr="00A92707">
        <w:rPr>
          <w:rFonts w:asciiTheme="minorHAnsi" w:hAnsiTheme="minorHAnsi" w:cs="Arial"/>
          <w:sz w:val="22"/>
          <w:szCs w:val="22"/>
        </w:rPr>
        <w:t xml:space="preserve"> Multi-Payer Claims Database (MPCD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2007-2010),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Marketscan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(2010-2014), and the </w:t>
      </w:r>
      <w:r w:rsidR="007864D1">
        <w:rPr>
          <w:rFonts w:asciiTheme="minorHAnsi" w:hAnsiTheme="minorHAnsi" w:cs="Arial"/>
          <w:sz w:val="22"/>
          <w:szCs w:val="22"/>
        </w:rPr>
        <w:t>United States (</w:t>
      </w:r>
      <w:r w:rsidRPr="00A92707">
        <w:rPr>
          <w:rFonts w:asciiTheme="minorHAnsi" w:hAnsiTheme="minorHAnsi" w:cs="Arial"/>
          <w:sz w:val="22"/>
          <w:szCs w:val="22"/>
        </w:rPr>
        <w:t>US</w:t>
      </w:r>
      <w:r w:rsidR="007864D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(2006-2014) </w:t>
      </w:r>
      <w:r w:rsidR="00E24471">
        <w:rPr>
          <w:rFonts w:asciiTheme="minorHAnsi" w:hAnsiTheme="minorHAnsi" w:cs="Arial"/>
          <w:sz w:val="22"/>
          <w:szCs w:val="22"/>
        </w:rPr>
        <w:t xml:space="preserve">–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extra-articular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</w:t>
      </w:r>
      <w:r w:rsidR="005C544C">
        <w:rPr>
          <w:rFonts w:asciiTheme="minorHAnsi" w:hAnsiTheme="minorHAnsi" w:cs="Arial"/>
          <w:sz w:val="22"/>
          <w:szCs w:val="22"/>
        </w:rPr>
        <w:t xml:space="preserve"> - IBD</w:t>
      </w:r>
      <w:r w:rsidR="007862D2">
        <w:rPr>
          <w:rFonts w:asciiTheme="minorHAnsi" w:hAnsiTheme="minorHAnsi" w:cs="Arial"/>
          <w:sz w:val="22"/>
          <w:szCs w:val="22"/>
        </w:rPr>
        <w:t>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three </w:t>
      </w:r>
      <w:ins w:id="0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hierarchical </w:t>
        </w:r>
      </w:ins>
      <w:ins w:id="1" w:author="Benjamin Chan" w:date="2017-06-05T04:52:00Z">
        <w:r w:rsidR="00ED2870">
          <w:rPr>
            <w:rFonts w:asciiTheme="minorHAnsi" w:hAnsiTheme="minorHAnsi" w:cs="Arial"/>
            <w:sz w:val="22"/>
            <w:szCs w:val="22"/>
          </w:rPr>
          <w:t xml:space="preserve">exposure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groups of AS patients: </w:t>
      </w:r>
      <w:ins w:id="2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(1)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managed with either no therapy or prescription non-steroidal anti-inflammatory drugs (NSAIDs), </w:t>
      </w:r>
      <w:ins w:id="3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(2)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r w:rsidR="00861152">
        <w:rPr>
          <w:rFonts w:asciiTheme="minorHAnsi" w:hAnsiTheme="minorHAnsi" w:cs="Arial"/>
          <w:sz w:val="22"/>
          <w:szCs w:val="22"/>
        </w:rPr>
        <w:t>on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ins w:id="4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(3)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using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866200">
        <w:rPr>
          <w:rFonts w:asciiTheme="minorHAnsi" w:hAnsiTheme="minorHAnsi" w:cs="Arial"/>
          <w:sz w:val="22"/>
          <w:szCs w:val="22"/>
        </w:rPr>
        <w:t xml:space="preserve">Entry criteria were a rheumatologist’s diagnosis of AS, six-months of pre-diagnosis insurance coverage, and administration of </w:t>
      </w:r>
      <w:r w:rsidR="00C13874" w:rsidRPr="00866200">
        <w:rPr>
          <w:rFonts w:asciiTheme="minorHAnsi" w:hAnsiTheme="minorHAnsi" w:cs="Arial"/>
          <w:sz w:val="22"/>
          <w:szCs w:val="22"/>
        </w:rPr>
        <w:t xml:space="preserve">drug-specific </w:t>
      </w:r>
      <w:r w:rsidR="00EA7121" w:rsidRPr="00866200">
        <w:rPr>
          <w:rFonts w:asciiTheme="minorHAnsi" w:hAnsiTheme="minorHAnsi" w:cs="Arial"/>
          <w:sz w:val="22"/>
          <w:szCs w:val="22"/>
        </w:rPr>
        <w:t>exposures of interest after AS diagnosis.</w:t>
      </w:r>
      <w:ins w:id="5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6" w:author="Benjamin Chan" w:date="2017-06-05T04:42:00Z">
        <w:r w:rsidR="00866200">
          <w:rPr>
            <w:rFonts w:asciiTheme="minorHAnsi" w:hAnsiTheme="minorHAnsi" w:cs="Arial"/>
            <w:sz w:val="22"/>
            <w:szCs w:val="22"/>
          </w:rPr>
          <w:t>Prevalent comorbidities were identified</w:t>
        </w:r>
      </w:ins>
      <w:ins w:id="7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8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from the</w:t>
        </w:r>
      </w:ins>
      <w:ins w:id="9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10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period</w:t>
        </w:r>
      </w:ins>
      <w:ins w:id="11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between AS cohort entry </w:t>
        </w:r>
      </w:ins>
      <w:ins w:id="12" w:author="Benjamin Chan" w:date="2017-06-05T04:46:00Z">
        <w:r w:rsidR="00866200">
          <w:rPr>
            <w:rFonts w:asciiTheme="minorHAnsi" w:hAnsiTheme="minorHAnsi" w:cs="Arial"/>
            <w:sz w:val="22"/>
            <w:szCs w:val="22"/>
          </w:rPr>
          <w:t>and</w:t>
        </w:r>
      </w:ins>
      <w:ins w:id="13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treatment exposure.</w:t>
        </w:r>
      </w:ins>
      <w:r w:rsidR="00EA7121" w:rsidRPr="00866200">
        <w:rPr>
          <w:rFonts w:asciiTheme="minorHAnsi" w:hAnsiTheme="minorHAnsi" w:cs="Arial"/>
          <w:sz w:val="22"/>
          <w:szCs w:val="22"/>
        </w:rPr>
        <w:t xml:space="preserve"> </w:t>
      </w:r>
      <w:del w:id="14" w:author="Benjamin Chan" w:date="2017-06-05T04:45:00Z">
        <w:r w:rsidR="00EA7121" w:rsidRPr="00866200" w:rsidDel="00866200">
          <w:rPr>
            <w:rFonts w:asciiTheme="minorHAnsi" w:hAnsiTheme="minorHAnsi" w:cs="Arial"/>
            <w:sz w:val="22"/>
            <w:szCs w:val="22"/>
          </w:rPr>
          <w:delText xml:space="preserve">For the estimation of the incidence of comorbidities, data collection ended </w:delText>
        </w:r>
        <w:r w:rsidR="00EA7121" w:rsidRPr="00866200" w:rsidDel="00866200">
          <w:rPr>
            <w:rFonts w:asciiTheme="minorHAnsi" w:eastAsia="SimSun" w:hAnsiTheme="minorHAnsi"/>
            <w:sz w:val="22"/>
            <w:szCs w:val="22"/>
          </w:rPr>
          <w:delText>at</w:delText>
        </w:r>
      </w:del>
      <w:ins w:id="15" w:author="Benjamin Chan" w:date="2017-06-05T04:45:00Z">
        <w:r w:rsidR="00866200">
          <w:rPr>
            <w:rFonts w:asciiTheme="minorHAnsi" w:hAnsiTheme="minorHAnsi" w:cs="Arial"/>
            <w:sz w:val="22"/>
            <w:szCs w:val="22"/>
          </w:rPr>
          <w:t>Incident comorbidities were identified from the period between treatment exposure and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date of death, loss of medical coverage, end of study period, first outcome occurrence, or treatment discontinuation</w:t>
      </w:r>
      <w:ins w:id="16" w:author="Benjamin Chan" w:date="2017-06-05T04:55:00Z">
        <w:r w:rsidR="00ED2870">
          <w:rPr>
            <w:rFonts w:asciiTheme="minorHAnsi" w:eastAsia="SimSun" w:hAnsiTheme="minorHAnsi"/>
            <w:sz w:val="22"/>
            <w:szCs w:val="22"/>
          </w:rPr>
          <w:t xml:space="preserve"> or initiation of therapy at a higher level in exposure hierarchy</w:t>
        </w:r>
      </w:ins>
      <w:bookmarkStart w:id="17" w:name="_GoBack"/>
      <w:bookmarkEnd w:id="17"/>
      <w:r w:rsidR="00EA7121" w:rsidRPr="00866200">
        <w:rPr>
          <w:rFonts w:asciiTheme="minorHAnsi" w:eastAsia="SimSun" w:hAnsiTheme="minorHAnsi"/>
          <w:sz w:val="22"/>
          <w:szCs w:val="22"/>
        </w:rPr>
        <w:t>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</w:p>
    <w:p w14:paraId="5256B0A4" w14:textId="25AB024B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people included in three databases is </w:t>
      </w:r>
      <w:r w:rsidR="00C13874">
        <w:rPr>
          <w:rFonts w:cs="Arial"/>
        </w:rPr>
        <w:t xml:space="preserve">approximately </w:t>
      </w:r>
      <w:r w:rsidR="00A92707" w:rsidRPr="00A92707">
        <w:rPr>
          <w:rFonts w:cs="Arial"/>
        </w:rPr>
        <w:t xml:space="preserve">40 </w:t>
      </w:r>
      <w:commentRangeStart w:id="18"/>
      <w:r w:rsidR="00A92707" w:rsidRPr="00A92707">
        <w:rPr>
          <w:rFonts w:cs="Arial"/>
        </w:rPr>
        <w:t>million</w:t>
      </w:r>
      <w:commentRangeEnd w:id="18"/>
      <w:r w:rsidR="00C13874">
        <w:rPr>
          <w:rStyle w:val="CommentReference"/>
        </w:rPr>
        <w:commentReference w:id="18"/>
      </w:r>
      <w:r w:rsidR="00A92707" w:rsidRPr="00A92707">
        <w:rPr>
          <w:rFonts w:cs="Arial"/>
        </w:rPr>
        <w:t xml:space="preserve">.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F7552A">
        <w:rPr>
          <w:rFonts w:cs="Arial"/>
          <w:bCs/>
        </w:rPr>
        <w:t xml:space="preserve">extra-articular </w:t>
      </w:r>
      <w:r w:rsidR="00EC2E13">
        <w:rPr>
          <w:rFonts w:cs="Arial"/>
          <w:bCs/>
        </w:rPr>
        <w:t xml:space="preserve">manifestations </w:t>
      </w:r>
      <w:r w:rsidR="00132A61">
        <w:rPr>
          <w:rFonts w:cs="Arial"/>
          <w:bCs/>
        </w:rPr>
        <w:t xml:space="preserve">of AS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2. </w:t>
      </w:r>
    </w:p>
    <w:p w14:paraId="4A51CC69" w14:textId="2C83CEEA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The 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>
        <w:rPr>
          <w:rFonts w:cs="Arial"/>
          <w:bCs/>
        </w:rPr>
        <w:t xml:space="preserve">disease manifestations 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Pr="00A92707">
        <w:rPr>
          <w:rFonts w:cs="Arial"/>
        </w:rPr>
        <w:t xml:space="preserve"> stratified by each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502"/>
        <w:gridCol w:w="607"/>
        <w:gridCol w:w="943"/>
        <w:gridCol w:w="1066"/>
        <w:gridCol w:w="607"/>
        <w:gridCol w:w="943"/>
        <w:gridCol w:w="1066"/>
        <w:gridCol w:w="607"/>
        <w:gridCol w:w="943"/>
        <w:gridCol w:w="1066"/>
      </w:tblGrid>
      <w:tr w:rsidR="001A32EE" w:rsidRPr="00F3320A" w14:paraId="212A62A5" w14:textId="77777777" w:rsidTr="001A32EE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F3320A" w:rsidRDefault="001A32EE" w:rsidP="009B2A49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8230C0" w:rsidRPr="00F3320A" w14:paraId="3DF708C7" w14:textId="77777777" w:rsidTr="00EF0686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F3320A" w:rsidRDefault="001A32EE" w:rsidP="009B2A49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943" w:type="dxa"/>
            <w:tcBorders>
              <w:left w:val="nil"/>
              <w:right w:val="nil"/>
            </w:tcBorders>
            <w:vAlign w:val="center"/>
          </w:tcPr>
          <w:p w14:paraId="29F41697" w14:textId="273D073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1066" w:type="dxa"/>
            <w:tcBorders>
              <w:left w:val="nil"/>
            </w:tcBorders>
            <w:vAlign w:val="center"/>
          </w:tcPr>
          <w:p w14:paraId="141378E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6B4BBF9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5FEDA880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54031864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553D2EE6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</w:tr>
      <w:tr w:rsidR="008230C0" w:rsidRPr="00C14764" w14:paraId="6F5B0480" w14:textId="77777777" w:rsidTr="00EF0686">
        <w:tc>
          <w:tcPr>
            <w:tcW w:w="0" w:type="auto"/>
            <w:tcBorders>
              <w:left w:val="nil"/>
            </w:tcBorders>
          </w:tcPr>
          <w:p w14:paraId="74F2B0DD" w14:textId="7E731A53" w:rsidR="001A32EE" w:rsidRDefault="001A32EE" w:rsidP="001A32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Default="001A32EE" w:rsidP="00901F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F6F3E94" w14:textId="4125D9B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66" w:type="dxa"/>
            <w:tcBorders>
              <w:left w:val="nil"/>
            </w:tcBorders>
          </w:tcPr>
          <w:p w14:paraId="09C06512" w14:textId="536842E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901FFC">
              <w:rPr>
                <w:rFonts w:ascii="Calibri" w:hAnsi="Calibri"/>
                <w:color w:val="000000"/>
              </w:rPr>
              <w:t>.</w:t>
            </w:r>
            <w:r w:rsidR="001A07B3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1A07B3">
              <w:rPr>
                <w:rFonts w:ascii="Calibri" w:hAnsi="Calibri"/>
                <w:color w:val="000000"/>
              </w:rPr>
              <w:t>.7</w:t>
            </w:r>
          </w:p>
        </w:tc>
      </w:tr>
      <w:tr w:rsidR="008230C0" w:rsidRPr="00C14764" w14:paraId="773B069E" w14:textId="77777777" w:rsidTr="00EF0686">
        <w:tc>
          <w:tcPr>
            <w:tcW w:w="0" w:type="auto"/>
            <w:tcBorders>
              <w:left w:val="nil"/>
            </w:tcBorders>
          </w:tcPr>
          <w:p w14:paraId="57E312E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7AB836C" w14:textId="6B3B2D1E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1066" w:type="dxa"/>
            <w:tcBorders>
              <w:left w:val="nil"/>
            </w:tcBorders>
          </w:tcPr>
          <w:p w14:paraId="29DD8B2C" w14:textId="641B88A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.5</w:t>
            </w:r>
          </w:p>
        </w:tc>
      </w:tr>
      <w:tr w:rsidR="008230C0" w:rsidRPr="00C14764" w14:paraId="755BD5C5" w14:textId="77777777" w:rsidTr="00EF0686">
        <w:tc>
          <w:tcPr>
            <w:tcW w:w="0" w:type="auto"/>
            <w:tcBorders>
              <w:left w:val="nil"/>
            </w:tcBorders>
          </w:tcPr>
          <w:p w14:paraId="1451F00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F0E86C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3B5626E9" w14:textId="30E58EAB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33F7310E" w14:textId="77777777" w:rsidTr="00EF0686">
        <w:tc>
          <w:tcPr>
            <w:tcW w:w="0" w:type="auto"/>
            <w:tcBorders>
              <w:left w:val="nil"/>
            </w:tcBorders>
          </w:tcPr>
          <w:p w14:paraId="26F4F70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1323FBD" w14:textId="2517E8C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1066" w:type="dxa"/>
            <w:tcBorders>
              <w:left w:val="nil"/>
            </w:tcBorders>
          </w:tcPr>
          <w:p w14:paraId="3FC3FAE5" w14:textId="4B1A726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901FFC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4DBCAC3E" w14:textId="77777777" w:rsidTr="00EF0686">
        <w:tc>
          <w:tcPr>
            <w:tcW w:w="0" w:type="auto"/>
            <w:tcBorders>
              <w:left w:val="nil"/>
            </w:tcBorders>
          </w:tcPr>
          <w:p w14:paraId="7F713F6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7FC76C1" w14:textId="64B21D7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1066" w:type="dxa"/>
            <w:tcBorders>
              <w:left w:val="nil"/>
            </w:tcBorders>
          </w:tcPr>
          <w:p w14:paraId="7B648E98" w14:textId="4C92E33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</w:tr>
      <w:tr w:rsidR="008230C0" w:rsidRPr="00C14764" w14:paraId="08EAEFFB" w14:textId="77777777" w:rsidTr="00EF0686">
        <w:tc>
          <w:tcPr>
            <w:tcW w:w="0" w:type="auto"/>
            <w:tcBorders>
              <w:left w:val="nil"/>
            </w:tcBorders>
          </w:tcPr>
          <w:p w14:paraId="65744C3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7BCB66AB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452E9E24" w14:textId="12F01C55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87593D6" w14:textId="207BB648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450CB3FC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60933950" w14:textId="13619D7F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B0A9DF6" w14:textId="22E3C789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176AA7AB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7F089FE4" w14:textId="71AEF6E0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8230C0" w:rsidRPr="00C14764" w14:paraId="5A814F4E" w14:textId="77777777" w:rsidTr="00EF0686">
        <w:tc>
          <w:tcPr>
            <w:tcW w:w="0" w:type="auto"/>
            <w:tcBorders>
              <w:left w:val="nil"/>
            </w:tcBorders>
          </w:tcPr>
          <w:p w14:paraId="3B26FA2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2880B07" w14:textId="5B5DE93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1066" w:type="dxa"/>
            <w:tcBorders>
              <w:left w:val="nil"/>
            </w:tcBorders>
          </w:tcPr>
          <w:p w14:paraId="581BD559" w14:textId="2C0F7BB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</w:tr>
      <w:tr w:rsidR="008230C0" w:rsidRPr="00C14764" w14:paraId="618348DB" w14:textId="77777777" w:rsidTr="00EF0686">
        <w:tc>
          <w:tcPr>
            <w:tcW w:w="0" w:type="auto"/>
            <w:tcBorders>
              <w:left w:val="nil"/>
            </w:tcBorders>
          </w:tcPr>
          <w:p w14:paraId="11B51D9B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E3F0078" w14:textId="5E25E8C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1066" w:type="dxa"/>
            <w:tcBorders>
              <w:left w:val="nil"/>
            </w:tcBorders>
          </w:tcPr>
          <w:p w14:paraId="2201B5AA" w14:textId="6F604A5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9ACA5FF" w14:textId="77777777" w:rsidTr="00EF0686">
        <w:tc>
          <w:tcPr>
            <w:tcW w:w="0" w:type="auto"/>
            <w:tcBorders>
              <w:left w:val="nil"/>
            </w:tcBorders>
          </w:tcPr>
          <w:p w14:paraId="78562A72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8D9712A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8D73D43" w14:textId="6A1AD31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D03CD57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13D17B7F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0699E17" w14:textId="278D9C85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7EBA60AC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8230C0" w:rsidRPr="00C14764" w14:paraId="55A800C5" w14:textId="77777777" w:rsidTr="00EF0686">
        <w:tc>
          <w:tcPr>
            <w:tcW w:w="0" w:type="auto"/>
            <w:tcBorders>
              <w:left w:val="nil"/>
            </w:tcBorders>
          </w:tcPr>
          <w:p w14:paraId="0EB1A5B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482F03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6E4720E2" w14:textId="4F1B95D4" w:rsidR="001A32EE" w:rsidRDefault="00E16A0F" w:rsidP="00E16A0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Default="00D9730A" w:rsidP="00D9730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2</w:t>
            </w:r>
          </w:p>
        </w:tc>
      </w:tr>
      <w:tr w:rsidR="008230C0" w:rsidRPr="00C14764" w14:paraId="27F95932" w14:textId="77777777" w:rsidTr="00EF0686">
        <w:tc>
          <w:tcPr>
            <w:tcW w:w="0" w:type="auto"/>
            <w:tcBorders>
              <w:left w:val="nil"/>
            </w:tcBorders>
          </w:tcPr>
          <w:p w14:paraId="0BFEB06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704FBCDB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69B3EF4D" w14:textId="4615D05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1066" w:type="dxa"/>
            <w:tcBorders>
              <w:left w:val="nil"/>
            </w:tcBorders>
          </w:tcPr>
          <w:p w14:paraId="36F057A2" w14:textId="45A5F57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157B5359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</w:t>
            </w:r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 w:rsidR="0034215B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34215B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  <w:r w:rsidR="00E16A0F">
              <w:rPr>
                <w:rFonts w:ascii="Calibri" w:hAnsi="Calibri"/>
                <w:color w:val="000000"/>
              </w:rPr>
              <w:t>.0</w:t>
            </w:r>
          </w:p>
        </w:tc>
      </w:tr>
      <w:tr w:rsidR="008230C0" w:rsidRPr="00C14764" w14:paraId="05445C20" w14:textId="77777777" w:rsidTr="00EF0686">
        <w:tc>
          <w:tcPr>
            <w:tcW w:w="0" w:type="auto"/>
            <w:tcBorders>
              <w:left w:val="nil"/>
            </w:tcBorders>
          </w:tcPr>
          <w:p w14:paraId="53C0F64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6AD2A39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C39A93F" w14:textId="5BF6DB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2BEC3A84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72495D30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4772A1D" w14:textId="77777777" w:rsidTr="00EF0686">
        <w:tc>
          <w:tcPr>
            <w:tcW w:w="0" w:type="auto"/>
            <w:tcBorders>
              <w:left w:val="nil"/>
            </w:tcBorders>
          </w:tcPr>
          <w:p w14:paraId="4914882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39DBCDB3" w:rsidR="001A32EE" w:rsidRDefault="00E16A0F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543F902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0BB490C8" w14:textId="2B69E032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34215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Default="001A32EE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4215B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5D96D934" w14:textId="77777777" w:rsidTr="00EF0686">
        <w:tc>
          <w:tcPr>
            <w:tcW w:w="0" w:type="auto"/>
            <w:tcBorders>
              <w:left w:val="nil"/>
            </w:tcBorders>
          </w:tcPr>
          <w:p w14:paraId="219CFE6D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364CA70" w14:textId="12B1EBB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66" w:type="dxa"/>
            <w:tcBorders>
              <w:left w:val="nil"/>
            </w:tcBorders>
          </w:tcPr>
          <w:p w14:paraId="1CB6E19D" w14:textId="1B45443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Default="00497911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324DF913" w14:textId="77777777" w:rsidTr="00EF0686">
        <w:tc>
          <w:tcPr>
            <w:tcW w:w="0" w:type="auto"/>
            <w:tcBorders>
              <w:left w:val="nil"/>
            </w:tcBorders>
          </w:tcPr>
          <w:p w14:paraId="44BF546C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A9F2A0B" w14:textId="69B0D49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1066" w:type="dxa"/>
            <w:tcBorders>
              <w:left w:val="nil"/>
            </w:tcBorders>
          </w:tcPr>
          <w:p w14:paraId="371CA942" w14:textId="6332B5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497911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Default="001A32EE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30C0" w:rsidRPr="00C14764" w14:paraId="5E9FF4FE" w14:textId="77777777" w:rsidTr="00EF0686">
        <w:tc>
          <w:tcPr>
            <w:tcW w:w="0" w:type="auto"/>
            <w:tcBorders>
              <w:left w:val="nil"/>
            </w:tcBorders>
          </w:tcPr>
          <w:p w14:paraId="19F7C57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A333993" w14:textId="29E3B425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1066" w:type="dxa"/>
            <w:tcBorders>
              <w:left w:val="nil"/>
            </w:tcBorders>
          </w:tcPr>
          <w:p w14:paraId="7A348FCB" w14:textId="620661D3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8230C0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3D2E58E2" w:rsidR="00211416" w:rsidRDefault="004841B7" w:rsidP="00A92707">
      <w:r w:rsidRPr="00447346">
        <w:rPr>
          <w:b/>
          <w:u w:val="single"/>
        </w:rPr>
        <w:t>Table 2:</w:t>
      </w:r>
      <w:r>
        <w:t xml:space="preserve"> Incidence Rates of comorbidities and disease manifestations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</w:t>
      </w:r>
      <w:r w:rsidR="0016709F">
        <w:rPr>
          <w:rFonts w:cs="Arial"/>
        </w:rPr>
        <w:t>(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NSAIDs/No treatment, or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DMARDs) </w:t>
      </w:r>
      <w:r w:rsidRPr="00A92707">
        <w:rPr>
          <w:rFonts w:cs="Arial"/>
        </w:rPr>
        <w:t>stratified by each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635"/>
        <w:gridCol w:w="1242"/>
        <w:gridCol w:w="739"/>
        <w:gridCol w:w="627"/>
        <w:gridCol w:w="1242"/>
        <w:gridCol w:w="739"/>
        <w:gridCol w:w="633"/>
        <w:gridCol w:w="1242"/>
        <w:gridCol w:w="747"/>
      </w:tblGrid>
      <w:tr w:rsidR="005F393E" w14:paraId="283A15B7" w14:textId="77777777" w:rsidTr="009B2A49">
        <w:tc>
          <w:tcPr>
            <w:tcW w:w="1511" w:type="dxa"/>
          </w:tcPr>
          <w:p w14:paraId="77E6F34C" w14:textId="77777777" w:rsidR="005F393E" w:rsidRPr="00AC7E1E" w:rsidRDefault="005F393E" w:rsidP="009B2A49">
            <w:pPr>
              <w:rPr>
                <w:b/>
              </w:rPr>
            </w:pPr>
          </w:p>
        </w:tc>
        <w:tc>
          <w:tcPr>
            <w:tcW w:w="2613" w:type="dxa"/>
            <w:gridSpan w:val="3"/>
          </w:tcPr>
          <w:p w14:paraId="72109CDF" w14:textId="77777777" w:rsidR="005F393E" w:rsidRPr="009149A8" w:rsidRDefault="005F393E" w:rsidP="009B2A49">
            <w:pPr>
              <w:jc w:val="center"/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MPCD Database</w:t>
            </w:r>
          </w:p>
        </w:tc>
        <w:tc>
          <w:tcPr>
            <w:tcW w:w="2604" w:type="dxa"/>
            <w:gridSpan w:val="3"/>
          </w:tcPr>
          <w:p w14:paraId="025F175E" w14:textId="77777777" w:rsidR="005F393E" w:rsidRPr="009149A8" w:rsidRDefault="005F393E" w:rsidP="009B2A49">
            <w:pPr>
              <w:jc w:val="center"/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Marketscan</w:t>
            </w:r>
            <w:proofErr w:type="spellEnd"/>
            <w:r w:rsidRPr="009149A8">
              <w:rPr>
                <w:b/>
                <w:u w:val="single"/>
              </w:rPr>
              <w:t xml:space="preserve"> Database</w:t>
            </w:r>
          </w:p>
        </w:tc>
        <w:tc>
          <w:tcPr>
            <w:tcW w:w="2622" w:type="dxa"/>
            <w:gridSpan w:val="3"/>
          </w:tcPr>
          <w:p w14:paraId="15102A79" w14:textId="77777777" w:rsidR="005F393E" w:rsidRPr="009149A8" w:rsidRDefault="005F393E" w:rsidP="009B2A49">
            <w:pPr>
              <w:jc w:val="center"/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Medicare Database</w:t>
            </w:r>
          </w:p>
        </w:tc>
      </w:tr>
      <w:tr w:rsidR="005F393E" w14:paraId="2914F223" w14:textId="77777777" w:rsidTr="009B2A49">
        <w:tc>
          <w:tcPr>
            <w:tcW w:w="1511" w:type="dxa"/>
          </w:tcPr>
          <w:p w14:paraId="575FC8F9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 xml:space="preserve">Comparison of </w:t>
            </w: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  <w:r w:rsidRPr="009149A8">
              <w:rPr>
                <w:b/>
                <w:u w:val="single"/>
              </w:rPr>
              <w:t xml:space="preserve"> vs NSAIDs</w:t>
            </w:r>
          </w:p>
        </w:tc>
        <w:tc>
          <w:tcPr>
            <w:tcW w:w="636" w:type="dxa"/>
          </w:tcPr>
          <w:p w14:paraId="10ADDAD7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78B13089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NSAIDs/No Rx</w:t>
            </w:r>
          </w:p>
        </w:tc>
        <w:tc>
          <w:tcPr>
            <w:tcW w:w="739" w:type="dxa"/>
          </w:tcPr>
          <w:p w14:paraId="409FEE15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  <w:tc>
          <w:tcPr>
            <w:tcW w:w="627" w:type="dxa"/>
          </w:tcPr>
          <w:p w14:paraId="527D6E46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30FC5AAF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NSAIDs/No Rx</w:t>
            </w:r>
          </w:p>
        </w:tc>
        <w:tc>
          <w:tcPr>
            <w:tcW w:w="739" w:type="dxa"/>
          </w:tcPr>
          <w:p w14:paraId="5C2FAA96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2BB0337B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40" w:type="dxa"/>
          </w:tcPr>
          <w:p w14:paraId="21B3BA3F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NSAIDs/No Rx</w:t>
            </w:r>
          </w:p>
        </w:tc>
        <w:tc>
          <w:tcPr>
            <w:tcW w:w="748" w:type="dxa"/>
          </w:tcPr>
          <w:p w14:paraId="06FCBE15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</w:tr>
      <w:tr w:rsidR="005F393E" w14:paraId="34B891D7" w14:textId="77777777" w:rsidTr="009B2A49">
        <w:trPr>
          <w:trHeight w:val="314"/>
        </w:trPr>
        <w:tc>
          <w:tcPr>
            <w:tcW w:w="1511" w:type="dxa"/>
          </w:tcPr>
          <w:p w14:paraId="2399FFA2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65F0B84D" w14:textId="77777777" w:rsidR="005F393E" w:rsidRDefault="005F393E" w:rsidP="009B2A49">
            <w:r>
              <w:t>1.3</w:t>
            </w:r>
          </w:p>
        </w:tc>
        <w:tc>
          <w:tcPr>
            <w:tcW w:w="1238" w:type="dxa"/>
          </w:tcPr>
          <w:p w14:paraId="5EDB42A1" w14:textId="77777777" w:rsidR="005F393E" w:rsidRDefault="005F393E" w:rsidP="009B2A49">
            <w:r>
              <w:t>1.9</w:t>
            </w:r>
          </w:p>
        </w:tc>
        <w:tc>
          <w:tcPr>
            <w:tcW w:w="739" w:type="dxa"/>
          </w:tcPr>
          <w:p w14:paraId="1C980078" w14:textId="77777777" w:rsidR="005F393E" w:rsidRDefault="005F393E" w:rsidP="009B2A49">
            <w:r>
              <w:t>NS</w:t>
            </w:r>
          </w:p>
        </w:tc>
        <w:tc>
          <w:tcPr>
            <w:tcW w:w="627" w:type="dxa"/>
          </w:tcPr>
          <w:p w14:paraId="0E56B73D" w14:textId="77777777" w:rsidR="005F393E" w:rsidRDefault="005F393E" w:rsidP="009B2A49">
            <w:r>
              <w:t>1.2</w:t>
            </w:r>
          </w:p>
        </w:tc>
        <w:tc>
          <w:tcPr>
            <w:tcW w:w="1238" w:type="dxa"/>
          </w:tcPr>
          <w:p w14:paraId="2FC0691E" w14:textId="77777777" w:rsidR="005F393E" w:rsidRDefault="005F393E" w:rsidP="009B2A49">
            <w:r>
              <w:t>2.1</w:t>
            </w:r>
          </w:p>
        </w:tc>
        <w:tc>
          <w:tcPr>
            <w:tcW w:w="739" w:type="dxa"/>
          </w:tcPr>
          <w:p w14:paraId="038D6218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61F8DD0D" w14:textId="77777777" w:rsidR="005F393E" w:rsidRDefault="005F393E" w:rsidP="009B2A49">
            <w:r>
              <w:t>3.2</w:t>
            </w:r>
          </w:p>
        </w:tc>
        <w:tc>
          <w:tcPr>
            <w:tcW w:w="1240" w:type="dxa"/>
          </w:tcPr>
          <w:p w14:paraId="23452D9E" w14:textId="77777777" w:rsidR="005F393E" w:rsidRDefault="005F393E" w:rsidP="009B2A49">
            <w:r>
              <w:t>6.0</w:t>
            </w:r>
          </w:p>
        </w:tc>
        <w:tc>
          <w:tcPr>
            <w:tcW w:w="748" w:type="dxa"/>
          </w:tcPr>
          <w:p w14:paraId="2FF3BD79" w14:textId="77777777" w:rsidR="005F393E" w:rsidRDefault="005F393E" w:rsidP="009B2A49">
            <w:r>
              <w:t>0.000</w:t>
            </w:r>
          </w:p>
        </w:tc>
      </w:tr>
      <w:tr w:rsidR="005F393E" w14:paraId="5CA5AD16" w14:textId="77777777" w:rsidTr="009B2A49">
        <w:tc>
          <w:tcPr>
            <w:tcW w:w="1511" w:type="dxa"/>
          </w:tcPr>
          <w:p w14:paraId="27BFB881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0115E6B6" w14:textId="77777777" w:rsidR="005F393E" w:rsidRDefault="005F393E" w:rsidP="009B2A49">
            <w:r>
              <w:t>0.3</w:t>
            </w:r>
          </w:p>
        </w:tc>
        <w:tc>
          <w:tcPr>
            <w:tcW w:w="1238" w:type="dxa"/>
          </w:tcPr>
          <w:p w14:paraId="40409049" w14:textId="77777777" w:rsidR="005F393E" w:rsidRDefault="005F393E" w:rsidP="009B2A49">
            <w:r>
              <w:t>0.9</w:t>
            </w:r>
          </w:p>
        </w:tc>
        <w:tc>
          <w:tcPr>
            <w:tcW w:w="739" w:type="dxa"/>
          </w:tcPr>
          <w:p w14:paraId="07EC14E5" w14:textId="77777777" w:rsidR="005F393E" w:rsidRDefault="005F393E" w:rsidP="009B2A49">
            <w:r>
              <w:t>0.03</w:t>
            </w:r>
          </w:p>
        </w:tc>
        <w:tc>
          <w:tcPr>
            <w:tcW w:w="627" w:type="dxa"/>
          </w:tcPr>
          <w:p w14:paraId="06EA4201" w14:textId="77777777" w:rsidR="005F393E" w:rsidRDefault="005F393E" w:rsidP="009B2A49">
            <w:r>
              <w:t>1.1</w:t>
            </w:r>
          </w:p>
        </w:tc>
        <w:tc>
          <w:tcPr>
            <w:tcW w:w="1238" w:type="dxa"/>
          </w:tcPr>
          <w:p w14:paraId="63F2C54D" w14:textId="77777777" w:rsidR="005F393E" w:rsidRDefault="005F393E" w:rsidP="009B2A49">
            <w:r>
              <w:t>2.4</w:t>
            </w:r>
          </w:p>
        </w:tc>
        <w:tc>
          <w:tcPr>
            <w:tcW w:w="739" w:type="dxa"/>
          </w:tcPr>
          <w:p w14:paraId="738809DD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44EF5CE5" w14:textId="77777777" w:rsidR="005F393E" w:rsidRDefault="005F393E" w:rsidP="009B2A49">
            <w:r>
              <w:t>2.9</w:t>
            </w:r>
          </w:p>
        </w:tc>
        <w:tc>
          <w:tcPr>
            <w:tcW w:w="1240" w:type="dxa"/>
          </w:tcPr>
          <w:p w14:paraId="2DCB8F8A" w14:textId="77777777" w:rsidR="005F393E" w:rsidRDefault="005F393E" w:rsidP="009B2A49">
            <w:r>
              <w:t>5.9</w:t>
            </w:r>
          </w:p>
        </w:tc>
        <w:tc>
          <w:tcPr>
            <w:tcW w:w="748" w:type="dxa"/>
          </w:tcPr>
          <w:p w14:paraId="754E6C82" w14:textId="77777777" w:rsidR="005F393E" w:rsidRDefault="005F393E" w:rsidP="009B2A49">
            <w:r>
              <w:t>0.000</w:t>
            </w:r>
          </w:p>
        </w:tc>
      </w:tr>
      <w:tr w:rsidR="005F393E" w14:paraId="1C8427C4" w14:textId="77777777" w:rsidTr="009B2A49">
        <w:tc>
          <w:tcPr>
            <w:tcW w:w="1511" w:type="dxa"/>
          </w:tcPr>
          <w:p w14:paraId="5AEE1A8E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7B7D9332" w14:textId="77777777" w:rsidR="005F393E" w:rsidRDefault="005F393E" w:rsidP="009B2A49">
            <w:r>
              <w:t>0.3</w:t>
            </w:r>
          </w:p>
        </w:tc>
        <w:tc>
          <w:tcPr>
            <w:tcW w:w="1238" w:type="dxa"/>
          </w:tcPr>
          <w:p w14:paraId="1B84EEA9" w14:textId="77777777" w:rsidR="005F393E" w:rsidRDefault="005F393E" w:rsidP="009B2A49">
            <w:r>
              <w:t>0.6</w:t>
            </w:r>
          </w:p>
        </w:tc>
        <w:tc>
          <w:tcPr>
            <w:tcW w:w="739" w:type="dxa"/>
          </w:tcPr>
          <w:p w14:paraId="55C488DC" w14:textId="77777777" w:rsidR="005F393E" w:rsidRDefault="005F393E" w:rsidP="009B2A49">
            <w:r>
              <w:t>NS</w:t>
            </w:r>
          </w:p>
        </w:tc>
        <w:tc>
          <w:tcPr>
            <w:tcW w:w="627" w:type="dxa"/>
          </w:tcPr>
          <w:p w14:paraId="6FC333FD" w14:textId="77777777" w:rsidR="005F393E" w:rsidRDefault="005F393E" w:rsidP="009B2A49">
            <w:r>
              <w:t>0.2</w:t>
            </w:r>
          </w:p>
        </w:tc>
        <w:tc>
          <w:tcPr>
            <w:tcW w:w="1238" w:type="dxa"/>
          </w:tcPr>
          <w:p w14:paraId="2EAE6979" w14:textId="77777777" w:rsidR="005F393E" w:rsidRDefault="005F393E" w:rsidP="009B2A49">
            <w:r>
              <w:t>0.6</w:t>
            </w:r>
          </w:p>
        </w:tc>
        <w:tc>
          <w:tcPr>
            <w:tcW w:w="739" w:type="dxa"/>
          </w:tcPr>
          <w:p w14:paraId="74110478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4BE574AA" w14:textId="77777777" w:rsidR="005F393E" w:rsidRDefault="005F393E" w:rsidP="009B2A49">
            <w:r>
              <w:t>0.7</w:t>
            </w:r>
          </w:p>
        </w:tc>
        <w:tc>
          <w:tcPr>
            <w:tcW w:w="1240" w:type="dxa"/>
          </w:tcPr>
          <w:p w14:paraId="3CB98E60" w14:textId="77777777" w:rsidR="005F393E" w:rsidRDefault="005F393E" w:rsidP="009B2A49">
            <w:r>
              <w:t>1.5</w:t>
            </w:r>
          </w:p>
        </w:tc>
        <w:tc>
          <w:tcPr>
            <w:tcW w:w="748" w:type="dxa"/>
          </w:tcPr>
          <w:p w14:paraId="3597D2F1" w14:textId="77777777" w:rsidR="005F393E" w:rsidRDefault="005F393E" w:rsidP="009B2A49">
            <w:r>
              <w:t>0.000</w:t>
            </w:r>
          </w:p>
        </w:tc>
      </w:tr>
      <w:tr w:rsidR="005F393E" w14:paraId="5FE5C1CA" w14:textId="77777777" w:rsidTr="009B2A49">
        <w:tc>
          <w:tcPr>
            <w:tcW w:w="1511" w:type="dxa"/>
          </w:tcPr>
          <w:p w14:paraId="14F6573B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lastRenderedPageBreak/>
              <w:t>Restrictive Lung Disease</w:t>
            </w:r>
          </w:p>
        </w:tc>
        <w:tc>
          <w:tcPr>
            <w:tcW w:w="636" w:type="dxa"/>
          </w:tcPr>
          <w:p w14:paraId="497D41C8" w14:textId="77777777" w:rsidR="005F393E" w:rsidRDefault="005F393E" w:rsidP="009B2A49">
            <w:r>
              <w:t>0.9</w:t>
            </w:r>
          </w:p>
        </w:tc>
        <w:tc>
          <w:tcPr>
            <w:tcW w:w="1238" w:type="dxa"/>
          </w:tcPr>
          <w:p w14:paraId="65517D35" w14:textId="77777777" w:rsidR="005F393E" w:rsidRDefault="005F393E" w:rsidP="009B2A49">
            <w:r>
              <w:t>2.0</w:t>
            </w:r>
          </w:p>
        </w:tc>
        <w:tc>
          <w:tcPr>
            <w:tcW w:w="739" w:type="dxa"/>
          </w:tcPr>
          <w:p w14:paraId="023D3525" w14:textId="77777777" w:rsidR="005F393E" w:rsidRDefault="005F393E" w:rsidP="009B2A49">
            <w:r>
              <w:t>0.008</w:t>
            </w:r>
          </w:p>
        </w:tc>
        <w:tc>
          <w:tcPr>
            <w:tcW w:w="627" w:type="dxa"/>
          </w:tcPr>
          <w:p w14:paraId="012C8C96" w14:textId="77777777" w:rsidR="005F393E" w:rsidRDefault="005F393E" w:rsidP="009B2A49">
            <w:r>
              <w:t>1.9</w:t>
            </w:r>
          </w:p>
        </w:tc>
        <w:tc>
          <w:tcPr>
            <w:tcW w:w="1238" w:type="dxa"/>
          </w:tcPr>
          <w:p w14:paraId="2519F631" w14:textId="77777777" w:rsidR="005F393E" w:rsidRDefault="005F393E" w:rsidP="009B2A49">
            <w:r>
              <w:t>3.2</w:t>
            </w:r>
          </w:p>
        </w:tc>
        <w:tc>
          <w:tcPr>
            <w:tcW w:w="739" w:type="dxa"/>
          </w:tcPr>
          <w:p w14:paraId="700679E7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437F843F" w14:textId="77777777" w:rsidR="005F393E" w:rsidRDefault="005F393E" w:rsidP="009B2A49">
            <w:r>
              <w:t>5.9</w:t>
            </w:r>
          </w:p>
        </w:tc>
        <w:tc>
          <w:tcPr>
            <w:tcW w:w="1240" w:type="dxa"/>
          </w:tcPr>
          <w:p w14:paraId="0E0147B8" w14:textId="77777777" w:rsidR="005F393E" w:rsidRDefault="005F393E" w:rsidP="009B2A49">
            <w:r>
              <w:t>8.7</w:t>
            </w:r>
          </w:p>
        </w:tc>
        <w:tc>
          <w:tcPr>
            <w:tcW w:w="748" w:type="dxa"/>
          </w:tcPr>
          <w:p w14:paraId="622927B9" w14:textId="77777777" w:rsidR="005F393E" w:rsidRDefault="005F393E" w:rsidP="009B2A49">
            <w:r>
              <w:t>0.000</w:t>
            </w:r>
          </w:p>
        </w:tc>
      </w:tr>
      <w:tr w:rsidR="005F393E" w14:paraId="1C87D0F3" w14:textId="77777777" w:rsidTr="009B2A49">
        <w:tc>
          <w:tcPr>
            <w:tcW w:w="1511" w:type="dxa"/>
          </w:tcPr>
          <w:p w14:paraId="0C485D92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Spinal Cord Compression</w:t>
            </w:r>
          </w:p>
        </w:tc>
        <w:tc>
          <w:tcPr>
            <w:tcW w:w="636" w:type="dxa"/>
          </w:tcPr>
          <w:p w14:paraId="4F3A4ED4" w14:textId="77777777" w:rsidR="005F393E" w:rsidRDefault="005F393E" w:rsidP="009B2A49">
            <w:r>
              <w:t>0.1</w:t>
            </w:r>
          </w:p>
        </w:tc>
        <w:tc>
          <w:tcPr>
            <w:tcW w:w="1238" w:type="dxa"/>
          </w:tcPr>
          <w:p w14:paraId="0AEEFBFA" w14:textId="77777777" w:rsidR="005F393E" w:rsidRDefault="005F393E" w:rsidP="009B2A49">
            <w:r>
              <w:t>0.3</w:t>
            </w:r>
          </w:p>
        </w:tc>
        <w:tc>
          <w:tcPr>
            <w:tcW w:w="739" w:type="dxa"/>
          </w:tcPr>
          <w:p w14:paraId="0D455AF3" w14:textId="77777777" w:rsidR="005F393E" w:rsidRDefault="005F393E" w:rsidP="009B2A49">
            <w:r>
              <w:t>NS</w:t>
            </w:r>
          </w:p>
        </w:tc>
        <w:tc>
          <w:tcPr>
            <w:tcW w:w="627" w:type="dxa"/>
          </w:tcPr>
          <w:p w14:paraId="38BEC770" w14:textId="77777777" w:rsidR="005F393E" w:rsidRDefault="005F393E" w:rsidP="009B2A49">
            <w:r>
              <w:t>0.3</w:t>
            </w:r>
          </w:p>
        </w:tc>
        <w:tc>
          <w:tcPr>
            <w:tcW w:w="1238" w:type="dxa"/>
          </w:tcPr>
          <w:p w14:paraId="09F5DF25" w14:textId="77777777" w:rsidR="005F393E" w:rsidRDefault="005F393E" w:rsidP="009B2A49">
            <w:r>
              <w:t>0.5</w:t>
            </w:r>
          </w:p>
        </w:tc>
        <w:tc>
          <w:tcPr>
            <w:tcW w:w="739" w:type="dxa"/>
          </w:tcPr>
          <w:p w14:paraId="387E3E8C" w14:textId="77777777" w:rsidR="005F393E" w:rsidRDefault="005F393E" w:rsidP="009B2A49">
            <w:r>
              <w:t>0.01</w:t>
            </w:r>
          </w:p>
        </w:tc>
        <w:tc>
          <w:tcPr>
            <w:tcW w:w="634" w:type="dxa"/>
          </w:tcPr>
          <w:p w14:paraId="5E324BDC" w14:textId="77777777" w:rsidR="005F393E" w:rsidRDefault="005F393E" w:rsidP="009B2A49">
            <w:r>
              <w:t>0.4</w:t>
            </w:r>
          </w:p>
        </w:tc>
        <w:tc>
          <w:tcPr>
            <w:tcW w:w="1240" w:type="dxa"/>
          </w:tcPr>
          <w:p w14:paraId="4A95304E" w14:textId="77777777" w:rsidR="005F393E" w:rsidRDefault="005F393E" w:rsidP="009B2A49">
            <w:r>
              <w:t>0.8</w:t>
            </w:r>
          </w:p>
        </w:tc>
        <w:tc>
          <w:tcPr>
            <w:tcW w:w="748" w:type="dxa"/>
          </w:tcPr>
          <w:p w14:paraId="586B0410" w14:textId="77777777" w:rsidR="005F393E" w:rsidRDefault="005F393E" w:rsidP="009B2A49">
            <w:r>
              <w:t>0.000</w:t>
            </w:r>
          </w:p>
        </w:tc>
      </w:tr>
      <w:tr w:rsidR="005F393E" w14:paraId="00B9B28B" w14:textId="77777777" w:rsidTr="009B2A49">
        <w:tc>
          <w:tcPr>
            <w:tcW w:w="1511" w:type="dxa"/>
          </w:tcPr>
          <w:p w14:paraId="2167CCC7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627A13F" w14:textId="77777777" w:rsidR="005F393E" w:rsidRDefault="005F393E" w:rsidP="009B2A49">
            <w:r>
              <w:t>3.5</w:t>
            </w:r>
          </w:p>
        </w:tc>
        <w:tc>
          <w:tcPr>
            <w:tcW w:w="1238" w:type="dxa"/>
          </w:tcPr>
          <w:p w14:paraId="5961B524" w14:textId="77777777" w:rsidR="005F393E" w:rsidRDefault="005F393E" w:rsidP="009B2A49">
            <w:r>
              <w:t>1.6</w:t>
            </w:r>
          </w:p>
        </w:tc>
        <w:tc>
          <w:tcPr>
            <w:tcW w:w="739" w:type="dxa"/>
          </w:tcPr>
          <w:p w14:paraId="146F1C51" w14:textId="77777777" w:rsidR="005F393E" w:rsidRDefault="005F393E" w:rsidP="009B2A49">
            <w:r>
              <w:t>0.000</w:t>
            </w:r>
          </w:p>
        </w:tc>
        <w:tc>
          <w:tcPr>
            <w:tcW w:w="627" w:type="dxa"/>
          </w:tcPr>
          <w:p w14:paraId="059E1B08" w14:textId="77777777" w:rsidR="005F393E" w:rsidRDefault="005F393E" w:rsidP="009B2A49">
            <w:r>
              <w:t>3.8</w:t>
            </w:r>
          </w:p>
        </w:tc>
        <w:tc>
          <w:tcPr>
            <w:tcW w:w="1238" w:type="dxa"/>
          </w:tcPr>
          <w:p w14:paraId="1D7FBFF3" w14:textId="77777777" w:rsidR="005F393E" w:rsidRDefault="005F393E" w:rsidP="009B2A49">
            <w:r>
              <w:t>1.8</w:t>
            </w:r>
          </w:p>
        </w:tc>
        <w:tc>
          <w:tcPr>
            <w:tcW w:w="739" w:type="dxa"/>
          </w:tcPr>
          <w:p w14:paraId="48F3900A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42E9A367" w14:textId="77777777" w:rsidR="005F393E" w:rsidRDefault="005F393E" w:rsidP="009B2A49">
            <w:r>
              <w:t>3.8</w:t>
            </w:r>
          </w:p>
        </w:tc>
        <w:tc>
          <w:tcPr>
            <w:tcW w:w="1240" w:type="dxa"/>
          </w:tcPr>
          <w:p w14:paraId="182E831B" w14:textId="77777777" w:rsidR="005F393E" w:rsidRDefault="005F393E" w:rsidP="009B2A49">
            <w:r>
              <w:t>2.1</w:t>
            </w:r>
          </w:p>
        </w:tc>
        <w:tc>
          <w:tcPr>
            <w:tcW w:w="748" w:type="dxa"/>
          </w:tcPr>
          <w:p w14:paraId="4B6870BC" w14:textId="77777777" w:rsidR="005F393E" w:rsidRDefault="005F393E" w:rsidP="009B2A49">
            <w:r>
              <w:t>0.000</w:t>
            </w:r>
          </w:p>
        </w:tc>
      </w:tr>
      <w:tr w:rsidR="005F393E" w14:paraId="347E72D8" w14:textId="77777777" w:rsidTr="009B2A49">
        <w:tc>
          <w:tcPr>
            <w:tcW w:w="1511" w:type="dxa"/>
          </w:tcPr>
          <w:p w14:paraId="6F033497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Crohn’s Disease</w:t>
            </w:r>
          </w:p>
        </w:tc>
        <w:tc>
          <w:tcPr>
            <w:tcW w:w="636" w:type="dxa"/>
          </w:tcPr>
          <w:p w14:paraId="69058A9A" w14:textId="77777777" w:rsidR="005F393E" w:rsidRDefault="005F393E" w:rsidP="009B2A49">
            <w:r>
              <w:t>4.7</w:t>
            </w:r>
          </w:p>
        </w:tc>
        <w:tc>
          <w:tcPr>
            <w:tcW w:w="1238" w:type="dxa"/>
          </w:tcPr>
          <w:p w14:paraId="14A3242B" w14:textId="77777777" w:rsidR="005F393E" w:rsidRDefault="005F393E" w:rsidP="009B2A49">
            <w:r>
              <w:t>3.0</w:t>
            </w:r>
          </w:p>
        </w:tc>
        <w:tc>
          <w:tcPr>
            <w:tcW w:w="739" w:type="dxa"/>
          </w:tcPr>
          <w:p w14:paraId="51AF4084" w14:textId="77777777" w:rsidR="005F393E" w:rsidRDefault="005F393E" w:rsidP="009B2A49">
            <w:r>
              <w:t>0.006</w:t>
            </w:r>
          </w:p>
        </w:tc>
        <w:tc>
          <w:tcPr>
            <w:tcW w:w="627" w:type="dxa"/>
          </w:tcPr>
          <w:p w14:paraId="4B4AD8F3" w14:textId="77777777" w:rsidR="005F393E" w:rsidRDefault="005F393E" w:rsidP="009B2A49">
            <w:r>
              <w:t>4.8</w:t>
            </w:r>
          </w:p>
        </w:tc>
        <w:tc>
          <w:tcPr>
            <w:tcW w:w="1238" w:type="dxa"/>
          </w:tcPr>
          <w:p w14:paraId="1171C9AE" w14:textId="77777777" w:rsidR="005F393E" w:rsidRDefault="005F393E" w:rsidP="009B2A49">
            <w:r>
              <w:t>2.6</w:t>
            </w:r>
          </w:p>
        </w:tc>
        <w:tc>
          <w:tcPr>
            <w:tcW w:w="739" w:type="dxa"/>
          </w:tcPr>
          <w:p w14:paraId="5552E529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682E44A3" w14:textId="77777777" w:rsidR="005F393E" w:rsidRDefault="005F393E" w:rsidP="009B2A49">
            <w:r>
              <w:t>3.9</w:t>
            </w:r>
          </w:p>
        </w:tc>
        <w:tc>
          <w:tcPr>
            <w:tcW w:w="1240" w:type="dxa"/>
          </w:tcPr>
          <w:p w14:paraId="520C0CE3" w14:textId="77777777" w:rsidR="005F393E" w:rsidRDefault="005F393E" w:rsidP="009B2A49">
            <w:r>
              <w:t>2.5</w:t>
            </w:r>
          </w:p>
        </w:tc>
        <w:tc>
          <w:tcPr>
            <w:tcW w:w="748" w:type="dxa"/>
          </w:tcPr>
          <w:p w14:paraId="33573AFB" w14:textId="77777777" w:rsidR="005F393E" w:rsidRDefault="005F393E" w:rsidP="009B2A49">
            <w:r>
              <w:t>0.000</w:t>
            </w:r>
          </w:p>
        </w:tc>
      </w:tr>
      <w:tr w:rsidR="005F393E" w14:paraId="3C1ED616" w14:textId="77777777" w:rsidTr="009B2A49">
        <w:tc>
          <w:tcPr>
            <w:tcW w:w="1511" w:type="dxa"/>
          </w:tcPr>
          <w:p w14:paraId="7208A321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506720F3" w14:textId="77777777" w:rsidR="005F393E" w:rsidRDefault="005F393E" w:rsidP="009B2A49">
            <w:r>
              <w:t>2.5</w:t>
            </w:r>
          </w:p>
        </w:tc>
        <w:tc>
          <w:tcPr>
            <w:tcW w:w="1238" w:type="dxa"/>
          </w:tcPr>
          <w:p w14:paraId="1F67DCC7" w14:textId="77777777" w:rsidR="005F393E" w:rsidRDefault="005F393E" w:rsidP="009B2A49">
            <w:r>
              <w:t>1.6</w:t>
            </w:r>
          </w:p>
        </w:tc>
        <w:tc>
          <w:tcPr>
            <w:tcW w:w="739" w:type="dxa"/>
          </w:tcPr>
          <w:p w14:paraId="6E8D713E" w14:textId="77777777" w:rsidR="005F393E" w:rsidRDefault="005F393E" w:rsidP="009B2A49">
            <w:r>
              <w:t>0.05</w:t>
            </w:r>
          </w:p>
        </w:tc>
        <w:tc>
          <w:tcPr>
            <w:tcW w:w="627" w:type="dxa"/>
          </w:tcPr>
          <w:p w14:paraId="433E4525" w14:textId="77777777" w:rsidR="005F393E" w:rsidRDefault="005F393E" w:rsidP="009B2A49">
            <w:r>
              <w:t>3.1</w:t>
            </w:r>
          </w:p>
        </w:tc>
        <w:tc>
          <w:tcPr>
            <w:tcW w:w="1238" w:type="dxa"/>
          </w:tcPr>
          <w:p w14:paraId="46EF6C64" w14:textId="77777777" w:rsidR="005F393E" w:rsidRDefault="005F393E" w:rsidP="009B2A49">
            <w:r>
              <w:t>2.1</w:t>
            </w:r>
          </w:p>
        </w:tc>
        <w:tc>
          <w:tcPr>
            <w:tcW w:w="739" w:type="dxa"/>
          </w:tcPr>
          <w:p w14:paraId="6A1E0AE6" w14:textId="77777777" w:rsidR="005F393E" w:rsidRDefault="005F393E" w:rsidP="009B2A49">
            <w:r>
              <w:t>0.000</w:t>
            </w:r>
          </w:p>
        </w:tc>
        <w:tc>
          <w:tcPr>
            <w:tcW w:w="634" w:type="dxa"/>
          </w:tcPr>
          <w:p w14:paraId="1D94F9D7" w14:textId="77777777" w:rsidR="005F393E" w:rsidRDefault="005F393E" w:rsidP="009B2A49">
            <w:r>
              <w:t>2.4</w:t>
            </w:r>
          </w:p>
        </w:tc>
        <w:tc>
          <w:tcPr>
            <w:tcW w:w="1240" w:type="dxa"/>
          </w:tcPr>
          <w:p w14:paraId="7741703D" w14:textId="77777777" w:rsidR="005F393E" w:rsidRDefault="005F393E" w:rsidP="009B2A49">
            <w:r>
              <w:t>1.8</w:t>
            </w:r>
          </w:p>
        </w:tc>
        <w:tc>
          <w:tcPr>
            <w:tcW w:w="748" w:type="dxa"/>
          </w:tcPr>
          <w:p w14:paraId="247BCAC6" w14:textId="77777777" w:rsidR="005F393E" w:rsidRDefault="005F393E" w:rsidP="009B2A49">
            <w:r>
              <w:t>0.000</w:t>
            </w:r>
          </w:p>
        </w:tc>
      </w:tr>
      <w:tr w:rsidR="005F393E" w14:paraId="1561AB07" w14:textId="77777777" w:rsidTr="009B2A49">
        <w:tc>
          <w:tcPr>
            <w:tcW w:w="1511" w:type="dxa"/>
          </w:tcPr>
          <w:p w14:paraId="0607E0C3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7746595A" w14:textId="77777777" w:rsidR="005F393E" w:rsidRDefault="005F393E" w:rsidP="009B2A49">
            <w:r>
              <w:t>5.0</w:t>
            </w:r>
          </w:p>
        </w:tc>
        <w:tc>
          <w:tcPr>
            <w:tcW w:w="1238" w:type="dxa"/>
          </w:tcPr>
          <w:p w14:paraId="60DEBA98" w14:textId="77777777" w:rsidR="005F393E" w:rsidRDefault="005F393E" w:rsidP="009B2A49">
            <w:r>
              <w:t>4.9</w:t>
            </w:r>
          </w:p>
        </w:tc>
        <w:tc>
          <w:tcPr>
            <w:tcW w:w="739" w:type="dxa"/>
          </w:tcPr>
          <w:p w14:paraId="5BA93E72" w14:textId="77777777" w:rsidR="005F393E" w:rsidRDefault="005F393E" w:rsidP="009B2A49">
            <w:r>
              <w:t>NS</w:t>
            </w:r>
          </w:p>
        </w:tc>
        <w:tc>
          <w:tcPr>
            <w:tcW w:w="627" w:type="dxa"/>
          </w:tcPr>
          <w:p w14:paraId="06CD8478" w14:textId="77777777" w:rsidR="005F393E" w:rsidRDefault="005F393E" w:rsidP="009B2A49">
            <w:r>
              <w:t>7.6</w:t>
            </w:r>
          </w:p>
        </w:tc>
        <w:tc>
          <w:tcPr>
            <w:tcW w:w="1238" w:type="dxa"/>
          </w:tcPr>
          <w:p w14:paraId="155F9609" w14:textId="77777777" w:rsidR="005F393E" w:rsidRDefault="005F393E" w:rsidP="009B2A49">
            <w:r>
              <w:t>8.0</w:t>
            </w:r>
          </w:p>
        </w:tc>
        <w:tc>
          <w:tcPr>
            <w:tcW w:w="739" w:type="dxa"/>
          </w:tcPr>
          <w:p w14:paraId="0F0B91B8" w14:textId="77777777" w:rsidR="005F393E" w:rsidRDefault="005F393E" w:rsidP="009B2A49">
            <w:r>
              <w:t>NS</w:t>
            </w:r>
          </w:p>
        </w:tc>
        <w:tc>
          <w:tcPr>
            <w:tcW w:w="634" w:type="dxa"/>
          </w:tcPr>
          <w:p w14:paraId="49E1E708" w14:textId="77777777" w:rsidR="005F393E" w:rsidRDefault="005F393E" w:rsidP="009B2A49">
            <w:r>
              <w:t>5.0</w:t>
            </w:r>
          </w:p>
        </w:tc>
        <w:tc>
          <w:tcPr>
            <w:tcW w:w="1240" w:type="dxa"/>
          </w:tcPr>
          <w:p w14:paraId="7A68F7AB" w14:textId="77777777" w:rsidR="005F393E" w:rsidRDefault="005F393E" w:rsidP="009B2A49">
            <w:r>
              <w:t>3.0</w:t>
            </w:r>
          </w:p>
        </w:tc>
        <w:tc>
          <w:tcPr>
            <w:tcW w:w="748" w:type="dxa"/>
          </w:tcPr>
          <w:p w14:paraId="27F24C31" w14:textId="77777777" w:rsidR="005F393E" w:rsidRDefault="005F393E" w:rsidP="009B2A49">
            <w:r>
              <w:t>0.000</w:t>
            </w:r>
          </w:p>
        </w:tc>
      </w:tr>
      <w:tr w:rsidR="005F393E" w14:paraId="7C97FB36" w14:textId="77777777" w:rsidTr="009B2A49">
        <w:tc>
          <w:tcPr>
            <w:tcW w:w="1511" w:type="dxa"/>
          </w:tcPr>
          <w:p w14:paraId="5EEAD9FF" w14:textId="77777777" w:rsidR="005F393E" w:rsidRPr="00AC7E1E" w:rsidRDefault="005F393E" w:rsidP="009B2A49">
            <w:pPr>
              <w:rPr>
                <w:b/>
              </w:rPr>
            </w:pPr>
            <w:r w:rsidRPr="009149A8">
              <w:rPr>
                <w:b/>
                <w:u w:val="single"/>
              </w:rPr>
              <w:t xml:space="preserve">Comparison of </w:t>
            </w: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  <w:r w:rsidRPr="009149A8">
              <w:rPr>
                <w:b/>
                <w:u w:val="single"/>
              </w:rPr>
              <w:t xml:space="preserve"> vs D</w:t>
            </w:r>
            <w:r>
              <w:rPr>
                <w:b/>
                <w:u w:val="single"/>
              </w:rPr>
              <w:t>MARD</w:t>
            </w:r>
            <w:r w:rsidRPr="009149A8">
              <w:rPr>
                <w:b/>
                <w:u w:val="single"/>
              </w:rPr>
              <w:t>s</w:t>
            </w:r>
          </w:p>
        </w:tc>
        <w:tc>
          <w:tcPr>
            <w:tcW w:w="636" w:type="dxa"/>
          </w:tcPr>
          <w:p w14:paraId="72B9FD26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6431A220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DMARD</w:t>
            </w:r>
          </w:p>
        </w:tc>
        <w:tc>
          <w:tcPr>
            <w:tcW w:w="739" w:type="dxa"/>
          </w:tcPr>
          <w:p w14:paraId="5F258143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  <w:tc>
          <w:tcPr>
            <w:tcW w:w="627" w:type="dxa"/>
          </w:tcPr>
          <w:p w14:paraId="3CDCC6CD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7CC369AE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DMARD</w:t>
            </w:r>
          </w:p>
        </w:tc>
        <w:tc>
          <w:tcPr>
            <w:tcW w:w="739" w:type="dxa"/>
          </w:tcPr>
          <w:p w14:paraId="6FBA35CA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55AE70B4" w14:textId="77777777" w:rsidR="005F393E" w:rsidRPr="009149A8" w:rsidRDefault="005F393E" w:rsidP="009B2A49">
            <w:pPr>
              <w:rPr>
                <w:b/>
                <w:u w:val="single"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40" w:type="dxa"/>
          </w:tcPr>
          <w:p w14:paraId="2026A001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DMARD</w:t>
            </w:r>
          </w:p>
        </w:tc>
        <w:tc>
          <w:tcPr>
            <w:tcW w:w="748" w:type="dxa"/>
          </w:tcPr>
          <w:p w14:paraId="04D50E73" w14:textId="77777777" w:rsidR="005F393E" w:rsidRPr="009149A8" w:rsidRDefault="005F393E" w:rsidP="009B2A49">
            <w:pPr>
              <w:rPr>
                <w:b/>
                <w:u w:val="single"/>
              </w:rPr>
            </w:pPr>
            <w:r w:rsidRPr="009149A8">
              <w:rPr>
                <w:b/>
                <w:u w:val="single"/>
              </w:rPr>
              <w:t>p Value</w:t>
            </w:r>
          </w:p>
        </w:tc>
      </w:tr>
      <w:tr w:rsidR="005F393E" w14:paraId="256B9882" w14:textId="77777777" w:rsidTr="009B2A49">
        <w:tc>
          <w:tcPr>
            <w:tcW w:w="1511" w:type="dxa"/>
          </w:tcPr>
          <w:p w14:paraId="6D8D319D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5CB53C8F" w14:textId="77777777" w:rsidR="005F393E" w:rsidRDefault="005F393E" w:rsidP="009B2A49">
            <w:r>
              <w:t>1.3</w:t>
            </w:r>
          </w:p>
        </w:tc>
        <w:tc>
          <w:tcPr>
            <w:tcW w:w="1238" w:type="dxa"/>
          </w:tcPr>
          <w:p w14:paraId="2FE122C6" w14:textId="77777777" w:rsidR="005F393E" w:rsidRDefault="005F393E" w:rsidP="009B2A49">
            <w:r w:rsidRPr="006B1CC5">
              <w:t>0.5</w:t>
            </w:r>
          </w:p>
        </w:tc>
        <w:tc>
          <w:tcPr>
            <w:tcW w:w="739" w:type="dxa"/>
          </w:tcPr>
          <w:p w14:paraId="6AFFE430" w14:textId="77777777" w:rsidR="005F393E" w:rsidRDefault="005F393E" w:rsidP="009B2A49">
            <w:r w:rsidRPr="006B1CC5">
              <w:t>0.132</w:t>
            </w:r>
          </w:p>
        </w:tc>
        <w:tc>
          <w:tcPr>
            <w:tcW w:w="627" w:type="dxa"/>
          </w:tcPr>
          <w:p w14:paraId="75E1F29B" w14:textId="77777777" w:rsidR="005F393E" w:rsidRDefault="005F393E" w:rsidP="009B2A49">
            <w:r>
              <w:t>1.2</w:t>
            </w:r>
          </w:p>
        </w:tc>
        <w:tc>
          <w:tcPr>
            <w:tcW w:w="1238" w:type="dxa"/>
          </w:tcPr>
          <w:p w14:paraId="7825172C" w14:textId="77777777" w:rsidR="005F393E" w:rsidRDefault="005F393E" w:rsidP="009B2A49">
            <w:r w:rsidRPr="000E0AEC">
              <w:t>1.5</w:t>
            </w:r>
          </w:p>
        </w:tc>
        <w:tc>
          <w:tcPr>
            <w:tcW w:w="739" w:type="dxa"/>
          </w:tcPr>
          <w:p w14:paraId="41F6DE5B" w14:textId="77777777" w:rsidR="005F393E" w:rsidRDefault="005F393E" w:rsidP="009B2A49">
            <w:r w:rsidRPr="000E0AEC">
              <w:t>0.279</w:t>
            </w:r>
          </w:p>
        </w:tc>
        <w:tc>
          <w:tcPr>
            <w:tcW w:w="634" w:type="dxa"/>
          </w:tcPr>
          <w:p w14:paraId="36BD2E23" w14:textId="77777777" w:rsidR="005F393E" w:rsidRDefault="005F393E" w:rsidP="009B2A49">
            <w:r>
              <w:t>3.2</w:t>
            </w:r>
          </w:p>
        </w:tc>
        <w:tc>
          <w:tcPr>
            <w:tcW w:w="1240" w:type="dxa"/>
          </w:tcPr>
          <w:p w14:paraId="129FCFD5" w14:textId="77777777" w:rsidR="005F393E" w:rsidRDefault="005F393E" w:rsidP="009B2A49">
            <w:r w:rsidRPr="000E3106">
              <w:t>4.7</w:t>
            </w:r>
          </w:p>
        </w:tc>
        <w:tc>
          <w:tcPr>
            <w:tcW w:w="748" w:type="dxa"/>
          </w:tcPr>
          <w:p w14:paraId="17F4CD10" w14:textId="77777777" w:rsidR="005F393E" w:rsidRDefault="005F393E" w:rsidP="009B2A49">
            <w:r w:rsidRPr="000E3106">
              <w:t>0.000</w:t>
            </w:r>
          </w:p>
        </w:tc>
      </w:tr>
      <w:tr w:rsidR="005F393E" w14:paraId="442A9002" w14:textId="77777777" w:rsidTr="009B2A49">
        <w:tc>
          <w:tcPr>
            <w:tcW w:w="1511" w:type="dxa"/>
          </w:tcPr>
          <w:p w14:paraId="2BC687D2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7A555FE6" w14:textId="77777777" w:rsidR="005F393E" w:rsidRDefault="005F393E" w:rsidP="009B2A49">
            <w:r>
              <w:t>0.3</w:t>
            </w:r>
          </w:p>
        </w:tc>
        <w:tc>
          <w:tcPr>
            <w:tcW w:w="1238" w:type="dxa"/>
          </w:tcPr>
          <w:p w14:paraId="384CE7E0" w14:textId="77777777" w:rsidR="005F393E" w:rsidRDefault="005F393E" w:rsidP="009B2A49">
            <w:r w:rsidRPr="00FF570E">
              <w:t>0.0</w:t>
            </w:r>
          </w:p>
        </w:tc>
        <w:tc>
          <w:tcPr>
            <w:tcW w:w="739" w:type="dxa"/>
          </w:tcPr>
          <w:p w14:paraId="796856CF" w14:textId="77777777" w:rsidR="005F393E" w:rsidRDefault="005F393E" w:rsidP="009B2A49">
            <w:r w:rsidRPr="00FF570E">
              <w:t>0.286</w:t>
            </w:r>
          </w:p>
        </w:tc>
        <w:tc>
          <w:tcPr>
            <w:tcW w:w="627" w:type="dxa"/>
          </w:tcPr>
          <w:p w14:paraId="32D74C9E" w14:textId="77777777" w:rsidR="005F393E" w:rsidRDefault="005F393E" w:rsidP="009B2A49">
            <w:r>
              <w:t>1.1</w:t>
            </w:r>
          </w:p>
        </w:tc>
        <w:tc>
          <w:tcPr>
            <w:tcW w:w="1238" w:type="dxa"/>
          </w:tcPr>
          <w:p w14:paraId="08A32856" w14:textId="77777777" w:rsidR="005F393E" w:rsidRDefault="005F393E" w:rsidP="009B2A49">
            <w:r w:rsidRPr="008C701C">
              <w:t>1.4</w:t>
            </w:r>
          </w:p>
        </w:tc>
        <w:tc>
          <w:tcPr>
            <w:tcW w:w="739" w:type="dxa"/>
          </w:tcPr>
          <w:p w14:paraId="764F2409" w14:textId="77777777" w:rsidR="005F393E" w:rsidRDefault="005F393E" w:rsidP="009B2A49">
            <w:r w:rsidRPr="008C701C">
              <w:t>0.473</w:t>
            </w:r>
          </w:p>
        </w:tc>
        <w:tc>
          <w:tcPr>
            <w:tcW w:w="634" w:type="dxa"/>
          </w:tcPr>
          <w:p w14:paraId="55266155" w14:textId="77777777" w:rsidR="005F393E" w:rsidRDefault="005F393E" w:rsidP="009B2A49">
            <w:r>
              <w:t>2.9</w:t>
            </w:r>
          </w:p>
        </w:tc>
        <w:tc>
          <w:tcPr>
            <w:tcW w:w="1240" w:type="dxa"/>
          </w:tcPr>
          <w:p w14:paraId="3C70E1A8" w14:textId="77777777" w:rsidR="005F393E" w:rsidRDefault="005F393E" w:rsidP="009B2A49">
            <w:r w:rsidRPr="005012D6">
              <w:t>4.2</w:t>
            </w:r>
          </w:p>
        </w:tc>
        <w:tc>
          <w:tcPr>
            <w:tcW w:w="748" w:type="dxa"/>
          </w:tcPr>
          <w:p w14:paraId="518DB376" w14:textId="77777777" w:rsidR="005F393E" w:rsidRDefault="005F393E" w:rsidP="009B2A49">
            <w:r w:rsidRPr="005012D6">
              <w:t>0.000</w:t>
            </w:r>
          </w:p>
        </w:tc>
      </w:tr>
      <w:tr w:rsidR="005F393E" w14:paraId="5D44B418" w14:textId="77777777" w:rsidTr="009B2A49">
        <w:tc>
          <w:tcPr>
            <w:tcW w:w="1511" w:type="dxa"/>
          </w:tcPr>
          <w:p w14:paraId="2FE363E9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417CAA8D" w14:textId="77777777" w:rsidR="005F393E" w:rsidRDefault="005F393E" w:rsidP="009B2A49">
            <w:r>
              <w:t>0.3</w:t>
            </w:r>
          </w:p>
        </w:tc>
        <w:tc>
          <w:tcPr>
            <w:tcW w:w="1238" w:type="dxa"/>
          </w:tcPr>
          <w:p w14:paraId="66A7B2F2" w14:textId="77777777" w:rsidR="005F393E" w:rsidRDefault="005F393E" w:rsidP="009B2A49">
            <w:r w:rsidRPr="00B011A4">
              <w:t>0.0</w:t>
            </w:r>
          </w:p>
        </w:tc>
        <w:tc>
          <w:tcPr>
            <w:tcW w:w="739" w:type="dxa"/>
          </w:tcPr>
          <w:p w14:paraId="4A88D1F1" w14:textId="77777777" w:rsidR="005F393E" w:rsidRDefault="005F393E" w:rsidP="009B2A49">
            <w:r w:rsidRPr="00B011A4">
              <w:t>0.286</w:t>
            </w:r>
          </w:p>
        </w:tc>
        <w:tc>
          <w:tcPr>
            <w:tcW w:w="627" w:type="dxa"/>
          </w:tcPr>
          <w:p w14:paraId="7DEAF731" w14:textId="77777777" w:rsidR="005F393E" w:rsidRDefault="005F393E" w:rsidP="009B2A49">
            <w:r>
              <w:t>0.2</w:t>
            </w:r>
          </w:p>
        </w:tc>
        <w:tc>
          <w:tcPr>
            <w:tcW w:w="1238" w:type="dxa"/>
          </w:tcPr>
          <w:p w14:paraId="3A1A218A" w14:textId="77777777" w:rsidR="005F393E" w:rsidRDefault="005F393E" w:rsidP="009B2A49">
            <w:r w:rsidRPr="00711872">
              <w:t>0.3</w:t>
            </w:r>
          </w:p>
        </w:tc>
        <w:tc>
          <w:tcPr>
            <w:tcW w:w="739" w:type="dxa"/>
          </w:tcPr>
          <w:p w14:paraId="17858606" w14:textId="77777777" w:rsidR="005F393E" w:rsidRDefault="005F393E" w:rsidP="009B2A49">
            <w:r w:rsidRPr="00711872">
              <w:t>0.568</w:t>
            </w:r>
          </w:p>
        </w:tc>
        <w:tc>
          <w:tcPr>
            <w:tcW w:w="634" w:type="dxa"/>
          </w:tcPr>
          <w:p w14:paraId="78735451" w14:textId="77777777" w:rsidR="005F393E" w:rsidRDefault="005F393E" w:rsidP="009B2A49">
            <w:r>
              <w:t>0.7</w:t>
            </w:r>
          </w:p>
        </w:tc>
        <w:tc>
          <w:tcPr>
            <w:tcW w:w="1240" w:type="dxa"/>
          </w:tcPr>
          <w:p w14:paraId="7B7693D8" w14:textId="77777777" w:rsidR="005F393E" w:rsidRDefault="005F393E" w:rsidP="009B2A49">
            <w:r w:rsidRPr="00CC6011">
              <w:t>1.2</w:t>
            </w:r>
          </w:p>
        </w:tc>
        <w:tc>
          <w:tcPr>
            <w:tcW w:w="748" w:type="dxa"/>
          </w:tcPr>
          <w:p w14:paraId="0F12BF61" w14:textId="77777777" w:rsidR="005F393E" w:rsidRDefault="005F393E" w:rsidP="009B2A49">
            <w:r w:rsidRPr="00CC6011">
              <w:t>0.000</w:t>
            </w:r>
          </w:p>
        </w:tc>
      </w:tr>
      <w:tr w:rsidR="005F393E" w14:paraId="66023466" w14:textId="77777777" w:rsidTr="009B2A49">
        <w:tc>
          <w:tcPr>
            <w:tcW w:w="1511" w:type="dxa"/>
          </w:tcPr>
          <w:p w14:paraId="2FBDDDFA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21F990D2" w14:textId="77777777" w:rsidR="005F393E" w:rsidRDefault="005F393E" w:rsidP="009B2A49">
            <w:r>
              <w:t>0.9</w:t>
            </w:r>
          </w:p>
        </w:tc>
        <w:tc>
          <w:tcPr>
            <w:tcW w:w="1238" w:type="dxa"/>
          </w:tcPr>
          <w:p w14:paraId="7E358953" w14:textId="77777777" w:rsidR="005F393E" w:rsidRDefault="005F393E" w:rsidP="009B2A49">
            <w:pPr>
              <w:tabs>
                <w:tab w:val="left" w:pos="720"/>
              </w:tabs>
            </w:pPr>
            <w:r w:rsidRPr="00D3343E">
              <w:t>0.0</w:t>
            </w:r>
          </w:p>
        </w:tc>
        <w:tc>
          <w:tcPr>
            <w:tcW w:w="739" w:type="dxa"/>
          </w:tcPr>
          <w:p w14:paraId="66E22877" w14:textId="77777777" w:rsidR="005F393E" w:rsidRDefault="005F393E" w:rsidP="009B2A49">
            <w:r w:rsidRPr="00D3343E">
              <w:t>0.029</w:t>
            </w:r>
          </w:p>
        </w:tc>
        <w:tc>
          <w:tcPr>
            <w:tcW w:w="627" w:type="dxa"/>
          </w:tcPr>
          <w:p w14:paraId="0D374C0E" w14:textId="77777777" w:rsidR="005F393E" w:rsidRDefault="005F393E" w:rsidP="009B2A49">
            <w:r>
              <w:t>1.9</w:t>
            </w:r>
          </w:p>
        </w:tc>
        <w:tc>
          <w:tcPr>
            <w:tcW w:w="1238" w:type="dxa"/>
          </w:tcPr>
          <w:p w14:paraId="1D6D5B01" w14:textId="77777777" w:rsidR="005F393E" w:rsidRDefault="005F393E" w:rsidP="009B2A49">
            <w:r w:rsidRPr="000841EA">
              <w:t>2.4</w:t>
            </w:r>
          </w:p>
        </w:tc>
        <w:tc>
          <w:tcPr>
            <w:tcW w:w="739" w:type="dxa"/>
          </w:tcPr>
          <w:p w14:paraId="0748E565" w14:textId="77777777" w:rsidR="005F393E" w:rsidRDefault="005F393E" w:rsidP="009B2A49">
            <w:r w:rsidRPr="000841EA">
              <w:t>0.190</w:t>
            </w:r>
          </w:p>
        </w:tc>
        <w:tc>
          <w:tcPr>
            <w:tcW w:w="634" w:type="dxa"/>
          </w:tcPr>
          <w:p w14:paraId="129517BB" w14:textId="77777777" w:rsidR="005F393E" w:rsidRDefault="005F393E" w:rsidP="009B2A49">
            <w:r>
              <w:t>5.9</w:t>
            </w:r>
          </w:p>
        </w:tc>
        <w:tc>
          <w:tcPr>
            <w:tcW w:w="1240" w:type="dxa"/>
          </w:tcPr>
          <w:p w14:paraId="7CBC11B5" w14:textId="77777777" w:rsidR="005F393E" w:rsidRDefault="005F393E" w:rsidP="009B2A49">
            <w:r w:rsidRPr="00140E4E">
              <w:t>7.7</w:t>
            </w:r>
          </w:p>
        </w:tc>
        <w:tc>
          <w:tcPr>
            <w:tcW w:w="748" w:type="dxa"/>
          </w:tcPr>
          <w:p w14:paraId="56005679" w14:textId="77777777" w:rsidR="005F393E" w:rsidRDefault="005F393E" w:rsidP="009B2A49">
            <w:r w:rsidRPr="00140E4E">
              <w:t>0.000</w:t>
            </w:r>
          </w:p>
        </w:tc>
      </w:tr>
      <w:tr w:rsidR="005F393E" w14:paraId="39AAE911" w14:textId="77777777" w:rsidTr="009B2A49">
        <w:tc>
          <w:tcPr>
            <w:tcW w:w="1511" w:type="dxa"/>
          </w:tcPr>
          <w:p w14:paraId="7DA12217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9A5C1EB" w14:textId="77777777" w:rsidR="005F393E" w:rsidRDefault="005F393E" w:rsidP="009B2A49">
            <w:r>
              <w:t>3.5</w:t>
            </w:r>
          </w:p>
        </w:tc>
        <w:tc>
          <w:tcPr>
            <w:tcW w:w="1238" w:type="dxa"/>
          </w:tcPr>
          <w:p w14:paraId="570D2E0F" w14:textId="77777777" w:rsidR="005F393E" w:rsidRDefault="005F393E" w:rsidP="009B2A49">
            <w:r w:rsidRPr="00B23887">
              <w:t>1.0</w:t>
            </w:r>
          </w:p>
        </w:tc>
        <w:tc>
          <w:tcPr>
            <w:tcW w:w="739" w:type="dxa"/>
          </w:tcPr>
          <w:p w14:paraId="2FACDF8D" w14:textId="77777777" w:rsidR="005F393E" w:rsidRDefault="005F393E" w:rsidP="009B2A49">
            <w:r w:rsidRPr="00B23887">
              <w:t>0.003</w:t>
            </w:r>
          </w:p>
        </w:tc>
        <w:tc>
          <w:tcPr>
            <w:tcW w:w="627" w:type="dxa"/>
          </w:tcPr>
          <w:p w14:paraId="1608DF7E" w14:textId="77777777" w:rsidR="005F393E" w:rsidRDefault="005F393E" w:rsidP="009B2A49">
            <w:r>
              <w:t>3.8</w:t>
            </w:r>
          </w:p>
        </w:tc>
        <w:tc>
          <w:tcPr>
            <w:tcW w:w="1238" w:type="dxa"/>
          </w:tcPr>
          <w:p w14:paraId="6D72B23F" w14:textId="77777777" w:rsidR="005F393E" w:rsidRDefault="005F393E" w:rsidP="009B2A49">
            <w:r w:rsidRPr="00FB4092">
              <w:t>3.3</w:t>
            </w:r>
          </w:p>
        </w:tc>
        <w:tc>
          <w:tcPr>
            <w:tcW w:w="739" w:type="dxa"/>
          </w:tcPr>
          <w:p w14:paraId="642D140B" w14:textId="77777777" w:rsidR="005F393E" w:rsidRDefault="005F393E" w:rsidP="009B2A49">
            <w:r w:rsidRPr="00FB4092">
              <w:t>0.397</w:t>
            </w:r>
          </w:p>
        </w:tc>
        <w:tc>
          <w:tcPr>
            <w:tcW w:w="634" w:type="dxa"/>
          </w:tcPr>
          <w:p w14:paraId="3066DF43" w14:textId="77777777" w:rsidR="005F393E" w:rsidRDefault="005F393E" w:rsidP="009B2A49">
            <w:r>
              <w:t>3.8</w:t>
            </w:r>
          </w:p>
        </w:tc>
        <w:tc>
          <w:tcPr>
            <w:tcW w:w="1240" w:type="dxa"/>
          </w:tcPr>
          <w:p w14:paraId="758FCB14" w14:textId="77777777" w:rsidR="005F393E" w:rsidRDefault="005F393E" w:rsidP="009B2A49">
            <w:r w:rsidRPr="00EE7AD6">
              <w:t>3.4</w:t>
            </w:r>
          </w:p>
        </w:tc>
        <w:tc>
          <w:tcPr>
            <w:tcW w:w="748" w:type="dxa"/>
          </w:tcPr>
          <w:p w14:paraId="286EB1E2" w14:textId="77777777" w:rsidR="005F393E" w:rsidRDefault="005F393E" w:rsidP="009B2A49">
            <w:r w:rsidRPr="00EE7AD6">
              <w:t>0.161</w:t>
            </w:r>
          </w:p>
        </w:tc>
      </w:tr>
      <w:tr w:rsidR="005F393E" w14:paraId="723918F4" w14:textId="77777777" w:rsidTr="009B2A49">
        <w:tc>
          <w:tcPr>
            <w:tcW w:w="1511" w:type="dxa"/>
          </w:tcPr>
          <w:p w14:paraId="6CBC1354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063E7BC6" w14:textId="77777777" w:rsidR="005F393E" w:rsidRDefault="005F393E" w:rsidP="009B2A49">
            <w:r>
              <w:t>2.5</w:t>
            </w:r>
          </w:p>
        </w:tc>
        <w:tc>
          <w:tcPr>
            <w:tcW w:w="1238" w:type="dxa"/>
          </w:tcPr>
          <w:p w14:paraId="261F10F4" w14:textId="77777777" w:rsidR="005F393E" w:rsidRDefault="005F393E" w:rsidP="009B2A49">
            <w:r w:rsidRPr="00404B57">
              <w:t>0.9</w:t>
            </w:r>
          </w:p>
        </w:tc>
        <w:tc>
          <w:tcPr>
            <w:tcW w:w="739" w:type="dxa"/>
          </w:tcPr>
          <w:p w14:paraId="10DA390F" w14:textId="77777777" w:rsidR="005F393E" w:rsidRDefault="005F393E" w:rsidP="009B2A49">
            <w:r w:rsidRPr="00404B57">
              <w:t>0.041</w:t>
            </w:r>
          </w:p>
        </w:tc>
        <w:tc>
          <w:tcPr>
            <w:tcW w:w="627" w:type="dxa"/>
          </w:tcPr>
          <w:p w14:paraId="1ECBB4D1" w14:textId="77777777" w:rsidR="005F393E" w:rsidRDefault="005F393E" w:rsidP="009B2A49">
            <w:r>
              <w:t>3.1</w:t>
            </w:r>
          </w:p>
        </w:tc>
        <w:tc>
          <w:tcPr>
            <w:tcW w:w="1238" w:type="dxa"/>
          </w:tcPr>
          <w:p w14:paraId="07E46A87" w14:textId="77777777" w:rsidR="005F393E" w:rsidRDefault="005F393E" w:rsidP="009B2A49">
            <w:r w:rsidRPr="005D643B">
              <w:t>3.2</w:t>
            </w:r>
          </w:p>
        </w:tc>
        <w:tc>
          <w:tcPr>
            <w:tcW w:w="739" w:type="dxa"/>
          </w:tcPr>
          <w:p w14:paraId="60D78426" w14:textId="77777777" w:rsidR="005F393E" w:rsidRDefault="005F393E" w:rsidP="009B2A49">
            <w:r w:rsidRPr="005D643B">
              <w:t>0.816</w:t>
            </w:r>
          </w:p>
        </w:tc>
        <w:tc>
          <w:tcPr>
            <w:tcW w:w="634" w:type="dxa"/>
          </w:tcPr>
          <w:p w14:paraId="46F58E1B" w14:textId="77777777" w:rsidR="005F393E" w:rsidRDefault="005F393E" w:rsidP="009B2A49">
            <w:r>
              <w:t>2.4</w:t>
            </w:r>
          </w:p>
        </w:tc>
        <w:tc>
          <w:tcPr>
            <w:tcW w:w="1240" w:type="dxa"/>
          </w:tcPr>
          <w:p w14:paraId="555975A7" w14:textId="77777777" w:rsidR="005F393E" w:rsidRDefault="005F393E" w:rsidP="009B2A49">
            <w:r w:rsidRPr="002C4FE5">
              <w:t>2.6</w:t>
            </w:r>
          </w:p>
        </w:tc>
        <w:tc>
          <w:tcPr>
            <w:tcW w:w="748" w:type="dxa"/>
          </w:tcPr>
          <w:p w14:paraId="64036B52" w14:textId="77777777" w:rsidR="005F393E" w:rsidRDefault="005F393E" w:rsidP="009B2A49">
            <w:r w:rsidRPr="002C4FE5">
              <w:t>0.472</w:t>
            </w:r>
          </w:p>
        </w:tc>
      </w:tr>
      <w:tr w:rsidR="005F393E" w14:paraId="473E1789" w14:textId="77777777" w:rsidTr="009B2A49">
        <w:tc>
          <w:tcPr>
            <w:tcW w:w="1511" w:type="dxa"/>
          </w:tcPr>
          <w:p w14:paraId="137F45A0" w14:textId="77777777" w:rsidR="005F393E" w:rsidRPr="00AC7E1E" w:rsidRDefault="005F393E" w:rsidP="009B2A49">
            <w:pPr>
              <w:rPr>
                <w:b/>
              </w:rPr>
            </w:pPr>
            <w:r w:rsidRPr="00AC7E1E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149EBDB4" w14:textId="77777777" w:rsidR="005F393E" w:rsidRDefault="005F393E" w:rsidP="009B2A49">
            <w:r>
              <w:t>5.0</w:t>
            </w:r>
          </w:p>
        </w:tc>
        <w:tc>
          <w:tcPr>
            <w:tcW w:w="1238" w:type="dxa"/>
          </w:tcPr>
          <w:p w14:paraId="28E06D2C" w14:textId="77777777" w:rsidR="005F393E" w:rsidRDefault="005F393E" w:rsidP="009B2A49">
            <w:r w:rsidRPr="00681CA5">
              <w:t>6.5</w:t>
            </w:r>
          </w:p>
        </w:tc>
        <w:tc>
          <w:tcPr>
            <w:tcW w:w="739" w:type="dxa"/>
          </w:tcPr>
          <w:p w14:paraId="44C8EF1A" w14:textId="77777777" w:rsidR="005F393E" w:rsidRDefault="005F393E" w:rsidP="009B2A49">
            <w:r w:rsidRPr="00681CA5">
              <w:t>0.228</w:t>
            </w:r>
          </w:p>
        </w:tc>
        <w:tc>
          <w:tcPr>
            <w:tcW w:w="627" w:type="dxa"/>
          </w:tcPr>
          <w:p w14:paraId="6B89822C" w14:textId="77777777" w:rsidR="005F393E" w:rsidRDefault="005F393E" w:rsidP="009B2A49">
            <w:r>
              <w:t>7.6</w:t>
            </w:r>
          </w:p>
        </w:tc>
        <w:tc>
          <w:tcPr>
            <w:tcW w:w="1238" w:type="dxa"/>
          </w:tcPr>
          <w:p w14:paraId="1553C800" w14:textId="77777777" w:rsidR="005F393E" w:rsidRDefault="005F393E" w:rsidP="009B2A49">
            <w:pPr>
              <w:tabs>
                <w:tab w:val="left" w:pos="720"/>
              </w:tabs>
            </w:pPr>
            <w:r w:rsidRPr="00CC34C1">
              <w:t>8.6</w:t>
            </w:r>
          </w:p>
        </w:tc>
        <w:tc>
          <w:tcPr>
            <w:tcW w:w="739" w:type="dxa"/>
          </w:tcPr>
          <w:p w14:paraId="4A2C5EC6" w14:textId="77777777" w:rsidR="005F393E" w:rsidRDefault="005F393E" w:rsidP="009B2A49">
            <w:r w:rsidRPr="00CC34C1">
              <w:t>0.200</w:t>
            </w:r>
          </w:p>
        </w:tc>
        <w:tc>
          <w:tcPr>
            <w:tcW w:w="634" w:type="dxa"/>
          </w:tcPr>
          <w:p w14:paraId="233CA34E" w14:textId="77777777" w:rsidR="005F393E" w:rsidRDefault="005F393E" w:rsidP="009B2A49">
            <w:r>
              <w:t>5.0</w:t>
            </w:r>
          </w:p>
        </w:tc>
        <w:tc>
          <w:tcPr>
            <w:tcW w:w="1240" w:type="dxa"/>
          </w:tcPr>
          <w:p w14:paraId="6851A4DA" w14:textId="77777777" w:rsidR="005F393E" w:rsidRDefault="005F393E" w:rsidP="009B2A49">
            <w:r w:rsidRPr="00DF6445">
              <w:t>3.8</w:t>
            </w:r>
          </w:p>
        </w:tc>
        <w:tc>
          <w:tcPr>
            <w:tcW w:w="748" w:type="dxa"/>
          </w:tcPr>
          <w:p w14:paraId="1F2E1DE8" w14:textId="77777777" w:rsidR="005F393E" w:rsidRDefault="005F393E" w:rsidP="009B2A49">
            <w:r w:rsidRPr="00DF6445">
              <w:t>0.000</w:t>
            </w:r>
          </w:p>
        </w:tc>
      </w:tr>
    </w:tbl>
    <w:p w14:paraId="7B47A3DF" w14:textId="77777777" w:rsidR="00D82ECE" w:rsidRDefault="00D82ECE" w:rsidP="00A92707"/>
    <w:p w14:paraId="5CC34275" w14:textId="57A5AE6A" w:rsidR="00F54792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 xml:space="preserve">is </w:t>
      </w:r>
      <w:r w:rsidR="00340230">
        <w:t xml:space="preserve">is the largest </w:t>
      </w:r>
      <w:r w:rsidR="00132A61">
        <w:t xml:space="preserve">investigation </w:t>
      </w:r>
      <w:r w:rsidR="00E02B5B">
        <w:t xml:space="preserve">of </w:t>
      </w:r>
      <w:r w:rsidR="00132A61">
        <w:t xml:space="preserve">the prevalence of comorbidities and extra-articular manifestations of AS </w:t>
      </w:r>
      <w:r w:rsidR="00FD3AB9">
        <w:t>with</w:t>
      </w:r>
      <w:r w:rsidR="007864D1">
        <w:t xml:space="preserve">in the US, </w:t>
      </w:r>
      <w:r w:rsidR="00132A61">
        <w:t xml:space="preserve">using </w:t>
      </w:r>
      <w:r w:rsidR="00E02B5B">
        <w:t>th</w:t>
      </w:r>
      <w:r w:rsidR="00346F0B">
        <w:t>ree insurance claims databases</w:t>
      </w:r>
      <w:r w:rsidR="00132A61">
        <w:t xml:space="preserve">. </w:t>
      </w:r>
      <w:r w:rsidR="00FD3AB9">
        <w:t>P</w:t>
      </w:r>
      <w:r w:rsidR="00FC002A">
        <w:t xml:space="preserve">atients treated with </w:t>
      </w:r>
      <w:proofErr w:type="spellStart"/>
      <w:r>
        <w:t>TNF</w:t>
      </w:r>
      <w:r w:rsidR="008A61C7">
        <w:t>i</w:t>
      </w:r>
      <w:proofErr w:type="spellEnd"/>
      <w:r>
        <w:t xml:space="preserve"> have lower incidence of </w:t>
      </w:r>
      <w:r w:rsidR="00346F0B">
        <w:t xml:space="preserve">certain </w:t>
      </w:r>
      <w:r w:rsidR="00447346">
        <w:t>cardiac, pulmonary and neurologic comorbidities</w:t>
      </w:r>
      <w:r w:rsidR="007864D1" w:rsidRPr="007864D1">
        <w:t xml:space="preserve"> </w:t>
      </w:r>
      <w:r w:rsidR="007864D1">
        <w:t>compared to those treated with NSAIDs or DMARDs alone,</w:t>
      </w:r>
      <w:r w:rsidR="00447346">
        <w:t xml:space="preserve"> but 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 w:rsidR="007864D1">
        <w:t xml:space="preserve">extra-articular </w:t>
      </w:r>
      <w:r>
        <w:t xml:space="preserve">manifestations </w:t>
      </w:r>
      <w:r w:rsidR="007864D1">
        <w:t xml:space="preserve">(e.g. psoriasis, uveitis and </w:t>
      </w:r>
      <w:r w:rsidR="005C544C">
        <w:t>IBD</w:t>
      </w:r>
      <w:r w:rsidR="007864D1">
        <w:t xml:space="preserve">) where </w:t>
      </w:r>
      <w:proofErr w:type="spellStart"/>
      <w:r w:rsidR="007864D1">
        <w:t>TNFi</w:t>
      </w:r>
      <w:proofErr w:type="spellEnd"/>
      <w:r w:rsidR="007864D1">
        <w:t xml:space="preserve"> may be implicated</w:t>
      </w:r>
      <w:r>
        <w:t xml:space="preserve">. </w:t>
      </w:r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6519B178" w14:textId="6AEB93A8" w:rsidR="000D03D5" w:rsidRPr="00A92707" w:rsidRDefault="000D03D5" w:rsidP="00A92707">
      <w:r>
        <w:t xml:space="preserve">AD has received research grants from Amgen, Eli Lilly, GSK, Janssen, Novartis, </w:t>
      </w:r>
      <w:proofErr w:type="gramStart"/>
      <w:r>
        <w:t>UCB</w:t>
      </w:r>
      <w:proofErr w:type="gramEnd"/>
      <w:r>
        <w:t>; and has served on the advisory boards of Eli Lilly, Janssen, Novartis, UCB.</w:t>
      </w:r>
    </w:p>
    <w:sectPr w:rsidR="000D03D5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Atul Deodhar" w:date="2017-06-02T17:16:00Z" w:initials="MOU">
    <w:p w14:paraId="076B7443" w14:textId="038DF691" w:rsidR="00C13874" w:rsidRDefault="00C13874">
      <w:pPr>
        <w:pStyle w:val="CommentText"/>
      </w:pPr>
      <w:r>
        <w:rPr>
          <w:rStyle w:val="CommentReference"/>
        </w:rPr>
        <w:annotationRef/>
      </w:r>
      <w:r>
        <w:t>Do we have numbers for patients included in each databases to add to Table 1 &amp; 2?</w:t>
      </w:r>
      <w:r w:rsidR="005F393E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6B74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0D03D5"/>
    <w:rsid w:val="000D2358"/>
    <w:rsid w:val="00103490"/>
    <w:rsid w:val="00106EA7"/>
    <w:rsid w:val="00113280"/>
    <w:rsid w:val="00130E9C"/>
    <w:rsid w:val="00132A61"/>
    <w:rsid w:val="0016709F"/>
    <w:rsid w:val="001A07B3"/>
    <w:rsid w:val="001A32EE"/>
    <w:rsid w:val="001E06B7"/>
    <w:rsid w:val="00211416"/>
    <w:rsid w:val="002335EA"/>
    <w:rsid w:val="0024373E"/>
    <w:rsid w:val="00266695"/>
    <w:rsid w:val="002A5670"/>
    <w:rsid w:val="00321634"/>
    <w:rsid w:val="00340230"/>
    <w:rsid w:val="0034215B"/>
    <w:rsid w:val="00346F0B"/>
    <w:rsid w:val="003479DC"/>
    <w:rsid w:val="00356BED"/>
    <w:rsid w:val="003A3483"/>
    <w:rsid w:val="003C5550"/>
    <w:rsid w:val="003F597E"/>
    <w:rsid w:val="00447346"/>
    <w:rsid w:val="00463A37"/>
    <w:rsid w:val="004841B7"/>
    <w:rsid w:val="00497911"/>
    <w:rsid w:val="004B305D"/>
    <w:rsid w:val="004E6D40"/>
    <w:rsid w:val="004F44E2"/>
    <w:rsid w:val="00537983"/>
    <w:rsid w:val="00544227"/>
    <w:rsid w:val="005C544C"/>
    <w:rsid w:val="005F393E"/>
    <w:rsid w:val="00604466"/>
    <w:rsid w:val="006656E1"/>
    <w:rsid w:val="006C1D8B"/>
    <w:rsid w:val="006C6B81"/>
    <w:rsid w:val="006F5F6A"/>
    <w:rsid w:val="007862D2"/>
    <w:rsid w:val="007864D1"/>
    <w:rsid w:val="00790794"/>
    <w:rsid w:val="007A433B"/>
    <w:rsid w:val="007F2023"/>
    <w:rsid w:val="008157F6"/>
    <w:rsid w:val="008230C0"/>
    <w:rsid w:val="00850A95"/>
    <w:rsid w:val="00861152"/>
    <w:rsid w:val="00866200"/>
    <w:rsid w:val="008946BC"/>
    <w:rsid w:val="008A61C7"/>
    <w:rsid w:val="008B6E21"/>
    <w:rsid w:val="008D5232"/>
    <w:rsid w:val="00901FFC"/>
    <w:rsid w:val="0095722F"/>
    <w:rsid w:val="009C4553"/>
    <w:rsid w:val="009D3146"/>
    <w:rsid w:val="009E02D6"/>
    <w:rsid w:val="00A1598E"/>
    <w:rsid w:val="00A541B1"/>
    <w:rsid w:val="00A62C37"/>
    <w:rsid w:val="00A717A5"/>
    <w:rsid w:val="00A92707"/>
    <w:rsid w:val="00AA1290"/>
    <w:rsid w:val="00AA7F92"/>
    <w:rsid w:val="00AC209F"/>
    <w:rsid w:val="00AD0F8E"/>
    <w:rsid w:val="00AF76B1"/>
    <w:rsid w:val="00B108BF"/>
    <w:rsid w:val="00B14A64"/>
    <w:rsid w:val="00BA55B0"/>
    <w:rsid w:val="00BD4CDC"/>
    <w:rsid w:val="00C06674"/>
    <w:rsid w:val="00C13670"/>
    <w:rsid w:val="00C13874"/>
    <w:rsid w:val="00C566A3"/>
    <w:rsid w:val="00CB2B25"/>
    <w:rsid w:val="00CF4595"/>
    <w:rsid w:val="00D050BD"/>
    <w:rsid w:val="00D37BBD"/>
    <w:rsid w:val="00D82ECE"/>
    <w:rsid w:val="00D9730A"/>
    <w:rsid w:val="00E02B5B"/>
    <w:rsid w:val="00E16A0F"/>
    <w:rsid w:val="00E24471"/>
    <w:rsid w:val="00E42C17"/>
    <w:rsid w:val="00E70CCD"/>
    <w:rsid w:val="00EA7121"/>
    <w:rsid w:val="00EB2B71"/>
    <w:rsid w:val="00EC2E13"/>
    <w:rsid w:val="00EC6058"/>
    <w:rsid w:val="00ED2870"/>
    <w:rsid w:val="00EF0686"/>
    <w:rsid w:val="00F54792"/>
    <w:rsid w:val="00F62B25"/>
    <w:rsid w:val="00F7552A"/>
    <w:rsid w:val="00FC002A"/>
    <w:rsid w:val="00FD2703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Benjamin Chan</cp:lastModifiedBy>
  <cp:revision>21</cp:revision>
  <dcterms:created xsi:type="dcterms:W3CDTF">2017-06-03T00:08:00Z</dcterms:created>
  <dcterms:modified xsi:type="dcterms:W3CDTF">2017-06-05T11:56:00Z</dcterms:modified>
</cp:coreProperties>
</file>