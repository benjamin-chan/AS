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BBE95" w14:textId="5C9FBF66" w:rsidR="00A62C37" w:rsidRPr="003A3483" w:rsidRDefault="00A62C37" w:rsidP="009C4553">
      <w:pPr>
        <w:rPr>
          <w:b/>
          <w:highlight w:val="yellow"/>
        </w:rPr>
      </w:pPr>
      <w:r w:rsidRPr="003A3483">
        <w:rPr>
          <w:b/>
          <w:highlight w:val="yellow"/>
        </w:rPr>
        <w:t>Title</w:t>
      </w:r>
      <w:r w:rsidR="00463A37" w:rsidRPr="003A3483">
        <w:rPr>
          <w:b/>
          <w:highlight w:val="yellow"/>
        </w:rPr>
        <w:t xml:space="preserve"> Characters</w:t>
      </w:r>
      <w:r w:rsidRPr="003A3483">
        <w:rPr>
          <w:b/>
          <w:highlight w:val="yellow"/>
        </w:rPr>
        <w:t>: 19</w:t>
      </w:r>
      <w:r w:rsidR="005C544C" w:rsidRPr="003A3483">
        <w:rPr>
          <w:b/>
          <w:highlight w:val="yellow"/>
        </w:rPr>
        <w:t>0</w:t>
      </w:r>
      <w:r w:rsidRPr="003A3483">
        <w:rPr>
          <w:b/>
          <w:highlight w:val="yellow"/>
        </w:rPr>
        <w:t xml:space="preserve"> (</w:t>
      </w:r>
      <w:r w:rsidR="00463A37" w:rsidRPr="003A3483">
        <w:rPr>
          <w:b/>
          <w:highlight w:val="yellow"/>
        </w:rPr>
        <w:t xml:space="preserve">Title Character </w:t>
      </w:r>
      <w:r w:rsidRPr="003A3483">
        <w:rPr>
          <w:b/>
          <w:highlight w:val="yellow"/>
        </w:rPr>
        <w:t>Limit 250)</w:t>
      </w:r>
    </w:p>
    <w:p w14:paraId="5B90291E" w14:textId="526483C4" w:rsidR="002A5670" w:rsidRPr="003A3483" w:rsidRDefault="00463A37" w:rsidP="009C4553">
      <w:pPr>
        <w:rPr>
          <w:b/>
          <w:highlight w:val="yellow"/>
        </w:rPr>
      </w:pPr>
      <w:r w:rsidRPr="003A3483">
        <w:rPr>
          <w:b/>
          <w:highlight w:val="yellow"/>
        </w:rPr>
        <w:t xml:space="preserve">Body Characters </w:t>
      </w:r>
      <w:r w:rsidR="00537983" w:rsidRPr="003A3483">
        <w:rPr>
          <w:b/>
          <w:highlight w:val="yellow"/>
        </w:rPr>
        <w:t>excluding title, authors, affiliations, conflicts</w:t>
      </w:r>
      <w:r w:rsidR="008157F6" w:rsidRPr="003A3483">
        <w:rPr>
          <w:b/>
          <w:highlight w:val="yellow"/>
        </w:rPr>
        <w:t xml:space="preserve">: </w:t>
      </w:r>
      <w:r w:rsidR="00EF0686" w:rsidRPr="003A3483">
        <w:rPr>
          <w:b/>
          <w:highlight w:val="yellow"/>
        </w:rPr>
        <w:t xml:space="preserve">2194 </w:t>
      </w:r>
      <w:r w:rsidR="008157F6" w:rsidRPr="003A3483">
        <w:rPr>
          <w:b/>
          <w:highlight w:val="yellow"/>
        </w:rPr>
        <w:t xml:space="preserve">+ </w:t>
      </w:r>
      <w:r w:rsidR="009E02D6" w:rsidRPr="003A3483">
        <w:rPr>
          <w:b/>
          <w:highlight w:val="yellow"/>
        </w:rPr>
        <w:t>5</w:t>
      </w:r>
      <w:r w:rsidR="008157F6" w:rsidRPr="003A3483">
        <w:rPr>
          <w:b/>
          <w:highlight w:val="yellow"/>
        </w:rPr>
        <w:t>0</w:t>
      </w:r>
      <w:r w:rsidR="009E02D6" w:rsidRPr="003A3483">
        <w:rPr>
          <w:b/>
          <w:highlight w:val="yellow"/>
        </w:rPr>
        <w:t>0 (</w:t>
      </w:r>
      <w:r w:rsidR="008157F6" w:rsidRPr="003A3483">
        <w:rPr>
          <w:b/>
          <w:highlight w:val="yellow"/>
        </w:rPr>
        <w:t>fixed character</w:t>
      </w:r>
      <w:r w:rsidR="00A717A5" w:rsidRPr="003A3483">
        <w:rPr>
          <w:b/>
          <w:highlight w:val="yellow"/>
        </w:rPr>
        <w:t xml:space="preserve"> count</w:t>
      </w:r>
      <w:r w:rsidR="008157F6" w:rsidRPr="003A3483">
        <w:rPr>
          <w:b/>
          <w:highlight w:val="yellow"/>
        </w:rPr>
        <w:t xml:space="preserve"> for each Table </w:t>
      </w:r>
      <w:r w:rsidR="00A717A5" w:rsidRPr="003A3483">
        <w:rPr>
          <w:b/>
          <w:highlight w:val="yellow"/>
        </w:rPr>
        <w:t>is</w:t>
      </w:r>
      <w:r w:rsidR="008157F6" w:rsidRPr="003A3483">
        <w:rPr>
          <w:b/>
          <w:highlight w:val="yellow"/>
        </w:rPr>
        <w:t xml:space="preserve"> 250</w:t>
      </w:r>
      <w:r w:rsidR="009E02D6" w:rsidRPr="003A3483">
        <w:rPr>
          <w:b/>
          <w:highlight w:val="yellow"/>
        </w:rPr>
        <w:t xml:space="preserve">) = Total characters </w:t>
      </w:r>
      <w:r w:rsidR="00EF0686" w:rsidRPr="003A3483">
        <w:rPr>
          <w:b/>
          <w:highlight w:val="yellow"/>
        </w:rPr>
        <w:t>2694</w:t>
      </w:r>
      <w:r w:rsidR="009E02D6" w:rsidRPr="003A3483">
        <w:rPr>
          <w:b/>
          <w:highlight w:val="yellow"/>
        </w:rPr>
        <w:t xml:space="preserve">. </w:t>
      </w:r>
    </w:p>
    <w:p w14:paraId="6BE8DAAA" w14:textId="52970604" w:rsidR="009E02D6" w:rsidRDefault="009E02D6" w:rsidP="009C4553">
      <w:pPr>
        <w:rPr>
          <w:b/>
        </w:rPr>
      </w:pPr>
      <w:r w:rsidRPr="003A3483">
        <w:rPr>
          <w:b/>
          <w:highlight w:val="yellow"/>
        </w:rPr>
        <w:t>(</w:t>
      </w:r>
      <w:r w:rsidR="00463A37" w:rsidRPr="003A3483">
        <w:rPr>
          <w:b/>
          <w:highlight w:val="yellow"/>
        </w:rPr>
        <w:t xml:space="preserve">Body Character </w:t>
      </w:r>
      <w:r w:rsidRPr="003A3483">
        <w:rPr>
          <w:b/>
          <w:highlight w:val="yellow"/>
        </w:rPr>
        <w:t>Limit 2750 characters</w:t>
      </w:r>
      <w:r w:rsidR="00537983" w:rsidRPr="003A3483">
        <w:rPr>
          <w:b/>
          <w:highlight w:val="yellow"/>
        </w:rPr>
        <w:t xml:space="preserve"> excluding title, authors, affiliations, conflicts</w:t>
      </w:r>
      <w:r w:rsidRPr="003A3483">
        <w:rPr>
          <w:b/>
          <w:highlight w:val="yellow"/>
        </w:rPr>
        <w:t>)</w:t>
      </w:r>
    </w:p>
    <w:p w14:paraId="5F19A092" w14:textId="77777777" w:rsidR="009E02D6" w:rsidRDefault="009E02D6" w:rsidP="009C4553">
      <w:pPr>
        <w:rPr>
          <w:b/>
        </w:rPr>
      </w:pPr>
    </w:p>
    <w:p w14:paraId="5EB4C826" w14:textId="6F21B4F5" w:rsidR="009C4553" w:rsidRPr="004841B7" w:rsidRDefault="00E02B5B" w:rsidP="009C4553">
      <w:pPr>
        <w:rPr>
          <w:b/>
        </w:rPr>
      </w:pPr>
      <w:r>
        <w:rPr>
          <w:b/>
        </w:rPr>
        <w:t>Do</w:t>
      </w:r>
      <w:r w:rsidR="00AC209F" w:rsidRPr="004841B7">
        <w:rPr>
          <w:b/>
        </w:rPr>
        <w:t xml:space="preserve"> </w:t>
      </w:r>
      <w:r w:rsidRPr="004841B7">
        <w:rPr>
          <w:b/>
        </w:rPr>
        <w:t xml:space="preserve">TNF Inhibitors </w:t>
      </w:r>
      <w:r>
        <w:rPr>
          <w:b/>
        </w:rPr>
        <w:t xml:space="preserve">Reduce the </w:t>
      </w:r>
      <w:r w:rsidR="00AC209F" w:rsidRPr="004841B7">
        <w:rPr>
          <w:b/>
        </w:rPr>
        <w:t xml:space="preserve">Incidence </w:t>
      </w:r>
      <w:ins w:id="0" w:author="Suruki Robert" w:date="2017-06-05T10:49:00Z">
        <w:r w:rsidR="00F81E11">
          <w:rPr>
            <w:b/>
          </w:rPr>
          <w:t xml:space="preserve">and Prevalence </w:t>
        </w:r>
      </w:ins>
      <w:r w:rsidR="00AC209F" w:rsidRPr="004841B7">
        <w:rPr>
          <w:b/>
        </w:rPr>
        <w:t xml:space="preserve">of </w:t>
      </w:r>
      <w:r w:rsidR="009C4553" w:rsidRPr="004841B7">
        <w:rPr>
          <w:b/>
        </w:rPr>
        <w:t>Comor</w:t>
      </w:r>
      <w:r w:rsidR="00AC209F" w:rsidRPr="004841B7">
        <w:rPr>
          <w:b/>
        </w:rPr>
        <w:t>b</w:t>
      </w:r>
      <w:r w:rsidR="009C4553" w:rsidRPr="004841B7">
        <w:rPr>
          <w:b/>
        </w:rPr>
        <w:t xml:space="preserve">idities in </w:t>
      </w:r>
      <w:r w:rsidR="00AC209F" w:rsidRPr="004841B7">
        <w:rPr>
          <w:b/>
        </w:rPr>
        <w:t>Ankylosing Spondylitis</w:t>
      </w:r>
      <w:r w:rsidR="00F62B25">
        <w:rPr>
          <w:b/>
        </w:rPr>
        <w:t xml:space="preserve"> (AS)</w:t>
      </w:r>
      <w:r>
        <w:rPr>
          <w:b/>
        </w:rPr>
        <w:t>?</w:t>
      </w:r>
      <w:r w:rsidR="00AC209F" w:rsidRPr="004841B7">
        <w:rPr>
          <w:b/>
        </w:rPr>
        <w:t xml:space="preserve"> </w:t>
      </w:r>
      <w:r w:rsidR="005C544C">
        <w:rPr>
          <w:b/>
        </w:rPr>
        <w:t xml:space="preserve"> </w:t>
      </w:r>
      <w:commentRangeStart w:id="1"/>
      <w:del w:id="2" w:author="Suruki Robert" w:date="2017-06-05T10:49:00Z">
        <w:r w:rsidR="006C1D8B">
          <w:rPr>
            <w:b/>
          </w:rPr>
          <w:delText xml:space="preserve">Prevalence, and Incidence of Comorbidities and Extra-articular </w:delText>
        </w:r>
        <w:r w:rsidR="005C544C">
          <w:rPr>
            <w:b/>
          </w:rPr>
          <w:delText xml:space="preserve">Disease </w:delText>
        </w:r>
        <w:r w:rsidR="006C1D8B">
          <w:rPr>
            <w:b/>
          </w:rPr>
          <w:delText xml:space="preserve">Manifestations </w:delText>
        </w:r>
        <w:r w:rsidR="00F62B25">
          <w:rPr>
            <w:b/>
          </w:rPr>
          <w:delText xml:space="preserve">of AS </w:delText>
        </w:r>
        <w:r w:rsidR="006C1D8B">
          <w:rPr>
            <w:b/>
          </w:rPr>
          <w:delText xml:space="preserve">Using </w:delText>
        </w:r>
        <w:r w:rsidR="00AC209F" w:rsidRPr="004841B7">
          <w:rPr>
            <w:b/>
          </w:rPr>
          <w:delText xml:space="preserve">Three </w:delText>
        </w:r>
        <w:r>
          <w:rPr>
            <w:b/>
          </w:rPr>
          <w:delText xml:space="preserve">Large </w:delText>
        </w:r>
        <w:r w:rsidR="009C4553" w:rsidRPr="004841B7">
          <w:rPr>
            <w:b/>
          </w:rPr>
          <w:delText>US</w:delText>
        </w:r>
        <w:r w:rsidR="00AC209F" w:rsidRPr="004841B7">
          <w:rPr>
            <w:b/>
          </w:rPr>
          <w:delText xml:space="preserve"> Claims D</w:delText>
        </w:r>
        <w:r w:rsidR="009C4553" w:rsidRPr="004841B7">
          <w:rPr>
            <w:b/>
          </w:rPr>
          <w:delText>atabases.</w:delText>
        </w:r>
      </w:del>
      <w:commentRangeEnd w:id="1"/>
      <w:r w:rsidR="00F81E11">
        <w:rPr>
          <w:rStyle w:val="CommentReference"/>
        </w:rPr>
        <w:commentReference w:id="1"/>
      </w:r>
    </w:p>
    <w:p w14:paraId="586F3A16" w14:textId="183DEE4D" w:rsidR="009C4553" w:rsidRPr="009C4553" w:rsidRDefault="009C4553" w:rsidP="009C4553">
      <w:commentRangeStart w:id="3"/>
      <w:r>
        <w:t xml:space="preserve">Atul Deodhar, Kevin </w:t>
      </w:r>
      <w:ins w:id="4" w:author="Sarah Siegel" w:date="2017-06-06T12:59:00Z">
        <w:r w:rsidR="00C13817">
          <w:t xml:space="preserve">L. </w:t>
        </w:r>
      </w:ins>
      <w:r>
        <w:t xml:space="preserve">Winthrop, </w:t>
      </w:r>
      <w:r w:rsidR="008946BC">
        <w:t xml:space="preserve">Benjamin Chan, </w:t>
      </w:r>
      <w:r w:rsidR="00266695">
        <w:t xml:space="preserve">Sarah </w:t>
      </w:r>
      <w:ins w:id="5" w:author="Sarah Siegel" w:date="2017-06-06T12:59:00Z">
        <w:r w:rsidR="00C13817">
          <w:t xml:space="preserve">A. R. </w:t>
        </w:r>
      </w:ins>
      <w:r w:rsidR="00266695">
        <w:t xml:space="preserve">Siegel, </w:t>
      </w:r>
      <w:r w:rsidR="000D2358">
        <w:t xml:space="preserve">Lisa </w:t>
      </w:r>
      <w:proofErr w:type="spellStart"/>
      <w:r w:rsidR="000D2358">
        <w:t>Pisenti</w:t>
      </w:r>
      <w:proofErr w:type="spellEnd"/>
      <w:r w:rsidR="000D2358">
        <w:t xml:space="preserve">*, </w:t>
      </w:r>
      <w:r>
        <w:t>Jeffery Stark</w:t>
      </w:r>
      <w:r w:rsidR="00A541B1">
        <w:t>*</w:t>
      </w:r>
      <w:r>
        <w:t>, Robert Suruki</w:t>
      </w:r>
      <w:r w:rsidR="00A541B1">
        <w:t>*</w:t>
      </w:r>
      <w:r>
        <w:t>, Rhonda</w:t>
      </w:r>
      <w:ins w:id="6" w:author="Bohn Rhonda" w:date="2017-06-04T19:37:00Z">
        <w:r>
          <w:t xml:space="preserve"> </w:t>
        </w:r>
        <w:r w:rsidR="001E66C0">
          <w:t xml:space="preserve">L. </w:t>
        </w:r>
      </w:ins>
      <w:ins w:id="7" w:author="Suruki Robert" w:date="2017-06-05T11:14:00Z">
        <w:r>
          <w:t xml:space="preserve"> </w:t>
        </w:r>
      </w:ins>
      <w:r>
        <w:t>Bohn</w:t>
      </w:r>
      <w:r w:rsidR="00A541B1">
        <w:t>*</w:t>
      </w:r>
      <w:r>
        <w:t xml:space="preserve">, </w:t>
      </w:r>
      <w:r w:rsidR="002335EA">
        <w:t xml:space="preserve">Huifeng Yun**, Lang Chen**, </w:t>
      </w:r>
      <w:r>
        <w:t>Jeff</w:t>
      </w:r>
      <w:ins w:id="8" w:author="Jeffrey Curtis" w:date="2017-06-06T06:25:00Z">
        <w:r w:rsidR="00B24789">
          <w:t>rey R.</w:t>
        </w:r>
      </w:ins>
      <w:del w:id="9" w:author="Jeffrey Curtis" w:date="2017-06-06T06:25:00Z">
        <w:r w:rsidDel="00B24789">
          <w:delText>ery</w:delText>
        </w:r>
      </w:del>
      <w:r>
        <w:t xml:space="preserve"> Curtis</w:t>
      </w:r>
      <w:ins w:id="10" w:author="Suruki Robert" w:date="2017-06-05T11:14:00Z">
        <w:r w:rsidR="00A541B1">
          <w:t>**</w:t>
        </w:r>
        <w:commentRangeEnd w:id="3"/>
        <w:r w:rsidR="00F81E11">
          <w:rPr>
            <w:rStyle w:val="CommentReference"/>
          </w:rPr>
          <w:commentReference w:id="3"/>
        </w:r>
        <w:r>
          <w:t>.</w:t>
        </w:r>
      </w:ins>
      <w:del w:id="11" w:author="Suruki Robert" w:date="2017-06-05T11:14:00Z">
        <w:r w:rsidR="00A541B1">
          <w:delText>**</w:delText>
        </w:r>
        <w:r>
          <w:delText>.</w:delText>
        </w:r>
      </w:del>
      <w:r>
        <w:t xml:space="preserve"> </w:t>
      </w:r>
      <w:r w:rsidRPr="009C4553">
        <w:t xml:space="preserve"> </w:t>
      </w:r>
    </w:p>
    <w:p w14:paraId="2B077D06" w14:textId="4884304E" w:rsidR="00A92707" w:rsidRDefault="00A541B1">
      <w:r>
        <w:t xml:space="preserve">Oregon Health &amp; Science University, Portland, *UCB </w:t>
      </w:r>
      <w:del w:id="12" w:author="Suruki Robert" w:date="2017-06-05T04:53:00Z">
        <w:r>
          <w:delText>Pharma</w:delText>
        </w:r>
      </w:del>
      <w:ins w:id="13" w:author="Suruki Robert" w:date="2017-06-05T04:53:00Z">
        <w:r w:rsidR="00194D89">
          <w:t>Biosciences</w:t>
        </w:r>
      </w:ins>
      <w:r>
        <w:t>, **University of Alabama</w:t>
      </w:r>
      <w:ins w:id="14" w:author="Jeffrey Curtis" w:date="2017-06-06T06:25:00Z">
        <w:r w:rsidR="00B24789">
          <w:t xml:space="preserve"> at Birmingham</w:t>
        </w:r>
      </w:ins>
      <w:r>
        <w:t>, Birmingham.</w:t>
      </w:r>
    </w:p>
    <w:p w14:paraId="59541742" w14:textId="7D8DE09F" w:rsidR="00A92707" w:rsidRPr="00A92707" w:rsidRDefault="00A92707" w:rsidP="00A92707">
      <w:pPr>
        <w:pStyle w:val="C-Bullet"/>
        <w:numPr>
          <w:ilvl w:val="0"/>
          <w:numId w:val="0"/>
        </w:numPr>
        <w:tabs>
          <w:tab w:val="left" w:pos="90"/>
          <w:tab w:val="left" w:pos="180"/>
        </w:tabs>
        <w:rPr>
          <w:rFonts w:asciiTheme="minorHAnsi" w:hAnsiTheme="minorHAnsi" w:cs="Arial"/>
          <w:sz w:val="22"/>
          <w:szCs w:val="22"/>
        </w:rPr>
      </w:pPr>
      <w:r w:rsidRPr="006656E1">
        <w:rPr>
          <w:rFonts w:asciiTheme="minorHAnsi" w:hAnsiTheme="minorHAnsi" w:cs="Arial"/>
          <w:b/>
          <w:sz w:val="22"/>
          <w:szCs w:val="22"/>
          <w:u w:val="single"/>
        </w:rPr>
        <w:t>Background: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D37BBD">
        <w:rPr>
          <w:rFonts w:asciiTheme="minorHAnsi" w:hAnsiTheme="minorHAnsi" w:cs="Arial"/>
          <w:sz w:val="22"/>
          <w:szCs w:val="22"/>
        </w:rPr>
        <w:t>Patients with ankylosing s</w:t>
      </w:r>
      <w:r w:rsidRPr="00A92707">
        <w:rPr>
          <w:rFonts w:asciiTheme="minorHAnsi" w:hAnsiTheme="minorHAnsi" w:cs="Arial"/>
          <w:sz w:val="22"/>
          <w:szCs w:val="22"/>
        </w:rPr>
        <w:t>pondylitis</w:t>
      </w:r>
      <w:ins w:id="15" w:author="Huifeng Yun" w:date="2017-06-06T16:59:00Z">
        <w:r w:rsidR="003F3507">
          <w:rPr>
            <w:rFonts w:asciiTheme="minorHAnsi" w:hAnsiTheme="minorHAnsi" w:cs="Arial"/>
            <w:sz w:val="22"/>
            <w:szCs w:val="22"/>
          </w:rPr>
          <w:t xml:space="preserve"> (AS)</w:t>
        </w:r>
      </w:ins>
      <w:r w:rsidR="00D37BBD">
        <w:rPr>
          <w:rFonts w:asciiTheme="minorHAnsi" w:hAnsiTheme="minorHAnsi" w:cs="Arial"/>
          <w:sz w:val="22"/>
          <w:szCs w:val="22"/>
        </w:rPr>
        <w:t>,</w:t>
      </w:r>
      <w:r w:rsidR="00AF76B1">
        <w:rPr>
          <w:rFonts w:asciiTheme="minorHAnsi" w:hAnsiTheme="minorHAnsi" w:cs="Arial"/>
          <w:sz w:val="22"/>
          <w:szCs w:val="22"/>
        </w:rPr>
        <w:t xml:space="preserve"> a multi-system immune-mediated</w:t>
      </w:r>
      <w:r w:rsidRPr="00A92707">
        <w:rPr>
          <w:rFonts w:asciiTheme="minorHAnsi" w:hAnsiTheme="minorHAnsi" w:cs="Arial"/>
          <w:sz w:val="22"/>
          <w:szCs w:val="22"/>
        </w:rPr>
        <w:t xml:space="preserve"> chronic inflammatory disease</w:t>
      </w:r>
      <w:r w:rsidR="00AF76B1">
        <w:rPr>
          <w:rFonts w:asciiTheme="minorHAnsi" w:hAnsiTheme="minorHAnsi" w:cs="Arial"/>
          <w:sz w:val="22"/>
          <w:szCs w:val="22"/>
        </w:rPr>
        <w:t>,</w:t>
      </w:r>
      <w:r w:rsidRPr="00A92707">
        <w:rPr>
          <w:rFonts w:asciiTheme="minorHAnsi" w:hAnsiTheme="minorHAnsi" w:cs="Arial"/>
          <w:sz w:val="22"/>
          <w:szCs w:val="22"/>
        </w:rPr>
        <w:t xml:space="preserve"> have </w:t>
      </w:r>
      <w:del w:id="16" w:author="Bohn Rhonda" w:date="2017-06-04T19:38:00Z">
        <w:r w:rsidRPr="00A92707">
          <w:rPr>
            <w:rFonts w:asciiTheme="minorHAnsi" w:hAnsiTheme="minorHAnsi" w:cs="Arial"/>
            <w:sz w:val="22"/>
            <w:szCs w:val="22"/>
          </w:rPr>
          <w:delText xml:space="preserve">experienced </w:delText>
        </w:r>
      </w:del>
      <w:ins w:id="17" w:author="Bohn Rhonda" w:date="2017-06-04T19:38:00Z">
        <w:r w:rsidR="001E66C0">
          <w:rPr>
            <w:rFonts w:asciiTheme="minorHAnsi" w:hAnsiTheme="minorHAnsi" w:cs="Arial"/>
            <w:sz w:val="22"/>
            <w:szCs w:val="22"/>
          </w:rPr>
          <w:t>shown a</w:t>
        </w:r>
        <w:r w:rsidR="001E66C0" w:rsidRPr="00A92707">
          <w:rPr>
            <w:rFonts w:asciiTheme="minorHAnsi" w:hAnsiTheme="minorHAnsi" w:cs="Arial"/>
            <w:sz w:val="22"/>
            <w:szCs w:val="22"/>
          </w:rPr>
          <w:t xml:space="preserve"> </w:t>
        </w:r>
      </w:ins>
      <w:r w:rsidRPr="00A92707">
        <w:rPr>
          <w:rFonts w:asciiTheme="minorHAnsi" w:hAnsiTheme="minorHAnsi" w:cs="Arial"/>
          <w:sz w:val="22"/>
          <w:szCs w:val="22"/>
        </w:rPr>
        <w:t>reduction in signs and symptoms, improvement in physical function and quality of life</w:t>
      </w:r>
      <w:r w:rsidR="00D37BBD" w:rsidRPr="00D37BBD">
        <w:rPr>
          <w:rFonts w:asciiTheme="minorHAnsi" w:hAnsiTheme="minorHAnsi" w:cs="Arial"/>
          <w:sz w:val="22"/>
          <w:szCs w:val="22"/>
        </w:rPr>
        <w:t xml:space="preserve"> </w:t>
      </w:r>
      <w:r w:rsidR="00AF76B1">
        <w:rPr>
          <w:rFonts w:asciiTheme="minorHAnsi" w:hAnsiTheme="minorHAnsi" w:cs="Arial"/>
          <w:sz w:val="22"/>
          <w:szCs w:val="22"/>
        </w:rPr>
        <w:t>w</w:t>
      </w:r>
      <w:r w:rsidR="00D37BBD" w:rsidRPr="00A92707">
        <w:rPr>
          <w:rFonts w:asciiTheme="minorHAnsi" w:hAnsiTheme="minorHAnsi" w:cs="Arial"/>
          <w:sz w:val="22"/>
          <w:szCs w:val="22"/>
        </w:rPr>
        <w:t>ith the advent of tumor ne</w:t>
      </w:r>
      <w:r w:rsidR="00AF76B1">
        <w:rPr>
          <w:rFonts w:asciiTheme="minorHAnsi" w:hAnsiTheme="minorHAnsi" w:cs="Arial"/>
          <w:sz w:val="22"/>
          <w:szCs w:val="22"/>
        </w:rPr>
        <w:t>crosis factor inhibitors (TNFi)</w:t>
      </w:r>
      <w:r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861152">
        <w:rPr>
          <w:rFonts w:asciiTheme="minorHAnsi" w:hAnsiTheme="minorHAnsi" w:cs="Arial"/>
          <w:sz w:val="22"/>
          <w:szCs w:val="22"/>
        </w:rPr>
        <w:t xml:space="preserve">treatment. </w:t>
      </w:r>
      <w:r w:rsidR="00861152" w:rsidRPr="00A92707">
        <w:rPr>
          <w:rFonts w:asciiTheme="minorHAnsi" w:hAnsiTheme="minorHAnsi" w:cs="Arial"/>
          <w:sz w:val="22"/>
          <w:szCs w:val="22"/>
        </w:rPr>
        <w:t xml:space="preserve"> </w:t>
      </w:r>
      <w:ins w:id="18" w:author="Bohn Rhonda" w:date="2017-06-04T19:39:00Z">
        <w:r w:rsidR="001E66C0">
          <w:rPr>
            <w:rFonts w:asciiTheme="minorHAnsi" w:hAnsiTheme="minorHAnsi" w:cs="Arial"/>
            <w:sz w:val="22"/>
            <w:szCs w:val="22"/>
          </w:rPr>
          <w:t xml:space="preserve">The magnitude of the impact </w:t>
        </w:r>
      </w:ins>
      <w:del w:id="19" w:author="Bohn Rhonda" w:date="2017-06-04T19:39:00Z">
        <w:r w:rsidRPr="00A92707">
          <w:rPr>
            <w:rFonts w:asciiTheme="minorHAnsi" w:hAnsiTheme="minorHAnsi" w:cs="Arial"/>
            <w:sz w:val="22"/>
            <w:szCs w:val="22"/>
          </w:rPr>
          <w:delText>Whether</w:delText>
        </w:r>
        <w:r w:rsidRPr="00A92707" w:rsidDel="001E66C0">
          <w:rPr>
            <w:rFonts w:asciiTheme="minorHAnsi" w:hAnsiTheme="minorHAnsi" w:cs="Arial"/>
            <w:sz w:val="22"/>
            <w:szCs w:val="22"/>
          </w:rPr>
          <w:delText xml:space="preserve"> </w:delText>
        </w:r>
      </w:del>
      <w:ins w:id="20" w:author="Bohn Rhonda" w:date="2017-06-04T19:40:00Z">
        <w:r w:rsidR="001E66C0">
          <w:rPr>
            <w:rFonts w:asciiTheme="minorHAnsi" w:hAnsiTheme="minorHAnsi" w:cs="Arial"/>
            <w:sz w:val="22"/>
            <w:szCs w:val="22"/>
          </w:rPr>
          <w:t xml:space="preserve"> </w:t>
        </w:r>
      </w:ins>
      <w:ins w:id="21" w:author="Bohn Rhonda" w:date="2017-06-04T19:39:00Z">
        <w:r w:rsidR="001E66C0">
          <w:rPr>
            <w:rFonts w:asciiTheme="minorHAnsi" w:hAnsiTheme="minorHAnsi" w:cs="Arial"/>
            <w:sz w:val="22"/>
            <w:szCs w:val="22"/>
          </w:rPr>
          <w:t>of</w:t>
        </w:r>
        <w:r w:rsidRPr="00A92707">
          <w:rPr>
            <w:rFonts w:asciiTheme="minorHAnsi" w:hAnsiTheme="minorHAnsi" w:cs="Arial"/>
            <w:sz w:val="22"/>
            <w:szCs w:val="22"/>
          </w:rPr>
          <w:t xml:space="preserve"> </w:t>
        </w:r>
      </w:ins>
      <w:r>
        <w:rPr>
          <w:rFonts w:asciiTheme="minorHAnsi" w:hAnsiTheme="minorHAnsi" w:cs="Arial"/>
          <w:sz w:val="22"/>
          <w:szCs w:val="22"/>
        </w:rPr>
        <w:t>TNFi</w:t>
      </w:r>
      <w:r w:rsidRPr="00A92707">
        <w:rPr>
          <w:rFonts w:asciiTheme="minorHAnsi" w:hAnsiTheme="minorHAnsi" w:cs="Arial"/>
          <w:sz w:val="22"/>
          <w:szCs w:val="22"/>
        </w:rPr>
        <w:t xml:space="preserve"> </w:t>
      </w:r>
      <w:del w:id="22" w:author="Bohn Rhonda" w:date="2017-06-04T19:39:00Z">
        <w:r w:rsidRPr="00A92707">
          <w:rPr>
            <w:rFonts w:asciiTheme="minorHAnsi" w:hAnsiTheme="minorHAnsi" w:cs="Arial"/>
            <w:sz w:val="22"/>
            <w:szCs w:val="22"/>
          </w:rPr>
          <w:delText xml:space="preserve">have altered </w:delText>
        </w:r>
      </w:del>
      <w:ins w:id="23" w:author="Bohn Rhonda" w:date="2017-06-04T19:39:00Z">
        <w:r w:rsidR="001E66C0">
          <w:rPr>
            <w:rFonts w:asciiTheme="minorHAnsi" w:hAnsiTheme="minorHAnsi" w:cs="Arial"/>
            <w:sz w:val="22"/>
            <w:szCs w:val="22"/>
          </w:rPr>
          <w:t xml:space="preserve">on </w:t>
        </w:r>
      </w:ins>
      <w:r w:rsidRPr="00A92707">
        <w:rPr>
          <w:rFonts w:asciiTheme="minorHAnsi" w:hAnsiTheme="minorHAnsi" w:cs="Arial"/>
          <w:sz w:val="22"/>
          <w:szCs w:val="22"/>
        </w:rPr>
        <w:t xml:space="preserve">the incidence of </w:t>
      </w:r>
      <w:ins w:id="24" w:author="Jeffrey Curtis" w:date="2017-06-06T06:25:00Z">
        <w:r w:rsidR="00B24789">
          <w:rPr>
            <w:rFonts w:asciiTheme="minorHAnsi" w:hAnsiTheme="minorHAnsi" w:cs="Arial"/>
            <w:sz w:val="22"/>
            <w:szCs w:val="22"/>
          </w:rPr>
          <w:t xml:space="preserve">AS-related </w:t>
        </w:r>
      </w:ins>
      <w:r w:rsidRPr="00A92707">
        <w:rPr>
          <w:rFonts w:asciiTheme="minorHAnsi" w:hAnsiTheme="minorHAnsi" w:cs="Arial"/>
          <w:sz w:val="22"/>
          <w:szCs w:val="22"/>
        </w:rPr>
        <w:t xml:space="preserve">comorbidities </w:t>
      </w:r>
      <w:ins w:id="25" w:author="Jeffrey Curtis" w:date="2017-06-06T06:25:00Z">
        <w:r w:rsidR="00B24789">
          <w:rPr>
            <w:rFonts w:asciiTheme="minorHAnsi" w:hAnsiTheme="minorHAnsi" w:cs="Arial"/>
            <w:sz w:val="22"/>
            <w:szCs w:val="22"/>
          </w:rPr>
          <w:t>and disease manifestations</w:t>
        </w:r>
      </w:ins>
      <w:del w:id="26" w:author="Jeffrey Curtis" w:date="2017-06-06T06:25:00Z">
        <w:r w:rsidR="0024373E" w:rsidDel="00B24789">
          <w:rPr>
            <w:rFonts w:asciiTheme="minorHAnsi" w:hAnsiTheme="minorHAnsi" w:cs="Arial"/>
            <w:sz w:val="22"/>
            <w:szCs w:val="22"/>
          </w:rPr>
          <w:delText xml:space="preserve">in </w:delText>
        </w:r>
      </w:del>
      <w:del w:id="27" w:author="Jeffrey Curtis" w:date="2017-06-06T06:26:00Z">
        <w:r w:rsidR="0024373E" w:rsidDel="00B24789">
          <w:rPr>
            <w:rFonts w:asciiTheme="minorHAnsi" w:hAnsiTheme="minorHAnsi" w:cs="Arial"/>
            <w:sz w:val="22"/>
            <w:szCs w:val="22"/>
          </w:rPr>
          <w:delText>AS</w:delText>
        </w:r>
      </w:del>
      <w:r w:rsidR="0024373E">
        <w:rPr>
          <w:rFonts w:asciiTheme="minorHAnsi" w:hAnsiTheme="minorHAnsi" w:cs="Arial"/>
          <w:sz w:val="22"/>
          <w:szCs w:val="22"/>
        </w:rPr>
        <w:t xml:space="preserve"> </w:t>
      </w:r>
      <w:r w:rsidRPr="00A92707">
        <w:rPr>
          <w:rFonts w:asciiTheme="minorHAnsi" w:hAnsiTheme="minorHAnsi" w:cs="Arial"/>
          <w:sz w:val="22"/>
          <w:szCs w:val="22"/>
        </w:rPr>
        <w:t xml:space="preserve">is not known.    </w:t>
      </w:r>
    </w:p>
    <w:p w14:paraId="37BC6AB7" w14:textId="5978FCD1" w:rsidR="00A92707" w:rsidRPr="00D37BBD" w:rsidRDefault="00A92707" w:rsidP="00A92707">
      <w:pPr>
        <w:pStyle w:val="C-Bullet"/>
        <w:numPr>
          <w:ilvl w:val="0"/>
          <w:numId w:val="0"/>
        </w:numPr>
        <w:rPr>
          <w:rFonts w:asciiTheme="minorHAnsi" w:hAnsiTheme="minorHAnsi" w:cs="Arial"/>
          <w:sz w:val="22"/>
          <w:szCs w:val="22"/>
        </w:rPr>
      </w:pPr>
      <w:commentRangeStart w:id="28"/>
      <w:r w:rsidRPr="006656E1">
        <w:rPr>
          <w:rFonts w:asciiTheme="minorHAnsi" w:hAnsiTheme="minorHAnsi" w:cs="Arial"/>
          <w:b/>
          <w:sz w:val="22"/>
          <w:szCs w:val="22"/>
          <w:u w:val="single"/>
        </w:rPr>
        <w:t>Methods</w:t>
      </w:r>
      <w:commentRangeEnd w:id="28"/>
      <w:r w:rsidR="0068359A">
        <w:rPr>
          <w:rStyle w:val="CommentReference"/>
          <w:rFonts w:asciiTheme="minorHAnsi" w:eastAsiaTheme="minorHAnsi" w:hAnsiTheme="minorHAnsi" w:cstheme="minorBidi"/>
        </w:rPr>
        <w:commentReference w:id="28"/>
      </w:r>
      <w:r w:rsidR="00AF76B1" w:rsidRPr="006656E1">
        <w:rPr>
          <w:rFonts w:asciiTheme="minorHAnsi" w:hAnsiTheme="minorHAnsi" w:cs="Arial"/>
          <w:b/>
          <w:sz w:val="22"/>
          <w:szCs w:val="22"/>
          <w:u w:val="single"/>
        </w:rPr>
        <w:t>:</w:t>
      </w:r>
      <w:r w:rsidR="00AF76B1">
        <w:rPr>
          <w:rFonts w:asciiTheme="minorHAnsi" w:hAnsiTheme="minorHAnsi" w:cs="Arial"/>
          <w:sz w:val="22"/>
          <w:szCs w:val="22"/>
        </w:rPr>
        <w:t xml:space="preserve"> </w:t>
      </w:r>
      <w:ins w:id="29" w:author="Huifeng Yun" w:date="2017-06-06T16:57:00Z">
        <w:r w:rsidR="00F94F46">
          <w:rPr>
            <w:rFonts w:asciiTheme="minorHAnsi" w:hAnsiTheme="minorHAnsi" w:cs="Arial"/>
            <w:sz w:val="22"/>
            <w:szCs w:val="22"/>
          </w:rPr>
          <w:t xml:space="preserve">We conducted a retrospective cohort study using </w:t>
        </w:r>
      </w:ins>
      <w:ins w:id="30" w:author="Huifeng Yun" w:date="2017-06-06T16:58:00Z">
        <w:r w:rsidR="00F94F46">
          <w:rPr>
            <w:rFonts w:asciiTheme="minorHAnsi" w:hAnsiTheme="minorHAnsi" w:cs="Arial"/>
            <w:sz w:val="22"/>
            <w:szCs w:val="22"/>
          </w:rPr>
          <w:t>t</w:t>
        </w:r>
      </w:ins>
      <w:del w:id="31" w:author="Huifeng Yun" w:date="2017-06-06T16:58:00Z">
        <w:r w:rsidDel="00F94F46">
          <w:rPr>
            <w:rFonts w:asciiTheme="minorHAnsi" w:hAnsiTheme="minorHAnsi" w:cs="Arial"/>
            <w:sz w:val="22"/>
            <w:szCs w:val="22"/>
          </w:rPr>
          <w:delText>T</w:delText>
        </w:r>
      </w:del>
      <w:r>
        <w:rPr>
          <w:rFonts w:asciiTheme="minorHAnsi" w:hAnsiTheme="minorHAnsi" w:cs="Arial"/>
          <w:sz w:val="22"/>
          <w:szCs w:val="22"/>
        </w:rPr>
        <w:t>hree</w:t>
      </w:r>
      <w:r w:rsidRPr="00A92707">
        <w:rPr>
          <w:rFonts w:asciiTheme="minorHAnsi" w:hAnsiTheme="minorHAnsi" w:cs="Arial"/>
          <w:sz w:val="22"/>
          <w:szCs w:val="22"/>
        </w:rPr>
        <w:t xml:space="preserve"> commer</w:t>
      </w:r>
      <w:r w:rsidR="00D37BBD">
        <w:rPr>
          <w:rFonts w:asciiTheme="minorHAnsi" w:hAnsiTheme="minorHAnsi" w:cs="Arial"/>
          <w:sz w:val="22"/>
          <w:szCs w:val="22"/>
        </w:rPr>
        <w:t xml:space="preserve">cial insurance claims databases </w:t>
      </w:r>
      <w:del w:id="32" w:author="Bohn Rhonda" w:date="2017-06-04T19:41:00Z">
        <w:r w:rsidR="00E24471">
          <w:rPr>
            <w:rFonts w:asciiTheme="minorHAnsi" w:hAnsiTheme="minorHAnsi" w:cs="Arial"/>
            <w:sz w:val="22"/>
            <w:szCs w:val="22"/>
          </w:rPr>
          <w:delText>–</w:delText>
        </w:r>
      </w:del>
      <w:r w:rsidRPr="00A92707">
        <w:rPr>
          <w:rFonts w:asciiTheme="minorHAnsi" w:hAnsiTheme="minorHAnsi" w:cs="Arial"/>
          <w:sz w:val="22"/>
          <w:szCs w:val="22"/>
        </w:rPr>
        <w:t xml:space="preserve"> </w:t>
      </w:r>
      <w:ins w:id="33" w:author="Bohn Rhonda" w:date="2017-06-04T19:41:00Z">
        <w:r w:rsidR="001E66C0">
          <w:rPr>
            <w:rFonts w:asciiTheme="minorHAnsi" w:hAnsiTheme="minorHAnsi" w:cs="Arial"/>
            <w:sz w:val="22"/>
            <w:szCs w:val="22"/>
          </w:rPr>
          <w:t>(</w:t>
        </w:r>
      </w:ins>
      <w:r w:rsidRPr="00A92707">
        <w:rPr>
          <w:rFonts w:asciiTheme="minorHAnsi" w:hAnsiTheme="minorHAnsi" w:cs="Arial"/>
          <w:sz w:val="22"/>
          <w:szCs w:val="22"/>
        </w:rPr>
        <w:t xml:space="preserve">Multi-Payer Claims Database </w:t>
      </w:r>
      <w:ins w:id="34" w:author="Bohn Rhonda" w:date="2017-06-04T19:41:00Z">
        <w:r w:rsidR="001E66C0">
          <w:rPr>
            <w:rFonts w:asciiTheme="minorHAnsi" w:hAnsiTheme="minorHAnsi" w:cs="Arial"/>
            <w:sz w:val="22"/>
            <w:szCs w:val="22"/>
          </w:rPr>
          <w:t>[</w:t>
        </w:r>
      </w:ins>
      <w:del w:id="35" w:author="Bohn Rhonda" w:date="2017-06-04T19:41:00Z">
        <w:r w:rsidRPr="00A92707">
          <w:rPr>
            <w:rFonts w:asciiTheme="minorHAnsi" w:hAnsiTheme="minorHAnsi" w:cs="Arial"/>
            <w:sz w:val="22"/>
            <w:szCs w:val="22"/>
          </w:rPr>
          <w:delText>(</w:delText>
        </w:r>
      </w:del>
      <w:r w:rsidRPr="00A92707">
        <w:rPr>
          <w:rFonts w:asciiTheme="minorHAnsi" w:hAnsiTheme="minorHAnsi" w:cs="Arial"/>
          <w:sz w:val="22"/>
          <w:szCs w:val="22"/>
        </w:rPr>
        <w:t>MPCD</w:t>
      </w:r>
      <w:r w:rsidR="00C06674">
        <w:rPr>
          <w:rFonts w:asciiTheme="minorHAnsi" w:hAnsiTheme="minorHAnsi" w:cs="Arial"/>
          <w:sz w:val="22"/>
          <w:szCs w:val="22"/>
        </w:rPr>
        <w:t xml:space="preserve"> </w:t>
      </w:r>
      <w:r w:rsidRPr="00A92707">
        <w:rPr>
          <w:rFonts w:asciiTheme="minorHAnsi" w:hAnsiTheme="minorHAnsi" w:cs="Arial"/>
          <w:sz w:val="22"/>
          <w:szCs w:val="22"/>
        </w:rPr>
        <w:t>2007-2010</w:t>
      </w:r>
      <w:ins w:id="36" w:author="Bohn Rhonda" w:date="2017-06-04T19:41:00Z">
        <w:r w:rsidR="001E66C0">
          <w:rPr>
            <w:rFonts w:asciiTheme="minorHAnsi" w:hAnsiTheme="minorHAnsi" w:cs="Arial"/>
            <w:sz w:val="22"/>
            <w:szCs w:val="22"/>
          </w:rPr>
          <w:t>]</w:t>
        </w:r>
      </w:ins>
      <w:del w:id="37" w:author="Bohn Rhonda" w:date="2017-06-04T19:41:00Z">
        <w:r w:rsidRPr="00A92707">
          <w:rPr>
            <w:rFonts w:asciiTheme="minorHAnsi" w:hAnsiTheme="minorHAnsi" w:cs="Arial"/>
            <w:sz w:val="22"/>
            <w:szCs w:val="22"/>
          </w:rPr>
          <w:delText>)</w:delText>
        </w:r>
      </w:del>
      <w:r w:rsidRPr="00A92707">
        <w:rPr>
          <w:rFonts w:asciiTheme="minorHAnsi" w:hAnsiTheme="minorHAnsi" w:cs="Arial"/>
          <w:sz w:val="22"/>
          <w:szCs w:val="22"/>
        </w:rPr>
        <w:t xml:space="preserve">, Truven </w:t>
      </w:r>
      <w:ins w:id="38" w:author="Suruki Robert" w:date="2017-06-05T11:14:00Z">
        <w:r w:rsidRPr="00A92707">
          <w:rPr>
            <w:rFonts w:asciiTheme="minorHAnsi" w:hAnsiTheme="minorHAnsi" w:cs="Arial"/>
            <w:sz w:val="22"/>
            <w:szCs w:val="22"/>
          </w:rPr>
          <w:t>Market</w:t>
        </w:r>
      </w:ins>
      <w:del w:id="39" w:author="Suruki Robert" w:date="2017-06-05T10:48:00Z">
        <w:r w:rsidRPr="00A92707" w:rsidDel="00F81E11">
          <w:rPr>
            <w:rFonts w:asciiTheme="minorHAnsi" w:hAnsiTheme="minorHAnsi" w:cs="Arial"/>
            <w:sz w:val="22"/>
            <w:szCs w:val="22"/>
          </w:rPr>
          <w:delText>s</w:delText>
        </w:r>
      </w:del>
      <w:ins w:id="40" w:author="Suruki Robert" w:date="2017-06-05T10:48:00Z">
        <w:r w:rsidR="00F81E11">
          <w:rPr>
            <w:rFonts w:asciiTheme="minorHAnsi" w:hAnsiTheme="minorHAnsi" w:cs="Arial"/>
            <w:sz w:val="22"/>
            <w:szCs w:val="22"/>
          </w:rPr>
          <w:t>S</w:t>
        </w:r>
      </w:ins>
      <w:ins w:id="41" w:author="Suruki Robert" w:date="2017-06-05T11:14:00Z">
        <w:r w:rsidRPr="00A92707">
          <w:rPr>
            <w:rFonts w:asciiTheme="minorHAnsi" w:hAnsiTheme="minorHAnsi" w:cs="Arial"/>
            <w:sz w:val="22"/>
            <w:szCs w:val="22"/>
          </w:rPr>
          <w:t>can</w:t>
        </w:r>
        <w:r>
          <w:rPr>
            <w:rFonts w:asciiTheme="minorHAnsi" w:hAnsiTheme="minorHAnsi" w:cs="Arial"/>
            <w:sz w:val="22"/>
            <w:szCs w:val="22"/>
          </w:rPr>
          <w:t xml:space="preserve"> </w:t>
        </w:r>
      </w:ins>
      <w:ins w:id="42" w:author="Bohn Rhonda" w:date="2017-06-04T19:41:00Z">
        <w:r w:rsidR="001E66C0">
          <w:rPr>
            <w:rFonts w:asciiTheme="minorHAnsi" w:hAnsiTheme="minorHAnsi" w:cs="Arial"/>
            <w:sz w:val="22"/>
            <w:szCs w:val="22"/>
          </w:rPr>
          <w:t>[</w:t>
        </w:r>
      </w:ins>
      <w:del w:id="43" w:author="Suruki Robert" w:date="2017-06-05T11:14:00Z">
        <w:r w:rsidRPr="00A92707">
          <w:rPr>
            <w:rFonts w:asciiTheme="minorHAnsi" w:hAnsiTheme="minorHAnsi" w:cs="Arial"/>
            <w:sz w:val="22"/>
            <w:szCs w:val="22"/>
          </w:rPr>
          <w:delText>Marketscan</w:delText>
        </w:r>
        <w:r>
          <w:rPr>
            <w:rFonts w:asciiTheme="minorHAnsi" w:hAnsiTheme="minorHAnsi" w:cs="Arial"/>
            <w:sz w:val="22"/>
            <w:szCs w:val="22"/>
          </w:rPr>
          <w:delText xml:space="preserve"> </w:delText>
        </w:r>
      </w:del>
      <w:del w:id="44" w:author="Bohn Rhonda" w:date="2017-06-04T19:41:00Z">
        <w:r w:rsidRPr="00A92707">
          <w:rPr>
            <w:rFonts w:asciiTheme="minorHAnsi" w:hAnsiTheme="minorHAnsi" w:cs="Arial"/>
            <w:sz w:val="22"/>
            <w:szCs w:val="22"/>
          </w:rPr>
          <w:delText>(</w:delText>
        </w:r>
      </w:del>
      <w:r w:rsidRPr="00A92707">
        <w:rPr>
          <w:rFonts w:asciiTheme="minorHAnsi" w:hAnsiTheme="minorHAnsi" w:cs="Arial"/>
          <w:sz w:val="22"/>
          <w:szCs w:val="22"/>
        </w:rPr>
        <w:t>2010-2014</w:t>
      </w:r>
      <w:ins w:id="45" w:author="Bohn Rhonda" w:date="2017-06-04T19:41:00Z">
        <w:r w:rsidR="001E66C0">
          <w:rPr>
            <w:rFonts w:asciiTheme="minorHAnsi" w:hAnsiTheme="minorHAnsi" w:cs="Arial"/>
            <w:sz w:val="22"/>
            <w:szCs w:val="22"/>
          </w:rPr>
          <w:t>]</w:t>
        </w:r>
      </w:ins>
      <w:del w:id="46" w:author="Bohn Rhonda" w:date="2017-06-04T19:41:00Z">
        <w:r w:rsidRPr="00A92707">
          <w:rPr>
            <w:rFonts w:asciiTheme="minorHAnsi" w:hAnsiTheme="minorHAnsi" w:cs="Arial"/>
            <w:sz w:val="22"/>
            <w:szCs w:val="22"/>
          </w:rPr>
          <w:delText>)</w:delText>
        </w:r>
      </w:del>
      <w:r w:rsidRPr="00A92707">
        <w:rPr>
          <w:rFonts w:asciiTheme="minorHAnsi" w:hAnsiTheme="minorHAnsi" w:cs="Arial"/>
          <w:sz w:val="22"/>
          <w:szCs w:val="22"/>
        </w:rPr>
        <w:t xml:space="preserve">, and the </w:t>
      </w:r>
      <w:del w:id="47" w:author="Bohn Rhonda" w:date="2017-06-04T19:43:00Z">
        <w:r w:rsidR="007864D1">
          <w:rPr>
            <w:rFonts w:asciiTheme="minorHAnsi" w:hAnsiTheme="minorHAnsi" w:cs="Arial"/>
            <w:sz w:val="22"/>
            <w:szCs w:val="22"/>
          </w:rPr>
          <w:delText>United States (</w:delText>
        </w:r>
      </w:del>
      <w:r w:rsidRPr="00A92707">
        <w:rPr>
          <w:rFonts w:asciiTheme="minorHAnsi" w:hAnsiTheme="minorHAnsi" w:cs="Arial"/>
          <w:sz w:val="22"/>
          <w:szCs w:val="22"/>
        </w:rPr>
        <w:t>US</w:t>
      </w:r>
      <w:del w:id="48" w:author="Bohn Rhonda" w:date="2017-06-04T19:43:00Z">
        <w:r w:rsidR="007864D1">
          <w:rPr>
            <w:rFonts w:asciiTheme="minorHAnsi" w:hAnsiTheme="minorHAnsi" w:cs="Arial"/>
            <w:sz w:val="22"/>
            <w:szCs w:val="22"/>
          </w:rPr>
          <w:delText>)</w:delText>
        </w:r>
      </w:del>
      <w:r w:rsidRPr="00A92707">
        <w:rPr>
          <w:rFonts w:asciiTheme="minorHAnsi" w:hAnsiTheme="minorHAnsi" w:cs="Arial"/>
          <w:sz w:val="22"/>
          <w:szCs w:val="22"/>
        </w:rPr>
        <w:t xml:space="preserve"> </w:t>
      </w:r>
      <w:commentRangeStart w:id="49"/>
      <w:r w:rsidRPr="00A92707">
        <w:rPr>
          <w:rFonts w:asciiTheme="minorHAnsi" w:hAnsiTheme="minorHAnsi" w:cs="Arial"/>
          <w:sz w:val="22"/>
          <w:szCs w:val="22"/>
        </w:rPr>
        <w:t>Medicare Fee-for-Service Claims data</w:t>
      </w:r>
      <w:r>
        <w:rPr>
          <w:rFonts w:asciiTheme="minorHAnsi" w:hAnsiTheme="minorHAnsi" w:cs="Arial"/>
          <w:sz w:val="22"/>
          <w:szCs w:val="22"/>
        </w:rPr>
        <w:t xml:space="preserve"> </w:t>
      </w:r>
      <w:ins w:id="50" w:author="Bohn Rhonda" w:date="2017-06-04T19:42:00Z">
        <w:r w:rsidR="001E66C0">
          <w:rPr>
            <w:rFonts w:asciiTheme="minorHAnsi" w:hAnsiTheme="minorHAnsi" w:cs="Arial"/>
            <w:sz w:val="22"/>
            <w:szCs w:val="22"/>
          </w:rPr>
          <w:t>[</w:t>
        </w:r>
      </w:ins>
      <w:del w:id="51" w:author="Bohn Rhonda" w:date="2017-06-04T19:42:00Z">
        <w:r w:rsidRPr="00A92707">
          <w:rPr>
            <w:rFonts w:asciiTheme="minorHAnsi" w:hAnsiTheme="minorHAnsi" w:cs="Arial"/>
            <w:sz w:val="22"/>
            <w:szCs w:val="22"/>
          </w:rPr>
          <w:delText>(</w:delText>
        </w:r>
      </w:del>
      <w:r w:rsidRPr="00A92707">
        <w:rPr>
          <w:rFonts w:asciiTheme="minorHAnsi" w:hAnsiTheme="minorHAnsi" w:cs="Arial"/>
          <w:sz w:val="22"/>
          <w:szCs w:val="22"/>
        </w:rPr>
        <w:t>2006-2014</w:t>
      </w:r>
      <w:ins w:id="52" w:author="Bohn Rhonda" w:date="2017-06-04T19:42:00Z">
        <w:r w:rsidR="001E66C0">
          <w:rPr>
            <w:rFonts w:asciiTheme="minorHAnsi" w:hAnsiTheme="minorHAnsi" w:cs="Arial"/>
            <w:sz w:val="22"/>
            <w:szCs w:val="22"/>
          </w:rPr>
          <w:t>])</w:t>
        </w:r>
      </w:ins>
      <w:commentRangeEnd w:id="49"/>
      <w:r w:rsidR="00E05F50">
        <w:rPr>
          <w:rStyle w:val="CommentReference"/>
          <w:rFonts w:asciiTheme="minorHAnsi" w:eastAsiaTheme="minorHAnsi" w:hAnsiTheme="minorHAnsi" w:cstheme="minorBidi"/>
        </w:rPr>
        <w:commentReference w:id="49"/>
      </w:r>
      <w:del w:id="53" w:author="Bohn Rhonda" w:date="2017-06-04T19:42:00Z">
        <w:r w:rsidRPr="00A92707">
          <w:rPr>
            <w:rFonts w:asciiTheme="minorHAnsi" w:hAnsiTheme="minorHAnsi" w:cs="Arial"/>
            <w:sz w:val="22"/>
            <w:szCs w:val="22"/>
          </w:rPr>
          <w:delText>)</w:delText>
        </w:r>
      </w:del>
      <w:r w:rsidRPr="00A92707">
        <w:rPr>
          <w:rFonts w:asciiTheme="minorHAnsi" w:hAnsiTheme="minorHAnsi" w:cs="Arial"/>
          <w:sz w:val="22"/>
          <w:szCs w:val="22"/>
        </w:rPr>
        <w:t xml:space="preserve"> </w:t>
      </w:r>
      <w:del w:id="54" w:author="Bohn Rhonda" w:date="2017-06-04T19:42:00Z">
        <w:r w:rsidR="00E24471">
          <w:rPr>
            <w:rFonts w:asciiTheme="minorHAnsi" w:hAnsiTheme="minorHAnsi" w:cs="Arial"/>
            <w:sz w:val="22"/>
            <w:szCs w:val="22"/>
          </w:rPr>
          <w:delText>–</w:delText>
        </w:r>
      </w:del>
      <w:del w:id="55" w:author="Huifeng Yun" w:date="2017-06-06T16:58:00Z">
        <w:r w:rsidR="00E24471" w:rsidDel="00F94F46">
          <w:rPr>
            <w:rFonts w:asciiTheme="minorHAnsi" w:hAnsiTheme="minorHAnsi" w:cs="Arial"/>
            <w:sz w:val="22"/>
            <w:szCs w:val="22"/>
          </w:rPr>
          <w:delText xml:space="preserve"> </w:delText>
        </w:r>
        <w:r w:rsidDel="00F94F46">
          <w:rPr>
            <w:rFonts w:asciiTheme="minorHAnsi" w:hAnsiTheme="minorHAnsi" w:cs="Arial"/>
            <w:sz w:val="22"/>
            <w:szCs w:val="22"/>
          </w:rPr>
          <w:delText xml:space="preserve">were </w:delText>
        </w:r>
        <w:r w:rsidR="00E42C17" w:rsidDel="00F94F46">
          <w:rPr>
            <w:rFonts w:asciiTheme="minorHAnsi" w:hAnsiTheme="minorHAnsi" w:cs="Arial"/>
            <w:sz w:val="22"/>
            <w:szCs w:val="22"/>
          </w:rPr>
          <w:delText>searched</w:delText>
        </w:r>
        <w:r w:rsidRPr="00A92707" w:rsidDel="00F94F46">
          <w:rPr>
            <w:rFonts w:asciiTheme="minorHAnsi" w:hAnsiTheme="minorHAnsi" w:cs="Arial"/>
            <w:sz w:val="22"/>
            <w:szCs w:val="22"/>
          </w:rPr>
          <w:delText xml:space="preserve"> </w:delText>
        </w:r>
      </w:del>
      <w:r w:rsidR="00EA7121">
        <w:rPr>
          <w:rFonts w:asciiTheme="minorHAnsi" w:hAnsiTheme="minorHAnsi" w:cs="Arial"/>
          <w:sz w:val="22"/>
          <w:szCs w:val="22"/>
        </w:rPr>
        <w:t xml:space="preserve">to </w:t>
      </w:r>
      <w:del w:id="56" w:author="Huifeng Yun" w:date="2017-06-06T16:58:00Z">
        <w:r w:rsidR="00EA7121" w:rsidDel="00F94F46">
          <w:rPr>
            <w:rFonts w:asciiTheme="minorHAnsi" w:hAnsiTheme="minorHAnsi" w:cs="Arial"/>
            <w:sz w:val="22"/>
            <w:szCs w:val="22"/>
          </w:rPr>
          <w:delText>assess</w:delText>
        </w:r>
        <w:r w:rsidR="00544227" w:rsidRPr="00A92707" w:rsidDel="00F94F46">
          <w:rPr>
            <w:rFonts w:asciiTheme="minorHAnsi" w:hAnsiTheme="minorHAnsi" w:cs="Arial"/>
            <w:sz w:val="22"/>
            <w:szCs w:val="22"/>
          </w:rPr>
          <w:delText xml:space="preserve"> </w:delText>
        </w:r>
      </w:del>
      <w:ins w:id="57" w:author="Huifeng Yun" w:date="2017-06-06T16:58:00Z">
        <w:r w:rsidR="00F94F46">
          <w:rPr>
            <w:rFonts w:asciiTheme="minorHAnsi" w:hAnsiTheme="minorHAnsi" w:cs="Arial"/>
            <w:sz w:val="22"/>
            <w:szCs w:val="22"/>
          </w:rPr>
          <w:t xml:space="preserve">evaluate </w:t>
        </w:r>
      </w:ins>
      <w:r w:rsidR="00861152">
        <w:rPr>
          <w:rFonts w:asciiTheme="minorHAnsi" w:hAnsiTheme="minorHAnsi" w:cs="Arial"/>
          <w:sz w:val="22"/>
          <w:szCs w:val="22"/>
        </w:rPr>
        <w:t xml:space="preserve">extra-articular </w:t>
      </w:r>
      <w:r w:rsidR="00544227" w:rsidRPr="00A92707">
        <w:rPr>
          <w:rFonts w:asciiTheme="minorHAnsi" w:hAnsiTheme="minorHAnsi" w:cs="Arial"/>
          <w:sz w:val="22"/>
          <w:szCs w:val="22"/>
        </w:rPr>
        <w:t xml:space="preserve">manifestations </w:t>
      </w:r>
      <w:r w:rsidR="007862D2">
        <w:rPr>
          <w:rFonts w:asciiTheme="minorHAnsi" w:hAnsiTheme="minorHAnsi" w:cs="Arial"/>
          <w:sz w:val="22"/>
          <w:szCs w:val="22"/>
        </w:rPr>
        <w:t>(</w:t>
      </w:r>
      <w:r w:rsidR="007862D2" w:rsidRPr="00A92707">
        <w:rPr>
          <w:rFonts w:asciiTheme="minorHAnsi" w:hAnsiTheme="minorHAnsi" w:cs="Arial"/>
          <w:sz w:val="22"/>
          <w:szCs w:val="22"/>
        </w:rPr>
        <w:t>uveitis, psoriasis, inflammatory bowel</w:t>
      </w:r>
      <w:r w:rsidR="007862D2">
        <w:rPr>
          <w:rFonts w:asciiTheme="minorHAnsi" w:hAnsiTheme="minorHAnsi" w:cs="Arial"/>
          <w:sz w:val="22"/>
          <w:szCs w:val="22"/>
        </w:rPr>
        <w:t xml:space="preserve"> disease</w:t>
      </w:r>
      <w:del w:id="58" w:author="Bohn Rhonda" w:date="2017-06-04T19:42:00Z">
        <w:r w:rsidR="005C544C">
          <w:rPr>
            <w:rFonts w:asciiTheme="minorHAnsi" w:hAnsiTheme="minorHAnsi" w:cs="Arial"/>
            <w:sz w:val="22"/>
            <w:szCs w:val="22"/>
          </w:rPr>
          <w:delText xml:space="preserve"> - IBD</w:delText>
        </w:r>
      </w:del>
      <w:r w:rsidR="007862D2">
        <w:rPr>
          <w:rFonts w:asciiTheme="minorHAnsi" w:hAnsiTheme="minorHAnsi" w:cs="Arial"/>
          <w:sz w:val="22"/>
          <w:szCs w:val="22"/>
        </w:rPr>
        <w:t>)</w:t>
      </w:r>
      <w:r w:rsidR="007862D2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544227" w:rsidRPr="00A92707">
        <w:rPr>
          <w:rFonts w:asciiTheme="minorHAnsi" w:hAnsiTheme="minorHAnsi" w:cs="Arial"/>
          <w:sz w:val="22"/>
          <w:szCs w:val="22"/>
        </w:rPr>
        <w:t>and comorbidities</w:t>
      </w:r>
      <w:r w:rsidR="00C06674">
        <w:rPr>
          <w:rFonts w:asciiTheme="minorHAnsi" w:hAnsiTheme="minorHAnsi" w:cs="Arial"/>
          <w:sz w:val="22"/>
          <w:szCs w:val="22"/>
        </w:rPr>
        <w:t xml:space="preserve"> (cardiac, renal, pulmonary, neurologic)</w:t>
      </w:r>
      <w:r w:rsidR="00544227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604466">
        <w:rPr>
          <w:rFonts w:asciiTheme="minorHAnsi" w:hAnsiTheme="minorHAnsi" w:cs="Arial"/>
          <w:sz w:val="22"/>
          <w:szCs w:val="22"/>
        </w:rPr>
        <w:t xml:space="preserve">in </w:t>
      </w:r>
      <w:r w:rsidR="00604466" w:rsidRPr="00A92707">
        <w:rPr>
          <w:rFonts w:asciiTheme="minorHAnsi" w:hAnsiTheme="minorHAnsi" w:cs="Arial"/>
          <w:sz w:val="22"/>
          <w:szCs w:val="22"/>
        </w:rPr>
        <w:t>three</w:t>
      </w:r>
      <w:ins w:id="59" w:author="Jeffrey Curtis" w:date="2017-06-06T06:26:00Z">
        <w:r w:rsidR="00B24789">
          <w:rPr>
            <w:rFonts w:asciiTheme="minorHAnsi" w:hAnsiTheme="minorHAnsi" w:cs="Arial"/>
            <w:sz w:val="22"/>
            <w:szCs w:val="22"/>
          </w:rPr>
          <w:t xml:space="preserve"> mutually-exclusive</w:t>
        </w:r>
      </w:ins>
      <w:r w:rsidR="00604466" w:rsidRPr="00A92707">
        <w:rPr>
          <w:rFonts w:asciiTheme="minorHAnsi" w:hAnsiTheme="minorHAnsi" w:cs="Arial"/>
          <w:sz w:val="22"/>
          <w:szCs w:val="22"/>
        </w:rPr>
        <w:t xml:space="preserve"> </w:t>
      </w:r>
      <w:ins w:id="60" w:author="Benjamin Chan" w:date="2017-06-05T04:53:00Z">
        <w:r w:rsidR="00ED2870">
          <w:rPr>
            <w:rFonts w:asciiTheme="minorHAnsi" w:hAnsiTheme="minorHAnsi" w:cs="Arial"/>
            <w:sz w:val="22"/>
            <w:szCs w:val="22"/>
          </w:rPr>
          <w:t xml:space="preserve">hierarchical </w:t>
        </w:r>
      </w:ins>
      <w:ins w:id="61" w:author="Benjamin Chan" w:date="2017-06-05T04:52:00Z">
        <w:r w:rsidR="00ED2870">
          <w:rPr>
            <w:rFonts w:asciiTheme="minorHAnsi" w:hAnsiTheme="minorHAnsi" w:cs="Arial"/>
            <w:sz w:val="22"/>
            <w:szCs w:val="22"/>
          </w:rPr>
          <w:t xml:space="preserve">exposure </w:t>
        </w:r>
      </w:ins>
      <w:r w:rsidR="00604466" w:rsidRPr="00A92707">
        <w:rPr>
          <w:rFonts w:asciiTheme="minorHAnsi" w:hAnsiTheme="minorHAnsi" w:cs="Arial"/>
          <w:sz w:val="22"/>
          <w:szCs w:val="22"/>
        </w:rPr>
        <w:t>groups of AS patients</w:t>
      </w:r>
      <w:ins w:id="62" w:author="Jeffrey Curtis" w:date="2017-06-06T06:28:00Z">
        <w:r w:rsidR="00B24789">
          <w:rPr>
            <w:rFonts w:asciiTheme="minorHAnsi" w:hAnsiTheme="minorHAnsi" w:cs="Arial"/>
            <w:sz w:val="22"/>
            <w:szCs w:val="22"/>
          </w:rPr>
          <w:t>, categorized as (lowest to highest)</w:t>
        </w:r>
      </w:ins>
      <w:r w:rsidR="00604466" w:rsidRPr="00A92707">
        <w:rPr>
          <w:rFonts w:asciiTheme="minorHAnsi" w:hAnsiTheme="minorHAnsi" w:cs="Arial"/>
          <w:sz w:val="22"/>
          <w:szCs w:val="22"/>
        </w:rPr>
        <w:t xml:space="preserve">: </w:t>
      </w:r>
      <w:ins w:id="63" w:author="Bohn Rhonda" w:date="2017-06-04T19:42:00Z">
        <w:del w:id="64" w:author="Huifeng Yun" w:date="2017-06-06T17:00:00Z">
          <w:r w:rsidR="001E66C0" w:rsidDel="003F3507">
            <w:rPr>
              <w:rFonts w:asciiTheme="minorHAnsi" w:hAnsiTheme="minorHAnsi" w:cs="Arial"/>
              <w:sz w:val="22"/>
              <w:szCs w:val="22"/>
            </w:rPr>
            <w:delText>those</w:delText>
          </w:r>
        </w:del>
      </w:ins>
      <w:ins w:id="65" w:author="Jeffrey Curtis" w:date="2017-06-06T06:28:00Z">
        <w:del w:id="66" w:author="Huifeng Yun" w:date="2017-06-06T17:00:00Z">
          <w:r w:rsidR="00B24789" w:rsidDel="003F3507">
            <w:rPr>
              <w:rFonts w:asciiTheme="minorHAnsi" w:hAnsiTheme="minorHAnsi" w:cs="Arial"/>
              <w:sz w:val="22"/>
              <w:szCs w:val="22"/>
            </w:rPr>
            <w:delText xml:space="preserve"> </w:delText>
          </w:r>
        </w:del>
      </w:ins>
      <w:ins w:id="67" w:author="Benjamin Chan" w:date="2017-06-05T04:53:00Z">
        <w:r w:rsidR="00ED2870">
          <w:rPr>
            <w:rFonts w:asciiTheme="minorHAnsi" w:hAnsiTheme="minorHAnsi" w:cs="Arial"/>
            <w:sz w:val="22"/>
            <w:szCs w:val="22"/>
          </w:rPr>
          <w:t xml:space="preserve">(1) </w:t>
        </w:r>
      </w:ins>
      <w:ins w:id="68" w:author="Huifeng Yun" w:date="2017-06-06T17:00:00Z">
        <w:r w:rsidR="003F3507">
          <w:rPr>
            <w:rFonts w:asciiTheme="minorHAnsi" w:hAnsiTheme="minorHAnsi" w:cs="Arial"/>
            <w:sz w:val="22"/>
            <w:szCs w:val="22"/>
          </w:rPr>
          <w:t xml:space="preserve">those </w:t>
        </w:r>
      </w:ins>
      <w:r w:rsidR="00604466" w:rsidRPr="00A92707">
        <w:rPr>
          <w:rFonts w:asciiTheme="minorHAnsi" w:hAnsiTheme="minorHAnsi" w:cs="Arial"/>
          <w:sz w:val="22"/>
          <w:szCs w:val="22"/>
        </w:rPr>
        <w:t>managed with either no</w:t>
      </w:r>
      <w:ins w:id="69" w:author="Jeffrey Curtis" w:date="2017-06-06T06:26:00Z">
        <w:r w:rsidR="00B24789">
          <w:rPr>
            <w:rFonts w:asciiTheme="minorHAnsi" w:hAnsiTheme="minorHAnsi" w:cs="Arial"/>
            <w:sz w:val="22"/>
            <w:szCs w:val="22"/>
          </w:rPr>
          <w:t xml:space="preserve"> AS</w:t>
        </w:r>
      </w:ins>
      <w:r w:rsidR="00604466" w:rsidRPr="00A92707">
        <w:rPr>
          <w:rFonts w:asciiTheme="minorHAnsi" w:hAnsiTheme="minorHAnsi" w:cs="Arial"/>
          <w:sz w:val="22"/>
          <w:szCs w:val="22"/>
        </w:rPr>
        <w:t xml:space="preserve"> therapy or </w:t>
      </w:r>
      <w:ins w:id="70" w:author="Huifeng Yun" w:date="2017-06-06T17:01:00Z">
        <w:r w:rsidR="003F3507">
          <w:rPr>
            <w:rFonts w:asciiTheme="minorHAnsi" w:hAnsiTheme="minorHAnsi" w:cs="Arial"/>
            <w:sz w:val="22"/>
            <w:szCs w:val="22"/>
          </w:rPr>
          <w:t xml:space="preserve">on </w:t>
        </w:r>
      </w:ins>
      <w:r w:rsidR="00604466" w:rsidRPr="00A92707">
        <w:rPr>
          <w:rFonts w:asciiTheme="minorHAnsi" w:hAnsiTheme="minorHAnsi" w:cs="Arial"/>
          <w:sz w:val="22"/>
          <w:szCs w:val="22"/>
        </w:rPr>
        <w:t xml:space="preserve">prescription non-steroidal anti-inflammatory drugs (NSAIDs), </w:t>
      </w:r>
      <w:ins w:id="71" w:author="Benjamin Chan" w:date="2017-06-05T04:53:00Z">
        <w:r w:rsidR="00ED2870">
          <w:rPr>
            <w:rFonts w:asciiTheme="minorHAnsi" w:hAnsiTheme="minorHAnsi" w:cs="Arial"/>
            <w:sz w:val="22"/>
            <w:szCs w:val="22"/>
          </w:rPr>
          <w:t xml:space="preserve">(2) </w:t>
        </w:r>
      </w:ins>
      <w:r w:rsidR="00604466" w:rsidRPr="00A92707">
        <w:rPr>
          <w:rFonts w:asciiTheme="minorHAnsi" w:hAnsiTheme="minorHAnsi" w:cs="Arial"/>
          <w:sz w:val="22"/>
          <w:szCs w:val="22"/>
        </w:rPr>
        <w:t xml:space="preserve">those </w:t>
      </w:r>
      <w:r w:rsidR="00861152">
        <w:rPr>
          <w:rFonts w:asciiTheme="minorHAnsi" w:hAnsiTheme="minorHAnsi" w:cs="Arial"/>
          <w:sz w:val="22"/>
          <w:szCs w:val="22"/>
        </w:rPr>
        <w:t>on</w:t>
      </w:r>
      <w:r w:rsidR="00861152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604466">
        <w:rPr>
          <w:rFonts w:asciiTheme="minorHAnsi" w:hAnsiTheme="minorHAnsi" w:cs="Arial"/>
          <w:sz w:val="22"/>
          <w:szCs w:val="22"/>
        </w:rPr>
        <w:t>conventional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 disease modifying anti-rheumatic drugs (DMARD</w:t>
      </w:r>
      <w:r w:rsidR="00C06674">
        <w:rPr>
          <w:rFonts w:asciiTheme="minorHAnsi" w:hAnsiTheme="minorHAnsi" w:cs="Arial"/>
          <w:sz w:val="22"/>
          <w:szCs w:val="22"/>
        </w:rPr>
        <w:t>s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), and </w:t>
      </w:r>
      <w:ins w:id="72" w:author="Benjamin Chan" w:date="2017-06-05T04:53:00Z">
        <w:r w:rsidR="00ED2870">
          <w:rPr>
            <w:rFonts w:asciiTheme="minorHAnsi" w:hAnsiTheme="minorHAnsi" w:cs="Arial"/>
            <w:sz w:val="22"/>
            <w:szCs w:val="22"/>
          </w:rPr>
          <w:t xml:space="preserve">(3) </w:t>
        </w:r>
      </w:ins>
      <w:r w:rsidR="00604466" w:rsidRPr="00A92707">
        <w:rPr>
          <w:rFonts w:asciiTheme="minorHAnsi" w:hAnsiTheme="minorHAnsi" w:cs="Arial"/>
          <w:sz w:val="22"/>
          <w:szCs w:val="22"/>
        </w:rPr>
        <w:t xml:space="preserve">those </w:t>
      </w:r>
      <w:del w:id="73" w:author="Bohn Rhonda" w:date="2017-06-04T19:43:00Z">
        <w:r w:rsidR="00604466" w:rsidRPr="00A92707">
          <w:rPr>
            <w:rFonts w:asciiTheme="minorHAnsi" w:hAnsiTheme="minorHAnsi" w:cs="Arial"/>
            <w:sz w:val="22"/>
            <w:szCs w:val="22"/>
          </w:rPr>
          <w:delText xml:space="preserve">using </w:delText>
        </w:r>
      </w:del>
      <w:ins w:id="74" w:author="Bohn Rhonda" w:date="2017-06-04T19:43:00Z">
        <w:r w:rsidR="001E66C0">
          <w:rPr>
            <w:rFonts w:asciiTheme="minorHAnsi" w:hAnsiTheme="minorHAnsi" w:cs="Arial"/>
            <w:sz w:val="22"/>
            <w:szCs w:val="22"/>
          </w:rPr>
          <w:t>prescribed</w:t>
        </w:r>
        <w:r w:rsidR="001E66C0" w:rsidRPr="00A92707">
          <w:rPr>
            <w:rFonts w:asciiTheme="minorHAnsi" w:hAnsiTheme="minorHAnsi" w:cs="Arial"/>
            <w:sz w:val="22"/>
            <w:szCs w:val="22"/>
          </w:rPr>
          <w:t xml:space="preserve"> </w:t>
        </w:r>
      </w:ins>
      <w:r w:rsidR="00604466" w:rsidRPr="00A92707">
        <w:rPr>
          <w:rFonts w:asciiTheme="minorHAnsi" w:hAnsiTheme="minorHAnsi" w:cs="Arial"/>
          <w:sz w:val="22"/>
          <w:szCs w:val="22"/>
        </w:rPr>
        <w:t>TNFi</w:t>
      </w:r>
      <w:r w:rsidR="00EA7121">
        <w:rPr>
          <w:rFonts w:asciiTheme="minorHAnsi" w:hAnsiTheme="minorHAnsi" w:cs="Arial"/>
          <w:sz w:val="22"/>
          <w:szCs w:val="22"/>
        </w:rPr>
        <w:t xml:space="preserve">. </w:t>
      </w:r>
      <w:r w:rsidR="00EA7121" w:rsidRPr="00866200">
        <w:rPr>
          <w:rFonts w:asciiTheme="minorHAnsi" w:hAnsiTheme="minorHAnsi" w:cs="Arial"/>
          <w:sz w:val="22"/>
          <w:szCs w:val="22"/>
        </w:rPr>
        <w:t xml:space="preserve">Entry criteria were a rheumatologist’s diagnosis of AS, six-months </w:t>
      </w:r>
      <w:commentRangeStart w:id="75"/>
      <w:r w:rsidR="00EA7121" w:rsidRPr="00866200">
        <w:rPr>
          <w:rFonts w:asciiTheme="minorHAnsi" w:hAnsiTheme="minorHAnsi" w:cs="Arial"/>
          <w:sz w:val="22"/>
          <w:szCs w:val="22"/>
        </w:rPr>
        <w:t xml:space="preserve">of </w:t>
      </w:r>
      <w:commentRangeStart w:id="76"/>
      <w:ins w:id="77" w:author="Jeffrey Curtis" w:date="2017-06-06T06:27:00Z">
        <w:r w:rsidR="00B24789">
          <w:rPr>
            <w:rFonts w:asciiTheme="minorHAnsi" w:hAnsiTheme="minorHAnsi" w:cs="Arial"/>
            <w:sz w:val="22"/>
            <w:szCs w:val="22"/>
          </w:rPr>
          <w:t xml:space="preserve">baseline </w:t>
        </w:r>
      </w:ins>
      <w:commentRangeEnd w:id="76"/>
      <w:r w:rsidR="003F3507">
        <w:rPr>
          <w:rStyle w:val="CommentReference"/>
          <w:rFonts w:asciiTheme="minorHAnsi" w:eastAsiaTheme="minorHAnsi" w:hAnsiTheme="minorHAnsi" w:cstheme="minorBidi"/>
        </w:rPr>
        <w:commentReference w:id="76"/>
      </w:r>
      <w:ins w:id="78" w:author="Jeffrey Curtis" w:date="2017-06-06T06:27:00Z">
        <w:r w:rsidR="00B24789">
          <w:rPr>
            <w:rFonts w:asciiTheme="minorHAnsi" w:hAnsiTheme="minorHAnsi" w:cs="Arial"/>
            <w:sz w:val="22"/>
            <w:szCs w:val="22"/>
          </w:rPr>
          <w:t>data</w:t>
        </w:r>
      </w:ins>
      <w:del w:id="79" w:author="Jeffrey Curtis" w:date="2017-06-06T06:27:00Z">
        <w:r w:rsidR="00EA7121" w:rsidRPr="00866200" w:rsidDel="00B24789">
          <w:rPr>
            <w:rFonts w:asciiTheme="minorHAnsi" w:hAnsiTheme="minorHAnsi" w:cs="Arial"/>
            <w:sz w:val="22"/>
            <w:szCs w:val="22"/>
          </w:rPr>
          <w:delText>pre-diagnosis</w:delText>
        </w:r>
      </w:del>
      <w:ins w:id="80" w:author="Jeffrey Curtis" w:date="2017-06-06T06:27:00Z">
        <w:r w:rsidR="00B24789">
          <w:rPr>
            <w:rFonts w:asciiTheme="minorHAnsi" w:hAnsiTheme="minorHAnsi" w:cs="Arial"/>
            <w:sz w:val="22"/>
            <w:szCs w:val="22"/>
          </w:rPr>
          <w:t xml:space="preserve"> </w:t>
        </w:r>
        <w:commentRangeEnd w:id="75"/>
        <w:r w:rsidR="00B24789">
          <w:rPr>
            <w:rStyle w:val="CommentReference"/>
            <w:rFonts w:asciiTheme="minorHAnsi" w:eastAsiaTheme="minorHAnsi" w:hAnsiTheme="minorHAnsi" w:cstheme="minorBidi"/>
          </w:rPr>
          <w:commentReference w:id="75"/>
        </w:r>
        <w:r w:rsidR="00B24789">
          <w:rPr>
            <w:rFonts w:asciiTheme="minorHAnsi" w:hAnsiTheme="minorHAnsi" w:cs="Arial"/>
            <w:sz w:val="22"/>
            <w:szCs w:val="22"/>
          </w:rPr>
          <w:t>with medical and pharmacy</w:t>
        </w:r>
      </w:ins>
      <w:del w:id="81" w:author="Jeffrey Curtis" w:date="2017-06-06T06:27:00Z">
        <w:r w:rsidR="00EA7121" w:rsidRPr="00866200" w:rsidDel="00B24789">
          <w:rPr>
            <w:rFonts w:asciiTheme="minorHAnsi" w:hAnsiTheme="minorHAnsi" w:cs="Arial"/>
            <w:sz w:val="22"/>
            <w:szCs w:val="22"/>
          </w:rPr>
          <w:delText xml:space="preserve"> insurance</w:delText>
        </w:r>
      </w:del>
      <w:r w:rsidR="00EA7121" w:rsidRPr="00866200">
        <w:rPr>
          <w:rFonts w:asciiTheme="minorHAnsi" w:hAnsiTheme="minorHAnsi" w:cs="Arial"/>
          <w:sz w:val="22"/>
          <w:szCs w:val="22"/>
        </w:rPr>
        <w:t xml:space="preserve"> coverage, and administration of </w:t>
      </w:r>
      <w:r w:rsidR="00C13874" w:rsidRPr="00866200">
        <w:rPr>
          <w:rFonts w:asciiTheme="minorHAnsi" w:hAnsiTheme="minorHAnsi" w:cs="Arial"/>
          <w:sz w:val="22"/>
          <w:szCs w:val="22"/>
        </w:rPr>
        <w:t xml:space="preserve">drug-specific </w:t>
      </w:r>
      <w:r w:rsidR="00EA7121" w:rsidRPr="00866200">
        <w:rPr>
          <w:rFonts w:asciiTheme="minorHAnsi" w:hAnsiTheme="minorHAnsi" w:cs="Arial"/>
          <w:sz w:val="22"/>
          <w:szCs w:val="22"/>
        </w:rPr>
        <w:t>exposures of interest after AS diagnosis.</w:t>
      </w:r>
      <w:ins w:id="82" w:author="Benjamin Chan" w:date="2017-06-05T04:40:00Z">
        <w:r w:rsidR="00866200">
          <w:rPr>
            <w:rFonts w:asciiTheme="minorHAnsi" w:hAnsiTheme="minorHAnsi" w:cs="Arial"/>
            <w:sz w:val="22"/>
            <w:szCs w:val="22"/>
          </w:rPr>
          <w:t xml:space="preserve"> </w:t>
        </w:r>
      </w:ins>
      <w:commentRangeStart w:id="83"/>
      <w:ins w:id="84" w:author="Benjamin Chan" w:date="2017-06-05T04:42:00Z">
        <w:r w:rsidR="00866200">
          <w:rPr>
            <w:rFonts w:asciiTheme="minorHAnsi" w:hAnsiTheme="minorHAnsi" w:cs="Arial"/>
            <w:sz w:val="22"/>
            <w:szCs w:val="22"/>
          </w:rPr>
          <w:t>Prevalent comorbidities were identified</w:t>
        </w:r>
      </w:ins>
      <w:ins w:id="85" w:author="Benjamin Chan" w:date="2017-06-05T04:40:00Z">
        <w:r w:rsidR="00866200">
          <w:rPr>
            <w:rFonts w:asciiTheme="minorHAnsi" w:hAnsiTheme="minorHAnsi" w:cs="Arial"/>
            <w:sz w:val="22"/>
            <w:szCs w:val="22"/>
          </w:rPr>
          <w:t xml:space="preserve"> </w:t>
        </w:r>
      </w:ins>
      <w:ins w:id="86" w:author="Benjamin Chan" w:date="2017-06-05T04:43:00Z">
        <w:r w:rsidR="00866200">
          <w:rPr>
            <w:rFonts w:asciiTheme="minorHAnsi" w:hAnsiTheme="minorHAnsi" w:cs="Arial"/>
            <w:sz w:val="22"/>
            <w:szCs w:val="22"/>
          </w:rPr>
          <w:t>from the</w:t>
        </w:r>
      </w:ins>
      <w:ins w:id="87" w:author="Benjamin Chan" w:date="2017-06-05T04:41:00Z">
        <w:r w:rsidR="00866200">
          <w:rPr>
            <w:rFonts w:asciiTheme="minorHAnsi" w:hAnsiTheme="minorHAnsi" w:cs="Arial"/>
            <w:sz w:val="22"/>
            <w:szCs w:val="22"/>
          </w:rPr>
          <w:t xml:space="preserve"> </w:t>
        </w:r>
      </w:ins>
      <w:ins w:id="88" w:author="Benjamin Chan" w:date="2017-06-05T04:43:00Z">
        <w:r w:rsidR="00866200">
          <w:rPr>
            <w:rFonts w:asciiTheme="minorHAnsi" w:hAnsiTheme="minorHAnsi" w:cs="Arial"/>
            <w:sz w:val="22"/>
            <w:szCs w:val="22"/>
          </w:rPr>
          <w:t>period</w:t>
        </w:r>
      </w:ins>
      <w:ins w:id="89" w:author="Benjamin Chan" w:date="2017-06-05T04:41:00Z">
        <w:r w:rsidR="00866200">
          <w:rPr>
            <w:rFonts w:asciiTheme="minorHAnsi" w:hAnsiTheme="minorHAnsi" w:cs="Arial"/>
            <w:sz w:val="22"/>
            <w:szCs w:val="22"/>
          </w:rPr>
          <w:t xml:space="preserve"> between AS cohort entry </w:t>
        </w:r>
      </w:ins>
      <w:ins w:id="90" w:author="Benjamin Chan" w:date="2017-06-05T04:46:00Z">
        <w:r w:rsidR="00866200">
          <w:rPr>
            <w:rFonts w:asciiTheme="minorHAnsi" w:hAnsiTheme="minorHAnsi" w:cs="Arial"/>
            <w:sz w:val="22"/>
            <w:szCs w:val="22"/>
          </w:rPr>
          <w:t>and</w:t>
        </w:r>
      </w:ins>
      <w:ins w:id="91" w:author="Benjamin Chan" w:date="2017-06-05T04:41:00Z">
        <w:r w:rsidR="00866200">
          <w:rPr>
            <w:rFonts w:asciiTheme="minorHAnsi" w:hAnsiTheme="minorHAnsi" w:cs="Arial"/>
            <w:sz w:val="22"/>
            <w:szCs w:val="22"/>
          </w:rPr>
          <w:t xml:space="preserve"> treatment exposure.</w:t>
        </w:r>
      </w:ins>
      <w:ins w:id="92" w:author="Benjamin Chan" w:date="2017-06-05T11:14:00Z">
        <w:r w:rsidR="00EA7121" w:rsidRPr="00866200">
          <w:rPr>
            <w:rFonts w:asciiTheme="minorHAnsi" w:hAnsiTheme="minorHAnsi" w:cs="Arial"/>
            <w:sz w:val="22"/>
            <w:szCs w:val="22"/>
          </w:rPr>
          <w:t xml:space="preserve"> </w:t>
        </w:r>
      </w:ins>
      <w:commentRangeEnd w:id="83"/>
      <w:r w:rsidR="00E2335B">
        <w:rPr>
          <w:rStyle w:val="CommentReference"/>
          <w:rFonts w:asciiTheme="minorHAnsi" w:eastAsiaTheme="minorHAnsi" w:hAnsiTheme="minorHAnsi" w:cstheme="minorBidi"/>
        </w:rPr>
        <w:commentReference w:id="83"/>
      </w:r>
      <w:del w:id="93" w:author="Benjamin Chan" w:date="2017-06-05T04:45:00Z">
        <w:r w:rsidR="00EA7121" w:rsidRPr="00866200" w:rsidDel="00866200">
          <w:rPr>
            <w:rFonts w:asciiTheme="minorHAnsi" w:hAnsiTheme="minorHAnsi" w:cs="Arial"/>
            <w:sz w:val="22"/>
            <w:szCs w:val="22"/>
          </w:rPr>
          <w:delText xml:space="preserve">For the estimation of the incidence of comorbidities, data collection ended </w:delText>
        </w:r>
        <w:r w:rsidR="00EA7121" w:rsidRPr="00866200" w:rsidDel="00866200">
          <w:rPr>
            <w:rFonts w:asciiTheme="minorHAnsi" w:eastAsia="SimSun" w:hAnsiTheme="minorHAnsi"/>
            <w:sz w:val="22"/>
            <w:szCs w:val="22"/>
          </w:rPr>
          <w:delText>at</w:delText>
        </w:r>
      </w:del>
      <w:ins w:id="94" w:author="Benjamin Chan" w:date="2017-06-05T04:45:00Z">
        <w:r w:rsidR="00866200">
          <w:rPr>
            <w:rFonts w:asciiTheme="minorHAnsi" w:hAnsiTheme="minorHAnsi" w:cs="Arial"/>
            <w:sz w:val="22"/>
            <w:szCs w:val="22"/>
          </w:rPr>
          <w:t>Incident comorbidities were identified from the period between treatment exposure and</w:t>
        </w:r>
      </w:ins>
      <w:r w:rsidR="00EA7121" w:rsidRPr="00866200">
        <w:rPr>
          <w:rFonts w:asciiTheme="minorHAnsi" w:eastAsia="SimSun" w:hAnsiTheme="minorHAnsi"/>
          <w:sz w:val="22"/>
          <w:szCs w:val="22"/>
        </w:rPr>
        <w:t xml:space="preserve"> the earliest of date of death, loss of medical coverage, end of study period, first outcome occurrence, or treatment discontinuation</w:t>
      </w:r>
      <w:ins w:id="95" w:author="Benjamin Chan" w:date="2017-06-05T04:55:00Z">
        <w:r w:rsidR="00ED2870">
          <w:rPr>
            <w:rFonts w:asciiTheme="minorHAnsi" w:eastAsia="SimSun" w:hAnsiTheme="minorHAnsi"/>
            <w:sz w:val="22"/>
            <w:szCs w:val="22"/>
          </w:rPr>
          <w:t xml:space="preserve"> or initiation of therapy at a higher level in exposure hierarchy</w:t>
        </w:r>
      </w:ins>
      <w:r w:rsidR="00EA7121" w:rsidRPr="00866200">
        <w:rPr>
          <w:rFonts w:asciiTheme="minorHAnsi" w:eastAsia="SimSun" w:hAnsiTheme="minorHAnsi"/>
          <w:sz w:val="22"/>
          <w:szCs w:val="22"/>
        </w:rPr>
        <w:t>.</w:t>
      </w:r>
      <w:r w:rsidR="00E42C17">
        <w:rPr>
          <w:rFonts w:asciiTheme="minorHAnsi" w:eastAsia="SimSun" w:hAnsiTheme="minorHAnsi"/>
          <w:sz w:val="22"/>
          <w:szCs w:val="22"/>
        </w:rPr>
        <w:t xml:space="preserve"> </w:t>
      </w:r>
      <w:r w:rsidR="003C15A9">
        <w:rPr>
          <w:rStyle w:val="CommentReference"/>
          <w:rFonts w:asciiTheme="minorHAnsi" w:eastAsiaTheme="minorHAnsi" w:hAnsiTheme="minorHAnsi" w:cstheme="minorBidi"/>
        </w:rPr>
        <w:commentReference w:id="96"/>
      </w:r>
    </w:p>
    <w:p w14:paraId="5256B0A4" w14:textId="65EDF969" w:rsidR="00A92707" w:rsidRDefault="006656E1" w:rsidP="00A92707">
      <w:pPr>
        <w:rPr>
          <w:rFonts w:cs="Arial"/>
        </w:rPr>
      </w:pPr>
      <w:r w:rsidRPr="006656E1">
        <w:rPr>
          <w:rFonts w:cs="Arial"/>
          <w:b/>
          <w:u w:val="single"/>
        </w:rPr>
        <w:t>Results:</w:t>
      </w:r>
      <w:r>
        <w:rPr>
          <w:rFonts w:cs="Arial"/>
        </w:rPr>
        <w:t xml:space="preserve"> </w:t>
      </w:r>
      <w:r w:rsidR="00C566A3">
        <w:rPr>
          <w:rFonts w:cs="Arial"/>
        </w:rPr>
        <w:t>T</w:t>
      </w:r>
      <w:r w:rsidR="00A92707" w:rsidRPr="00A92707">
        <w:rPr>
          <w:rFonts w:cs="Arial"/>
        </w:rPr>
        <w:t xml:space="preserve">otal number of </w:t>
      </w:r>
      <w:del w:id="97" w:author="Bohn Rhonda" w:date="2017-06-04T19:44:00Z">
        <w:r w:rsidR="00A92707" w:rsidRPr="00A92707">
          <w:rPr>
            <w:rFonts w:cs="Arial"/>
          </w:rPr>
          <w:delText xml:space="preserve">people </w:delText>
        </w:r>
      </w:del>
      <w:ins w:id="98" w:author="Bohn Rhonda" w:date="2017-06-04T19:44:00Z">
        <w:del w:id="99" w:author="Huifeng Yun" w:date="2017-06-06T17:08:00Z">
          <w:r w:rsidR="001E66C0" w:rsidDel="005A5C13">
            <w:rPr>
              <w:rFonts w:cs="Arial"/>
            </w:rPr>
            <w:delText>members</w:delText>
          </w:r>
        </w:del>
      </w:ins>
      <w:ins w:id="100" w:author="Huifeng Yun" w:date="2017-06-06T17:08:00Z">
        <w:r w:rsidR="005A5C13">
          <w:rPr>
            <w:rFonts w:cs="Arial"/>
          </w:rPr>
          <w:t>beneficiaries</w:t>
        </w:r>
      </w:ins>
      <w:ins w:id="101" w:author="Bohn Rhonda" w:date="2017-06-04T19:44:00Z">
        <w:r w:rsidR="001E66C0" w:rsidRPr="00A92707">
          <w:rPr>
            <w:rFonts w:cs="Arial"/>
          </w:rPr>
          <w:t xml:space="preserve"> </w:t>
        </w:r>
      </w:ins>
      <w:r w:rsidR="00A92707" w:rsidRPr="00A92707">
        <w:rPr>
          <w:rFonts w:cs="Arial"/>
        </w:rPr>
        <w:t xml:space="preserve">included in </w:t>
      </w:r>
      <w:ins w:id="102" w:author="Bohn Rhonda" w:date="2017-06-04T19:45:00Z">
        <w:r w:rsidR="001E66C0">
          <w:rPr>
            <w:rFonts w:cs="Arial"/>
          </w:rPr>
          <w:t xml:space="preserve">the </w:t>
        </w:r>
      </w:ins>
      <w:r w:rsidR="00A92707" w:rsidRPr="00A92707">
        <w:rPr>
          <w:rFonts w:cs="Arial"/>
        </w:rPr>
        <w:t xml:space="preserve">three databases is </w:t>
      </w:r>
      <w:r w:rsidR="00C13874">
        <w:rPr>
          <w:rFonts w:cs="Arial"/>
        </w:rPr>
        <w:t xml:space="preserve">approximately </w:t>
      </w:r>
      <w:r w:rsidR="00A92707" w:rsidRPr="00A92707">
        <w:rPr>
          <w:rFonts w:cs="Arial"/>
        </w:rPr>
        <w:t xml:space="preserve">40 </w:t>
      </w:r>
      <w:commentRangeStart w:id="103"/>
      <w:r w:rsidR="00A92707" w:rsidRPr="00A92707">
        <w:rPr>
          <w:rFonts w:cs="Arial"/>
        </w:rPr>
        <w:t>million</w:t>
      </w:r>
      <w:commentRangeEnd w:id="103"/>
      <w:r w:rsidR="00C13874">
        <w:rPr>
          <w:rStyle w:val="CommentReference"/>
        </w:rPr>
        <w:commentReference w:id="103"/>
      </w:r>
      <w:r w:rsidR="00A92707" w:rsidRPr="00A92707">
        <w:rPr>
          <w:rFonts w:cs="Arial"/>
        </w:rPr>
        <w:t xml:space="preserve">. </w:t>
      </w:r>
      <w:r w:rsidR="00C566A3">
        <w:rPr>
          <w:rFonts w:cs="Arial"/>
        </w:rPr>
        <w:t>T</w:t>
      </w:r>
      <w:r w:rsidR="00A92707" w:rsidRPr="00A92707">
        <w:rPr>
          <w:rFonts w:cs="Arial"/>
        </w:rPr>
        <w:t xml:space="preserve">he prevalence of </w:t>
      </w:r>
      <w:r w:rsidR="00A92707" w:rsidRPr="00A92707">
        <w:rPr>
          <w:rFonts w:cs="Arial"/>
          <w:bCs/>
        </w:rPr>
        <w:t xml:space="preserve">comorbidities and </w:t>
      </w:r>
      <w:r w:rsidR="00F7552A">
        <w:rPr>
          <w:rFonts w:cs="Arial"/>
          <w:bCs/>
        </w:rPr>
        <w:t xml:space="preserve">extra-articular </w:t>
      </w:r>
      <w:r w:rsidR="00EC2E13">
        <w:rPr>
          <w:rFonts w:cs="Arial"/>
          <w:bCs/>
        </w:rPr>
        <w:t xml:space="preserve">manifestations </w:t>
      </w:r>
      <w:r w:rsidR="00132A61">
        <w:rPr>
          <w:rFonts w:cs="Arial"/>
          <w:bCs/>
        </w:rPr>
        <w:t xml:space="preserve">of AS </w:t>
      </w:r>
      <w:r w:rsidR="00A92707" w:rsidRPr="00A92707">
        <w:rPr>
          <w:rFonts w:cs="Arial"/>
          <w:bCs/>
        </w:rPr>
        <w:t>by treatment exposures</w:t>
      </w:r>
      <w:r w:rsidR="00F7552A">
        <w:rPr>
          <w:rFonts w:cs="Arial"/>
          <w:bCs/>
        </w:rPr>
        <w:t>,</w:t>
      </w:r>
      <w:r w:rsidR="00A92707" w:rsidRPr="00A92707">
        <w:rPr>
          <w:rFonts w:cs="Arial"/>
        </w:rPr>
        <w:t xml:space="preserve"> stratified by each data source</w:t>
      </w:r>
      <w:r w:rsidR="00F7552A">
        <w:rPr>
          <w:rFonts w:cs="Arial"/>
        </w:rPr>
        <w:t>,</w:t>
      </w:r>
      <w:r w:rsidR="00C566A3">
        <w:rPr>
          <w:rFonts w:cs="Arial"/>
        </w:rPr>
        <w:t xml:space="preserve"> </w:t>
      </w:r>
      <w:r w:rsidR="0009446C">
        <w:rPr>
          <w:rFonts w:cs="Arial"/>
        </w:rPr>
        <w:t>are</w:t>
      </w:r>
      <w:r w:rsidR="00C566A3">
        <w:rPr>
          <w:rFonts w:cs="Arial"/>
        </w:rPr>
        <w:t xml:space="preserve"> shown in Table 1</w:t>
      </w:r>
      <w:r w:rsidR="00A92707" w:rsidRPr="00A92707">
        <w:rPr>
          <w:rFonts w:cs="Arial"/>
        </w:rPr>
        <w:t xml:space="preserve">. </w:t>
      </w:r>
      <w:r w:rsidR="00211416">
        <w:rPr>
          <w:rFonts w:cs="Arial"/>
        </w:rPr>
        <w:t xml:space="preserve"> T</w:t>
      </w:r>
      <w:r w:rsidR="00EC2E13">
        <w:rPr>
          <w:rFonts w:cs="Arial"/>
        </w:rPr>
        <w:t>he incidence rates</w:t>
      </w:r>
      <w:r w:rsidR="00EC2E13" w:rsidRPr="00A92707">
        <w:rPr>
          <w:rFonts w:cs="Arial"/>
        </w:rPr>
        <w:t xml:space="preserve"> of </w:t>
      </w:r>
      <w:r w:rsidR="00EC2E13" w:rsidRPr="00A92707">
        <w:rPr>
          <w:rFonts w:cs="Arial"/>
          <w:bCs/>
        </w:rPr>
        <w:t>outcome of interest by treatment exposures</w:t>
      </w:r>
      <w:r w:rsidR="00F7552A">
        <w:rPr>
          <w:rFonts w:cs="Arial"/>
          <w:bCs/>
        </w:rPr>
        <w:t>,</w:t>
      </w:r>
      <w:r w:rsidR="00EC2E13" w:rsidRPr="00A92707">
        <w:rPr>
          <w:rFonts w:cs="Arial"/>
        </w:rPr>
        <w:t xml:space="preserve"> stratified by each data source</w:t>
      </w:r>
      <w:r w:rsidR="00F7552A">
        <w:rPr>
          <w:rFonts w:cs="Arial"/>
        </w:rPr>
        <w:t>,</w:t>
      </w:r>
      <w:r w:rsidR="00EC2E13">
        <w:rPr>
          <w:rFonts w:cs="Arial"/>
        </w:rPr>
        <w:t xml:space="preserve"> are</w:t>
      </w:r>
      <w:r w:rsidR="00211416">
        <w:rPr>
          <w:rFonts w:cs="Arial"/>
        </w:rPr>
        <w:t xml:space="preserve"> shown in Table </w:t>
      </w:r>
      <w:commentRangeStart w:id="104"/>
      <w:r w:rsidR="00211416">
        <w:rPr>
          <w:rFonts w:cs="Arial"/>
        </w:rPr>
        <w:t>2</w:t>
      </w:r>
      <w:commentRangeEnd w:id="104"/>
      <w:r w:rsidR="00B24789">
        <w:rPr>
          <w:rStyle w:val="CommentReference"/>
        </w:rPr>
        <w:commentReference w:id="104"/>
      </w:r>
      <w:r w:rsidR="00211416">
        <w:rPr>
          <w:rFonts w:cs="Arial"/>
        </w:rPr>
        <w:t xml:space="preserve">. </w:t>
      </w:r>
    </w:p>
    <w:p w14:paraId="4A51CC69" w14:textId="2C83CEEA" w:rsidR="00211416" w:rsidRDefault="00211416" w:rsidP="00A92707">
      <w:pPr>
        <w:rPr>
          <w:rFonts w:cs="Arial"/>
        </w:rPr>
      </w:pPr>
      <w:commentRangeStart w:id="105"/>
      <w:r w:rsidRPr="00447346">
        <w:rPr>
          <w:rFonts w:cs="Arial"/>
          <w:b/>
          <w:u w:val="single"/>
        </w:rPr>
        <w:t>Table 1:</w:t>
      </w:r>
      <w:r>
        <w:rPr>
          <w:rFonts w:cs="Arial"/>
        </w:rPr>
        <w:t xml:space="preserve"> </w:t>
      </w:r>
      <w:commentRangeEnd w:id="105"/>
      <w:r w:rsidR="001E66C0">
        <w:rPr>
          <w:rStyle w:val="CommentReference"/>
        </w:rPr>
        <w:commentReference w:id="105"/>
      </w:r>
      <w:del w:id="106" w:author="Bohn Rhonda" w:date="2017-06-04T19:45:00Z">
        <w:r>
          <w:rPr>
            <w:rFonts w:cs="Arial"/>
          </w:rPr>
          <w:delText xml:space="preserve">The </w:delText>
        </w:r>
        <w:r w:rsidDel="001E66C0">
          <w:rPr>
            <w:rFonts w:cs="Arial"/>
          </w:rPr>
          <w:delText>p</w:delText>
        </w:r>
      </w:del>
      <w:commentRangeStart w:id="107"/>
      <w:ins w:id="108" w:author="Bohn Rhonda" w:date="2017-06-04T19:45:00Z">
        <w:r w:rsidR="001E66C0">
          <w:rPr>
            <w:rFonts w:cs="Arial"/>
          </w:rPr>
          <w:t>P</w:t>
        </w:r>
      </w:ins>
      <w:ins w:id="109" w:author="Suruki Robert" w:date="2017-06-05T11:14:00Z">
        <w:r w:rsidRPr="00A92707">
          <w:rPr>
            <w:rFonts w:cs="Arial"/>
          </w:rPr>
          <w:t>revalence</w:t>
        </w:r>
        <w:commentRangeEnd w:id="107"/>
        <w:r w:rsidR="001E66C0">
          <w:rPr>
            <w:rStyle w:val="CommentReference"/>
          </w:rPr>
          <w:commentReference w:id="107"/>
        </w:r>
      </w:ins>
      <w:del w:id="110" w:author="Suruki Robert" w:date="2017-06-05T11:14:00Z">
        <w:r>
          <w:rPr>
            <w:rFonts w:cs="Arial"/>
          </w:rPr>
          <w:delText>p</w:delText>
        </w:r>
        <w:r w:rsidRPr="00A92707">
          <w:rPr>
            <w:rFonts w:cs="Arial"/>
          </w:rPr>
          <w:delText>revalence</w:delText>
        </w:r>
      </w:del>
      <w:r w:rsidRPr="00A92707">
        <w:rPr>
          <w:rFonts w:cs="Arial"/>
        </w:rPr>
        <w:t xml:space="preserve"> of </w:t>
      </w:r>
      <w:r w:rsidRPr="00A92707">
        <w:rPr>
          <w:rFonts w:cs="Arial"/>
          <w:bCs/>
        </w:rPr>
        <w:t xml:space="preserve">comorbidities and </w:t>
      </w:r>
      <w:ins w:id="111" w:author="Suruki Robert" w:date="2017-06-05T11:07:00Z">
        <w:r w:rsidR="0068359A">
          <w:rPr>
            <w:rFonts w:cs="Arial"/>
            <w:bCs/>
          </w:rPr>
          <w:t xml:space="preserve">extra-articular </w:t>
        </w:r>
      </w:ins>
      <w:del w:id="112" w:author="Suruki Robert" w:date="2017-06-05T11:07:00Z">
        <w:r>
          <w:rPr>
            <w:rFonts w:cs="Arial"/>
            <w:bCs/>
          </w:rPr>
          <w:delText xml:space="preserve">disease </w:delText>
        </w:r>
      </w:del>
      <w:r>
        <w:rPr>
          <w:rFonts w:cs="Arial"/>
          <w:bCs/>
        </w:rPr>
        <w:t xml:space="preserve">manifestations </w:t>
      </w:r>
      <w:commentRangeStart w:id="113"/>
      <w:r w:rsidR="00EB2B71">
        <w:rPr>
          <w:rFonts w:cs="Arial"/>
          <w:bCs/>
        </w:rPr>
        <w:t xml:space="preserve">per 100 </w:t>
      </w:r>
      <w:commentRangeStart w:id="114"/>
      <w:commentRangeStart w:id="115"/>
      <w:r w:rsidRPr="00A92707">
        <w:rPr>
          <w:rFonts w:cs="Arial"/>
          <w:bCs/>
        </w:rPr>
        <w:t>treatment exposures</w:t>
      </w:r>
      <w:commentRangeEnd w:id="114"/>
      <w:ins w:id="116" w:author="Suruki Robert" w:date="2017-06-05T11:14:00Z">
        <w:r w:rsidR="001E66C0">
          <w:rPr>
            <w:rStyle w:val="CommentReference"/>
          </w:rPr>
          <w:commentReference w:id="114"/>
        </w:r>
        <w:commentRangeEnd w:id="115"/>
        <w:r w:rsidR="00F81E11">
          <w:rPr>
            <w:rStyle w:val="CommentReference"/>
          </w:rPr>
          <w:commentReference w:id="115"/>
        </w:r>
      </w:ins>
      <w:ins w:id="117" w:author="Bohn Rhonda" w:date="2017-06-04T19:46:00Z">
        <w:r w:rsidR="001E66C0">
          <w:rPr>
            <w:rFonts w:cs="Arial"/>
            <w:bCs/>
          </w:rPr>
          <w:t>,</w:t>
        </w:r>
      </w:ins>
      <w:r w:rsidRPr="00A92707">
        <w:rPr>
          <w:rFonts w:cs="Arial"/>
        </w:rPr>
        <w:t xml:space="preserve"> stratified by </w:t>
      </w:r>
      <w:del w:id="118" w:author="Bohn Rhonda" w:date="2017-06-04T19:48:00Z">
        <w:r w:rsidRPr="00A92707">
          <w:rPr>
            <w:rFonts w:cs="Arial"/>
          </w:rPr>
          <w:delText xml:space="preserve">each </w:delText>
        </w:r>
      </w:del>
      <w:r w:rsidRPr="00A92707">
        <w:rPr>
          <w:rFonts w:cs="Arial"/>
        </w:rPr>
        <w:t>data source</w:t>
      </w:r>
      <w:r w:rsidR="00EF0686">
        <w:rPr>
          <w:rFonts w:cs="Arial"/>
        </w:rPr>
        <w:t>.</w:t>
      </w:r>
      <w:commentRangeEnd w:id="113"/>
      <w:r w:rsidR="005A5C13">
        <w:rPr>
          <w:rStyle w:val="CommentReference"/>
        </w:rPr>
        <w:commentReference w:id="113"/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378"/>
        <w:gridCol w:w="587"/>
        <w:gridCol w:w="1409"/>
        <w:gridCol w:w="915"/>
        <w:gridCol w:w="587"/>
        <w:gridCol w:w="902"/>
        <w:gridCol w:w="1000"/>
        <w:gridCol w:w="587"/>
        <w:gridCol w:w="902"/>
        <w:gridCol w:w="1304"/>
      </w:tblGrid>
      <w:tr w:rsidR="001A32EE" w:rsidRPr="00F3320A" w14:paraId="212A62A5" w14:textId="77777777" w:rsidTr="00AC4D45">
        <w:tc>
          <w:tcPr>
            <w:tcW w:w="0" w:type="auto"/>
            <w:vMerge w:val="restart"/>
            <w:tcBorders>
              <w:left w:val="nil"/>
            </w:tcBorders>
            <w:vAlign w:val="center"/>
          </w:tcPr>
          <w:p w14:paraId="4AE3C33A" w14:textId="77777777" w:rsidR="001A32EE" w:rsidRPr="00AC4D45" w:rsidRDefault="001A32EE" w:rsidP="009B2A49">
            <w:pPr>
              <w:rPr>
                <w:b/>
              </w:rPr>
            </w:pPr>
            <w:commentRangeStart w:id="119"/>
            <w:r w:rsidRPr="00AC4D45">
              <w:rPr>
                <w:b/>
              </w:rPr>
              <w:t xml:space="preserve">Specific </w:t>
            </w:r>
            <w:r w:rsidRPr="00AC4D45">
              <w:rPr>
                <w:b/>
              </w:rPr>
              <w:lastRenderedPageBreak/>
              <w:t>manifestation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1EC569DB" w14:textId="77777777" w:rsidR="001A32EE" w:rsidRPr="00AC4D45" w:rsidRDefault="001A32EE" w:rsidP="009B2A49">
            <w:pPr>
              <w:jc w:val="center"/>
              <w:rPr>
                <w:b/>
              </w:rPr>
            </w:pPr>
            <w:r w:rsidRPr="00AC4D45">
              <w:rPr>
                <w:b/>
                <w:sz w:val="20"/>
              </w:rPr>
              <w:lastRenderedPageBreak/>
              <w:t>MPCD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167AAB9C" w14:textId="059F6A84" w:rsidR="001A32EE" w:rsidRPr="00AC4D45" w:rsidRDefault="001A32EE" w:rsidP="009B2A49">
            <w:pPr>
              <w:jc w:val="center"/>
              <w:rPr>
                <w:b/>
              </w:rPr>
            </w:pPr>
            <w:r w:rsidRPr="0068359A">
              <w:rPr>
                <w:rFonts w:cs="Arial"/>
                <w:b/>
                <w:sz w:val="20"/>
              </w:rPr>
              <w:t>Market</w:t>
            </w:r>
            <w:r w:rsidR="00F81E11" w:rsidRPr="0068359A">
              <w:rPr>
                <w:rFonts w:cs="Arial"/>
                <w:b/>
                <w:sz w:val="20"/>
              </w:rPr>
              <w:t>S</w:t>
            </w:r>
            <w:r w:rsidRPr="0068359A">
              <w:rPr>
                <w:rFonts w:cs="Arial"/>
                <w:b/>
                <w:sz w:val="20"/>
              </w:rPr>
              <w:t>can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7B164A39" w14:textId="77777777" w:rsidR="001A32EE" w:rsidRPr="00AC4D45" w:rsidRDefault="001A32EE" w:rsidP="009B2A49">
            <w:pPr>
              <w:jc w:val="center"/>
              <w:rPr>
                <w:b/>
              </w:rPr>
            </w:pPr>
            <w:r w:rsidRPr="00AC4D45">
              <w:rPr>
                <w:b/>
                <w:sz w:val="20"/>
              </w:rPr>
              <w:t>Medicare</w:t>
            </w:r>
          </w:p>
        </w:tc>
      </w:tr>
      <w:tr w:rsidR="00AC4D45" w:rsidRPr="00F3320A" w14:paraId="3DF708C7" w14:textId="77777777" w:rsidTr="00EF0686">
        <w:tc>
          <w:tcPr>
            <w:tcW w:w="0" w:type="auto"/>
            <w:vMerge/>
            <w:tcBorders>
              <w:left w:val="nil"/>
            </w:tcBorders>
          </w:tcPr>
          <w:p w14:paraId="7DBA2988" w14:textId="77777777" w:rsidR="001A32EE" w:rsidRPr="00AC4D45" w:rsidRDefault="001A32EE" w:rsidP="009B2A49">
            <w:pPr>
              <w:rPr>
                <w:b/>
              </w:rPr>
            </w:pP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9D84C4D" w14:textId="4FC60825" w:rsidR="001A32EE" w:rsidRPr="00AC4D45" w:rsidRDefault="005F393E" w:rsidP="009B2A49">
            <w:pPr>
              <w:jc w:val="center"/>
              <w:rPr>
                <w:b/>
              </w:rPr>
            </w:pPr>
            <w:r w:rsidRPr="009149A8">
              <w:rPr>
                <w:b/>
                <w:u w:val="single"/>
              </w:rPr>
              <w:t>TNFi</w:t>
            </w:r>
          </w:p>
        </w:tc>
        <w:tc>
          <w:tcPr>
            <w:tcW w:w="943" w:type="dxa"/>
            <w:tcBorders>
              <w:left w:val="nil"/>
              <w:right w:val="nil"/>
            </w:tcBorders>
            <w:vAlign w:val="center"/>
          </w:tcPr>
          <w:p w14:paraId="29F41697" w14:textId="3A737B44" w:rsidR="001A32EE" w:rsidRPr="00AC4D45" w:rsidRDefault="001A32EE" w:rsidP="009B2A49">
            <w:pPr>
              <w:jc w:val="center"/>
              <w:rPr>
                <w:b/>
              </w:rPr>
            </w:pPr>
            <w:r w:rsidRPr="0068359A">
              <w:rPr>
                <w:rFonts w:cs="Arial"/>
                <w:b/>
                <w:sz w:val="20"/>
              </w:rPr>
              <w:t>DMARD</w:t>
            </w:r>
            <w:r w:rsidR="001E66C0" w:rsidRPr="0068359A">
              <w:rPr>
                <w:rFonts w:cs="Arial"/>
                <w:b/>
                <w:sz w:val="20"/>
              </w:rPr>
              <w:t>S</w:t>
            </w:r>
          </w:p>
        </w:tc>
        <w:tc>
          <w:tcPr>
            <w:tcW w:w="1066" w:type="dxa"/>
            <w:tcBorders>
              <w:left w:val="nil"/>
            </w:tcBorders>
            <w:vAlign w:val="center"/>
          </w:tcPr>
          <w:p w14:paraId="239677AF" w14:textId="77777777" w:rsidR="001E66C0" w:rsidRPr="0068359A" w:rsidRDefault="001A32EE" w:rsidP="001E66C0">
            <w:pPr>
              <w:jc w:val="center"/>
              <w:rPr>
                <w:rFonts w:cs="Arial"/>
                <w:b/>
                <w:sz w:val="20"/>
              </w:rPr>
            </w:pPr>
            <w:r w:rsidRPr="00AC4D45">
              <w:rPr>
                <w:b/>
              </w:rPr>
              <w:t>NSAIDS</w:t>
            </w:r>
            <w:r w:rsidR="001E66C0" w:rsidRPr="0068359A">
              <w:rPr>
                <w:rFonts w:cs="Arial"/>
                <w:b/>
                <w:sz w:val="20"/>
              </w:rPr>
              <w:t>/</w:t>
            </w:r>
          </w:p>
          <w:p w14:paraId="141378EC" w14:textId="75B7E882" w:rsidR="001A32EE" w:rsidRPr="00AC4D45" w:rsidRDefault="001A32EE" w:rsidP="009B2A49">
            <w:pPr>
              <w:jc w:val="center"/>
              <w:rPr>
                <w:b/>
              </w:rPr>
            </w:pPr>
            <w:r w:rsidRPr="00AC4D45">
              <w:rPr>
                <w:b/>
                <w:sz w:val="20"/>
              </w:rPr>
              <w:t xml:space="preserve"> </w:t>
            </w:r>
            <w:r w:rsidR="001E66C0" w:rsidRPr="0068359A">
              <w:rPr>
                <w:rFonts w:cs="Arial"/>
                <w:b/>
                <w:sz w:val="20"/>
              </w:rPr>
              <w:t>N</w:t>
            </w:r>
            <w:r w:rsidRPr="0068359A">
              <w:rPr>
                <w:rFonts w:cs="Arial"/>
                <w:b/>
                <w:sz w:val="20"/>
              </w:rPr>
              <w:t xml:space="preserve">o </w:t>
            </w:r>
            <w:r w:rsidR="001E66C0" w:rsidRPr="0068359A">
              <w:rPr>
                <w:rFonts w:cs="Arial"/>
                <w:b/>
                <w:sz w:val="20"/>
              </w:rPr>
              <w:t>E</w:t>
            </w:r>
            <w:r w:rsidRPr="00AC4D45">
              <w:rPr>
                <w:b/>
                <w:sz w:val="20"/>
              </w:rPr>
              <w:t>xposure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A12B5F3" w14:textId="2B5FCAC6" w:rsidR="001A32EE" w:rsidRPr="00AC4D45" w:rsidRDefault="005F393E" w:rsidP="009B2A49">
            <w:pPr>
              <w:jc w:val="center"/>
              <w:rPr>
                <w:b/>
              </w:rPr>
            </w:pPr>
            <w:r w:rsidRPr="009149A8">
              <w:rPr>
                <w:b/>
                <w:u w:val="single"/>
              </w:rPr>
              <w:t>TNFi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ADAF84E" w14:textId="4D7A0FC6" w:rsidR="001A32EE" w:rsidRPr="00AC4D45" w:rsidRDefault="001A32EE" w:rsidP="009B2A49">
            <w:pPr>
              <w:jc w:val="center"/>
              <w:rPr>
                <w:b/>
              </w:rPr>
            </w:pPr>
            <w:r w:rsidRPr="0068359A">
              <w:rPr>
                <w:rFonts w:cs="Arial"/>
                <w:b/>
                <w:sz w:val="20"/>
              </w:rPr>
              <w:t>DMARD</w:t>
            </w:r>
            <w:r w:rsidR="001E66C0" w:rsidRPr="0068359A">
              <w:rPr>
                <w:rFonts w:cs="Arial"/>
                <w:b/>
                <w:sz w:val="20"/>
              </w:rPr>
              <w:t>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D7497AF" w14:textId="4446D6A8" w:rsidR="001A32EE" w:rsidRPr="00AC4D45" w:rsidRDefault="001A32EE" w:rsidP="009B2A49">
            <w:pPr>
              <w:jc w:val="center"/>
              <w:rPr>
                <w:b/>
              </w:rPr>
            </w:pPr>
            <w:r w:rsidRPr="0068359A">
              <w:rPr>
                <w:rFonts w:cs="Arial"/>
                <w:b/>
                <w:sz w:val="20"/>
              </w:rPr>
              <w:t>NSAID</w:t>
            </w:r>
            <w:r w:rsidR="001E66C0" w:rsidRPr="0068359A">
              <w:rPr>
                <w:rFonts w:cs="Arial"/>
                <w:b/>
                <w:sz w:val="20"/>
              </w:rPr>
              <w:t>S/</w:t>
            </w:r>
            <w:r w:rsidRPr="00AC4D45">
              <w:rPr>
                <w:b/>
                <w:sz w:val="20"/>
              </w:rPr>
              <w:t xml:space="preserve"> </w:t>
            </w:r>
            <w:r w:rsidR="001E66C0" w:rsidRPr="0068359A">
              <w:rPr>
                <w:rFonts w:cs="Arial"/>
                <w:b/>
                <w:sz w:val="20"/>
              </w:rPr>
              <w:t>N</w:t>
            </w:r>
            <w:r w:rsidRPr="0068359A">
              <w:rPr>
                <w:rFonts w:cs="Arial"/>
                <w:b/>
                <w:sz w:val="20"/>
              </w:rPr>
              <w:t xml:space="preserve">o </w:t>
            </w:r>
            <w:proofErr w:type="spellStart"/>
            <w:r w:rsidRPr="0068359A">
              <w:rPr>
                <w:rFonts w:cs="Arial"/>
                <w:b/>
                <w:sz w:val="20"/>
              </w:rPr>
              <w:t>e</w:t>
            </w:r>
            <w:r w:rsidR="001E66C0" w:rsidRPr="0068359A">
              <w:rPr>
                <w:rFonts w:cs="Arial"/>
                <w:b/>
                <w:sz w:val="20"/>
              </w:rPr>
              <w:t>E</w:t>
            </w:r>
            <w:r w:rsidRPr="0068359A">
              <w:rPr>
                <w:rFonts w:cs="Arial"/>
                <w:b/>
                <w:sz w:val="20"/>
              </w:rPr>
              <w:t>xposure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CEBFC21" w14:textId="6CA5C71E" w:rsidR="001A32EE" w:rsidRPr="00AC4D45" w:rsidRDefault="005F393E" w:rsidP="009B2A49">
            <w:pPr>
              <w:jc w:val="center"/>
              <w:rPr>
                <w:b/>
              </w:rPr>
            </w:pPr>
            <w:r w:rsidRPr="009149A8">
              <w:rPr>
                <w:b/>
                <w:u w:val="single"/>
              </w:rPr>
              <w:t>TNFi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4343283" w14:textId="6041F6A8" w:rsidR="001A32EE" w:rsidRPr="00AC4D45" w:rsidRDefault="001A32EE" w:rsidP="009B2A49">
            <w:pPr>
              <w:jc w:val="center"/>
              <w:rPr>
                <w:b/>
              </w:rPr>
            </w:pPr>
            <w:r w:rsidRPr="0068359A">
              <w:rPr>
                <w:rFonts w:cs="Arial"/>
                <w:b/>
                <w:sz w:val="20"/>
              </w:rPr>
              <w:t>DMARD</w:t>
            </w:r>
            <w:r w:rsidR="001E66C0" w:rsidRPr="0068359A">
              <w:rPr>
                <w:rFonts w:cs="Arial"/>
                <w:b/>
                <w:sz w:val="20"/>
              </w:rPr>
              <w:t>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182B217" w14:textId="2BED257D" w:rsidR="001A32EE" w:rsidRPr="00AC4D45" w:rsidRDefault="001A32EE" w:rsidP="009B2A49">
            <w:pPr>
              <w:jc w:val="center"/>
              <w:rPr>
                <w:b/>
              </w:rPr>
            </w:pPr>
            <w:r w:rsidRPr="0068359A">
              <w:rPr>
                <w:rFonts w:cs="Arial"/>
                <w:b/>
                <w:sz w:val="20"/>
              </w:rPr>
              <w:t>NSAID</w:t>
            </w:r>
            <w:r w:rsidR="001E66C0" w:rsidRPr="0068359A">
              <w:rPr>
                <w:rFonts w:cs="Arial"/>
                <w:b/>
                <w:sz w:val="20"/>
              </w:rPr>
              <w:t>S/</w:t>
            </w:r>
            <w:r w:rsidRPr="00AC4D45">
              <w:rPr>
                <w:b/>
                <w:sz w:val="20"/>
              </w:rPr>
              <w:t xml:space="preserve"> </w:t>
            </w:r>
            <w:r w:rsidR="001E66C0" w:rsidRPr="0068359A">
              <w:rPr>
                <w:rFonts w:cs="Arial"/>
                <w:b/>
                <w:sz w:val="20"/>
              </w:rPr>
              <w:t>N</w:t>
            </w:r>
            <w:r w:rsidRPr="0068359A">
              <w:rPr>
                <w:rFonts w:cs="Arial"/>
                <w:b/>
                <w:sz w:val="20"/>
              </w:rPr>
              <w:t xml:space="preserve">o </w:t>
            </w:r>
            <w:r w:rsidR="001E66C0" w:rsidRPr="0068359A">
              <w:rPr>
                <w:rFonts w:cs="Arial"/>
                <w:b/>
                <w:sz w:val="20"/>
              </w:rPr>
              <w:t>E</w:t>
            </w:r>
            <w:del w:id="120" w:author="Suruki Robert" w:date="2017-06-05T11:14:00Z">
              <w:r>
                <w:rPr>
                  <w:rFonts w:cs="Arial"/>
                  <w:b/>
                </w:rPr>
                <w:delText xml:space="preserve">o </w:delText>
              </w:r>
            </w:del>
            <w:del w:id="121" w:author="Bohn Rhonda" w:date="2017-06-04T19:49:00Z">
              <w:r w:rsidRPr="00AC4D45">
                <w:rPr>
                  <w:b/>
                  <w:sz w:val="20"/>
                </w:rPr>
                <w:delText>e</w:delText>
              </w:r>
            </w:del>
            <w:r w:rsidRPr="00AC4D45">
              <w:rPr>
                <w:b/>
                <w:sz w:val="20"/>
              </w:rPr>
              <w:t>xposure</w:t>
            </w:r>
            <w:commentRangeEnd w:id="119"/>
            <w:r w:rsidR="007858DE">
              <w:rPr>
                <w:rStyle w:val="CommentReference"/>
              </w:rPr>
              <w:commentReference w:id="122"/>
            </w:r>
          </w:p>
        </w:tc>
      </w:tr>
      <w:tr w:rsidR="00AC4D45" w:rsidRPr="00C14764" w14:paraId="6F5B0480" w14:textId="77777777" w:rsidTr="00EF0686">
        <w:tc>
          <w:tcPr>
            <w:tcW w:w="0" w:type="auto"/>
            <w:tcBorders>
              <w:left w:val="nil"/>
            </w:tcBorders>
          </w:tcPr>
          <w:p w14:paraId="74F2B0DD" w14:textId="7E731A53" w:rsidR="001A32EE" w:rsidRPr="00AC4D45" w:rsidRDefault="001A32EE" w:rsidP="001A32EE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Aortic Insufficiency</w:t>
            </w:r>
          </w:p>
        </w:tc>
        <w:tc>
          <w:tcPr>
            <w:tcW w:w="0" w:type="auto"/>
            <w:tcBorders>
              <w:right w:val="nil"/>
            </w:tcBorders>
          </w:tcPr>
          <w:p w14:paraId="1D77FE9B" w14:textId="50F8F536" w:rsidR="001A32EE" w:rsidRPr="00AC4D45" w:rsidRDefault="001A32EE" w:rsidP="00901FFC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.5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1F6F3E94" w14:textId="4125D9B5" w:rsidR="001A32EE" w:rsidRPr="00AC4D45" w:rsidRDefault="00901FFC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</w:t>
            </w:r>
            <w:r w:rsidR="001A32EE" w:rsidRPr="00AC4D45">
              <w:rPr>
                <w:rFonts w:ascii="Calibri" w:hAnsi="Calibri"/>
                <w:color w:val="000000"/>
                <w:sz w:val="20"/>
              </w:rPr>
              <w:t>8</w:t>
            </w:r>
          </w:p>
        </w:tc>
        <w:tc>
          <w:tcPr>
            <w:tcW w:w="1066" w:type="dxa"/>
            <w:tcBorders>
              <w:left w:val="nil"/>
            </w:tcBorders>
          </w:tcPr>
          <w:p w14:paraId="09C06512" w14:textId="536842E4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.0</w:t>
            </w:r>
          </w:p>
        </w:tc>
        <w:tc>
          <w:tcPr>
            <w:tcW w:w="0" w:type="auto"/>
            <w:tcBorders>
              <w:right w:val="nil"/>
            </w:tcBorders>
          </w:tcPr>
          <w:p w14:paraId="34F22AF2" w14:textId="2A24440E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.8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96663B9" w14:textId="633267C2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.1</w:t>
            </w:r>
          </w:p>
        </w:tc>
        <w:tc>
          <w:tcPr>
            <w:tcW w:w="0" w:type="auto"/>
            <w:tcBorders>
              <w:left w:val="nil"/>
            </w:tcBorders>
          </w:tcPr>
          <w:p w14:paraId="780C99EE" w14:textId="6369E8CF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.8</w:t>
            </w:r>
          </w:p>
        </w:tc>
        <w:tc>
          <w:tcPr>
            <w:tcW w:w="0" w:type="auto"/>
            <w:tcBorders>
              <w:right w:val="nil"/>
            </w:tcBorders>
          </w:tcPr>
          <w:p w14:paraId="167A249E" w14:textId="20CA2204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8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6DB7D44" w14:textId="4F6FB7CA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10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</w:t>
            </w:r>
            <w:r w:rsidR="001A07B3" w:rsidRPr="00AC4D45">
              <w:rPr>
                <w:rFonts w:ascii="Calibri" w:hAnsi="Calibri"/>
                <w:color w:val="000000"/>
                <w:sz w:val="20"/>
              </w:rPr>
              <w:t>9</w:t>
            </w:r>
          </w:p>
        </w:tc>
        <w:tc>
          <w:tcPr>
            <w:tcW w:w="0" w:type="auto"/>
            <w:tcBorders>
              <w:left w:val="nil"/>
            </w:tcBorders>
          </w:tcPr>
          <w:p w14:paraId="0D617891" w14:textId="1BD5B5BD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11</w:t>
            </w:r>
            <w:r w:rsidR="001A07B3" w:rsidRPr="00AC4D45">
              <w:rPr>
                <w:rFonts w:ascii="Calibri" w:hAnsi="Calibri"/>
                <w:color w:val="000000"/>
                <w:sz w:val="20"/>
              </w:rPr>
              <w:t>.7</w:t>
            </w:r>
          </w:p>
        </w:tc>
      </w:tr>
      <w:tr w:rsidR="00AC4D45" w:rsidRPr="00C14764" w14:paraId="773B069E" w14:textId="77777777" w:rsidTr="00EF0686">
        <w:tc>
          <w:tcPr>
            <w:tcW w:w="0" w:type="auto"/>
            <w:tcBorders>
              <w:left w:val="nil"/>
            </w:tcBorders>
          </w:tcPr>
          <w:p w14:paraId="57E312E6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Conduction Block</w:t>
            </w:r>
          </w:p>
        </w:tc>
        <w:tc>
          <w:tcPr>
            <w:tcW w:w="0" w:type="auto"/>
            <w:tcBorders>
              <w:right w:val="nil"/>
            </w:tcBorders>
          </w:tcPr>
          <w:p w14:paraId="3D58EDE7" w14:textId="750A058C" w:rsidR="001A32EE" w:rsidRPr="00AC4D45" w:rsidRDefault="00901FFC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0.4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17AB836C" w14:textId="6B3B2D1E" w:rsidR="001A32EE" w:rsidRPr="00AC4D45" w:rsidRDefault="00901FFC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0.8</w:t>
            </w:r>
          </w:p>
        </w:tc>
        <w:tc>
          <w:tcPr>
            <w:tcW w:w="1066" w:type="dxa"/>
            <w:tcBorders>
              <w:left w:val="nil"/>
            </w:tcBorders>
          </w:tcPr>
          <w:p w14:paraId="29DD8B2C" w14:textId="641B88A5" w:rsidR="001A32EE" w:rsidRPr="00AC4D45" w:rsidRDefault="00901FFC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0.8</w:t>
            </w:r>
          </w:p>
        </w:tc>
        <w:tc>
          <w:tcPr>
            <w:tcW w:w="0" w:type="auto"/>
            <w:tcBorders>
              <w:right w:val="nil"/>
            </w:tcBorders>
          </w:tcPr>
          <w:p w14:paraId="3330CEA8" w14:textId="7C278770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274DB4B" w14:textId="1C06F127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.4</w:t>
            </w:r>
          </w:p>
        </w:tc>
        <w:tc>
          <w:tcPr>
            <w:tcW w:w="0" w:type="auto"/>
            <w:tcBorders>
              <w:left w:val="nil"/>
            </w:tcBorders>
          </w:tcPr>
          <w:p w14:paraId="080DCB67" w14:textId="696DB9BE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.5</w:t>
            </w:r>
          </w:p>
        </w:tc>
        <w:tc>
          <w:tcPr>
            <w:tcW w:w="0" w:type="auto"/>
            <w:tcBorders>
              <w:right w:val="nil"/>
            </w:tcBorders>
          </w:tcPr>
          <w:p w14:paraId="1440EB56" w14:textId="56F11485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6</w:t>
            </w:r>
            <w:r w:rsidR="001A07B3" w:rsidRPr="00AC4D45">
              <w:rPr>
                <w:rFonts w:ascii="Calibri" w:hAnsi="Calibri"/>
                <w:color w:val="000000"/>
                <w:sz w:val="20"/>
              </w:rPr>
              <w:t>.8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9910F92" w14:textId="3BEDAF47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8</w:t>
            </w:r>
            <w:r w:rsidR="001A07B3" w:rsidRPr="00AC4D45">
              <w:rPr>
                <w:rFonts w:ascii="Calibri" w:hAnsi="Calibri"/>
                <w:color w:val="000000"/>
                <w:sz w:val="20"/>
              </w:rPr>
              <w:t>.6</w:t>
            </w:r>
          </w:p>
        </w:tc>
        <w:tc>
          <w:tcPr>
            <w:tcW w:w="0" w:type="auto"/>
            <w:tcBorders>
              <w:left w:val="nil"/>
            </w:tcBorders>
          </w:tcPr>
          <w:p w14:paraId="6D0F18E5" w14:textId="689E2940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10</w:t>
            </w:r>
            <w:r w:rsidR="001A07B3" w:rsidRPr="00AC4D45">
              <w:rPr>
                <w:rFonts w:ascii="Calibri" w:hAnsi="Calibri"/>
                <w:color w:val="000000"/>
                <w:sz w:val="20"/>
              </w:rPr>
              <w:t>.5</w:t>
            </w:r>
          </w:p>
        </w:tc>
      </w:tr>
      <w:tr w:rsidR="00AC4D45" w:rsidRPr="00C14764" w14:paraId="755BD5C5" w14:textId="77777777" w:rsidTr="00EF0686">
        <w:tc>
          <w:tcPr>
            <w:tcW w:w="0" w:type="auto"/>
            <w:tcBorders>
              <w:left w:val="nil"/>
            </w:tcBorders>
          </w:tcPr>
          <w:p w14:paraId="1451F00A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Myocardial infarction</w:t>
            </w:r>
          </w:p>
        </w:tc>
        <w:tc>
          <w:tcPr>
            <w:tcW w:w="0" w:type="auto"/>
            <w:tcBorders>
              <w:right w:val="nil"/>
            </w:tcBorders>
          </w:tcPr>
          <w:p w14:paraId="26726EB9" w14:textId="1762235C" w:rsidR="001A32EE" w:rsidRPr="00AC4D45" w:rsidRDefault="00901FFC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0.3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0F0E86CD" w14:textId="77777777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commentRangeStart w:id="123"/>
            <w:commentRangeStart w:id="124"/>
            <w:r w:rsidRPr="00AC4D45">
              <w:rPr>
                <w:rFonts w:ascii="Calibri" w:hAnsi="Calibri"/>
                <w:color w:val="000000"/>
                <w:sz w:val="20"/>
              </w:rPr>
              <w:t>NA</w:t>
            </w:r>
            <w:commentRangeEnd w:id="123"/>
            <w:r w:rsidR="001E66C0" w:rsidRPr="0068359A">
              <w:rPr>
                <w:rStyle w:val="CommentReference"/>
                <w:sz w:val="20"/>
              </w:rPr>
              <w:commentReference w:id="123"/>
            </w:r>
            <w:commentRangeEnd w:id="124"/>
            <w:r w:rsidR="0068359A" w:rsidRPr="0068359A">
              <w:rPr>
                <w:rStyle w:val="CommentReference"/>
                <w:sz w:val="20"/>
              </w:rPr>
              <w:commentReference w:id="124"/>
            </w:r>
          </w:p>
        </w:tc>
        <w:tc>
          <w:tcPr>
            <w:tcW w:w="1066" w:type="dxa"/>
            <w:tcBorders>
              <w:left w:val="nil"/>
            </w:tcBorders>
          </w:tcPr>
          <w:p w14:paraId="3B5626E9" w14:textId="30E58EAB" w:rsidR="001A32EE" w:rsidRPr="00AC4D45" w:rsidRDefault="00901FFC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0.5</w:t>
            </w:r>
          </w:p>
        </w:tc>
        <w:tc>
          <w:tcPr>
            <w:tcW w:w="0" w:type="auto"/>
            <w:tcBorders>
              <w:right w:val="nil"/>
            </w:tcBorders>
          </w:tcPr>
          <w:p w14:paraId="731F9A93" w14:textId="005A63E4" w:rsidR="001A32EE" w:rsidRPr="00AC4D45" w:rsidRDefault="00901FFC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E79E2C1" w14:textId="5B706D0D" w:rsidR="001A32EE" w:rsidRPr="00AC4D45" w:rsidRDefault="00901FFC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0.5</w:t>
            </w:r>
          </w:p>
        </w:tc>
        <w:tc>
          <w:tcPr>
            <w:tcW w:w="0" w:type="auto"/>
            <w:tcBorders>
              <w:left w:val="nil"/>
            </w:tcBorders>
          </w:tcPr>
          <w:p w14:paraId="44FCC893" w14:textId="45B89D12" w:rsidR="001A32EE" w:rsidRPr="00AC4D45" w:rsidRDefault="00901FFC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0.5</w:t>
            </w:r>
          </w:p>
        </w:tc>
        <w:tc>
          <w:tcPr>
            <w:tcW w:w="0" w:type="auto"/>
            <w:tcBorders>
              <w:right w:val="nil"/>
            </w:tcBorders>
          </w:tcPr>
          <w:p w14:paraId="30A78DAA" w14:textId="6EF161D5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</w:t>
            </w:r>
            <w:r w:rsidR="001A07B3" w:rsidRPr="00AC4D45">
              <w:rPr>
                <w:rFonts w:ascii="Calibri" w:hAnsi="Calibri"/>
                <w:color w:val="000000"/>
                <w:sz w:val="20"/>
              </w:rPr>
              <w:t>.</w:t>
            </w:r>
            <w:r w:rsidRPr="00AC4D45">
              <w:rPr>
                <w:rFonts w:ascii="Calibri" w:hAnsi="Calibri"/>
                <w:color w:val="000000"/>
                <w:sz w:val="20"/>
              </w:rPr>
              <w:t>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6F27991" w14:textId="08B77F89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</w:t>
            </w:r>
            <w:r w:rsidR="001A07B3" w:rsidRPr="00AC4D45">
              <w:rPr>
                <w:rFonts w:ascii="Calibri" w:hAnsi="Calibri"/>
                <w:color w:val="000000"/>
                <w:sz w:val="20"/>
              </w:rPr>
              <w:t>.9</w:t>
            </w:r>
          </w:p>
        </w:tc>
        <w:tc>
          <w:tcPr>
            <w:tcW w:w="0" w:type="auto"/>
            <w:tcBorders>
              <w:left w:val="nil"/>
            </w:tcBorders>
          </w:tcPr>
          <w:p w14:paraId="3F2E7C1A" w14:textId="6A7191EB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1A07B3" w:rsidRPr="00AC4D45">
              <w:rPr>
                <w:rFonts w:ascii="Calibri" w:hAnsi="Calibri"/>
                <w:color w:val="000000"/>
                <w:sz w:val="20"/>
              </w:rPr>
              <w:t>.4</w:t>
            </w:r>
          </w:p>
        </w:tc>
      </w:tr>
      <w:tr w:rsidR="00AC4D45" w:rsidRPr="00C14764" w14:paraId="33F7310E" w14:textId="77777777" w:rsidTr="00EF0686">
        <w:tc>
          <w:tcPr>
            <w:tcW w:w="0" w:type="auto"/>
            <w:tcBorders>
              <w:left w:val="nil"/>
            </w:tcBorders>
          </w:tcPr>
          <w:p w14:paraId="26F4F709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Crohn’s Disease</w:t>
            </w:r>
          </w:p>
        </w:tc>
        <w:tc>
          <w:tcPr>
            <w:tcW w:w="0" w:type="auto"/>
            <w:tcBorders>
              <w:right w:val="nil"/>
            </w:tcBorders>
          </w:tcPr>
          <w:p w14:paraId="1EB5D828" w14:textId="7943C284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6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.1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41323FBD" w14:textId="2517E8C8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4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.2</w:t>
            </w:r>
          </w:p>
        </w:tc>
        <w:tc>
          <w:tcPr>
            <w:tcW w:w="1066" w:type="dxa"/>
            <w:tcBorders>
              <w:left w:val="nil"/>
            </w:tcBorders>
          </w:tcPr>
          <w:p w14:paraId="3FC3FAE5" w14:textId="4B1A7262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.9</w:t>
            </w:r>
          </w:p>
        </w:tc>
        <w:tc>
          <w:tcPr>
            <w:tcW w:w="0" w:type="auto"/>
            <w:tcBorders>
              <w:right w:val="nil"/>
            </w:tcBorders>
          </w:tcPr>
          <w:p w14:paraId="5C7CF6BC" w14:textId="32D73B29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6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1127871" w14:textId="183EB281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4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.8</w:t>
            </w:r>
          </w:p>
        </w:tc>
        <w:tc>
          <w:tcPr>
            <w:tcW w:w="0" w:type="auto"/>
            <w:tcBorders>
              <w:left w:val="nil"/>
            </w:tcBorders>
          </w:tcPr>
          <w:p w14:paraId="7CA36156" w14:textId="38EB9FFC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3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.3</w:t>
            </w:r>
          </w:p>
        </w:tc>
        <w:tc>
          <w:tcPr>
            <w:tcW w:w="0" w:type="auto"/>
            <w:tcBorders>
              <w:right w:val="nil"/>
            </w:tcBorders>
          </w:tcPr>
          <w:p w14:paraId="22DA1BBA" w14:textId="507073A3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10</w:t>
            </w:r>
            <w:r w:rsidR="001A07B3" w:rsidRPr="00AC4D45">
              <w:rPr>
                <w:rFonts w:ascii="Calibri" w:hAnsi="Calibri"/>
                <w:color w:val="000000"/>
                <w:sz w:val="20"/>
              </w:rPr>
              <w:t>.4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4666F3C" w14:textId="1DB643DA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8</w:t>
            </w:r>
            <w:r w:rsidR="001A07B3" w:rsidRPr="00AC4D45">
              <w:rPr>
                <w:rFonts w:ascii="Calibri" w:hAnsi="Calibri"/>
                <w:color w:val="000000"/>
                <w:sz w:val="20"/>
              </w:rPr>
              <w:t>.8</w:t>
            </w:r>
          </w:p>
        </w:tc>
        <w:tc>
          <w:tcPr>
            <w:tcW w:w="0" w:type="auto"/>
            <w:tcBorders>
              <w:left w:val="nil"/>
            </w:tcBorders>
          </w:tcPr>
          <w:p w14:paraId="08C62146" w14:textId="7D7E4978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5</w:t>
            </w:r>
            <w:r w:rsidR="001A07B3" w:rsidRPr="00AC4D45">
              <w:rPr>
                <w:rFonts w:ascii="Calibri" w:hAnsi="Calibri"/>
                <w:color w:val="000000"/>
                <w:sz w:val="20"/>
              </w:rPr>
              <w:t>.8</w:t>
            </w:r>
          </w:p>
        </w:tc>
      </w:tr>
      <w:tr w:rsidR="00AC4D45" w:rsidRPr="00C14764" w14:paraId="4DBCAC3E" w14:textId="77777777" w:rsidTr="00EF0686">
        <w:tc>
          <w:tcPr>
            <w:tcW w:w="0" w:type="auto"/>
            <w:tcBorders>
              <w:left w:val="nil"/>
            </w:tcBorders>
          </w:tcPr>
          <w:p w14:paraId="7F713F6F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Ulcerative Colitis</w:t>
            </w:r>
          </w:p>
        </w:tc>
        <w:tc>
          <w:tcPr>
            <w:tcW w:w="0" w:type="auto"/>
            <w:tcBorders>
              <w:right w:val="nil"/>
            </w:tcBorders>
          </w:tcPr>
          <w:p w14:paraId="369B89A6" w14:textId="161955A6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3</w:t>
            </w:r>
            <w:r w:rsidR="00D9730A" w:rsidRPr="00AC4D45">
              <w:rPr>
                <w:rFonts w:ascii="Calibri" w:hAnsi="Calibri"/>
                <w:color w:val="000000"/>
                <w:sz w:val="20"/>
              </w:rPr>
              <w:t>.7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07FC76C1" w14:textId="64B21D71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3</w:t>
            </w:r>
            <w:r w:rsidR="00D9730A" w:rsidRPr="00AC4D45">
              <w:rPr>
                <w:rFonts w:ascii="Calibri" w:hAnsi="Calibri"/>
                <w:color w:val="000000"/>
                <w:sz w:val="20"/>
              </w:rPr>
              <w:t>.1</w:t>
            </w:r>
          </w:p>
        </w:tc>
        <w:tc>
          <w:tcPr>
            <w:tcW w:w="1066" w:type="dxa"/>
            <w:tcBorders>
              <w:left w:val="nil"/>
            </w:tcBorders>
          </w:tcPr>
          <w:p w14:paraId="7B648E98" w14:textId="4C92E33F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D9730A" w:rsidRPr="00AC4D45">
              <w:rPr>
                <w:rFonts w:ascii="Calibri" w:hAnsi="Calibri"/>
                <w:color w:val="000000"/>
                <w:sz w:val="20"/>
              </w:rPr>
              <w:t>.0</w:t>
            </w:r>
          </w:p>
        </w:tc>
        <w:tc>
          <w:tcPr>
            <w:tcW w:w="0" w:type="auto"/>
            <w:tcBorders>
              <w:right w:val="nil"/>
            </w:tcBorders>
          </w:tcPr>
          <w:p w14:paraId="5BBF5E2B" w14:textId="722589B9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4</w:t>
            </w:r>
            <w:r w:rsidR="00D9730A" w:rsidRPr="00AC4D45">
              <w:rPr>
                <w:rFonts w:ascii="Calibri" w:hAnsi="Calibri"/>
                <w:color w:val="000000"/>
                <w:sz w:val="20"/>
              </w:rPr>
              <w:t>.9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78C88B0" w14:textId="295646DE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3.0</w:t>
            </w:r>
          </w:p>
        </w:tc>
        <w:tc>
          <w:tcPr>
            <w:tcW w:w="0" w:type="auto"/>
            <w:tcBorders>
              <w:left w:val="nil"/>
            </w:tcBorders>
          </w:tcPr>
          <w:p w14:paraId="4564A573" w14:textId="3A7A4D2D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D9730A" w:rsidRPr="00AC4D45">
              <w:rPr>
                <w:rFonts w:ascii="Calibri" w:hAnsi="Calibri"/>
                <w:color w:val="000000"/>
                <w:sz w:val="20"/>
              </w:rPr>
              <w:t>.6</w:t>
            </w:r>
          </w:p>
        </w:tc>
        <w:tc>
          <w:tcPr>
            <w:tcW w:w="0" w:type="auto"/>
            <w:tcBorders>
              <w:right w:val="nil"/>
            </w:tcBorders>
          </w:tcPr>
          <w:p w14:paraId="412BFAA1" w14:textId="16979840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7</w:t>
            </w:r>
            <w:r w:rsidR="00D9730A" w:rsidRPr="00AC4D45">
              <w:rPr>
                <w:rFonts w:ascii="Calibri" w:hAnsi="Calibri"/>
                <w:color w:val="000000"/>
                <w:sz w:val="20"/>
              </w:rPr>
              <w:t>.4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F3AC1C3" w14:textId="49A25C88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7</w:t>
            </w:r>
            <w:r w:rsidR="00D9730A" w:rsidRPr="00AC4D45">
              <w:rPr>
                <w:rFonts w:ascii="Calibri" w:hAnsi="Calibri"/>
                <w:color w:val="000000"/>
                <w:sz w:val="20"/>
              </w:rPr>
              <w:t>.2</w:t>
            </w:r>
          </w:p>
        </w:tc>
        <w:tc>
          <w:tcPr>
            <w:tcW w:w="0" w:type="auto"/>
            <w:tcBorders>
              <w:left w:val="nil"/>
            </w:tcBorders>
          </w:tcPr>
          <w:p w14:paraId="1C28366D" w14:textId="3EEB1214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4</w:t>
            </w:r>
            <w:r w:rsidR="00D9730A" w:rsidRPr="00AC4D45">
              <w:rPr>
                <w:rFonts w:ascii="Calibri" w:hAnsi="Calibri"/>
                <w:color w:val="000000"/>
                <w:sz w:val="20"/>
              </w:rPr>
              <w:t>.9</w:t>
            </w:r>
          </w:p>
        </w:tc>
      </w:tr>
      <w:tr w:rsidR="00AC4D45" w:rsidRPr="00C14764" w14:paraId="08EAEFFB" w14:textId="77777777" w:rsidTr="00EF0686">
        <w:tc>
          <w:tcPr>
            <w:tcW w:w="0" w:type="auto"/>
            <w:tcBorders>
              <w:left w:val="nil"/>
            </w:tcBorders>
          </w:tcPr>
          <w:p w14:paraId="65744C3F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Amyloidosis</w:t>
            </w:r>
          </w:p>
        </w:tc>
        <w:tc>
          <w:tcPr>
            <w:tcW w:w="0" w:type="auto"/>
            <w:tcBorders>
              <w:right w:val="nil"/>
            </w:tcBorders>
          </w:tcPr>
          <w:p w14:paraId="399DF4F6" w14:textId="77777777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NA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7BCB66AB" w14:textId="77777777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NA</w:t>
            </w:r>
          </w:p>
        </w:tc>
        <w:tc>
          <w:tcPr>
            <w:tcW w:w="1066" w:type="dxa"/>
            <w:tcBorders>
              <w:left w:val="nil"/>
            </w:tcBorders>
          </w:tcPr>
          <w:p w14:paraId="452E9E24" w14:textId="12F01C55" w:rsidR="001A32EE" w:rsidRPr="00AC4D45" w:rsidRDefault="00E16A0F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0.0</w:t>
            </w:r>
          </w:p>
        </w:tc>
        <w:tc>
          <w:tcPr>
            <w:tcW w:w="0" w:type="auto"/>
            <w:tcBorders>
              <w:right w:val="nil"/>
            </w:tcBorders>
          </w:tcPr>
          <w:p w14:paraId="287593D6" w14:textId="207BB648" w:rsidR="001A32EE" w:rsidRPr="00AC4D45" w:rsidRDefault="00E16A0F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1B53A88" w14:textId="450CB3FC" w:rsidR="001A32EE" w:rsidRPr="00AC4D45" w:rsidRDefault="00E16A0F" w:rsidP="00E16A0F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</w:tcPr>
          <w:p w14:paraId="60933950" w14:textId="13619D7F" w:rsidR="001A32EE" w:rsidRPr="00AC4D45" w:rsidRDefault="00E16A0F" w:rsidP="00E16A0F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0.0</w:t>
            </w:r>
          </w:p>
        </w:tc>
        <w:tc>
          <w:tcPr>
            <w:tcW w:w="0" w:type="auto"/>
            <w:tcBorders>
              <w:right w:val="nil"/>
            </w:tcBorders>
          </w:tcPr>
          <w:p w14:paraId="0B0A9DF6" w14:textId="22E3C789" w:rsidR="001A32EE" w:rsidRPr="00AC4D45" w:rsidRDefault="00E16A0F" w:rsidP="00E16A0F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15AAF6C" w14:textId="176AA7AB" w:rsidR="001A32EE" w:rsidRPr="00AC4D45" w:rsidRDefault="00E16A0F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0" w:type="auto"/>
            <w:tcBorders>
              <w:left w:val="nil"/>
            </w:tcBorders>
          </w:tcPr>
          <w:p w14:paraId="7F089FE4" w14:textId="71AEF6E0" w:rsidR="001A32EE" w:rsidRPr="00AC4D45" w:rsidRDefault="00E16A0F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0.2</w:t>
            </w:r>
          </w:p>
        </w:tc>
      </w:tr>
      <w:tr w:rsidR="00AC4D45" w:rsidRPr="00C14764" w14:paraId="5A814F4E" w14:textId="77777777" w:rsidTr="00EF0686">
        <w:tc>
          <w:tcPr>
            <w:tcW w:w="0" w:type="auto"/>
            <w:tcBorders>
              <w:left w:val="nil"/>
            </w:tcBorders>
          </w:tcPr>
          <w:p w14:paraId="3B26FA2F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IgA nephropathy</w:t>
            </w:r>
          </w:p>
        </w:tc>
        <w:tc>
          <w:tcPr>
            <w:tcW w:w="0" w:type="auto"/>
            <w:tcBorders>
              <w:right w:val="nil"/>
            </w:tcBorders>
          </w:tcPr>
          <w:p w14:paraId="6158B0EB" w14:textId="1829F641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22880B07" w14:textId="5B5DE939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0.2</w:t>
            </w:r>
          </w:p>
        </w:tc>
        <w:tc>
          <w:tcPr>
            <w:tcW w:w="1066" w:type="dxa"/>
            <w:tcBorders>
              <w:left w:val="nil"/>
            </w:tcBorders>
          </w:tcPr>
          <w:p w14:paraId="581BD559" w14:textId="2C0F7BB1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0" w:type="auto"/>
            <w:tcBorders>
              <w:right w:val="nil"/>
            </w:tcBorders>
          </w:tcPr>
          <w:p w14:paraId="3ED48DF3" w14:textId="566C9292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B567C37" w14:textId="00D182E5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</w:tcPr>
          <w:p w14:paraId="3FE83B1F" w14:textId="763ADF6E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0" w:type="auto"/>
            <w:tcBorders>
              <w:right w:val="nil"/>
            </w:tcBorders>
          </w:tcPr>
          <w:p w14:paraId="4B30F8E4" w14:textId="542C4F21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0C91A7F" w14:textId="781622BC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0.9</w:t>
            </w:r>
          </w:p>
        </w:tc>
        <w:tc>
          <w:tcPr>
            <w:tcW w:w="0" w:type="auto"/>
            <w:tcBorders>
              <w:left w:val="nil"/>
            </w:tcBorders>
          </w:tcPr>
          <w:p w14:paraId="2E0A418B" w14:textId="02206C96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0.6</w:t>
            </w:r>
          </w:p>
        </w:tc>
      </w:tr>
      <w:tr w:rsidR="00AC4D45" w:rsidRPr="00C14764" w14:paraId="618348DB" w14:textId="77777777" w:rsidTr="00EF0686">
        <w:tc>
          <w:tcPr>
            <w:tcW w:w="0" w:type="auto"/>
            <w:tcBorders>
              <w:left w:val="nil"/>
            </w:tcBorders>
          </w:tcPr>
          <w:p w14:paraId="11B51D9B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Nephrotic syndrome</w:t>
            </w:r>
          </w:p>
        </w:tc>
        <w:tc>
          <w:tcPr>
            <w:tcW w:w="0" w:type="auto"/>
            <w:tcBorders>
              <w:right w:val="nil"/>
            </w:tcBorders>
          </w:tcPr>
          <w:p w14:paraId="6C3D7F06" w14:textId="30F26553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0.0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0E3F0078" w14:textId="5E25E8C9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0.0</w:t>
            </w:r>
          </w:p>
        </w:tc>
        <w:tc>
          <w:tcPr>
            <w:tcW w:w="1066" w:type="dxa"/>
            <w:tcBorders>
              <w:left w:val="nil"/>
            </w:tcBorders>
          </w:tcPr>
          <w:p w14:paraId="2201B5AA" w14:textId="6F604A5F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0.0</w:t>
            </w:r>
          </w:p>
        </w:tc>
        <w:tc>
          <w:tcPr>
            <w:tcW w:w="0" w:type="auto"/>
            <w:tcBorders>
              <w:right w:val="nil"/>
            </w:tcBorders>
          </w:tcPr>
          <w:p w14:paraId="36A30BD5" w14:textId="29930810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809B263" w14:textId="71F3EF42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0" w:type="auto"/>
            <w:tcBorders>
              <w:left w:val="nil"/>
            </w:tcBorders>
          </w:tcPr>
          <w:p w14:paraId="170D48CC" w14:textId="7567941B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0" w:type="auto"/>
            <w:tcBorders>
              <w:right w:val="nil"/>
            </w:tcBorders>
          </w:tcPr>
          <w:p w14:paraId="73AE82DD" w14:textId="778AF71A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8DF4070" w14:textId="7C99A657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0.5</w:t>
            </w:r>
          </w:p>
        </w:tc>
        <w:tc>
          <w:tcPr>
            <w:tcW w:w="0" w:type="auto"/>
            <w:tcBorders>
              <w:left w:val="nil"/>
            </w:tcBorders>
          </w:tcPr>
          <w:p w14:paraId="77B7CEBE" w14:textId="59429354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0.3</w:t>
            </w:r>
          </w:p>
        </w:tc>
      </w:tr>
      <w:tr w:rsidR="00AC4D45" w:rsidRPr="00C14764" w14:paraId="59ACA5FF" w14:textId="77777777" w:rsidTr="00EF0686">
        <w:tc>
          <w:tcPr>
            <w:tcW w:w="0" w:type="auto"/>
            <w:tcBorders>
              <w:left w:val="nil"/>
            </w:tcBorders>
          </w:tcPr>
          <w:p w14:paraId="78562A72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Apical Pulmonary fibrosis</w:t>
            </w:r>
          </w:p>
        </w:tc>
        <w:tc>
          <w:tcPr>
            <w:tcW w:w="0" w:type="auto"/>
            <w:tcBorders>
              <w:right w:val="nil"/>
            </w:tcBorders>
          </w:tcPr>
          <w:p w14:paraId="1CA74A48" w14:textId="77777777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NA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58D9712A" w14:textId="77777777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NA</w:t>
            </w:r>
          </w:p>
        </w:tc>
        <w:tc>
          <w:tcPr>
            <w:tcW w:w="1066" w:type="dxa"/>
            <w:tcBorders>
              <w:left w:val="nil"/>
            </w:tcBorders>
          </w:tcPr>
          <w:p w14:paraId="28D73D43" w14:textId="6A1AD315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0.0</w:t>
            </w:r>
          </w:p>
        </w:tc>
        <w:tc>
          <w:tcPr>
            <w:tcW w:w="0" w:type="auto"/>
            <w:tcBorders>
              <w:right w:val="nil"/>
            </w:tcBorders>
          </w:tcPr>
          <w:p w14:paraId="6456077C" w14:textId="5D03CD57" w:rsidR="001A32EE" w:rsidRPr="00AC4D45" w:rsidRDefault="00E16A0F" w:rsidP="00E16A0F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369F936" w14:textId="77777777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NA</w:t>
            </w:r>
          </w:p>
        </w:tc>
        <w:tc>
          <w:tcPr>
            <w:tcW w:w="0" w:type="auto"/>
            <w:tcBorders>
              <w:left w:val="nil"/>
            </w:tcBorders>
          </w:tcPr>
          <w:p w14:paraId="238A6C4D" w14:textId="13D17B7F" w:rsidR="001A32EE" w:rsidRPr="00AC4D45" w:rsidRDefault="00E16A0F" w:rsidP="00E16A0F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0.0</w:t>
            </w:r>
          </w:p>
        </w:tc>
        <w:tc>
          <w:tcPr>
            <w:tcW w:w="0" w:type="auto"/>
            <w:tcBorders>
              <w:right w:val="nil"/>
            </w:tcBorders>
          </w:tcPr>
          <w:p w14:paraId="10699E17" w14:textId="278D9C85" w:rsidR="001A32EE" w:rsidRPr="00AC4D45" w:rsidRDefault="00E16A0F" w:rsidP="00E16A0F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EE2A336" w14:textId="5806F4EF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0" w:type="auto"/>
            <w:tcBorders>
              <w:left w:val="nil"/>
            </w:tcBorders>
          </w:tcPr>
          <w:p w14:paraId="179C13B4" w14:textId="7EBA60AC" w:rsidR="001A32EE" w:rsidRPr="00AC4D45" w:rsidRDefault="00E16A0F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0.0</w:t>
            </w:r>
          </w:p>
        </w:tc>
      </w:tr>
      <w:tr w:rsidR="00AC4D45" w:rsidRPr="00C14764" w14:paraId="55A800C5" w14:textId="77777777" w:rsidTr="00EF0686">
        <w:tc>
          <w:tcPr>
            <w:tcW w:w="0" w:type="auto"/>
            <w:tcBorders>
              <w:left w:val="nil"/>
            </w:tcBorders>
          </w:tcPr>
          <w:p w14:paraId="0EB1A5B9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Interstitial lung disease</w:t>
            </w:r>
          </w:p>
        </w:tc>
        <w:tc>
          <w:tcPr>
            <w:tcW w:w="0" w:type="auto"/>
            <w:tcBorders>
              <w:right w:val="nil"/>
            </w:tcBorders>
          </w:tcPr>
          <w:p w14:paraId="502F6001" w14:textId="170553D9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0.2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4482F03D" w14:textId="77777777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NA</w:t>
            </w:r>
          </w:p>
        </w:tc>
        <w:tc>
          <w:tcPr>
            <w:tcW w:w="1066" w:type="dxa"/>
            <w:tcBorders>
              <w:left w:val="nil"/>
            </w:tcBorders>
          </w:tcPr>
          <w:p w14:paraId="6E4720E2" w14:textId="4F1B95D4" w:rsidR="001A32EE" w:rsidRPr="00AC4D45" w:rsidRDefault="00E16A0F" w:rsidP="00E16A0F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0.0</w:t>
            </w:r>
          </w:p>
        </w:tc>
        <w:tc>
          <w:tcPr>
            <w:tcW w:w="0" w:type="auto"/>
            <w:tcBorders>
              <w:right w:val="nil"/>
            </w:tcBorders>
          </w:tcPr>
          <w:p w14:paraId="39C57E4E" w14:textId="3A91D41F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88B4815" w14:textId="2AB4E809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</w:tcPr>
          <w:p w14:paraId="42592DFD" w14:textId="5DC6B259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0" w:type="auto"/>
            <w:tcBorders>
              <w:right w:val="nil"/>
            </w:tcBorders>
          </w:tcPr>
          <w:p w14:paraId="72460D03" w14:textId="17AF4C88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0.3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46E1E96" w14:textId="02F27071" w:rsidR="001A32EE" w:rsidRPr="00AC4D45" w:rsidRDefault="00D9730A" w:rsidP="00D9730A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0.5</w:t>
            </w:r>
          </w:p>
        </w:tc>
        <w:tc>
          <w:tcPr>
            <w:tcW w:w="0" w:type="auto"/>
            <w:tcBorders>
              <w:left w:val="nil"/>
            </w:tcBorders>
          </w:tcPr>
          <w:p w14:paraId="0F980296" w14:textId="31757489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</w:t>
            </w:r>
            <w:r w:rsidR="001A32EE" w:rsidRPr="00AC4D45">
              <w:rPr>
                <w:rFonts w:ascii="Calibri" w:hAnsi="Calibri"/>
                <w:color w:val="000000"/>
                <w:sz w:val="20"/>
              </w:rPr>
              <w:t>2</w:t>
            </w:r>
          </w:p>
        </w:tc>
      </w:tr>
      <w:tr w:rsidR="00AC4D45" w:rsidRPr="00C14764" w14:paraId="27F95932" w14:textId="77777777" w:rsidTr="00EF0686">
        <w:tc>
          <w:tcPr>
            <w:tcW w:w="0" w:type="auto"/>
            <w:tcBorders>
              <w:left w:val="nil"/>
            </w:tcBorders>
          </w:tcPr>
          <w:p w14:paraId="0BFEB068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Restrictive lung disease </w:t>
            </w:r>
          </w:p>
        </w:tc>
        <w:tc>
          <w:tcPr>
            <w:tcW w:w="0" w:type="auto"/>
            <w:tcBorders>
              <w:right w:val="nil"/>
            </w:tcBorders>
          </w:tcPr>
          <w:p w14:paraId="44C2368F" w14:textId="704FBCDB" w:rsidR="001A32EE" w:rsidRPr="00AC4D45" w:rsidRDefault="00E16A0F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commentRangeStart w:id="125"/>
            <w:r w:rsidRPr="00AC4D45">
              <w:rPr>
                <w:rFonts w:ascii="Calibri" w:hAnsi="Calibri"/>
                <w:color w:val="000000"/>
                <w:sz w:val="20"/>
              </w:rPr>
              <w:t>1.0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69B3EF4D" w14:textId="4615D05F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0.6</w:t>
            </w:r>
          </w:p>
        </w:tc>
        <w:tc>
          <w:tcPr>
            <w:tcW w:w="1066" w:type="dxa"/>
            <w:tcBorders>
              <w:left w:val="nil"/>
            </w:tcBorders>
          </w:tcPr>
          <w:p w14:paraId="36F057A2" w14:textId="45A5F576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</w:t>
            </w:r>
            <w:r w:rsidR="00D9730A" w:rsidRPr="00AC4D45">
              <w:rPr>
                <w:rFonts w:ascii="Calibri" w:hAnsi="Calibri"/>
                <w:color w:val="000000"/>
                <w:sz w:val="20"/>
              </w:rPr>
              <w:t>.6</w:t>
            </w:r>
          </w:p>
        </w:tc>
        <w:tc>
          <w:tcPr>
            <w:tcW w:w="0" w:type="auto"/>
            <w:tcBorders>
              <w:right w:val="nil"/>
            </w:tcBorders>
          </w:tcPr>
          <w:p w14:paraId="3D5EA297" w14:textId="26A9A52C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3</w:t>
            </w:r>
            <w:r w:rsidR="00D9730A" w:rsidRPr="00AC4D45">
              <w:rPr>
                <w:rFonts w:ascii="Calibri" w:hAnsi="Calibri"/>
                <w:color w:val="000000"/>
                <w:sz w:val="20"/>
              </w:rPr>
              <w:t>.9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290524B" w14:textId="157B5359" w:rsidR="001A32EE" w:rsidRPr="00AC4D45" w:rsidRDefault="00E16A0F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4.4</w:t>
            </w:r>
          </w:p>
        </w:tc>
        <w:tc>
          <w:tcPr>
            <w:tcW w:w="0" w:type="auto"/>
            <w:tcBorders>
              <w:left w:val="nil"/>
            </w:tcBorders>
          </w:tcPr>
          <w:p w14:paraId="25B2067A" w14:textId="7820EA95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4</w:t>
            </w:r>
            <w:r w:rsidR="00D9730A" w:rsidRPr="00AC4D45">
              <w:rPr>
                <w:rFonts w:ascii="Calibri" w:hAnsi="Calibri"/>
                <w:color w:val="000000"/>
                <w:sz w:val="20"/>
              </w:rPr>
              <w:t>.</w:t>
            </w:r>
            <w:r w:rsidRPr="00AC4D45">
              <w:rPr>
                <w:rFonts w:ascii="Calibri" w:hAnsi="Calibri"/>
                <w:color w:val="000000"/>
                <w:sz w:val="20"/>
              </w:rPr>
              <w:t>7</w:t>
            </w:r>
            <w:commentRangeEnd w:id="125"/>
            <w:r w:rsidR="003C15A9">
              <w:rPr>
                <w:rStyle w:val="CommentReference"/>
              </w:rPr>
              <w:commentReference w:id="125"/>
            </w:r>
          </w:p>
        </w:tc>
        <w:tc>
          <w:tcPr>
            <w:tcW w:w="0" w:type="auto"/>
            <w:tcBorders>
              <w:right w:val="nil"/>
            </w:tcBorders>
          </w:tcPr>
          <w:p w14:paraId="39AF3A48" w14:textId="6FEDC539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15</w:t>
            </w:r>
            <w:r w:rsidR="0034215B" w:rsidRPr="00AC4D45">
              <w:rPr>
                <w:rFonts w:ascii="Calibri" w:hAnsi="Calibri"/>
                <w:color w:val="000000"/>
                <w:sz w:val="20"/>
              </w:rPr>
              <w:t>.5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25BAC55" w14:textId="2CE75C64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20</w:t>
            </w:r>
            <w:r w:rsidR="0034215B" w:rsidRPr="00AC4D45">
              <w:rPr>
                <w:rFonts w:ascii="Calibri" w:hAnsi="Calibri"/>
                <w:color w:val="000000"/>
                <w:sz w:val="20"/>
              </w:rPr>
              <w:t>.1</w:t>
            </w:r>
          </w:p>
        </w:tc>
        <w:tc>
          <w:tcPr>
            <w:tcW w:w="0" w:type="auto"/>
            <w:tcBorders>
              <w:left w:val="nil"/>
            </w:tcBorders>
          </w:tcPr>
          <w:p w14:paraId="61EEF9FD" w14:textId="0E558EAA" w:rsidR="001A32EE" w:rsidRPr="00AC4D45" w:rsidRDefault="0034215B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18</w:t>
            </w:r>
            <w:r w:rsidR="00E16A0F" w:rsidRPr="00AC4D45">
              <w:rPr>
                <w:rFonts w:ascii="Calibri" w:hAnsi="Calibri"/>
                <w:color w:val="000000"/>
                <w:sz w:val="20"/>
              </w:rPr>
              <w:t>.0</w:t>
            </w:r>
          </w:p>
        </w:tc>
      </w:tr>
      <w:tr w:rsidR="00AC4D45" w:rsidRPr="00C14764" w14:paraId="05445C20" w14:textId="77777777" w:rsidTr="00EF0686">
        <w:tc>
          <w:tcPr>
            <w:tcW w:w="0" w:type="auto"/>
            <w:tcBorders>
              <w:left w:val="nil"/>
            </w:tcBorders>
          </w:tcPr>
          <w:p w14:paraId="53C0F648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 xml:space="preserve">Cauda </w:t>
            </w:r>
            <w:proofErr w:type="spellStart"/>
            <w:r w:rsidRPr="00AC4D45">
              <w:rPr>
                <w:rFonts w:ascii="Calibri" w:hAnsi="Calibri"/>
                <w:color w:val="000000"/>
                <w:sz w:val="20"/>
              </w:rPr>
              <w:t>Equina</w:t>
            </w:r>
            <w:proofErr w:type="spellEnd"/>
            <w:r w:rsidRPr="00AC4D45">
              <w:rPr>
                <w:rFonts w:ascii="Calibri" w:hAnsi="Calibri"/>
                <w:color w:val="000000"/>
                <w:sz w:val="20"/>
              </w:rPr>
              <w:t xml:space="preserve"> syndrome</w:t>
            </w:r>
          </w:p>
        </w:tc>
        <w:tc>
          <w:tcPr>
            <w:tcW w:w="0" w:type="auto"/>
            <w:tcBorders>
              <w:right w:val="nil"/>
            </w:tcBorders>
          </w:tcPr>
          <w:p w14:paraId="2CB4FF26" w14:textId="77777777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NA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36AD2A39" w14:textId="77777777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NA</w:t>
            </w:r>
          </w:p>
        </w:tc>
        <w:tc>
          <w:tcPr>
            <w:tcW w:w="1066" w:type="dxa"/>
            <w:tcBorders>
              <w:left w:val="nil"/>
            </w:tcBorders>
          </w:tcPr>
          <w:p w14:paraId="2C39A93F" w14:textId="5BF6DB51" w:rsidR="001A32EE" w:rsidRPr="00AC4D45" w:rsidRDefault="0034215B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0" w:type="auto"/>
            <w:tcBorders>
              <w:right w:val="nil"/>
            </w:tcBorders>
          </w:tcPr>
          <w:p w14:paraId="3B1E95E0" w14:textId="2BEC3A84" w:rsidR="001A32EE" w:rsidRPr="00AC4D45" w:rsidRDefault="00E16A0F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F6890DD" w14:textId="412143DA" w:rsidR="001A32EE" w:rsidRPr="00AC4D45" w:rsidRDefault="0034215B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</w:tcPr>
          <w:p w14:paraId="098A23A3" w14:textId="72495D30" w:rsidR="001A32EE" w:rsidRPr="00AC4D45" w:rsidRDefault="00E16A0F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0" w:type="auto"/>
            <w:tcBorders>
              <w:right w:val="nil"/>
            </w:tcBorders>
          </w:tcPr>
          <w:p w14:paraId="1385E448" w14:textId="06E42196" w:rsidR="001A32EE" w:rsidRPr="00AC4D45" w:rsidRDefault="0034215B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2935D40" w14:textId="1B07B651" w:rsidR="001A32EE" w:rsidRPr="00AC4D45" w:rsidRDefault="0034215B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0.3</w:t>
            </w:r>
          </w:p>
        </w:tc>
        <w:tc>
          <w:tcPr>
            <w:tcW w:w="0" w:type="auto"/>
            <w:tcBorders>
              <w:left w:val="nil"/>
            </w:tcBorders>
          </w:tcPr>
          <w:p w14:paraId="3A6D117B" w14:textId="156FEA58" w:rsidR="001A32EE" w:rsidRPr="00AC4D45" w:rsidRDefault="0034215B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0.3</w:t>
            </w:r>
          </w:p>
        </w:tc>
      </w:tr>
      <w:tr w:rsidR="00AC4D45" w:rsidRPr="00C14764" w14:paraId="54772A1D" w14:textId="77777777" w:rsidTr="00EF0686">
        <w:tc>
          <w:tcPr>
            <w:tcW w:w="0" w:type="auto"/>
            <w:tcBorders>
              <w:left w:val="nil"/>
            </w:tcBorders>
          </w:tcPr>
          <w:p w14:paraId="49148826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Spinal Cord compression</w:t>
            </w:r>
          </w:p>
        </w:tc>
        <w:tc>
          <w:tcPr>
            <w:tcW w:w="0" w:type="auto"/>
            <w:tcBorders>
              <w:right w:val="nil"/>
            </w:tcBorders>
          </w:tcPr>
          <w:p w14:paraId="33B8027B" w14:textId="39DBCDB3" w:rsidR="001A32EE" w:rsidRPr="00AC4D45" w:rsidRDefault="00E16A0F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3543F902" w14:textId="77777777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NA</w:t>
            </w:r>
          </w:p>
        </w:tc>
        <w:tc>
          <w:tcPr>
            <w:tcW w:w="1066" w:type="dxa"/>
            <w:tcBorders>
              <w:left w:val="nil"/>
            </w:tcBorders>
          </w:tcPr>
          <w:p w14:paraId="0BB490C8" w14:textId="2B69E032" w:rsidR="001A32EE" w:rsidRPr="00AC4D45" w:rsidRDefault="0034215B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0.3</w:t>
            </w:r>
          </w:p>
        </w:tc>
        <w:tc>
          <w:tcPr>
            <w:tcW w:w="0" w:type="auto"/>
            <w:tcBorders>
              <w:right w:val="nil"/>
            </w:tcBorders>
          </w:tcPr>
          <w:p w14:paraId="2922EDF9" w14:textId="4D0EB146" w:rsidR="001A32EE" w:rsidRPr="00AC4D45" w:rsidRDefault="0034215B" w:rsidP="0034215B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0.3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C102E77" w14:textId="3403B13A" w:rsidR="001A32EE" w:rsidRPr="00AC4D45" w:rsidRDefault="0034215B" w:rsidP="0034215B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0.5</w:t>
            </w:r>
          </w:p>
        </w:tc>
        <w:tc>
          <w:tcPr>
            <w:tcW w:w="0" w:type="auto"/>
            <w:tcBorders>
              <w:left w:val="nil"/>
            </w:tcBorders>
          </w:tcPr>
          <w:p w14:paraId="53D3703C" w14:textId="353350EA" w:rsidR="001A32EE" w:rsidRPr="00AC4D45" w:rsidRDefault="0034215B" w:rsidP="0034215B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</w:t>
            </w:r>
            <w:r w:rsidR="001A32EE" w:rsidRPr="00AC4D45">
              <w:rPr>
                <w:rFonts w:ascii="Calibri" w:hAnsi="Calibri"/>
                <w:color w:val="000000"/>
                <w:sz w:val="20"/>
              </w:rPr>
              <w:t>5</w:t>
            </w:r>
          </w:p>
        </w:tc>
        <w:tc>
          <w:tcPr>
            <w:tcW w:w="0" w:type="auto"/>
            <w:tcBorders>
              <w:right w:val="nil"/>
            </w:tcBorders>
          </w:tcPr>
          <w:p w14:paraId="718581F0" w14:textId="16A10EBF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</w:t>
            </w:r>
            <w:r w:rsidR="0034215B" w:rsidRPr="00AC4D45">
              <w:rPr>
                <w:rFonts w:ascii="Calibri" w:hAnsi="Calibri"/>
                <w:color w:val="000000"/>
                <w:sz w:val="20"/>
              </w:rPr>
              <w:t>.</w:t>
            </w:r>
            <w:r w:rsidRPr="00AC4D45">
              <w:rPr>
                <w:rFonts w:ascii="Calibri" w:hAnsi="Calibri"/>
                <w:color w:val="000000"/>
                <w:sz w:val="20"/>
              </w:rPr>
              <w:t>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9D6D3B8" w14:textId="71525239" w:rsidR="001A32EE" w:rsidRPr="00AC4D45" w:rsidRDefault="0034215B" w:rsidP="0034215B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2.0</w:t>
            </w:r>
          </w:p>
        </w:tc>
        <w:tc>
          <w:tcPr>
            <w:tcW w:w="0" w:type="auto"/>
            <w:tcBorders>
              <w:left w:val="nil"/>
            </w:tcBorders>
          </w:tcPr>
          <w:p w14:paraId="3184F351" w14:textId="7E97355E" w:rsidR="001A32EE" w:rsidRPr="00AC4D45" w:rsidRDefault="001A32EE" w:rsidP="0034215B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34215B" w:rsidRPr="00AC4D45">
              <w:rPr>
                <w:rFonts w:ascii="Calibri" w:hAnsi="Calibri"/>
                <w:color w:val="000000"/>
                <w:sz w:val="20"/>
              </w:rPr>
              <w:t>.4</w:t>
            </w:r>
          </w:p>
        </w:tc>
      </w:tr>
      <w:tr w:rsidR="00AC4D45" w:rsidRPr="00C14764" w14:paraId="5D96D934" w14:textId="77777777" w:rsidTr="00EF0686">
        <w:tc>
          <w:tcPr>
            <w:tcW w:w="0" w:type="auto"/>
            <w:tcBorders>
              <w:left w:val="nil"/>
            </w:tcBorders>
          </w:tcPr>
          <w:p w14:paraId="219CFE6D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Psoriasis</w:t>
            </w:r>
          </w:p>
        </w:tc>
        <w:tc>
          <w:tcPr>
            <w:tcW w:w="0" w:type="auto"/>
            <w:tcBorders>
              <w:right w:val="nil"/>
            </w:tcBorders>
          </w:tcPr>
          <w:p w14:paraId="1ED95A2A" w14:textId="0EF1D408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4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.1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1364CA70" w14:textId="12B1EBBB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</w:t>
            </w:r>
            <w:r w:rsidRPr="00AC4D45">
              <w:rPr>
                <w:rFonts w:ascii="Calibri" w:hAnsi="Calibri"/>
                <w:color w:val="000000"/>
                <w:sz w:val="20"/>
              </w:rPr>
              <w:t>5</w:t>
            </w:r>
          </w:p>
        </w:tc>
        <w:tc>
          <w:tcPr>
            <w:tcW w:w="1066" w:type="dxa"/>
            <w:tcBorders>
              <w:left w:val="nil"/>
            </w:tcBorders>
          </w:tcPr>
          <w:p w14:paraId="1CB6E19D" w14:textId="1B454432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.7</w:t>
            </w:r>
          </w:p>
        </w:tc>
        <w:tc>
          <w:tcPr>
            <w:tcW w:w="0" w:type="auto"/>
            <w:tcBorders>
              <w:right w:val="nil"/>
            </w:tcBorders>
          </w:tcPr>
          <w:p w14:paraId="2EF9FCFB" w14:textId="5CD0FBB6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5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76B04D2" w14:textId="38E5257C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3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.8</w:t>
            </w:r>
          </w:p>
        </w:tc>
        <w:tc>
          <w:tcPr>
            <w:tcW w:w="0" w:type="auto"/>
            <w:tcBorders>
              <w:left w:val="nil"/>
            </w:tcBorders>
          </w:tcPr>
          <w:p w14:paraId="6FA4CBBF" w14:textId="6A3E3703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</w:t>
            </w:r>
            <w:r w:rsidRPr="00AC4D45">
              <w:rPr>
                <w:rFonts w:ascii="Calibri" w:hAnsi="Calibri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right w:val="nil"/>
            </w:tcBorders>
          </w:tcPr>
          <w:p w14:paraId="202947F7" w14:textId="45766688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9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ABA7FA8" w14:textId="78E39017" w:rsidR="001A32EE" w:rsidRPr="00AC4D45" w:rsidRDefault="00497911" w:rsidP="00497911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8.0</w:t>
            </w:r>
          </w:p>
        </w:tc>
        <w:tc>
          <w:tcPr>
            <w:tcW w:w="0" w:type="auto"/>
            <w:tcBorders>
              <w:left w:val="nil"/>
            </w:tcBorders>
          </w:tcPr>
          <w:p w14:paraId="0FC04153" w14:textId="14A34C3D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5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.8</w:t>
            </w:r>
          </w:p>
        </w:tc>
      </w:tr>
      <w:tr w:rsidR="00AC4D45" w:rsidRPr="00C14764" w14:paraId="324DF913" w14:textId="77777777" w:rsidTr="00EF0686">
        <w:tc>
          <w:tcPr>
            <w:tcW w:w="0" w:type="auto"/>
            <w:tcBorders>
              <w:left w:val="nil"/>
            </w:tcBorders>
          </w:tcPr>
          <w:p w14:paraId="44BF546C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Psoriatic arthritis</w:t>
            </w:r>
          </w:p>
        </w:tc>
        <w:tc>
          <w:tcPr>
            <w:tcW w:w="0" w:type="auto"/>
            <w:tcBorders>
              <w:right w:val="nil"/>
            </w:tcBorders>
          </w:tcPr>
          <w:p w14:paraId="7B168953" w14:textId="6D8A4E41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6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.6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2A9F2A0B" w14:textId="69B0D491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4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.8</w:t>
            </w:r>
          </w:p>
        </w:tc>
        <w:tc>
          <w:tcPr>
            <w:tcW w:w="1066" w:type="dxa"/>
            <w:tcBorders>
              <w:left w:val="nil"/>
            </w:tcBorders>
          </w:tcPr>
          <w:p w14:paraId="371CA942" w14:textId="6332B504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.4</w:t>
            </w:r>
          </w:p>
        </w:tc>
        <w:tc>
          <w:tcPr>
            <w:tcW w:w="0" w:type="auto"/>
            <w:tcBorders>
              <w:right w:val="nil"/>
            </w:tcBorders>
          </w:tcPr>
          <w:p w14:paraId="61962AD5" w14:textId="7E4671E7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8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8F60FC2" w14:textId="53EF7EAC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6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.2</w:t>
            </w:r>
          </w:p>
        </w:tc>
        <w:tc>
          <w:tcPr>
            <w:tcW w:w="0" w:type="auto"/>
            <w:tcBorders>
              <w:left w:val="nil"/>
            </w:tcBorders>
          </w:tcPr>
          <w:p w14:paraId="72C77245" w14:textId="3CBA3283" w:rsidR="001A32EE" w:rsidRPr="00AC4D45" w:rsidRDefault="001A32EE" w:rsidP="00497911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.9</w:t>
            </w:r>
          </w:p>
        </w:tc>
        <w:tc>
          <w:tcPr>
            <w:tcW w:w="0" w:type="auto"/>
            <w:tcBorders>
              <w:right w:val="nil"/>
            </w:tcBorders>
          </w:tcPr>
          <w:p w14:paraId="6877B760" w14:textId="261CA1AB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13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</w:t>
            </w:r>
            <w:r w:rsidRPr="00AC4D45">
              <w:rPr>
                <w:rFonts w:ascii="Calibri" w:hAnsi="Calibri"/>
                <w:color w:val="000000"/>
                <w:sz w:val="20"/>
              </w:rPr>
              <w:t>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3C2D6E2" w14:textId="28DF5DF2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10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.1</w:t>
            </w:r>
          </w:p>
        </w:tc>
        <w:tc>
          <w:tcPr>
            <w:tcW w:w="0" w:type="auto"/>
            <w:tcBorders>
              <w:left w:val="nil"/>
            </w:tcBorders>
          </w:tcPr>
          <w:p w14:paraId="74BA835A" w14:textId="25E2C81C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5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</w:t>
            </w:r>
            <w:r w:rsidRPr="00AC4D45">
              <w:rPr>
                <w:rFonts w:ascii="Calibri" w:hAnsi="Calibri"/>
                <w:color w:val="000000"/>
                <w:sz w:val="20"/>
              </w:rPr>
              <w:t>4</w:t>
            </w:r>
          </w:p>
        </w:tc>
      </w:tr>
      <w:tr w:rsidR="00AC4D45" w:rsidRPr="00C14764" w14:paraId="5E9FF4FE" w14:textId="77777777" w:rsidTr="00EF0686">
        <w:tc>
          <w:tcPr>
            <w:tcW w:w="0" w:type="auto"/>
            <w:tcBorders>
              <w:left w:val="nil"/>
            </w:tcBorders>
          </w:tcPr>
          <w:p w14:paraId="19F7C57A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Uveitis</w:t>
            </w:r>
          </w:p>
        </w:tc>
        <w:tc>
          <w:tcPr>
            <w:tcW w:w="0" w:type="auto"/>
            <w:tcBorders>
              <w:right w:val="nil"/>
            </w:tcBorders>
          </w:tcPr>
          <w:p w14:paraId="515F9064" w14:textId="74AAA0C5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11</w:t>
            </w:r>
            <w:r w:rsidR="008230C0" w:rsidRPr="00AC4D45">
              <w:rPr>
                <w:rFonts w:ascii="Calibri" w:hAnsi="Calibri"/>
                <w:color w:val="000000"/>
                <w:sz w:val="20"/>
              </w:rPr>
              <w:t>.3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5A333993" w14:textId="29E3B425" w:rsidR="001A32EE" w:rsidRPr="00AC4D45" w:rsidRDefault="001A32EE" w:rsidP="008230C0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8</w:t>
            </w:r>
            <w:r w:rsidR="008230C0" w:rsidRPr="00AC4D45">
              <w:rPr>
                <w:rFonts w:ascii="Calibri" w:hAnsi="Calibri"/>
                <w:color w:val="000000"/>
                <w:sz w:val="20"/>
              </w:rPr>
              <w:t>.5</w:t>
            </w:r>
          </w:p>
        </w:tc>
        <w:tc>
          <w:tcPr>
            <w:tcW w:w="1066" w:type="dxa"/>
            <w:tcBorders>
              <w:left w:val="nil"/>
            </w:tcBorders>
          </w:tcPr>
          <w:p w14:paraId="7A348FCB" w14:textId="620661D3" w:rsidR="001A32EE" w:rsidRPr="00AC4D45" w:rsidRDefault="001A32EE" w:rsidP="008230C0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7</w:t>
            </w:r>
            <w:r w:rsidR="008230C0" w:rsidRPr="00AC4D45">
              <w:rPr>
                <w:rFonts w:ascii="Calibri" w:hAnsi="Calibri"/>
                <w:color w:val="000000"/>
                <w:sz w:val="20"/>
              </w:rPr>
              <w:t>.4</w:t>
            </w:r>
          </w:p>
        </w:tc>
        <w:tc>
          <w:tcPr>
            <w:tcW w:w="0" w:type="auto"/>
            <w:tcBorders>
              <w:right w:val="nil"/>
            </w:tcBorders>
          </w:tcPr>
          <w:p w14:paraId="4D7D6551" w14:textId="2E6ED1AB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13</w:t>
            </w:r>
            <w:r w:rsidR="008230C0" w:rsidRPr="00AC4D45">
              <w:rPr>
                <w:rFonts w:ascii="Calibri" w:hAnsi="Calibri"/>
                <w:color w:val="000000"/>
                <w:sz w:val="20"/>
              </w:rPr>
              <w:t>.4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EA4B6F4" w14:textId="53C85E0D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11</w:t>
            </w:r>
            <w:r w:rsidR="008230C0" w:rsidRPr="00AC4D45">
              <w:rPr>
                <w:rFonts w:ascii="Calibri" w:hAnsi="Calibri"/>
                <w:color w:val="000000"/>
                <w:sz w:val="20"/>
              </w:rPr>
              <w:t>.0</w:t>
            </w:r>
          </w:p>
        </w:tc>
        <w:tc>
          <w:tcPr>
            <w:tcW w:w="0" w:type="auto"/>
            <w:tcBorders>
              <w:left w:val="nil"/>
            </w:tcBorders>
          </w:tcPr>
          <w:p w14:paraId="700BA95F" w14:textId="103247A5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11</w:t>
            </w:r>
            <w:r w:rsidR="008230C0" w:rsidRPr="00AC4D45">
              <w:rPr>
                <w:rFonts w:ascii="Calibri" w:hAnsi="Calibri"/>
                <w:color w:val="000000"/>
                <w:sz w:val="20"/>
              </w:rPr>
              <w:t>.2</w:t>
            </w:r>
          </w:p>
        </w:tc>
        <w:tc>
          <w:tcPr>
            <w:tcW w:w="0" w:type="auto"/>
            <w:tcBorders>
              <w:right w:val="nil"/>
            </w:tcBorders>
          </w:tcPr>
          <w:p w14:paraId="0A6D8F96" w14:textId="78E27E30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13</w:t>
            </w:r>
            <w:r w:rsidR="008230C0" w:rsidRPr="00AC4D45">
              <w:rPr>
                <w:rFonts w:ascii="Calibri" w:hAnsi="Calibri"/>
                <w:color w:val="000000"/>
                <w:sz w:val="20"/>
              </w:rPr>
              <w:t>.4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82A1A87" w14:textId="77C8E712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10</w:t>
            </w:r>
            <w:r w:rsidR="008230C0" w:rsidRPr="00AC4D45">
              <w:rPr>
                <w:rFonts w:ascii="Calibri" w:hAnsi="Calibri"/>
                <w:color w:val="000000"/>
                <w:sz w:val="20"/>
              </w:rPr>
              <w:t>.1</w:t>
            </w:r>
          </w:p>
        </w:tc>
        <w:tc>
          <w:tcPr>
            <w:tcW w:w="0" w:type="auto"/>
            <w:tcBorders>
              <w:left w:val="nil"/>
            </w:tcBorders>
          </w:tcPr>
          <w:p w14:paraId="724866E3" w14:textId="02FBF6C0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8</w:t>
            </w:r>
            <w:r w:rsidR="008230C0" w:rsidRPr="00AC4D45">
              <w:rPr>
                <w:rFonts w:ascii="Calibri" w:hAnsi="Calibri"/>
                <w:color w:val="000000"/>
                <w:sz w:val="20"/>
              </w:rPr>
              <w:t>.0</w:t>
            </w:r>
          </w:p>
        </w:tc>
      </w:tr>
    </w:tbl>
    <w:p w14:paraId="164F298C" w14:textId="77777777" w:rsidR="004B305D" w:rsidRDefault="004B305D" w:rsidP="00A92707"/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368"/>
        <w:gridCol w:w="584"/>
        <w:gridCol w:w="965"/>
        <w:gridCol w:w="973"/>
        <w:gridCol w:w="584"/>
        <w:gridCol w:w="965"/>
        <w:gridCol w:w="1072"/>
        <w:gridCol w:w="584"/>
        <w:gridCol w:w="965"/>
        <w:gridCol w:w="1511"/>
      </w:tblGrid>
      <w:tr w:rsidR="007858DE" w:rsidRPr="007858DE" w14:paraId="217D5C70" w14:textId="77777777" w:rsidTr="00432F6C">
        <w:tc>
          <w:tcPr>
            <w:tcW w:w="0" w:type="auto"/>
            <w:vMerge w:val="restart"/>
            <w:tcBorders>
              <w:left w:val="nil"/>
            </w:tcBorders>
            <w:vAlign w:val="center"/>
          </w:tcPr>
          <w:p w14:paraId="0E2CA084" w14:textId="77777777" w:rsidR="007858DE" w:rsidRPr="007858DE" w:rsidRDefault="007858DE" w:rsidP="00432F6C">
            <w:pPr>
              <w:rPr>
                <w:b/>
                <w:sz w:val="20"/>
                <w:szCs w:val="20"/>
              </w:rPr>
            </w:pPr>
            <w:r w:rsidRPr="007858DE">
              <w:rPr>
                <w:b/>
                <w:sz w:val="20"/>
                <w:szCs w:val="20"/>
              </w:rPr>
              <w:t>Specific manifestation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6116985B" w14:textId="77777777" w:rsidR="007858DE" w:rsidRPr="007858DE" w:rsidRDefault="007858DE" w:rsidP="00432F6C">
            <w:pPr>
              <w:jc w:val="center"/>
              <w:rPr>
                <w:b/>
                <w:sz w:val="20"/>
                <w:szCs w:val="20"/>
              </w:rPr>
            </w:pPr>
            <w:r w:rsidRPr="007858DE">
              <w:rPr>
                <w:b/>
                <w:sz w:val="20"/>
                <w:szCs w:val="20"/>
              </w:rPr>
              <w:t>MPCD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3ADFC1F0" w14:textId="77777777" w:rsidR="007858DE" w:rsidRPr="007858DE" w:rsidRDefault="007858DE" w:rsidP="00432F6C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858DE">
              <w:rPr>
                <w:rFonts w:cs="Arial"/>
                <w:b/>
                <w:sz w:val="20"/>
                <w:szCs w:val="20"/>
              </w:rPr>
              <w:t>MarketScan</w:t>
            </w:r>
            <w:proofErr w:type="spellEnd"/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351FD6BA" w14:textId="77777777" w:rsidR="007858DE" w:rsidRPr="007858DE" w:rsidRDefault="007858DE" w:rsidP="00432F6C">
            <w:pPr>
              <w:jc w:val="center"/>
              <w:rPr>
                <w:b/>
                <w:sz w:val="20"/>
                <w:szCs w:val="20"/>
              </w:rPr>
            </w:pPr>
            <w:r w:rsidRPr="007858DE">
              <w:rPr>
                <w:b/>
                <w:sz w:val="20"/>
                <w:szCs w:val="20"/>
              </w:rPr>
              <w:t>Medicare</w:t>
            </w:r>
          </w:p>
        </w:tc>
      </w:tr>
      <w:tr w:rsidR="007858DE" w:rsidRPr="007858DE" w14:paraId="412A4913" w14:textId="77777777" w:rsidTr="007858DE">
        <w:tc>
          <w:tcPr>
            <w:tcW w:w="0" w:type="auto"/>
            <w:vMerge/>
            <w:tcBorders>
              <w:left w:val="nil"/>
            </w:tcBorders>
          </w:tcPr>
          <w:p w14:paraId="614FF75F" w14:textId="77777777" w:rsidR="007858DE" w:rsidRPr="007858DE" w:rsidRDefault="007858DE" w:rsidP="00432F6C">
            <w:pPr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3D1EAAD" w14:textId="77777777" w:rsidR="007858DE" w:rsidRPr="007858DE" w:rsidRDefault="007858DE" w:rsidP="00432F6C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858DE">
              <w:rPr>
                <w:b/>
                <w:sz w:val="20"/>
                <w:szCs w:val="20"/>
                <w:u w:val="single"/>
              </w:rPr>
              <w:t>TNFi</w:t>
            </w:r>
            <w:proofErr w:type="spellEnd"/>
          </w:p>
        </w:tc>
        <w:tc>
          <w:tcPr>
            <w:tcW w:w="1409" w:type="dxa"/>
            <w:tcBorders>
              <w:left w:val="nil"/>
              <w:right w:val="nil"/>
            </w:tcBorders>
            <w:vAlign w:val="center"/>
          </w:tcPr>
          <w:p w14:paraId="3724CFA8" w14:textId="77777777" w:rsidR="007858DE" w:rsidRPr="007858DE" w:rsidRDefault="007858DE" w:rsidP="00432F6C">
            <w:pPr>
              <w:jc w:val="center"/>
              <w:rPr>
                <w:b/>
                <w:sz w:val="20"/>
                <w:szCs w:val="20"/>
              </w:rPr>
            </w:pPr>
            <w:r w:rsidRPr="007858DE">
              <w:rPr>
                <w:rFonts w:cs="Arial"/>
                <w:b/>
                <w:sz w:val="20"/>
                <w:szCs w:val="20"/>
              </w:rPr>
              <w:t>DMARDS</w:t>
            </w:r>
          </w:p>
        </w:tc>
        <w:tc>
          <w:tcPr>
            <w:tcW w:w="915" w:type="dxa"/>
            <w:tcBorders>
              <w:left w:val="nil"/>
            </w:tcBorders>
            <w:vAlign w:val="center"/>
          </w:tcPr>
          <w:p w14:paraId="1A3F2D96" w14:textId="77777777" w:rsidR="007858DE" w:rsidRPr="007858DE" w:rsidRDefault="007858DE" w:rsidP="00432F6C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858DE">
              <w:rPr>
                <w:b/>
                <w:sz w:val="20"/>
                <w:szCs w:val="20"/>
              </w:rPr>
              <w:t>NSAIDS</w:t>
            </w:r>
            <w:r w:rsidRPr="007858DE">
              <w:rPr>
                <w:rFonts w:cs="Arial"/>
                <w:b/>
                <w:sz w:val="20"/>
                <w:szCs w:val="20"/>
              </w:rPr>
              <w:t>/</w:t>
            </w:r>
          </w:p>
          <w:p w14:paraId="04C486E6" w14:textId="77777777" w:rsidR="007858DE" w:rsidRPr="007858DE" w:rsidRDefault="007858DE" w:rsidP="00432F6C">
            <w:pPr>
              <w:jc w:val="center"/>
              <w:rPr>
                <w:b/>
                <w:sz w:val="20"/>
                <w:szCs w:val="20"/>
              </w:rPr>
            </w:pPr>
            <w:r w:rsidRPr="007858DE">
              <w:rPr>
                <w:b/>
                <w:sz w:val="20"/>
                <w:szCs w:val="20"/>
              </w:rPr>
              <w:t xml:space="preserve"> </w:t>
            </w:r>
            <w:r w:rsidRPr="007858DE">
              <w:rPr>
                <w:rFonts w:cs="Arial"/>
                <w:b/>
                <w:sz w:val="20"/>
                <w:szCs w:val="20"/>
              </w:rPr>
              <w:t>No E</w:t>
            </w:r>
            <w:r w:rsidRPr="007858DE">
              <w:rPr>
                <w:b/>
                <w:sz w:val="20"/>
                <w:szCs w:val="20"/>
              </w:rPr>
              <w:t>xposure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277C9E6" w14:textId="77777777" w:rsidR="007858DE" w:rsidRPr="007858DE" w:rsidRDefault="007858DE" w:rsidP="00432F6C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858DE">
              <w:rPr>
                <w:b/>
                <w:sz w:val="20"/>
                <w:szCs w:val="20"/>
                <w:u w:val="single"/>
              </w:rPr>
              <w:t>TNFi</w:t>
            </w:r>
            <w:proofErr w:type="spellEnd"/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88933B4" w14:textId="77777777" w:rsidR="007858DE" w:rsidRPr="007858DE" w:rsidRDefault="007858DE" w:rsidP="00432F6C">
            <w:pPr>
              <w:jc w:val="center"/>
              <w:rPr>
                <w:b/>
                <w:sz w:val="20"/>
                <w:szCs w:val="20"/>
              </w:rPr>
            </w:pPr>
            <w:r w:rsidRPr="007858DE">
              <w:rPr>
                <w:rFonts w:cs="Arial"/>
                <w:b/>
                <w:sz w:val="20"/>
                <w:szCs w:val="20"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2914E3E" w14:textId="77777777" w:rsidR="007858DE" w:rsidRPr="007858DE" w:rsidRDefault="007858DE" w:rsidP="00432F6C">
            <w:pPr>
              <w:jc w:val="center"/>
              <w:rPr>
                <w:b/>
                <w:sz w:val="20"/>
                <w:szCs w:val="20"/>
              </w:rPr>
            </w:pPr>
            <w:r w:rsidRPr="007858DE">
              <w:rPr>
                <w:rFonts w:cs="Arial"/>
                <w:b/>
                <w:sz w:val="20"/>
                <w:szCs w:val="20"/>
              </w:rPr>
              <w:t>NSAIDS/</w:t>
            </w:r>
            <w:r w:rsidRPr="007858DE">
              <w:rPr>
                <w:b/>
                <w:sz w:val="20"/>
                <w:szCs w:val="20"/>
              </w:rPr>
              <w:t xml:space="preserve"> </w:t>
            </w:r>
            <w:r w:rsidRPr="007858DE">
              <w:rPr>
                <w:rFonts w:cs="Arial"/>
                <w:b/>
                <w:sz w:val="20"/>
                <w:szCs w:val="20"/>
              </w:rPr>
              <w:t xml:space="preserve">No </w:t>
            </w:r>
            <w:proofErr w:type="spellStart"/>
            <w:r w:rsidRPr="007858DE">
              <w:rPr>
                <w:rFonts w:cs="Arial"/>
                <w:b/>
                <w:sz w:val="20"/>
                <w:szCs w:val="20"/>
              </w:rPr>
              <w:t>eExposure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B7386CD" w14:textId="77777777" w:rsidR="007858DE" w:rsidRPr="007858DE" w:rsidRDefault="007858DE" w:rsidP="00432F6C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858DE">
              <w:rPr>
                <w:b/>
                <w:sz w:val="20"/>
                <w:szCs w:val="20"/>
                <w:u w:val="single"/>
              </w:rPr>
              <w:t>TNFi</w:t>
            </w:r>
            <w:proofErr w:type="spellEnd"/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A073DFE" w14:textId="77777777" w:rsidR="007858DE" w:rsidRPr="007858DE" w:rsidRDefault="007858DE" w:rsidP="00432F6C">
            <w:pPr>
              <w:jc w:val="center"/>
              <w:rPr>
                <w:b/>
                <w:sz w:val="20"/>
                <w:szCs w:val="20"/>
              </w:rPr>
            </w:pPr>
            <w:r w:rsidRPr="007858DE">
              <w:rPr>
                <w:rFonts w:cs="Arial"/>
                <w:b/>
                <w:sz w:val="20"/>
                <w:szCs w:val="20"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2E1F2BE" w14:textId="77777777" w:rsidR="007858DE" w:rsidRPr="007858DE" w:rsidRDefault="007858DE" w:rsidP="00432F6C">
            <w:pPr>
              <w:jc w:val="center"/>
              <w:rPr>
                <w:b/>
                <w:sz w:val="20"/>
                <w:szCs w:val="20"/>
              </w:rPr>
            </w:pPr>
            <w:r w:rsidRPr="007858DE">
              <w:rPr>
                <w:rFonts w:cs="Arial"/>
                <w:b/>
                <w:sz w:val="20"/>
                <w:szCs w:val="20"/>
              </w:rPr>
              <w:t>NSAIDS/</w:t>
            </w:r>
            <w:r w:rsidRPr="007858DE">
              <w:rPr>
                <w:b/>
                <w:sz w:val="20"/>
                <w:szCs w:val="20"/>
              </w:rPr>
              <w:t xml:space="preserve"> </w:t>
            </w:r>
            <w:r w:rsidRPr="007858DE">
              <w:rPr>
                <w:rFonts w:cs="Arial"/>
                <w:b/>
                <w:sz w:val="20"/>
                <w:szCs w:val="20"/>
              </w:rPr>
              <w:t>No E</w:t>
            </w:r>
            <w:del w:id="126" w:author="Suruki Robert" w:date="2017-06-05T11:14:00Z">
              <w:r w:rsidRPr="007858DE">
                <w:rPr>
                  <w:rFonts w:cs="Arial"/>
                  <w:b/>
                  <w:sz w:val="20"/>
                  <w:szCs w:val="20"/>
                </w:rPr>
                <w:delText xml:space="preserve">o </w:delText>
              </w:r>
            </w:del>
            <w:del w:id="127" w:author="Bohn Rhonda" w:date="2017-06-04T19:49:00Z">
              <w:r w:rsidRPr="007858DE">
                <w:rPr>
                  <w:b/>
                  <w:sz w:val="20"/>
                  <w:szCs w:val="20"/>
                </w:rPr>
                <w:delText>e</w:delText>
              </w:r>
            </w:del>
            <w:r w:rsidRPr="007858DE">
              <w:rPr>
                <w:b/>
                <w:sz w:val="20"/>
                <w:szCs w:val="20"/>
              </w:rPr>
              <w:t>xposure</w:t>
            </w:r>
            <w:r w:rsidRPr="007858DE">
              <w:rPr>
                <w:rStyle w:val="CommentReference"/>
                <w:sz w:val="20"/>
                <w:szCs w:val="20"/>
              </w:rPr>
              <w:commentReference w:id="119"/>
            </w:r>
          </w:p>
        </w:tc>
      </w:tr>
      <w:tr w:rsidR="007858DE" w:rsidRPr="007858DE" w14:paraId="6D5BCCF3" w14:textId="77777777" w:rsidTr="007858DE">
        <w:tc>
          <w:tcPr>
            <w:tcW w:w="0" w:type="auto"/>
            <w:tcBorders>
              <w:left w:val="nil"/>
            </w:tcBorders>
          </w:tcPr>
          <w:p w14:paraId="0E4246E1" w14:textId="77777777" w:rsidR="007858DE" w:rsidRPr="007858DE" w:rsidRDefault="007858DE" w:rsidP="007858D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rFonts w:ascii="Calibri" w:hAnsi="Calibri"/>
                <w:color w:val="000000"/>
                <w:sz w:val="20"/>
                <w:szCs w:val="20"/>
              </w:rPr>
              <w:t>Aortic Insufficiency</w:t>
            </w:r>
          </w:p>
        </w:tc>
        <w:tc>
          <w:tcPr>
            <w:tcW w:w="0" w:type="auto"/>
            <w:tcBorders>
              <w:right w:val="nil"/>
            </w:tcBorders>
          </w:tcPr>
          <w:p w14:paraId="1FA5EB93" w14:textId="278B3CE8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1.3</w:t>
            </w:r>
          </w:p>
        </w:tc>
        <w:tc>
          <w:tcPr>
            <w:tcW w:w="1409" w:type="dxa"/>
            <w:tcBorders>
              <w:left w:val="nil"/>
              <w:right w:val="nil"/>
            </w:tcBorders>
          </w:tcPr>
          <w:p w14:paraId="3B4B24F8" w14:textId="2348944C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0.4</w:t>
            </w:r>
          </w:p>
        </w:tc>
        <w:tc>
          <w:tcPr>
            <w:tcW w:w="915" w:type="dxa"/>
            <w:tcBorders>
              <w:left w:val="nil"/>
            </w:tcBorders>
          </w:tcPr>
          <w:p w14:paraId="4CD60B45" w14:textId="3D2CB923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right w:val="nil"/>
            </w:tcBorders>
          </w:tcPr>
          <w:p w14:paraId="4A7B335A" w14:textId="32A101A6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36DE300" w14:textId="6D3C471D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left w:val="nil"/>
            </w:tcBorders>
          </w:tcPr>
          <w:p w14:paraId="59AA7900" w14:textId="3E1A3FE1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right w:val="nil"/>
            </w:tcBorders>
          </w:tcPr>
          <w:p w14:paraId="7BF0D488" w14:textId="059BA702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4.8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11655F2" w14:textId="4499FABB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5.8</w:t>
            </w:r>
          </w:p>
        </w:tc>
        <w:tc>
          <w:tcPr>
            <w:tcW w:w="0" w:type="auto"/>
            <w:tcBorders>
              <w:left w:val="nil"/>
            </w:tcBorders>
          </w:tcPr>
          <w:p w14:paraId="30EC1E86" w14:textId="19DFB2C0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3.9</w:t>
            </w:r>
          </w:p>
        </w:tc>
      </w:tr>
      <w:tr w:rsidR="007858DE" w:rsidRPr="007858DE" w14:paraId="04ECB9B6" w14:textId="77777777" w:rsidTr="007858DE">
        <w:tc>
          <w:tcPr>
            <w:tcW w:w="0" w:type="auto"/>
            <w:tcBorders>
              <w:left w:val="nil"/>
            </w:tcBorders>
          </w:tcPr>
          <w:p w14:paraId="75D2710C" w14:textId="77777777" w:rsidR="007858DE" w:rsidRPr="007858DE" w:rsidRDefault="007858DE" w:rsidP="007858D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rFonts w:ascii="Calibri" w:hAnsi="Calibri"/>
                <w:color w:val="000000"/>
                <w:sz w:val="20"/>
                <w:szCs w:val="20"/>
              </w:rPr>
              <w:t>Conduction Block</w:t>
            </w:r>
          </w:p>
        </w:tc>
        <w:tc>
          <w:tcPr>
            <w:tcW w:w="0" w:type="auto"/>
            <w:tcBorders>
              <w:right w:val="nil"/>
            </w:tcBorders>
          </w:tcPr>
          <w:p w14:paraId="2547D36B" w14:textId="6A81A7B1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0.2</w:t>
            </w:r>
          </w:p>
        </w:tc>
        <w:tc>
          <w:tcPr>
            <w:tcW w:w="1409" w:type="dxa"/>
            <w:tcBorders>
              <w:left w:val="nil"/>
              <w:right w:val="nil"/>
            </w:tcBorders>
          </w:tcPr>
          <w:p w14:paraId="4F8685AA" w14:textId="441B7A34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0.0</w:t>
            </w:r>
          </w:p>
        </w:tc>
        <w:tc>
          <w:tcPr>
            <w:tcW w:w="915" w:type="dxa"/>
            <w:tcBorders>
              <w:left w:val="nil"/>
            </w:tcBorders>
          </w:tcPr>
          <w:p w14:paraId="76C2A3C5" w14:textId="4B434E7E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right w:val="nil"/>
            </w:tcBorders>
          </w:tcPr>
          <w:p w14:paraId="2411B4AE" w14:textId="26544047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64D3148" w14:textId="779F642E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left w:val="nil"/>
            </w:tcBorders>
          </w:tcPr>
          <w:p w14:paraId="6A68683A" w14:textId="18F38980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right w:val="nil"/>
            </w:tcBorders>
          </w:tcPr>
          <w:p w14:paraId="42736771" w14:textId="4DECDAF2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3.9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05422E1" w14:textId="78D689AB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4.6</w:t>
            </w:r>
          </w:p>
        </w:tc>
        <w:tc>
          <w:tcPr>
            <w:tcW w:w="0" w:type="auto"/>
            <w:tcBorders>
              <w:left w:val="nil"/>
            </w:tcBorders>
          </w:tcPr>
          <w:p w14:paraId="16CB00DC" w14:textId="2EEDCD86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3.5</w:t>
            </w:r>
          </w:p>
        </w:tc>
      </w:tr>
      <w:tr w:rsidR="007858DE" w:rsidRPr="007858DE" w14:paraId="0E8EBD8B" w14:textId="77777777" w:rsidTr="007858DE">
        <w:tc>
          <w:tcPr>
            <w:tcW w:w="0" w:type="auto"/>
            <w:tcBorders>
              <w:left w:val="nil"/>
            </w:tcBorders>
          </w:tcPr>
          <w:p w14:paraId="089D4107" w14:textId="77777777" w:rsidR="007858DE" w:rsidRPr="007858DE" w:rsidRDefault="007858DE" w:rsidP="007858D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rFonts w:ascii="Calibri" w:hAnsi="Calibri"/>
                <w:color w:val="000000"/>
                <w:sz w:val="20"/>
                <w:szCs w:val="20"/>
              </w:rPr>
              <w:t>Myocardial infarction</w:t>
            </w:r>
          </w:p>
        </w:tc>
        <w:tc>
          <w:tcPr>
            <w:tcW w:w="0" w:type="auto"/>
            <w:tcBorders>
              <w:right w:val="nil"/>
            </w:tcBorders>
          </w:tcPr>
          <w:p w14:paraId="13D46F14" w14:textId="3315E689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0.2</w:t>
            </w:r>
          </w:p>
        </w:tc>
        <w:tc>
          <w:tcPr>
            <w:tcW w:w="1409" w:type="dxa"/>
            <w:tcBorders>
              <w:left w:val="nil"/>
              <w:right w:val="nil"/>
            </w:tcBorders>
          </w:tcPr>
          <w:p w14:paraId="57B61B52" w14:textId="4AEC4DE1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0.0</w:t>
            </w:r>
          </w:p>
        </w:tc>
        <w:tc>
          <w:tcPr>
            <w:tcW w:w="915" w:type="dxa"/>
            <w:tcBorders>
              <w:left w:val="nil"/>
            </w:tcBorders>
          </w:tcPr>
          <w:p w14:paraId="0042F674" w14:textId="20681C44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right w:val="nil"/>
            </w:tcBorders>
          </w:tcPr>
          <w:p w14:paraId="23F57591" w14:textId="0EA0189B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AAC02B6" w14:textId="61976447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</w:tcPr>
          <w:p w14:paraId="53F0C979" w14:textId="70B63C78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right w:val="nil"/>
            </w:tcBorders>
          </w:tcPr>
          <w:p w14:paraId="576DFA20" w14:textId="5901D208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1218F4B" w14:textId="6FBFB552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left w:val="nil"/>
            </w:tcBorders>
          </w:tcPr>
          <w:p w14:paraId="6F82F8C6" w14:textId="03227DAF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0.6</w:t>
            </w:r>
          </w:p>
        </w:tc>
      </w:tr>
      <w:tr w:rsidR="007858DE" w:rsidRPr="007858DE" w14:paraId="357D3A55" w14:textId="77777777" w:rsidTr="007858DE">
        <w:tc>
          <w:tcPr>
            <w:tcW w:w="0" w:type="auto"/>
            <w:tcBorders>
              <w:left w:val="nil"/>
            </w:tcBorders>
          </w:tcPr>
          <w:p w14:paraId="150A297B" w14:textId="77777777" w:rsidR="007858DE" w:rsidRPr="007858DE" w:rsidRDefault="007858DE" w:rsidP="007858D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rFonts w:ascii="Calibri" w:hAnsi="Calibri"/>
                <w:color w:val="000000"/>
                <w:sz w:val="20"/>
                <w:szCs w:val="20"/>
              </w:rPr>
              <w:t>Crohn’s Disease</w:t>
            </w:r>
          </w:p>
        </w:tc>
        <w:tc>
          <w:tcPr>
            <w:tcW w:w="0" w:type="auto"/>
            <w:tcBorders>
              <w:right w:val="nil"/>
            </w:tcBorders>
          </w:tcPr>
          <w:p w14:paraId="41E61F10" w14:textId="70D78A36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5.0</w:t>
            </w:r>
          </w:p>
        </w:tc>
        <w:tc>
          <w:tcPr>
            <w:tcW w:w="1409" w:type="dxa"/>
            <w:tcBorders>
              <w:left w:val="nil"/>
              <w:right w:val="nil"/>
            </w:tcBorders>
          </w:tcPr>
          <w:p w14:paraId="34427850" w14:textId="407D2025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2.9</w:t>
            </w:r>
          </w:p>
        </w:tc>
        <w:tc>
          <w:tcPr>
            <w:tcW w:w="915" w:type="dxa"/>
            <w:tcBorders>
              <w:left w:val="nil"/>
            </w:tcBorders>
          </w:tcPr>
          <w:p w14:paraId="750E642F" w14:textId="0CBCA2B0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right w:val="nil"/>
            </w:tcBorders>
          </w:tcPr>
          <w:p w14:paraId="44265815" w14:textId="67A7A3BD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4.8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E0E04F5" w14:textId="596A8D79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3.4</w:t>
            </w:r>
          </w:p>
        </w:tc>
        <w:tc>
          <w:tcPr>
            <w:tcW w:w="0" w:type="auto"/>
            <w:tcBorders>
              <w:left w:val="nil"/>
            </w:tcBorders>
          </w:tcPr>
          <w:p w14:paraId="4AE0F0FD" w14:textId="200BAC4F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right w:val="nil"/>
            </w:tcBorders>
          </w:tcPr>
          <w:p w14:paraId="3289E66A" w14:textId="36ECAC7D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8.3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F593570" w14:textId="539C6002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6.5</w:t>
            </w:r>
          </w:p>
        </w:tc>
        <w:tc>
          <w:tcPr>
            <w:tcW w:w="0" w:type="auto"/>
            <w:tcBorders>
              <w:left w:val="nil"/>
            </w:tcBorders>
          </w:tcPr>
          <w:p w14:paraId="4C640E16" w14:textId="1D512209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2.1</w:t>
            </w:r>
          </w:p>
        </w:tc>
      </w:tr>
      <w:tr w:rsidR="007858DE" w:rsidRPr="007858DE" w14:paraId="6FB65507" w14:textId="77777777" w:rsidTr="007858DE">
        <w:tc>
          <w:tcPr>
            <w:tcW w:w="0" w:type="auto"/>
            <w:tcBorders>
              <w:left w:val="nil"/>
            </w:tcBorders>
          </w:tcPr>
          <w:p w14:paraId="2033AEA4" w14:textId="77777777" w:rsidR="007858DE" w:rsidRPr="007858DE" w:rsidRDefault="007858DE" w:rsidP="007858D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rFonts w:ascii="Calibri" w:hAnsi="Calibri"/>
                <w:color w:val="000000"/>
                <w:sz w:val="20"/>
                <w:szCs w:val="20"/>
              </w:rPr>
              <w:t>Ulcerative Colitis</w:t>
            </w:r>
          </w:p>
        </w:tc>
        <w:tc>
          <w:tcPr>
            <w:tcW w:w="0" w:type="auto"/>
            <w:tcBorders>
              <w:right w:val="nil"/>
            </w:tcBorders>
          </w:tcPr>
          <w:p w14:paraId="79BF824C" w14:textId="52688A8D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2.1</w:t>
            </w:r>
          </w:p>
        </w:tc>
        <w:tc>
          <w:tcPr>
            <w:tcW w:w="1409" w:type="dxa"/>
            <w:tcBorders>
              <w:left w:val="nil"/>
              <w:right w:val="nil"/>
            </w:tcBorders>
          </w:tcPr>
          <w:p w14:paraId="42F68AB5" w14:textId="5BC7A7A7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1.5</w:t>
            </w:r>
          </w:p>
        </w:tc>
        <w:tc>
          <w:tcPr>
            <w:tcW w:w="915" w:type="dxa"/>
            <w:tcBorders>
              <w:left w:val="nil"/>
            </w:tcBorders>
          </w:tcPr>
          <w:p w14:paraId="07340737" w14:textId="284673D8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right w:val="nil"/>
            </w:tcBorders>
          </w:tcPr>
          <w:p w14:paraId="72058B11" w14:textId="2018CADB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3.3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9B4ECF5" w14:textId="762430F4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1.6</w:t>
            </w:r>
          </w:p>
        </w:tc>
        <w:tc>
          <w:tcPr>
            <w:tcW w:w="0" w:type="auto"/>
            <w:tcBorders>
              <w:left w:val="nil"/>
            </w:tcBorders>
          </w:tcPr>
          <w:p w14:paraId="0CF34E7F" w14:textId="1D2F60D8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right w:val="nil"/>
            </w:tcBorders>
          </w:tcPr>
          <w:p w14:paraId="6D17094B" w14:textId="32619D78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5.1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7CC7410" w14:textId="4C64EF85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4.6</w:t>
            </w:r>
          </w:p>
        </w:tc>
        <w:tc>
          <w:tcPr>
            <w:tcW w:w="0" w:type="auto"/>
            <w:tcBorders>
              <w:left w:val="nil"/>
            </w:tcBorders>
          </w:tcPr>
          <w:p w14:paraId="698D605A" w14:textId="2604AC32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1.6</w:t>
            </w:r>
          </w:p>
        </w:tc>
      </w:tr>
      <w:tr w:rsidR="007858DE" w:rsidRPr="007858DE" w14:paraId="0DA22119" w14:textId="77777777" w:rsidTr="007858DE">
        <w:tc>
          <w:tcPr>
            <w:tcW w:w="0" w:type="auto"/>
            <w:tcBorders>
              <w:left w:val="nil"/>
            </w:tcBorders>
          </w:tcPr>
          <w:p w14:paraId="40E8E2CE" w14:textId="77777777" w:rsidR="007858DE" w:rsidRPr="007858DE" w:rsidRDefault="007858DE" w:rsidP="007858D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Amyloidosis</w:t>
            </w:r>
          </w:p>
        </w:tc>
        <w:tc>
          <w:tcPr>
            <w:tcW w:w="0" w:type="auto"/>
            <w:tcBorders>
              <w:right w:val="nil"/>
            </w:tcBorders>
          </w:tcPr>
          <w:p w14:paraId="4151DD04" w14:textId="128A9131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0.0</w:t>
            </w:r>
          </w:p>
        </w:tc>
        <w:tc>
          <w:tcPr>
            <w:tcW w:w="1409" w:type="dxa"/>
            <w:tcBorders>
              <w:left w:val="nil"/>
              <w:right w:val="nil"/>
            </w:tcBorders>
          </w:tcPr>
          <w:p w14:paraId="7C98B6AB" w14:textId="76A66448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0.0</w:t>
            </w:r>
          </w:p>
        </w:tc>
        <w:tc>
          <w:tcPr>
            <w:tcW w:w="915" w:type="dxa"/>
            <w:tcBorders>
              <w:left w:val="nil"/>
            </w:tcBorders>
          </w:tcPr>
          <w:p w14:paraId="09A4C49F" w14:textId="13878B63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right w:val="nil"/>
            </w:tcBorders>
          </w:tcPr>
          <w:p w14:paraId="1117BD0A" w14:textId="27294118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6BBE1BA" w14:textId="126629C6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</w:tcPr>
          <w:p w14:paraId="00CF8626" w14:textId="3A580CF8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right w:val="nil"/>
            </w:tcBorders>
          </w:tcPr>
          <w:p w14:paraId="345A10A9" w14:textId="2C91A816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E3DE75A" w14:textId="2FF68F37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nil"/>
            </w:tcBorders>
          </w:tcPr>
          <w:p w14:paraId="27E169BC" w14:textId="715B0F23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0.1</w:t>
            </w:r>
          </w:p>
        </w:tc>
      </w:tr>
      <w:tr w:rsidR="007858DE" w:rsidRPr="007858DE" w14:paraId="32C867E5" w14:textId="77777777" w:rsidTr="007858DE">
        <w:tc>
          <w:tcPr>
            <w:tcW w:w="0" w:type="auto"/>
            <w:tcBorders>
              <w:left w:val="nil"/>
            </w:tcBorders>
          </w:tcPr>
          <w:p w14:paraId="1FDC80B8" w14:textId="77777777" w:rsidR="007858DE" w:rsidRPr="007858DE" w:rsidRDefault="007858DE" w:rsidP="007858D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rFonts w:ascii="Calibri" w:hAnsi="Calibri"/>
                <w:color w:val="000000"/>
                <w:sz w:val="20"/>
                <w:szCs w:val="20"/>
              </w:rPr>
              <w:t>IgA nephropathy</w:t>
            </w:r>
          </w:p>
        </w:tc>
        <w:tc>
          <w:tcPr>
            <w:tcW w:w="0" w:type="auto"/>
            <w:tcBorders>
              <w:right w:val="nil"/>
            </w:tcBorders>
          </w:tcPr>
          <w:p w14:paraId="6942D501" w14:textId="0D074AA1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0.1</w:t>
            </w:r>
          </w:p>
        </w:tc>
        <w:tc>
          <w:tcPr>
            <w:tcW w:w="1409" w:type="dxa"/>
            <w:tcBorders>
              <w:left w:val="nil"/>
              <w:right w:val="nil"/>
            </w:tcBorders>
          </w:tcPr>
          <w:p w14:paraId="43F2701D" w14:textId="400084C2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0.2</w:t>
            </w:r>
          </w:p>
        </w:tc>
        <w:tc>
          <w:tcPr>
            <w:tcW w:w="915" w:type="dxa"/>
            <w:tcBorders>
              <w:left w:val="nil"/>
            </w:tcBorders>
          </w:tcPr>
          <w:p w14:paraId="46C3DFD4" w14:textId="4FB8DACA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right w:val="nil"/>
            </w:tcBorders>
          </w:tcPr>
          <w:p w14:paraId="636E92F1" w14:textId="15D0DC01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40819F8" w14:textId="51175384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nil"/>
            </w:tcBorders>
          </w:tcPr>
          <w:p w14:paraId="65D90094" w14:textId="220C5CAF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right w:val="nil"/>
            </w:tcBorders>
          </w:tcPr>
          <w:p w14:paraId="50F82487" w14:textId="3FDE6F70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A9E250F" w14:textId="07E84079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left w:val="nil"/>
            </w:tcBorders>
          </w:tcPr>
          <w:p w14:paraId="00009E60" w14:textId="730811D5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0.3</w:t>
            </w:r>
          </w:p>
        </w:tc>
      </w:tr>
      <w:tr w:rsidR="007858DE" w:rsidRPr="007858DE" w14:paraId="1CBDAE01" w14:textId="77777777" w:rsidTr="007858DE">
        <w:tc>
          <w:tcPr>
            <w:tcW w:w="0" w:type="auto"/>
            <w:tcBorders>
              <w:left w:val="nil"/>
            </w:tcBorders>
          </w:tcPr>
          <w:p w14:paraId="4D469DAD" w14:textId="77777777" w:rsidR="007858DE" w:rsidRPr="007858DE" w:rsidRDefault="007858DE" w:rsidP="007858D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rFonts w:ascii="Calibri" w:hAnsi="Calibri"/>
                <w:color w:val="000000"/>
                <w:sz w:val="20"/>
                <w:szCs w:val="20"/>
              </w:rPr>
              <w:t>Nephrotic syndrome</w:t>
            </w:r>
          </w:p>
        </w:tc>
        <w:tc>
          <w:tcPr>
            <w:tcW w:w="0" w:type="auto"/>
            <w:tcBorders>
              <w:right w:val="nil"/>
            </w:tcBorders>
          </w:tcPr>
          <w:p w14:paraId="291BC32D" w14:textId="19E86180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0.0</w:t>
            </w:r>
          </w:p>
        </w:tc>
        <w:tc>
          <w:tcPr>
            <w:tcW w:w="1409" w:type="dxa"/>
            <w:tcBorders>
              <w:left w:val="nil"/>
              <w:right w:val="nil"/>
            </w:tcBorders>
          </w:tcPr>
          <w:p w14:paraId="291B5A35" w14:textId="7843C2B8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0.0</w:t>
            </w:r>
          </w:p>
        </w:tc>
        <w:tc>
          <w:tcPr>
            <w:tcW w:w="915" w:type="dxa"/>
            <w:tcBorders>
              <w:left w:val="nil"/>
            </w:tcBorders>
          </w:tcPr>
          <w:p w14:paraId="19607A53" w14:textId="3144C004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right w:val="nil"/>
            </w:tcBorders>
          </w:tcPr>
          <w:p w14:paraId="2541782D" w14:textId="1A526943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BAC2EC3" w14:textId="2F5C7391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</w:tcPr>
          <w:p w14:paraId="778AD590" w14:textId="5695C395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right w:val="nil"/>
            </w:tcBorders>
          </w:tcPr>
          <w:p w14:paraId="242FF6A4" w14:textId="380C5D16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F15B8D5" w14:textId="5B33CF8F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</w:tcPr>
          <w:p w14:paraId="5F60B99D" w14:textId="5A2AC33C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0.1</w:t>
            </w:r>
          </w:p>
        </w:tc>
      </w:tr>
      <w:tr w:rsidR="007858DE" w:rsidRPr="007858DE" w14:paraId="18981323" w14:textId="77777777" w:rsidTr="007858DE">
        <w:tc>
          <w:tcPr>
            <w:tcW w:w="0" w:type="auto"/>
            <w:tcBorders>
              <w:left w:val="nil"/>
            </w:tcBorders>
          </w:tcPr>
          <w:p w14:paraId="33C91A68" w14:textId="77777777" w:rsidR="007858DE" w:rsidRPr="007858DE" w:rsidRDefault="007858DE" w:rsidP="007858D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rFonts w:ascii="Calibri" w:hAnsi="Calibri"/>
                <w:color w:val="000000"/>
                <w:sz w:val="20"/>
                <w:szCs w:val="20"/>
              </w:rPr>
              <w:t>Apical Pulmonary fibrosis</w:t>
            </w:r>
          </w:p>
        </w:tc>
        <w:tc>
          <w:tcPr>
            <w:tcW w:w="0" w:type="auto"/>
            <w:tcBorders>
              <w:right w:val="nil"/>
            </w:tcBorders>
          </w:tcPr>
          <w:p w14:paraId="4506CA8B" w14:textId="0B6E6A8B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0.0</w:t>
            </w:r>
          </w:p>
        </w:tc>
        <w:tc>
          <w:tcPr>
            <w:tcW w:w="1409" w:type="dxa"/>
            <w:tcBorders>
              <w:left w:val="nil"/>
              <w:right w:val="nil"/>
            </w:tcBorders>
          </w:tcPr>
          <w:p w14:paraId="30950A44" w14:textId="06A20D02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0.0</w:t>
            </w:r>
          </w:p>
        </w:tc>
        <w:tc>
          <w:tcPr>
            <w:tcW w:w="915" w:type="dxa"/>
            <w:tcBorders>
              <w:left w:val="nil"/>
            </w:tcBorders>
          </w:tcPr>
          <w:p w14:paraId="60B7AF63" w14:textId="6A4C3E6C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right w:val="nil"/>
            </w:tcBorders>
          </w:tcPr>
          <w:p w14:paraId="01D05D42" w14:textId="4618D7A0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1965CDB" w14:textId="3865484D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</w:tcPr>
          <w:p w14:paraId="70751A05" w14:textId="5403634A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right w:val="nil"/>
            </w:tcBorders>
          </w:tcPr>
          <w:p w14:paraId="57742834" w14:textId="56B2D96D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E372C6F" w14:textId="4F5E36D2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nil"/>
            </w:tcBorders>
          </w:tcPr>
          <w:p w14:paraId="45B0541F" w14:textId="39B1D6B1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0.0</w:t>
            </w:r>
          </w:p>
        </w:tc>
      </w:tr>
      <w:tr w:rsidR="007858DE" w:rsidRPr="007858DE" w14:paraId="0168E561" w14:textId="77777777" w:rsidTr="007858DE">
        <w:tc>
          <w:tcPr>
            <w:tcW w:w="0" w:type="auto"/>
            <w:tcBorders>
              <w:left w:val="nil"/>
            </w:tcBorders>
          </w:tcPr>
          <w:p w14:paraId="1D22F272" w14:textId="77777777" w:rsidR="007858DE" w:rsidRPr="007858DE" w:rsidRDefault="007858DE" w:rsidP="007858D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rFonts w:ascii="Calibri" w:hAnsi="Calibri"/>
                <w:color w:val="000000"/>
                <w:sz w:val="20"/>
                <w:szCs w:val="20"/>
              </w:rPr>
              <w:t>Interstitial lung disease</w:t>
            </w:r>
          </w:p>
        </w:tc>
        <w:tc>
          <w:tcPr>
            <w:tcW w:w="0" w:type="auto"/>
            <w:tcBorders>
              <w:right w:val="nil"/>
            </w:tcBorders>
          </w:tcPr>
          <w:p w14:paraId="60BBB2E3" w14:textId="11D7A169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0.0</w:t>
            </w:r>
          </w:p>
        </w:tc>
        <w:tc>
          <w:tcPr>
            <w:tcW w:w="1409" w:type="dxa"/>
            <w:tcBorders>
              <w:left w:val="nil"/>
              <w:right w:val="nil"/>
            </w:tcBorders>
          </w:tcPr>
          <w:p w14:paraId="1BCAA681" w14:textId="7F4E6ABE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0.0</w:t>
            </w:r>
          </w:p>
        </w:tc>
        <w:tc>
          <w:tcPr>
            <w:tcW w:w="915" w:type="dxa"/>
            <w:tcBorders>
              <w:left w:val="nil"/>
            </w:tcBorders>
          </w:tcPr>
          <w:p w14:paraId="486255E4" w14:textId="0E57842F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right w:val="nil"/>
            </w:tcBorders>
          </w:tcPr>
          <w:p w14:paraId="7F85DA0D" w14:textId="3D1F40B4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D0B16D7" w14:textId="2F302C8F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nil"/>
            </w:tcBorders>
          </w:tcPr>
          <w:p w14:paraId="3D780228" w14:textId="7C4F86E2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right w:val="nil"/>
            </w:tcBorders>
          </w:tcPr>
          <w:p w14:paraId="3FF7A062" w14:textId="383837B1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9D0A001" w14:textId="7B254ADD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left w:val="nil"/>
            </w:tcBorders>
          </w:tcPr>
          <w:p w14:paraId="7396F604" w14:textId="40323942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0.1</w:t>
            </w:r>
          </w:p>
        </w:tc>
      </w:tr>
      <w:tr w:rsidR="007858DE" w:rsidRPr="007858DE" w14:paraId="369E0EA7" w14:textId="77777777" w:rsidTr="007858DE">
        <w:tc>
          <w:tcPr>
            <w:tcW w:w="0" w:type="auto"/>
            <w:tcBorders>
              <w:left w:val="nil"/>
            </w:tcBorders>
          </w:tcPr>
          <w:p w14:paraId="30345956" w14:textId="77777777" w:rsidR="007858DE" w:rsidRPr="007858DE" w:rsidRDefault="007858DE" w:rsidP="007858D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rFonts w:ascii="Calibri" w:hAnsi="Calibri"/>
                <w:color w:val="000000"/>
                <w:sz w:val="20"/>
                <w:szCs w:val="20"/>
              </w:rPr>
              <w:t>Restrictive lung disease </w:t>
            </w:r>
          </w:p>
        </w:tc>
        <w:tc>
          <w:tcPr>
            <w:tcW w:w="0" w:type="auto"/>
            <w:tcBorders>
              <w:right w:val="nil"/>
            </w:tcBorders>
          </w:tcPr>
          <w:p w14:paraId="6353FA54" w14:textId="56F796F7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0.7</w:t>
            </w:r>
            <w:commentRangeStart w:id="129"/>
          </w:p>
        </w:tc>
        <w:tc>
          <w:tcPr>
            <w:tcW w:w="1409" w:type="dxa"/>
            <w:tcBorders>
              <w:left w:val="nil"/>
              <w:right w:val="nil"/>
            </w:tcBorders>
          </w:tcPr>
          <w:p w14:paraId="27B755CD" w14:textId="6047952A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0.4</w:t>
            </w:r>
          </w:p>
        </w:tc>
        <w:tc>
          <w:tcPr>
            <w:tcW w:w="915" w:type="dxa"/>
            <w:tcBorders>
              <w:left w:val="nil"/>
            </w:tcBorders>
          </w:tcPr>
          <w:p w14:paraId="3F635D35" w14:textId="67FF58FD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right w:val="nil"/>
            </w:tcBorders>
          </w:tcPr>
          <w:p w14:paraId="61FB9BE2" w14:textId="5C929D4B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C9820F2" w14:textId="1B0386D5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2.3</w:t>
            </w:r>
          </w:p>
        </w:tc>
        <w:commentRangeEnd w:id="129"/>
        <w:tc>
          <w:tcPr>
            <w:tcW w:w="0" w:type="auto"/>
            <w:tcBorders>
              <w:left w:val="nil"/>
            </w:tcBorders>
          </w:tcPr>
          <w:p w14:paraId="43349059" w14:textId="6618A1BE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right w:val="nil"/>
            </w:tcBorders>
          </w:tcPr>
          <w:p w14:paraId="52927528" w14:textId="157001DA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9.0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7A55CAA" w14:textId="7E1226D2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11.4</w:t>
            </w:r>
          </w:p>
        </w:tc>
        <w:tc>
          <w:tcPr>
            <w:tcW w:w="0" w:type="auto"/>
            <w:tcBorders>
              <w:left w:val="nil"/>
            </w:tcBorders>
          </w:tcPr>
          <w:p w14:paraId="7DE0DD7D" w14:textId="512898BA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6.2</w:t>
            </w:r>
          </w:p>
        </w:tc>
      </w:tr>
      <w:tr w:rsidR="007858DE" w:rsidRPr="007858DE" w14:paraId="44B6BE90" w14:textId="77777777" w:rsidTr="007858DE">
        <w:tc>
          <w:tcPr>
            <w:tcW w:w="0" w:type="auto"/>
            <w:tcBorders>
              <w:left w:val="nil"/>
            </w:tcBorders>
          </w:tcPr>
          <w:p w14:paraId="68A4FB73" w14:textId="77777777" w:rsidR="007858DE" w:rsidRPr="007858DE" w:rsidRDefault="007858DE" w:rsidP="007858D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rFonts w:ascii="Calibri" w:hAnsi="Calibri"/>
                <w:color w:val="000000"/>
                <w:sz w:val="20"/>
                <w:szCs w:val="20"/>
              </w:rPr>
              <w:t xml:space="preserve">Cauda </w:t>
            </w:r>
            <w:proofErr w:type="spellStart"/>
            <w:r w:rsidRPr="007858DE">
              <w:rPr>
                <w:rFonts w:ascii="Calibri" w:hAnsi="Calibri"/>
                <w:color w:val="000000"/>
                <w:sz w:val="20"/>
                <w:szCs w:val="20"/>
              </w:rPr>
              <w:t>Equina</w:t>
            </w:r>
            <w:proofErr w:type="spellEnd"/>
            <w:r w:rsidRPr="007858DE">
              <w:rPr>
                <w:rFonts w:ascii="Calibri" w:hAnsi="Calibri"/>
                <w:color w:val="000000"/>
                <w:sz w:val="20"/>
                <w:szCs w:val="20"/>
              </w:rPr>
              <w:t xml:space="preserve"> syndrome</w:t>
            </w:r>
          </w:p>
        </w:tc>
        <w:tc>
          <w:tcPr>
            <w:tcW w:w="0" w:type="auto"/>
            <w:tcBorders>
              <w:right w:val="nil"/>
            </w:tcBorders>
          </w:tcPr>
          <w:p w14:paraId="1C4F625E" w14:textId="1CAEC3BE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0.0</w:t>
            </w:r>
          </w:p>
        </w:tc>
        <w:tc>
          <w:tcPr>
            <w:tcW w:w="1409" w:type="dxa"/>
            <w:tcBorders>
              <w:left w:val="nil"/>
              <w:right w:val="nil"/>
            </w:tcBorders>
          </w:tcPr>
          <w:p w14:paraId="2C7D5FBB" w14:textId="20185CAA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0.0</w:t>
            </w:r>
          </w:p>
        </w:tc>
        <w:tc>
          <w:tcPr>
            <w:tcW w:w="915" w:type="dxa"/>
            <w:tcBorders>
              <w:left w:val="nil"/>
            </w:tcBorders>
          </w:tcPr>
          <w:p w14:paraId="60CE4985" w14:textId="75806689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right w:val="nil"/>
            </w:tcBorders>
          </w:tcPr>
          <w:p w14:paraId="64E7632F" w14:textId="15D9169B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BD4E32F" w14:textId="24B71CF1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nil"/>
            </w:tcBorders>
          </w:tcPr>
          <w:p w14:paraId="511C4522" w14:textId="249F4BEE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right w:val="nil"/>
            </w:tcBorders>
          </w:tcPr>
          <w:p w14:paraId="449518FF" w14:textId="7BDBBF84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6ECBAD7" w14:textId="51BB7DE5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</w:tcPr>
          <w:p w14:paraId="62C89987" w14:textId="55337289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0.1</w:t>
            </w:r>
          </w:p>
        </w:tc>
      </w:tr>
      <w:tr w:rsidR="007858DE" w:rsidRPr="007858DE" w14:paraId="4A2CFC58" w14:textId="77777777" w:rsidTr="007858DE">
        <w:tc>
          <w:tcPr>
            <w:tcW w:w="0" w:type="auto"/>
            <w:tcBorders>
              <w:left w:val="nil"/>
            </w:tcBorders>
          </w:tcPr>
          <w:p w14:paraId="31B97115" w14:textId="77777777" w:rsidR="007858DE" w:rsidRPr="007858DE" w:rsidRDefault="007858DE" w:rsidP="007858D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rFonts w:ascii="Calibri" w:hAnsi="Calibri"/>
                <w:color w:val="000000"/>
                <w:sz w:val="20"/>
                <w:szCs w:val="20"/>
              </w:rPr>
              <w:t>Spinal Cord compression</w:t>
            </w:r>
          </w:p>
        </w:tc>
        <w:tc>
          <w:tcPr>
            <w:tcW w:w="0" w:type="auto"/>
            <w:tcBorders>
              <w:right w:val="nil"/>
            </w:tcBorders>
          </w:tcPr>
          <w:p w14:paraId="3233F325" w14:textId="5AB74024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0.0</w:t>
            </w:r>
          </w:p>
        </w:tc>
        <w:tc>
          <w:tcPr>
            <w:tcW w:w="1409" w:type="dxa"/>
            <w:tcBorders>
              <w:left w:val="nil"/>
              <w:right w:val="nil"/>
            </w:tcBorders>
          </w:tcPr>
          <w:p w14:paraId="0E0394FB" w14:textId="6E2DC09D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0.0</w:t>
            </w:r>
          </w:p>
        </w:tc>
        <w:tc>
          <w:tcPr>
            <w:tcW w:w="915" w:type="dxa"/>
            <w:tcBorders>
              <w:left w:val="nil"/>
            </w:tcBorders>
          </w:tcPr>
          <w:p w14:paraId="3A77200D" w14:textId="68C0C6FB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right w:val="nil"/>
            </w:tcBorders>
          </w:tcPr>
          <w:p w14:paraId="0715556A" w14:textId="497EBBD9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87A69F2" w14:textId="7DE0EB47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</w:tcPr>
          <w:p w14:paraId="6B3F49B8" w14:textId="2B46D714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right w:val="nil"/>
            </w:tcBorders>
          </w:tcPr>
          <w:p w14:paraId="75FC0BC1" w14:textId="76B0CC07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15BEB50" w14:textId="6C9E056A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left w:val="nil"/>
            </w:tcBorders>
          </w:tcPr>
          <w:p w14:paraId="1E5F542D" w14:textId="6A03A9BA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0.7</w:t>
            </w:r>
          </w:p>
        </w:tc>
      </w:tr>
      <w:tr w:rsidR="007858DE" w:rsidRPr="007858DE" w14:paraId="1544795C" w14:textId="77777777" w:rsidTr="007858DE">
        <w:tc>
          <w:tcPr>
            <w:tcW w:w="0" w:type="auto"/>
            <w:tcBorders>
              <w:left w:val="nil"/>
            </w:tcBorders>
          </w:tcPr>
          <w:p w14:paraId="3AD98613" w14:textId="77777777" w:rsidR="007858DE" w:rsidRPr="007858DE" w:rsidRDefault="007858DE" w:rsidP="007858D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rFonts w:ascii="Calibri" w:hAnsi="Calibri"/>
                <w:color w:val="000000"/>
                <w:sz w:val="20"/>
                <w:szCs w:val="20"/>
              </w:rPr>
              <w:t>Psoriasis</w:t>
            </w:r>
          </w:p>
        </w:tc>
        <w:tc>
          <w:tcPr>
            <w:tcW w:w="0" w:type="auto"/>
            <w:tcBorders>
              <w:right w:val="nil"/>
            </w:tcBorders>
          </w:tcPr>
          <w:p w14:paraId="45F95308" w14:textId="0D1F0704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2.7</w:t>
            </w:r>
          </w:p>
        </w:tc>
        <w:tc>
          <w:tcPr>
            <w:tcW w:w="1409" w:type="dxa"/>
            <w:tcBorders>
              <w:left w:val="nil"/>
              <w:right w:val="nil"/>
            </w:tcBorders>
          </w:tcPr>
          <w:p w14:paraId="08F3225E" w14:textId="58DCDFB9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1.0</w:t>
            </w:r>
          </w:p>
        </w:tc>
        <w:tc>
          <w:tcPr>
            <w:tcW w:w="915" w:type="dxa"/>
            <w:tcBorders>
              <w:left w:val="nil"/>
            </w:tcBorders>
          </w:tcPr>
          <w:p w14:paraId="727A160F" w14:textId="38D0F7D2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right w:val="nil"/>
            </w:tcBorders>
          </w:tcPr>
          <w:p w14:paraId="50AD3A34" w14:textId="3940429C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3.3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09EC75E" w14:textId="79ABDBEA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left w:val="nil"/>
            </w:tcBorders>
          </w:tcPr>
          <w:p w14:paraId="065318E6" w14:textId="6AE012AC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right w:val="nil"/>
            </w:tcBorders>
          </w:tcPr>
          <w:p w14:paraId="3CEEE86D" w14:textId="7E4C6818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4577245" w14:textId="0F56C909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5.1</w:t>
            </w:r>
          </w:p>
        </w:tc>
        <w:tc>
          <w:tcPr>
            <w:tcW w:w="0" w:type="auto"/>
            <w:tcBorders>
              <w:left w:val="nil"/>
            </w:tcBorders>
          </w:tcPr>
          <w:p w14:paraId="19C77E49" w14:textId="1C889C0C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2.0</w:t>
            </w:r>
          </w:p>
        </w:tc>
      </w:tr>
      <w:tr w:rsidR="007858DE" w:rsidRPr="007858DE" w14:paraId="0A18661F" w14:textId="77777777" w:rsidTr="007858DE">
        <w:tc>
          <w:tcPr>
            <w:tcW w:w="0" w:type="auto"/>
            <w:tcBorders>
              <w:left w:val="nil"/>
            </w:tcBorders>
          </w:tcPr>
          <w:p w14:paraId="7EF072CB" w14:textId="77777777" w:rsidR="007858DE" w:rsidRPr="007858DE" w:rsidRDefault="007858DE" w:rsidP="007858D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rFonts w:ascii="Calibri" w:hAnsi="Calibri"/>
                <w:color w:val="000000"/>
                <w:sz w:val="20"/>
                <w:szCs w:val="20"/>
              </w:rPr>
              <w:t>Psoriatic arthritis</w:t>
            </w:r>
          </w:p>
        </w:tc>
        <w:tc>
          <w:tcPr>
            <w:tcW w:w="0" w:type="auto"/>
            <w:tcBorders>
              <w:right w:val="nil"/>
            </w:tcBorders>
          </w:tcPr>
          <w:p w14:paraId="6970D4AC" w14:textId="40F531A9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5.2</w:t>
            </w:r>
          </w:p>
        </w:tc>
        <w:tc>
          <w:tcPr>
            <w:tcW w:w="1409" w:type="dxa"/>
            <w:tcBorders>
              <w:left w:val="nil"/>
              <w:right w:val="nil"/>
            </w:tcBorders>
          </w:tcPr>
          <w:p w14:paraId="289BBF4D" w14:textId="34646339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2.9</w:t>
            </w:r>
          </w:p>
        </w:tc>
        <w:tc>
          <w:tcPr>
            <w:tcW w:w="915" w:type="dxa"/>
            <w:tcBorders>
              <w:left w:val="nil"/>
            </w:tcBorders>
          </w:tcPr>
          <w:p w14:paraId="7A06A743" w14:textId="3BCD39DA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right w:val="nil"/>
            </w:tcBorders>
          </w:tcPr>
          <w:p w14:paraId="6C4BC1AE" w14:textId="383377F9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6.5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152124B" w14:textId="5397EB66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left w:val="nil"/>
            </w:tcBorders>
          </w:tcPr>
          <w:p w14:paraId="3494983F" w14:textId="402EABE4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right w:val="nil"/>
            </w:tcBorders>
          </w:tcPr>
          <w:p w14:paraId="43A169ED" w14:textId="63968A37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11.4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269760D" w14:textId="5F4E13B5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7.7</w:t>
            </w:r>
          </w:p>
        </w:tc>
        <w:tc>
          <w:tcPr>
            <w:tcW w:w="0" w:type="auto"/>
            <w:tcBorders>
              <w:left w:val="nil"/>
            </w:tcBorders>
          </w:tcPr>
          <w:p w14:paraId="42E2991B" w14:textId="10A4AE58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2.3</w:t>
            </w:r>
          </w:p>
        </w:tc>
      </w:tr>
      <w:tr w:rsidR="007858DE" w:rsidRPr="007858DE" w14:paraId="3FCFB692" w14:textId="77777777" w:rsidTr="007858DE">
        <w:tc>
          <w:tcPr>
            <w:tcW w:w="0" w:type="auto"/>
            <w:tcBorders>
              <w:left w:val="nil"/>
            </w:tcBorders>
          </w:tcPr>
          <w:p w14:paraId="65126769" w14:textId="77777777" w:rsidR="007858DE" w:rsidRPr="007858DE" w:rsidRDefault="007858DE" w:rsidP="007858D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rFonts w:ascii="Calibri" w:hAnsi="Calibri"/>
                <w:color w:val="000000"/>
                <w:sz w:val="20"/>
                <w:szCs w:val="20"/>
              </w:rPr>
              <w:t>Uveitis</w:t>
            </w:r>
          </w:p>
        </w:tc>
        <w:tc>
          <w:tcPr>
            <w:tcW w:w="0" w:type="auto"/>
            <w:tcBorders>
              <w:right w:val="nil"/>
            </w:tcBorders>
          </w:tcPr>
          <w:p w14:paraId="0E16112C" w14:textId="46B17147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6.7</w:t>
            </w:r>
          </w:p>
        </w:tc>
        <w:tc>
          <w:tcPr>
            <w:tcW w:w="1409" w:type="dxa"/>
            <w:tcBorders>
              <w:left w:val="nil"/>
              <w:right w:val="nil"/>
            </w:tcBorders>
          </w:tcPr>
          <w:p w14:paraId="7F9D7948" w14:textId="42757DF1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5.2</w:t>
            </w:r>
          </w:p>
        </w:tc>
        <w:tc>
          <w:tcPr>
            <w:tcW w:w="915" w:type="dxa"/>
            <w:tcBorders>
              <w:left w:val="nil"/>
            </w:tcBorders>
          </w:tcPr>
          <w:p w14:paraId="5742B71E" w14:textId="7084BD93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right w:val="nil"/>
            </w:tcBorders>
          </w:tcPr>
          <w:p w14:paraId="3577CC65" w14:textId="00E6074F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8.6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FE91801" w14:textId="581AD2B3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5.4</w:t>
            </w:r>
          </w:p>
        </w:tc>
        <w:tc>
          <w:tcPr>
            <w:tcW w:w="0" w:type="auto"/>
            <w:tcBorders>
              <w:left w:val="nil"/>
            </w:tcBorders>
          </w:tcPr>
          <w:p w14:paraId="3C4ACBFC" w14:textId="0827F6F5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3.1</w:t>
            </w:r>
          </w:p>
        </w:tc>
        <w:tc>
          <w:tcPr>
            <w:tcW w:w="0" w:type="auto"/>
            <w:tcBorders>
              <w:right w:val="nil"/>
            </w:tcBorders>
          </w:tcPr>
          <w:p w14:paraId="1C80526C" w14:textId="4537180F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9.8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1E6C4D7" w14:textId="1CDEC5F1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6.6</w:t>
            </w:r>
          </w:p>
        </w:tc>
        <w:tc>
          <w:tcPr>
            <w:tcW w:w="0" w:type="auto"/>
            <w:tcBorders>
              <w:left w:val="nil"/>
            </w:tcBorders>
          </w:tcPr>
          <w:p w14:paraId="0D1A2A26" w14:textId="57D8FBD6" w:rsidR="007858DE" w:rsidRPr="007858DE" w:rsidRDefault="007858DE" w:rsidP="007858D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858DE">
              <w:rPr>
                <w:sz w:val="20"/>
                <w:szCs w:val="20"/>
              </w:rPr>
              <w:t>3.6</w:t>
            </w:r>
          </w:p>
        </w:tc>
      </w:tr>
    </w:tbl>
    <w:p w14:paraId="08C822E2" w14:textId="77777777" w:rsidR="007858DE" w:rsidRDefault="007858DE" w:rsidP="00A92707"/>
    <w:p w14:paraId="3DBC7D2C" w14:textId="3D2E58E2" w:rsidR="00211416" w:rsidRDefault="004841B7" w:rsidP="00A92707">
      <w:r w:rsidRPr="00447346">
        <w:rPr>
          <w:b/>
          <w:u w:val="single"/>
        </w:rPr>
        <w:t>Table 2:</w:t>
      </w:r>
      <w:r>
        <w:t xml:space="preserve"> </w:t>
      </w:r>
      <w:commentRangeStart w:id="130"/>
      <w:ins w:id="131" w:author="Suruki Robert" w:date="2017-06-05T11:02:00Z">
        <w:r w:rsidR="0068359A">
          <w:t xml:space="preserve">Crude </w:t>
        </w:r>
      </w:ins>
      <w:commentRangeEnd w:id="130"/>
      <w:ins w:id="132" w:author="Suruki Robert" w:date="2017-06-05T11:09:00Z">
        <w:r w:rsidR="000B35AE">
          <w:rPr>
            <w:rStyle w:val="CommentReference"/>
          </w:rPr>
          <w:commentReference w:id="130"/>
        </w:r>
      </w:ins>
      <w:r>
        <w:t xml:space="preserve">Incidence Rates of comorbidities and disease manifestations </w:t>
      </w:r>
      <w:r w:rsidR="00EB2B71">
        <w:t xml:space="preserve">per 100 </w:t>
      </w:r>
      <w:r w:rsidR="00E16A0F">
        <w:t>patient-years</w:t>
      </w:r>
      <w:r w:rsidR="00E16A0F" w:rsidRPr="00A92707">
        <w:rPr>
          <w:rFonts w:cs="Arial"/>
          <w:bCs/>
        </w:rPr>
        <w:t xml:space="preserve"> </w:t>
      </w:r>
      <w:r w:rsidRPr="00A92707">
        <w:rPr>
          <w:rFonts w:cs="Arial"/>
          <w:bCs/>
        </w:rPr>
        <w:t>by treatment exposures</w:t>
      </w:r>
      <w:r w:rsidRPr="00A92707">
        <w:rPr>
          <w:rFonts w:cs="Arial"/>
        </w:rPr>
        <w:t xml:space="preserve"> </w:t>
      </w:r>
      <w:r w:rsidR="0016709F">
        <w:rPr>
          <w:rFonts w:cs="Arial"/>
        </w:rPr>
        <w:t>(TNFi versus NSAIDs/No treatment, or TNFi versus DMARDs</w:t>
      </w:r>
      <w:ins w:id="133" w:author="Suruki Robert" w:date="2017-06-05T11:14:00Z">
        <w:r w:rsidR="0016709F">
          <w:rPr>
            <w:rFonts w:cs="Arial"/>
          </w:rPr>
          <w:t>)</w:t>
        </w:r>
      </w:ins>
      <w:ins w:id="134" w:author="Bohn Rhonda" w:date="2017-06-04T19:55:00Z">
        <w:r w:rsidR="00B93E35">
          <w:rPr>
            <w:rFonts w:cs="Arial"/>
          </w:rPr>
          <w:t>,</w:t>
        </w:r>
      </w:ins>
      <w:del w:id="135" w:author="Suruki Robert" w:date="2017-06-05T11:14:00Z">
        <w:r w:rsidR="0016709F">
          <w:rPr>
            <w:rFonts w:cs="Arial"/>
          </w:rPr>
          <w:delText>)</w:delText>
        </w:r>
      </w:del>
      <w:r w:rsidR="0016709F">
        <w:rPr>
          <w:rFonts w:cs="Arial"/>
        </w:rPr>
        <w:t xml:space="preserve"> </w:t>
      </w:r>
      <w:r w:rsidRPr="00A92707">
        <w:rPr>
          <w:rFonts w:cs="Arial"/>
        </w:rPr>
        <w:t xml:space="preserve">stratified by </w:t>
      </w:r>
      <w:del w:id="136" w:author="Bohn Rhonda" w:date="2017-06-04T19:54:00Z">
        <w:r w:rsidRPr="00A92707">
          <w:rPr>
            <w:rFonts w:cs="Arial"/>
          </w:rPr>
          <w:delText xml:space="preserve">each </w:delText>
        </w:r>
      </w:del>
      <w:r w:rsidRPr="00A92707">
        <w:rPr>
          <w:rFonts w:cs="Arial"/>
        </w:rPr>
        <w:t>data source</w:t>
      </w:r>
      <w:r w:rsidR="0016709F">
        <w:rPr>
          <w:rFonts w:cs="Arial"/>
        </w:rPr>
        <w:t xml:space="preserve">. Only significant data </w:t>
      </w:r>
      <w:r w:rsidR="009D3146">
        <w:rPr>
          <w:rFonts w:cs="Arial"/>
        </w:rPr>
        <w:t>are</w:t>
      </w:r>
      <w:r w:rsidR="0016709F">
        <w:rPr>
          <w:rFonts w:cs="Arial"/>
        </w:rPr>
        <w:t xml:space="preserve"> shown.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585"/>
        <w:gridCol w:w="1213"/>
        <w:gridCol w:w="1162"/>
        <w:gridCol w:w="585"/>
        <w:gridCol w:w="1213"/>
        <w:gridCol w:w="687"/>
        <w:gridCol w:w="585"/>
        <w:gridCol w:w="1213"/>
        <w:gridCol w:w="687"/>
      </w:tblGrid>
      <w:tr w:rsidR="005F393E" w14:paraId="283A15B7" w14:textId="77777777" w:rsidTr="00AC4D45">
        <w:tc>
          <w:tcPr>
            <w:tcW w:w="1511" w:type="dxa"/>
          </w:tcPr>
          <w:p w14:paraId="77E6F34C" w14:textId="77777777" w:rsidR="005F393E" w:rsidRPr="00AC4D45" w:rsidRDefault="005F393E" w:rsidP="009B2A49">
            <w:pPr>
              <w:rPr>
                <w:b/>
              </w:rPr>
            </w:pPr>
          </w:p>
        </w:tc>
        <w:tc>
          <w:tcPr>
            <w:tcW w:w="2613" w:type="dxa"/>
            <w:gridSpan w:val="3"/>
          </w:tcPr>
          <w:p w14:paraId="72109CDF" w14:textId="77777777" w:rsidR="005F393E" w:rsidRPr="00AC4D45" w:rsidRDefault="005F393E" w:rsidP="009B2A49">
            <w:pPr>
              <w:jc w:val="center"/>
              <w:rPr>
                <w:b/>
                <w:u w:val="single"/>
              </w:rPr>
            </w:pPr>
            <w:r w:rsidRPr="00AC4D45">
              <w:rPr>
                <w:b/>
                <w:u w:val="single"/>
              </w:rPr>
              <w:t>MPCD Database</w:t>
            </w:r>
          </w:p>
        </w:tc>
        <w:tc>
          <w:tcPr>
            <w:tcW w:w="2604" w:type="dxa"/>
            <w:gridSpan w:val="3"/>
          </w:tcPr>
          <w:p w14:paraId="025F175E" w14:textId="77777777" w:rsidR="005F393E" w:rsidRPr="00AC4D45" w:rsidRDefault="005F393E" w:rsidP="009B2A49">
            <w:pPr>
              <w:jc w:val="center"/>
              <w:rPr>
                <w:b/>
                <w:u w:val="single"/>
              </w:rPr>
            </w:pPr>
            <w:proofErr w:type="spellStart"/>
            <w:r w:rsidRPr="00AC4D45">
              <w:rPr>
                <w:b/>
                <w:u w:val="single"/>
              </w:rPr>
              <w:t>Marketscan</w:t>
            </w:r>
            <w:proofErr w:type="spellEnd"/>
            <w:r w:rsidRPr="00AC4D45">
              <w:rPr>
                <w:b/>
                <w:u w:val="single"/>
              </w:rPr>
              <w:t xml:space="preserve"> Database</w:t>
            </w:r>
          </w:p>
        </w:tc>
        <w:tc>
          <w:tcPr>
            <w:tcW w:w="2622" w:type="dxa"/>
            <w:gridSpan w:val="3"/>
          </w:tcPr>
          <w:p w14:paraId="15102A79" w14:textId="77777777" w:rsidR="005F393E" w:rsidRPr="00AC4D45" w:rsidRDefault="005F393E" w:rsidP="009B2A49">
            <w:pPr>
              <w:jc w:val="center"/>
              <w:rPr>
                <w:b/>
                <w:u w:val="single"/>
              </w:rPr>
            </w:pPr>
            <w:r w:rsidRPr="00AC4D45">
              <w:rPr>
                <w:b/>
                <w:u w:val="single"/>
              </w:rPr>
              <w:t>Medicare Database</w:t>
            </w:r>
          </w:p>
        </w:tc>
      </w:tr>
      <w:tr w:rsidR="00AC4D45" w14:paraId="2914F223" w14:textId="77777777" w:rsidTr="009B2A49">
        <w:tc>
          <w:tcPr>
            <w:tcW w:w="1511" w:type="dxa"/>
          </w:tcPr>
          <w:p w14:paraId="575FC8F9" w14:textId="77777777" w:rsidR="005F393E" w:rsidRPr="00AC4D45" w:rsidRDefault="005F393E" w:rsidP="009B2A49">
            <w:pPr>
              <w:rPr>
                <w:b/>
                <w:u w:val="single"/>
              </w:rPr>
            </w:pPr>
            <w:del w:id="137" w:author="Suruki Robert" w:date="2017-06-05T10:52:00Z">
              <w:r w:rsidRPr="00AC4D45">
                <w:rPr>
                  <w:b/>
                  <w:u w:val="single"/>
                </w:rPr>
                <w:delText>Comparison of TNFi vs NSAIDs</w:delText>
              </w:r>
            </w:del>
          </w:p>
        </w:tc>
        <w:tc>
          <w:tcPr>
            <w:tcW w:w="636" w:type="dxa"/>
          </w:tcPr>
          <w:p w14:paraId="10ADDAD7" w14:textId="77777777" w:rsidR="005F393E" w:rsidRPr="00AC4D45" w:rsidRDefault="005F393E" w:rsidP="009B2A49">
            <w:pPr>
              <w:rPr>
                <w:b/>
                <w:u w:val="single"/>
              </w:rPr>
            </w:pPr>
            <w:r w:rsidRPr="00AC4D45">
              <w:rPr>
                <w:b/>
                <w:u w:val="single"/>
              </w:rPr>
              <w:t>TNFi</w:t>
            </w:r>
          </w:p>
        </w:tc>
        <w:tc>
          <w:tcPr>
            <w:tcW w:w="1238" w:type="dxa"/>
          </w:tcPr>
          <w:p w14:paraId="78B13089" w14:textId="77777777" w:rsidR="005F393E" w:rsidRPr="00AC4D45" w:rsidRDefault="005F393E" w:rsidP="009B2A49">
            <w:pPr>
              <w:rPr>
                <w:b/>
                <w:u w:val="single"/>
              </w:rPr>
            </w:pPr>
            <w:r w:rsidRPr="00AC4D45">
              <w:rPr>
                <w:b/>
                <w:u w:val="single"/>
              </w:rPr>
              <w:t xml:space="preserve">NSAIDs/No </w:t>
            </w:r>
            <w:del w:id="138" w:author="Bohn Rhonda" w:date="2017-06-04T19:55:00Z">
              <w:r w:rsidRPr="00AC4D45">
                <w:rPr>
                  <w:b/>
                  <w:u w:val="single"/>
                </w:rPr>
                <w:delText>Rx</w:delText>
              </w:r>
            </w:del>
            <w:ins w:id="139" w:author="Bohn Rhonda" w:date="2017-06-04T19:55:00Z">
              <w:r w:rsidR="00B93E35" w:rsidRPr="0068359A">
                <w:rPr>
                  <w:b/>
                  <w:sz w:val="20"/>
                  <w:u w:val="single"/>
                </w:rPr>
                <w:t>Treatment</w:t>
              </w:r>
            </w:ins>
          </w:p>
        </w:tc>
        <w:tc>
          <w:tcPr>
            <w:tcW w:w="739" w:type="dxa"/>
          </w:tcPr>
          <w:p w14:paraId="409FEE15" w14:textId="77777777" w:rsidR="005F393E" w:rsidRPr="00AC4D45" w:rsidRDefault="005F393E" w:rsidP="009B2A49">
            <w:pPr>
              <w:rPr>
                <w:b/>
                <w:u w:val="single"/>
              </w:rPr>
            </w:pPr>
            <w:commentRangeStart w:id="140"/>
            <w:r w:rsidRPr="00AC4D45">
              <w:rPr>
                <w:b/>
                <w:u w:val="single"/>
              </w:rPr>
              <w:t>p Value</w:t>
            </w:r>
            <w:commentRangeEnd w:id="140"/>
            <w:r w:rsidR="0068359A" w:rsidRPr="0068359A">
              <w:rPr>
                <w:rStyle w:val="CommentReference"/>
                <w:sz w:val="20"/>
              </w:rPr>
              <w:commentReference w:id="140"/>
            </w:r>
          </w:p>
        </w:tc>
        <w:tc>
          <w:tcPr>
            <w:tcW w:w="627" w:type="dxa"/>
          </w:tcPr>
          <w:p w14:paraId="527D6E46" w14:textId="77777777" w:rsidR="005F393E" w:rsidRPr="00AC4D45" w:rsidRDefault="005F393E" w:rsidP="009B2A49">
            <w:pPr>
              <w:rPr>
                <w:b/>
                <w:u w:val="single"/>
              </w:rPr>
            </w:pPr>
            <w:r w:rsidRPr="00AC4D45">
              <w:rPr>
                <w:b/>
                <w:u w:val="single"/>
              </w:rPr>
              <w:t>TNFi</w:t>
            </w:r>
          </w:p>
        </w:tc>
        <w:tc>
          <w:tcPr>
            <w:tcW w:w="1238" w:type="dxa"/>
          </w:tcPr>
          <w:p w14:paraId="30FC5AAF" w14:textId="77777777" w:rsidR="005F393E" w:rsidRPr="00AC4D45" w:rsidRDefault="005F393E" w:rsidP="009B2A49">
            <w:pPr>
              <w:rPr>
                <w:b/>
                <w:u w:val="single"/>
              </w:rPr>
            </w:pPr>
            <w:r w:rsidRPr="00AC4D45">
              <w:rPr>
                <w:b/>
                <w:u w:val="single"/>
              </w:rPr>
              <w:t xml:space="preserve">NSAIDs/No </w:t>
            </w:r>
            <w:del w:id="141" w:author="Bohn Rhonda" w:date="2017-06-04T19:55:00Z">
              <w:r w:rsidRPr="00AC4D45">
                <w:rPr>
                  <w:b/>
                  <w:u w:val="single"/>
                </w:rPr>
                <w:delText>Rx</w:delText>
              </w:r>
            </w:del>
            <w:ins w:id="142" w:author="Bohn Rhonda" w:date="2017-06-04T19:55:00Z">
              <w:r w:rsidR="00B93E35" w:rsidRPr="0068359A">
                <w:rPr>
                  <w:b/>
                  <w:sz w:val="20"/>
                  <w:u w:val="single"/>
                </w:rPr>
                <w:t>Treatment</w:t>
              </w:r>
            </w:ins>
          </w:p>
        </w:tc>
        <w:tc>
          <w:tcPr>
            <w:tcW w:w="739" w:type="dxa"/>
          </w:tcPr>
          <w:p w14:paraId="5C2FAA96" w14:textId="77777777" w:rsidR="005F393E" w:rsidRPr="00AC4D45" w:rsidRDefault="005F393E" w:rsidP="009B2A49">
            <w:pPr>
              <w:rPr>
                <w:b/>
                <w:u w:val="single"/>
              </w:rPr>
            </w:pPr>
            <w:r w:rsidRPr="00AC4D45">
              <w:rPr>
                <w:b/>
                <w:u w:val="single"/>
              </w:rPr>
              <w:t>p Value</w:t>
            </w:r>
          </w:p>
        </w:tc>
        <w:tc>
          <w:tcPr>
            <w:tcW w:w="634" w:type="dxa"/>
          </w:tcPr>
          <w:p w14:paraId="2BB0337B" w14:textId="77777777" w:rsidR="005F393E" w:rsidRPr="00AC4D45" w:rsidRDefault="005F393E" w:rsidP="009B2A49">
            <w:pPr>
              <w:rPr>
                <w:b/>
                <w:u w:val="single"/>
              </w:rPr>
            </w:pPr>
            <w:r w:rsidRPr="00AC4D45">
              <w:rPr>
                <w:b/>
                <w:u w:val="single"/>
              </w:rPr>
              <w:t>TNFi</w:t>
            </w:r>
          </w:p>
        </w:tc>
        <w:tc>
          <w:tcPr>
            <w:tcW w:w="1240" w:type="dxa"/>
          </w:tcPr>
          <w:p w14:paraId="21B3BA3F" w14:textId="77777777" w:rsidR="005F393E" w:rsidRPr="00AC4D45" w:rsidRDefault="005F393E" w:rsidP="009B2A49">
            <w:pPr>
              <w:rPr>
                <w:b/>
                <w:u w:val="single"/>
              </w:rPr>
            </w:pPr>
            <w:r w:rsidRPr="00AC4D45">
              <w:rPr>
                <w:b/>
                <w:u w:val="single"/>
              </w:rPr>
              <w:t xml:space="preserve">NSAIDs/No </w:t>
            </w:r>
            <w:del w:id="143" w:author="Bohn Rhonda" w:date="2017-06-04T19:55:00Z">
              <w:r w:rsidRPr="00AC4D45">
                <w:rPr>
                  <w:b/>
                  <w:u w:val="single"/>
                </w:rPr>
                <w:delText>Rx</w:delText>
              </w:r>
            </w:del>
            <w:proofErr w:type="spellStart"/>
            <w:ins w:id="144" w:author="Bohn Rhonda" w:date="2017-06-04T19:55:00Z">
              <w:r w:rsidR="00B93E35" w:rsidRPr="0068359A">
                <w:rPr>
                  <w:b/>
                  <w:sz w:val="20"/>
                  <w:u w:val="single"/>
                </w:rPr>
                <w:t>Treatmetn</w:t>
              </w:r>
            </w:ins>
            <w:proofErr w:type="spellEnd"/>
          </w:p>
        </w:tc>
        <w:tc>
          <w:tcPr>
            <w:tcW w:w="748" w:type="dxa"/>
          </w:tcPr>
          <w:p w14:paraId="06FCBE15" w14:textId="77777777" w:rsidR="005F393E" w:rsidRPr="00AC4D45" w:rsidRDefault="005F393E" w:rsidP="009B2A49">
            <w:pPr>
              <w:rPr>
                <w:b/>
                <w:u w:val="single"/>
              </w:rPr>
            </w:pPr>
            <w:r w:rsidRPr="00AC4D45">
              <w:rPr>
                <w:b/>
                <w:u w:val="single"/>
              </w:rPr>
              <w:t>p Value</w:t>
            </w:r>
          </w:p>
        </w:tc>
      </w:tr>
      <w:tr w:rsidR="00F81E11" w:rsidRPr="0068359A" w14:paraId="2DE75BDA" w14:textId="77777777" w:rsidTr="000A26E9">
        <w:trPr>
          <w:trHeight w:val="314"/>
          <w:ins w:id="145" w:author="Suruki Robert" w:date="2017-06-05T10:52:00Z"/>
        </w:trPr>
        <w:tc>
          <w:tcPr>
            <w:tcW w:w="9576" w:type="dxa"/>
            <w:gridSpan w:val="10"/>
          </w:tcPr>
          <w:p w14:paraId="6F5513D9" w14:textId="7F5CE91B" w:rsidR="00F81E11" w:rsidRPr="0068359A" w:rsidRDefault="00F81E11" w:rsidP="009B2A49">
            <w:pPr>
              <w:rPr>
                <w:ins w:id="146" w:author="Suruki Robert" w:date="2017-06-05T10:52:00Z"/>
                <w:sz w:val="20"/>
              </w:rPr>
            </w:pPr>
            <w:ins w:id="147" w:author="Suruki Robert" w:date="2017-06-05T10:52:00Z">
              <w:r w:rsidRPr="0068359A">
                <w:rPr>
                  <w:b/>
                  <w:sz w:val="20"/>
                  <w:u w:val="single"/>
                </w:rPr>
                <w:t>Comparison of TNFi vs NSAIDs</w:t>
              </w:r>
            </w:ins>
          </w:p>
        </w:tc>
      </w:tr>
      <w:tr w:rsidR="00AC4D45" w14:paraId="34B891D7" w14:textId="77777777" w:rsidTr="009B2A49">
        <w:trPr>
          <w:trHeight w:val="314"/>
        </w:trPr>
        <w:tc>
          <w:tcPr>
            <w:tcW w:w="1511" w:type="dxa"/>
          </w:tcPr>
          <w:p w14:paraId="2399FFA2" w14:textId="77777777" w:rsidR="005F393E" w:rsidRPr="00AC4D45" w:rsidRDefault="005F393E" w:rsidP="009B2A49">
            <w:pPr>
              <w:rPr>
                <w:b/>
              </w:rPr>
            </w:pPr>
            <w:commentRangeStart w:id="148"/>
            <w:r w:rsidRPr="00AC4D45">
              <w:rPr>
                <w:b/>
              </w:rPr>
              <w:t>Aortic Insufficiency</w:t>
            </w:r>
            <w:commentRangeEnd w:id="148"/>
            <w:r w:rsidR="001F6EC1">
              <w:rPr>
                <w:rStyle w:val="CommentReference"/>
              </w:rPr>
              <w:commentReference w:id="148"/>
            </w:r>
          </w:p>
        </w:tc>
        <w:tc>
          <w:tcPr>
            <w:tcW w:w="636" w:type="dxa"/>
          </w:tcPr>
          <w:p w14:paraId="65F0B84D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1.3</w:t>
            </w:r>
          </w:p>
        </w:tc>
        <w:tc>
          <w:tcPr>
            <w:tcW w:w="1238" w:type="dxa"/>
          </w:tcPr>
          <w:p w14:paraId="5EDB42A1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1.9</w:t>
            </w:r>
          </w:p>
        </w:tc>
        <w:tc>
          <w:tcPr>
            <w:tcW w:w="739" w:type="dxa"/>
          </w:tcPr>
          <w:p w14:paraId="1C980078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NS</w:t>
            </w:r>
          </w:p>
        </w:tc>
        <w:tc>
          <w:tcPr>
            <w:tcW w:w="627" w:type="dxa"/>
          </w:tcPr>
          <w:p w14:paraId="0E56B73D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1.2</w:t>
            </w:r>
          </w:p>
        </w:tc>
        <w:tc>
          <w:tcPr>
            <w:tcW w:w="1238" w:type="dxa"/>
          </w:tcPr>
          <w:p w14:paraId="2FC0691E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2.1</w:t>
            </w:r>
          </w:p>
        </w:tc>
        <w:tc>
          <w:tcPr>
            <w:tcW w:w="739" w:type="dxa"/>
          </w:tcPr>
          <w:p w14:paraId="038D6218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  <w:tc>
          <w:tcPr>
            <w:tcW w:w="634" w:type="dxa"/>
          </w:tcPr>
          <w:p w14:paraId="61F8DD0D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3.2</w:t>
            </w:r>
          </w:p>
        </w:tc>
        <w:tc>
          <w:tcPr>
            <w:tcW w:w="1240" w:type="dxa"/>
          </w:tcPr>
          <w:p w14:paraId="23452D9E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6.0</w:t>
            </w:r>
          </w:p>
        </w:tc>
        <w:tc>
          <w:tcPr>
            <w:tcW w:w="748" w:type="dxa"/>
          </w:tcPr>
          <w:p w14:paraId="2FF3BD79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</w:tr>
      <w:tr w:rsidR="00AC4D45" w14:paraId="5CA5AD16" w14:textId="77777777" w:rsidTr="009B2A49">
        <w:tc>
          <w:tcPr>
            <w:tcW w:w="1511" w:type="dxa"/>
          </w:tcPr>
          <w:p w14:paraId="27BFB881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Conduction Block</w:t>
            </w:r>
          </w:p>
        </w:tc>
        <w:tc>
          <w:tcPr>
            <w:tcW w:w="636" w:type="dxa"/>
          </w:tcPr>
          <w:p w14:paraId="0115E6B6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0.3</w:t>
            </w:r>
          </w:p>
        </w:tc>
        <w:tc>
          <w:tcPr>
            <w:tcW w:w="1238" w:type="dxa"/>
          </w:tcPr>
          <w:p w14:paraId="40409049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0.9</w:t>
            </w:r>
          </w:p>
        </w:tc>
        <w:tc>
          <w:tcPr>
            <w:tcW w:w="739" w:type="dxa"/>
          </w:tcPr>
          <w:p w14:paraId="07EC14E5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0.03</w:t>
            </w:r>
          </w:p>
        </w:tc>
        <w:tc>
          <w:tcPr>
            <w:tcW w:w="627" w:type="dxa"/>
          </w:tcPr>
          <w:p w14:paraId="06EA4201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1.1</w:t>
            </w:r>
          </w:p>
        </w:tc>
        <w:tc>
          <w:tcPr>
            <w:tcW w:w="1238" w:type="dxa"/>
          </w:tcPr>
          <w:p w14:paraId="63F2C54D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2.4</w:t>
            </w:r>
          </w:p>
        </w:tc>
        <w:tc>
          <w:tcPr>
            <w:tcW w:w="739" w:type="dxa"/>
          </w:tcPr>
          <w:p w14:paraId="738809DD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  <w:tc>
          <w:tcPr>
            <w:tcW w:w="634" w:type="dxa"/>
          </w:tcPr>
          <w:p w14:paraId="44EF5CE5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2.9</w:t>
            </w:r>
          </w:p>
        </w:tc>
        <w:tc>
          <w:tcPr>
            <w:tcW w:w="1240" w:type="dxa"/>
          </w:tcPr>
          <w:p w14:paraId="2DCB8F8A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5.9</w:t>
            </w:r>
          </w:p>
        </w:tc>
        <w:tc>
          <w:tcPr>
            <w:tcW w:w="748" w:type="dxa"/>
          </w:tcPr>
          <w:p w14:paraId="754E6C82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</w:tr>
      <w:tr w:rsidR="00AC4D45" w14:paraId="1C8427C4" w14:textId="77777777" w:rsidTr="009B2A49">
        <w:tc>
          <w:tcPr>
            <w:tcW w:w="1511" w:type="dxa"/>
          </w:tcPr>
          <w:p w14:paraId="5AEE1A8E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Myocardial Infarction</w:t>
            </w:r>
          </w:p>
        </w:tc>
        <w:tc>
          <w:tcPr>
            <w:tcW w:w="636" w:type="dxa"/>
          </w:tcPr>
          <w:p w14:paraId="7B7D9332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0.3</w:t>
            </w:r>
          </w:p>
        </w:tc>
        <w:tc>
          <w:tcPr>
            <w:tcW w:w="1238" w:type="dxa"/>
          </w:tcPr>
          <w:p w14:paraId="1B84EEA9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0.6</w:t>
            </w:r>
          </w:p>
        </w:tc>
        <w:tc>
          <w:tcPr>
            <w:tcW w:w="739" w:type="dxa"/>
          </w:tcPr>
          <w:p w14:paraId="55C488DC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NS</w:t>
            </w:r>
          </w:p>
        </w:tc>
        <w:tc>
          <w:tcPr>
            <w:tcW w:w="627" w:type="dxa"/>
          </w:tcPr>
          <w:p w14:paraId="6FC333FD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0.2</w:t>
            </w:r>
          </w:p>
        </w:tc>
        <w:tc>
          <w:tcPr>
            <w:tcW w:w="1238" w:type="dxa"/>
          </w:tcPr>
          <w:p w14:paraId="2EAE6979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0.6</w:t>
            </w:r>
          </w:p>
        </w:tc>
        <w:tc>
          <w:tcPr>
            <w:tcW w:w="739" w:type="dxa"/>
          </w:tcPr>
          <w:p w14:paraId="74110478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  <w:tc>
          <w:tcPr>
            <w:tcW w:w="634" w:type="dxa"/>
          </w:tcPr>
          <w:p w14:paraId="4BE574AA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0.7</w:t>
            </w:r>
          </w:p>
        </w:tc>
        <w:tc>
          <w:tcPr>
            <w:tcW w:w="1240" w:type="dxa"/>
          </w:tcPr>
          <w:p w14:paraId="3CB98E60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1.5</w:t>
            </w:r>
          </w:p>
        </w:tc>
        <w:tc>
          <w:tcPr>
            <w:tcW w:w="748" w:type="dxa"/>
          </w:tcPr>
          <w:p w14:paraId="3597D2F1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</w:tr>
      <w:tr w:rsidR="00AC4D45" w14:paraId="5FE5C1CA" w14:textId="77777777" w:rsidTr="009B2A49">
        <w:tc>
          <w:tcPr>
            <w:tcW w:w="1511" w:type="dxa"/>
          </w:tcPr>
          <w:p w14:paraId="14F6573B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Restrictive Lung Disease</w:t>
            </w:r>
          </w:p>
        </w:tc>
        <w:tc>
          <w:tcPr>
            <w:tcW w:w="636" w:type="dxa"/>
          </w:tcPr>
          <w:p w14:paraId="497D41C8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0.9</w:t>
            </w:r>
          </w:p>
        </w:tc>
        <w:tc>
          <w:tcPr>
            <w:tcW w:w="1238" w:type="dxa"/>
          </w:tcPr>
          <w:p w14:paraId="65517D35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2.0</w:t>
            </w:r>
          </w:p>
        </w:tc>
        <w:tc>
          <w:tcPr>
            <w:tcW w:w="739" w:type="dxa"/>
          </w:tcPr>
          <w:p w14:paraId="023D3525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0.008</w:t>
            </w:r>
          </w:p>
        </w:tc>
        <w:tc>
          <w:tcPr>
            <w:tcW w:w="627" w:type="dxa"/>
          </w:tcPr>
          <w:p w14:paraId="012C8C96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1.9</w:t>
            </w:r>
          </w:p>
        </w:tc>
        <w:tc>
          <w:tcPr>
            <w:tcW w:w="1238" w:type="dxa"/>
          </w:tcPr>
          <w:p w14:paraId="2519F631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3.2</w:t>
            </w:r>
          </w:p>
        </w:tc>
        <w:tc>
          <w:tcPr>
            <w:tcW w:w="739" w:type="dxa"/>
          </w:tcPr>
          <w:p w14:paraId="700679E7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  <w:tc>
          <w:tcPr>
            <w:tcW w:w="634" w:type="dxa"/>
          </w:tcPr>
          <w:p w14:paraId="437F843F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5.9</w:t>
            </w:r>
          </w:p>
        </w:tc>
        <w:tc>
          <w:tcPr>
            <w:tcW w:w="1240" w:type="dxa"/>
          </w:tcPr>
          <w:p w14:paraId="0E0147B8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8.7</w:t>
            </w:r>
          </w:p>
        </w:tc>
        <w:tc>
          <w:tcPr>
            <w:tcW w:w="748" w:type="dxa"/>
          </w:tcPr>
          <w:p w14:paraId="622927B9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</w:tr>
      <w:tr w:rsidR="00AC4D45" w14:paraId="1C87D0F3" w14:textId="77777777" w:rsidTr="009B2A49">
        <w:tc>
          <w:tcPr>
            <w:tcW w:w="1511" w:type="dxa"/>
          </w:tcPr>
          <w:p w14:paraId="0C485D92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Spinal Cord Compression</w:t>
            </w:r>
          </w:p>
        </w:tc>
        <w:tc>
          <w:tcPr>
            <w:tcW w:w="636" w:type="dxa"/>
          </w:tcPr>
          <w:p w14:paraId="4F3A4ED4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0.1</w:t>
            </w:r>
          </w:p>
        </w:tc>
        <w:tc>
          <w:tcPr>
            <w:tcW w:w="1238" w:type="dxa"/>
          </w:tcPr>
          <w:p w14:paraId="0AEEFBFA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0.3</w:t>
            </w:r>
          </w:p>
        </w:tc>
        <w:tc>
          <w:tcPr>
            <w:tcW w:w="739" w:type="dxa"/>
          </w:tcPr>
          <w:p w14:paraId="0D455AF3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NS</w:t>
            </w:r>
          </w:p>
        </w:tc>
        <w:tc>
          <w:tcPr>
            <w:tcW w:w="627" w:type="dxa"/>
          </w:tcPr>
          <w:p w14:paraId="38BEC770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0.3</w:t>
            </w:r>
          </w:p>
        </w:tc>
        <w:tc>
          <w:tcPr>
            <w:tcW w:w="1238" w:type="dxa"/>
          </w:tcPr>
          <w:p w14:paraId="09F5DF25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0.5</w:t>
            </w:r>
          </w:p>
        </w:tc>
        <w:tc>
          <w:tcPr>
            <w:tcW w:w="739" w:type="dxa"/>
          </w:tcPr>
          <w:p w14:paraId="387E3E8C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0.01</w:t>
            </w:r>
          </w:p>
        </w:tc>
        <w:tc>
          <w:tcPr>
            <w:tcW w:w="634" w:type="dxa"/>
          </w:tcPr>
          <w:p w14:paraId="5E324BDC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0.4</w:t>
            </w:r>
          </w:p>
        </w:tc>
        <w:tc>
          <w:tcPr>
            <w:tcW w:w="1240" w:type="dxa"/>
          </w:tcPr>
          <w:p w14:paraId="4A95304E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0.8</w:t>
            </w:r>
          </w:p>
        </w:tc>
        <w:tc>
          <w:tcPr>
            <w:tcW w:w="748" w:type="dxa"/>
          </w:tcPr>
          <w:p w14:paraId="586B0410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</w:tr>
      <w:tr w:rsidR="00AC4D45" w14:paraId="00B9B28B" w14:textId="77777777" w:rsidTr="009B2A49">
        <w:tc>
          <w:tcPr>
            <w:tcW w:w="1511" w:type="dxa"/>
          </w:tcPr>
          <w:p w14:paraId="2167CCC7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Psoriasis</w:t>
            </w:r>
          </w:p>
        </w:tc>
        <w:tc>
          <w:tcPr>
            <w:tcW w:w="636" w:type="dxa"/>
          </w:tcPr>
          <w:p w14:paraId="2627A13F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3.5</w:t>
            </w:r>
          </w:p>
        </w:tc>
        <w:tc>
          <w:tcPr>
            <w:tcW w:w="1238" w:type="dxa"/>
          </w:tcPr>
          <w:p w14:paraId="5961B524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1.6</w:t>
            </w:r>
          </w:p>
        </w:tc>
        <w:tc>
          <w:tcPr>
            <w:tcW w:w="739" w:type="dxa"/>
          </w:tcPr>
          <w:p w14:paraId="146F1C51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  <w:tc>
          <w:tcPr>
            <w:tcW w:w="627" w:type="dxa"/>
          </w:tcPr>
          <w:p w14:paraId="059E1B08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3.8</w:t>
            </w:r>
          </w:p>
        </w:tc>
        <w:tc>
          <w:tcPr>
            <w:tcW w:w="1238" w:type="dxa"/>
          </w:tcPr>
          <w:p w14:paraId="1D7FBFF3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1.8</w:t>
            </w:r>
          </w:p>
        </w:tc>
        <w:tc>
          <w:tcPr>
            <w:tcW w:w="739" w:type="dxa"/>
          </w:tcPr>
          <w:p w14:paraId="48F3900A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  <w:tc>
          <w:tcPr>
            <w:tcW w:w="634" w:type="dxa"/>
          </w:tcPr>
          <w:p w14:paraId="42E9A367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3.8</w:t>
            </w:r>
          </w:p>
        </w:tc>
        <w:tc>
          <w:tcPr>
            <w:tcW w:w="1240" w:type="dxa"/>
          </w:tcPr>
          <w:p w14:paraId="182E831B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2.1</w:t>
            </w:r>
          </w:p>
        </w:tc>
        <w:tc>
          <w:tcPr>
            <w:tcW w:w="748" w:type="dxa"/>
          </w:tcPr>
          <w:p w14:paraId="4B6870BC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</w:tr>
      <w:tr w:rsidR="00AC4D45" w14:paraId="347E72D8" w14:textId="77777777" w:rsidTr="009B2A49">
        <w:tc>
          <w:tcPr>
            <w:tcW w:w="1511" w:type="dxa"/>
          </w:tcPr>
          <w:p w14:paraId="6F033497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Crohn’s Disease</w:t>
            </w:r>
          </w:p>
        </w:tc>
        <w:tc>
          <w:tcPr>
            <w:tcW w:w="636" w:type="dxa"/>
          </w:tcPr>
          <w:p w14:paraId="69058A9A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4.7</w:t>
            </w:r>
          </w:p>
        </w:tc>
        <w:tc>
          <w:tcPr>
            <w:tcW w:w="1238" w:type="dxa"/>
          </w:tcPr>
          <w:p w14:paraId="14A3242B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3.0</w:t>
            </w:r>
          </w:p>
        </w:tc>
        <w:tc>
          <w:tcPr>
            <w:tcW w:w="739" w:type="dxa"/>
          </w:tcPr>
          <w:p w14:paraId="51AF4084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0.006</w:t>
            </w:r>
          </w:p>
        </w:tc>
        <w:tc>
          <w:tcPr>
            <w:tcW w:w="627" w:type="dxa"/>
          </w:tcPr>
          <w:p w14:paraId="4B4AD8F3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4.8</w:t>
            </w:r>
          </w:p>
        </w:tc>
        <w:tc>
          <w:tcPr>
            <w:tcW w:w="1238" w:type="dxa"/>
          </w:tcPr>
          <w:p w14:paraId="1171C9AE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2.6</w:t>
            </w:r>
          </w:p>
        </w:tc>
        <w:tc>
          <w:tcPr>
            <w:tcW w:w="739" w:type="dxa"/>
          </w:tcPr>
          <w:p w14:paraId="5552E529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  <w:tc>
          <w:tcPr>
            <w:tcW w:w="634" w:type="dxa"/>
          </w:tcPr>
          <w:p w14:paraId="682E44A3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3.9</w:t>
            </w:r>
          </w:p>
        </w:tc>
        <w:tc>
          <w:tcPr>
            <w:tcW w:w="1240" w:type="dxa"/>
          </w:tcPr>
          <w:p w14:paraId="520C0CE3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2.5</w:t>
            </w:r>
          </w:p>
        </w:tc>
        <w:tc>
          <w:tcPr>
            <w:tcW w:w="748" w:type="dxa"/>
          </w:tcPr>
          <w:p w14:paraId="33573AFB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</w:tr>
      <w:tr w:rsidR="00AC4D45" w14:paraId="3C1ED616" w14:textId="77777777" w:rsidTr="009B2A49">
        <w:tc>
          <w:tcPr>
            <w:tcW w:w="1511" w:type="dxa"/>
          </w:tcPr>
          <w:p w14:paraId="7208A321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Ulcerative Colitis</w:t>
            </w:r>
          </w:p>
        </w:tc>
        <w:tc>
          <w:tcPr>
            <w:tcW w:w="636" w:type="dxa"/>
          </w:tcPr>
          <w:p w14:paraId="506720F3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2.5</w:t>
            </w:r>
          </w:p>
        </w:tc>
        <w:tc>
          <w:tcPr>
            <w:tcW w:w="1238" w:type="dxa"/>
          </w:tcPr>
          <w:p w14:paraId="1F67DCC7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1.6</w:t>
            </w:r>
          </w:p>
        </w:tc>
        <w:tc>
          <w:tcPr>
            <w:tcW w:w="739" w:type="dxa"/>
          </w:tcPr>
          <w:p w14:paraId="6E8D713E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0.05</w:t>
            </w:r>
          </w:p>
        </w:tc>
        <w:tc>
          <w:tcPr>
            <w:tcW w:w="627" w:type="dxa"/>
          </w:tcPr>
          <w:p w14:paraId="433E4525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3.1</w:t>
            </w:r>
          </w:p>
        </w:tc>
        <w:tc>
          <w:tcPr>
            <w:tcW w:w="1238" w:type="dxa"/>
          </w:tcPr>
          <w:p w14:paraId="46EF6C64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2.1</w:t>
            </w:r>
          </w:p>
        </w:tc>
        <w:tc>
          <w:tcPr>
            <w:tcW w:w="739" w:type="dxa"/>
          </w:tcPr>
          <w:p w14:paraId="6A1E0AE6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  <w:tc>
          <w:tcPr>
            <w:tcW w:w="634" w:type="dxa"/>
          </w:tcPr>
          <w:p w14:paraId="1D94F9D7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2.4</w:t>
            </w:r>
          </w:p>
        </w:tc>
        <w:tc>
          <w:tcPr>
            <w:tcW w:w="1240" w:type="dxa"/>
          </w:tcPr>
          <w:p w14:paraId="7741703D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1.8</w:t>
            </w:r>
          </w:p>
        </w:tc>
        <w:tc>
          <w:tcPr>
            <w:tcW w:w="748" w:type="dxa"/>
          </w:tcPr>
          <w:p w14:paraId="247BCAC6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</w:tr>
      <w:tr w:rsidR="00AC4D45" w14:paraId="1561AB07" w14:textId="77777777" w:rsidTr="009B2A49">
        <w:tc>
          <w:tcPr>
            <w:tcW w:w="1511" w:type="dxa"/>
          </w:tcPr>
          <w:p w14:paraId="0607E0C3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Uveitis</w:t>
            </w:r>
          </w:p>
        </w:tc>
        <w:tc>
          <w:tcPr>
            <w:tcW w:w="636" w:type="dxa"/>
          </w:tcPr>
          <w:p w14:paraId="7746595A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5.0</w:t>
            </w:r>
          </w:p>
        </w:tc>
        <w:tc>
          <w:tcPr>
            <w:tcW w:w="1238" w:type="dxa"/>
          </w:tcPr>
          <w:p w14:paraId="60DEBA98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4.9</w:t>
            </w:r>
          </w:p>
        </w:tc>
        <w:tc>
          <w:tcPr>
            <w:tcW w:w="739" w:type="dxa"/>
          </w:tcPr>
          <w:p w14:paraId="5BA93E72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NS</w:t>
            </w:r>
          </w:p>
        </w:tc>
        <w:tc>
          <w:tcPr>
            <w:tcW w:w="627" w:type="dxa"/>
          </w:tcPr>
          <w:p w14:paraId="06CD8478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7.6</w:t>
            </w:r>
          </w:p>
        </w:tc>
        <w:tc>
          <w:tcPr>
            <w:tcW w:w="1238" w:type="dxa"/>
          </w:tcPr>
          <w:p w14:paraId="155F9609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8.0</w:t>
            </w:r>
          </w:p>
        </w:tc>
        <w:tc>
          <w:tcPr>
            <w:tcW w:w="739" w:type="dxa"/>
          </w:tcPr>
          <w:p w14:paraId="0F0B91B8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NS</w:t>
            </w:r>
          </w:p>
        </w:tc>
        <w:tc>
          <w:tcPr>
            <w:tcW w:w="634" w:type="dxa"/>
          </w:tcPr>
          <w:p w14:paraId="49E1E708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5.0</w:t>
            </w:r>
          </w:p>
        </w:tc>
        <w:tc>
          <w:tcPr>
            <w:tcW w:w="1240" w:type="dxa"/>
          </w:tcPr>
          <w:p w14:paraId="7A68F7AB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3.0</w:t>
            </w:r>
          </w:p>
        </w:tc>
        <w:tc>
          <w:tcPr>
            <w:tcW w:w="748" w:type="dxa"/>
          </w:tcPr>
          <w:p w14:paraId="27F24C31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</w:tr>
      <w:tr w:rsidR="00AC4D45" w14:paraId="2ABDD246" w14:textId="77777777" w:rsidTr="002D058F">
        <w:tc>
          <w:tcPr>
            <w:tcW w:w="1511" w:type="dxa"/>
            <w:gridSpan w:val="10"/>
          </w:tcPr>
          <w:p w14:paraId="111888A6" w14:textId="77777777" w:rsidR="00AC4D45" w:rsidRPr="0068359A" w:rsidRDefault="00AC4D45" w:rsidP="009B2A49">
            <w:pPr>
              <w:rPr>
                <w:b/>
                <w:sz w:val="20"/>
              </w:rPr>
            </w:pPr>
            <w:r w:rsidRPr="00AC4D45">
              <w:rPr>
                <w:b/>
                <w:u w:val="single"/>
              </w:rPr>
              <w:t>Comparison of TNFi vs D</w:t>
            </w:r>
            <w:r w:rsidRPr="00AC4D45">
              <w:rPr>
                <w:b/>
                <w:sz w:val="20"/>
                <w:u w:val="single"/>
              </w:rPr>
              <w:t>MARD</w:t>
            </w:r>
            <w:r w:rsidRPr="00AC4D45">
              <w:rPr>
                <w:b/>
                <w:u w:val="single"/>
              </w:rPr>
              <w:t>s</w:t>
            </w:r>
          </w:p>
          <w:p w14:paraId="753EF808" w14:textId="77777777" w:rsidR="00AC4D45" w:rsidRPr="0068359A" w:rsidRDefault="00AC4D45" w:rsidP="009B2A49">
            <w:pPr>
              <w:rPr>
                <w:ins w:id="149" w:author="Suruki Robert" w:date="2017-06-05T11:14:00Z"/>
                <w:b/>
                <w:sz w:val="20"/>
                <w:u w:val="single"/>
              </w:rPr>
            </w:pPr>
            <w:del w:id="150" w:author="Suruki Robert" w:date="2017-06-05T10:52:00Z">
              <w:r w:rsidRPr="0068359A" w:rsidDel="00F81E11">
                <w:rPr>
                  <w:b/>
                  <w:sz w:val="20"/>
                  <w:u w:val="single"/>
                </w:rPr>
                <w:lastRenderedPageBreak/>
                <w:delText>TNFi</w:delText>
              </w:r>
            </w:del>
          </w:p>
          <w:p w14:paraId="0BBE3FCC" w14:textId="77777777" w:rsidR="00AC4D45" w:rsidRPr="0068359A" w:rsidRDefault="00AC4D45" w:rsidP="009B2A49">
            <w:pPr>
              <w:rPr>
                <w:ins w:id="151" w:author="Suruki Robert" w:date="2017-06-05T11:14:00Z"/>
                <w:b/>
                <w:sz w:val="20"/>
                <w:u w:val="single"/>
              </w:rPr>
            </w:pPr>
            <w:del w:id="152" w:author="Suruki Robert" w:date="2017-06-05T10:52:00Z">
              <w:r w:rsidRPr="00AC4D45">
                <w:rPr>
                  <w:b/>
                </w:rPr>
                <w:delText>DMARD</w:delText>
              </w:r>
            </w:del>
          </w:p>
          <w:p w14:paraId="1CA23660" w14:textId="77777777" w:rsidR="00AC4D45" w:rsidRPr="0068359A" w:rsidRDefault="00AC4D45" w:rsidP="009B2A49">
            <w:pPr>
              <w:rPr>
                <w:ins w:id="153" w:author="Suruki Robert" w:date="2017-06-05T11:14:00Z"/>
                <w:b/>
                <w:sz w:val="20"/>
                <w:u w:val="single"/>
              </w:rPr>
            </w:pPr>
            <w:del w:id="154" w:author="Suruki Robert" w:date="2017-06-05T11:18:00Z">
              <w:r w:rsidRPr="009149A8" w:rsidDel="00AC4D45">
                <w:rPr>
                  <w:b/>
                  <w:u w:val="single"/>
                </w:rPr>
                <w:delText>p Value</w:delText>
              </w:r>
            </w:del>
            <w:del w:id="155" w:author="Suruki Robert" w:date="2017-06-05T10:52:00Z">
              <w:r w:rsidRPr="0068359A" w:rsidDel="00F81E11">
                <w:rPr>
                  <w:b/>
                  <w:sz w:val="20"/>
                  <w:u w:val="single"/>
                </w:rPr>
                <w:delText>TNFi</w:delText>
              </w:r>
            </w:del>
          </w:p>
          <w:p w14:paraId="160CBC5F" w14:textId="77777777" w:rsidR="00AC4D45" w:rsidRPr="0068359A" w:rsidRDefault="00AC4D45" w:rsidP="009B2A49">
            <w:pPr>
              <w:rPr>
                <w:ins w:id="156" w:author="Suruki Robert" w:date="2017-06-05T11:14:00Z"/>
                <w:b/>
                <w:sz w:val="20"/>
                <w:u w:val="single"/>
              </w:rPr>
            </w:pPr>
            <w:del w:id="157" w:author="Suruki Robert" w:date="2017-06-05T10:52:00Z">
              <w:r w:rsidRPr="00AC4D45">
                <w:rPr>
                  <w:b/>
                </w:rPr>
                <w:delText>DMARD</w:delText>
              </w:r>
            </w:del>
          </w:p>
          <w:p w14:paraId="01A34489" w14:textId="77777777" w:rsidR="00AC4D45" w:rsidRPr="0068359A" w:rsidRDefault="00AC4D45" w:rsidP="009B2A49">
            <w:pPr>
              <w:rPr>
                <w:ins w:id="158" w:author="Suruki Robert" w:date="2017-06-05T11:14:00Z"/>
                <w:b/>
                <w:sz w:val="20"/>
                <w:u w:val="single"/>
              </w:rPr>
            </w:pPr>
            <w:del w:id="159" w:author="Suruki Robert" w:date="2017-06-05T11:18:00Z">
              <w:r w:rsidRPr="009149A8" w:rsidDel="00AC4D45">
                <w:rPr>
                  <w:b/>
                  <w:u w:val="single"/>
                </w:rPr>
                <w:delText>p Value</w:delText>
              </w:r>
            </w:del>
            <w:del w:id="160" w:author="Suruki Robert" w:date="2017-06-05T10:52:00Z">
              <w:r w:rsidRPr="0068359A" w:rsidDel="00F81E11">
                <w:rPr>
                  <w:b/>
                  <w:sz w:val="20"/>
                  <w:u w:val="single"/>
                </w:rPr>
                <w:delText>TNFi</w:delText>
              </w:r>
            </w:del>
          </w:p>
          <w:p w14:paraId="6F88DBD6" w14:textId="77777777" w:rsidR="00AC4D45" w:rsidRPr="0068359A" w:rsidRDefault="00AC4D45" w:rsidP="009B2A49">
            <w:pPr>
              <w:rPr>
                <w:ins w:id="161" w:author="Suruki Robert" w:date="2017-06-05T11:14:00Z"/>
                <w:b/>
                <w:sz w:val="20"/>
                <w:u w:val="single"/>
              </w:rPr>
            </w:pPr>
            <w:del w:id="162" w:author="Suruki Robert" w:date="2017-06-05T10:52:00Z">
              <w:r w:rsidRPr="00AC4D45">
                <w:rPr>
                  <w:b/>
                </w:rPr>
                <w:delText>DMARD</w:delText>
              </w:r>
            </w:del>
          </w:p>
          <w:p w14:paraId="7066970D" w14:textId="77777777" w:rsidR="00AC4D45" w:rsidRPr="00AC4D45" w:rsidRDefault="00AC4D45" w:rsidP="009B2A49">
            <w:pPr>
              <w:rPr>
                <w:b/>
              </w:rPr>
            </w:pPr>
            <w:del w:id="163" w:author="Suruki Robert" w:date="2017-06-05T11:18:00Z">
              <w:r w:rsidRPr="009149A8" w:rsidDel="00AC4D45">
                <w:rPr>
                  <w:b/>
                  <w:u w:val="single"/>
                </w:rPr>
                <w:delText>p Value</w:delText>
              </w:r>
            </w:del>
          </w:p>
        </w:tc>
      </w:tr>
      <w:tr w:rsidR="00AC4D45" w14:paraId="256B9882" w14:textId="77777777" w:rsidTr="009B2A49">
        <w:tc>
          <w:tcPr>
            <w:tcW w:w="1511" w:type="dxa"/>
          </w:tcPr>
          <w:p w14:paraId="6D8D319D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lastRenderedPageBreak/>
              <w:t>Aortic Insufficiency</w:t>
            </w:r>
          </w:p>
        </w:tc>
        <w:tc>
          <w:tcPr>
            <w:tcW w:w="636" w:type="dxa"/>
          </w:tcPr>
          <w:p w14:paraId="5CB53C8F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1.3</w:t>
            </w:r>
          </w:p>
        </w:tc>
        <w:tc>
          <w:tcPr>
            <w:tcW w:w="1238" w:type="dxa"/>
          </w:tcPr>
          <w:p w14:paraId="2FE122C6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0.5</w:t>
            </w:r>
          </w:p>
        </w:tc>
        <w:tc>
          <w:tcPr>
            <w:tcW w:w="739" w:type="dxa"/>
          </w:tcPr>
          <w:p w14:paraId="6AFFE430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0.132</w:t>
            </w:r>
          </w:p>
        </w:tc>
        <w:tc>
          <w:tcPr>
            <w:tcW w:w="627" w:type="dxa"/>
          </w:tcPr>
          <w:p w14:paraId="75E1F29B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1.2</w:t>
            </w:r>
          </w:p>
        </w:tc>
        <w:tc>
          <w:tcPr>
            <w:tcW w:w="1238" w:type="dxa"/>
          </w:tcPr>
          <w:p w14:paraId="7825172C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1.5</w:t>
            </w:r>
          </w:p>
        </w:tc>
        <w:tc>
          <w:tcPr>
            <w:tcW w:w="739" w:type="dxa"/>
          </w:tcPr>
          <w:p w14:paraId="41F6DE5B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0.279</w:t>
            </w:r>
          </w:p>
        </w:tc>
        <w:tc>
          <w:tcPr>
            <w:tcW w:w="634" w:type="dxa"/>
          </w:tcPr>
          <w:p w14:paraId="36BD2E23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3.2</w:t>
            </w:r>
          </w:p>
        </w:tc>
        <w:tc>
          <w:tcPr>
            <w:tcW w:w="1240" w:type="dxa"/>
          </w:tcPr>
          <w:p w14:paraId="129FCFD5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4.7</w:t>
            </w:r>
          </w:p>
        </w:tc>
        <w:tc>
          <w:tcPr>
            <w:tcW w:w="748" w:type="dxa"/>
          </w:tcPr>
          <w:p w14:paraId="17F4CD10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0.000</w:t>
            </w:r>
          </w:p>
        </w:tc>
      </w:tr>
      <w:tr w:rsidR="00AC4D45" w14:paraId="442A9002" w14:textId="77777777" w:rsidTr="009B2A49">
        <w:tc>
          <w:tcPr>
            <w:tcW w:w="1511" w:type="dxa"/>
          </w:tcPr>
          <w:p w14:paraId="2BC687D2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Conduction Block</w:t>
            </w:r>
          </w:p>
        </w:tc>
        <w:tc>
          <w:tcPr>
            <w:tcW w:w="636" w:type="dxa"/>
          </w:tcPr>
          <w:p w14:paraId="7A555FE6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0.3</w:t>
            </w:r>
          </w:p>
        </w:tc>
        <w:tc>
          <w:tcPr>
            <w:tcW w:w="1238" w:type="dxa"/>
          </w:tcPr>
          <w:p w14:paraId="384CE7E0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0.0</w:t>
            </w:r>
          </w:p>
        </w:tc>
        <w:tc>
          <w:tcPr>
            <w:tcW w:w="739" w:type="dxa"/>
          </w:tcPr>
          <w:p w14:paraId="796856CF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0.286</w:t>
            </w:r>
          </w:p>
        </w:tc>
        <w:tc>
          <w:tcPr>
            <w:tcW w:w="627" w:type="dxa"/>
          </w:tcPr>
          <w:p w14:paraId="32D74C9E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1.1</w:t>
            </w:r>
          </w:p>
        </w:tc>
        <w:tc>
          <w:tcPr>
            <w:tcW w:w="1238" w:type="dxa"/>
          </w:tcPr>
          <w:p w14:paraId="08A32856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1.4</w:t>
            </w:r>
          </w:p>
        </w:tc>
        <w:tc>
          <w:tcPr>
            <w:tcW w:w="739" w:type="dxa"/>
          </w:tcPr>
          <w:p w14:paraId="764F2409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0.473</w:t>
            </w:r>
          </w:p>
        </w:tc>
        <w:tc>
          <w:tcPr>
            <w:tcW w:w="634" w:type="dxa"/>
          </w:tcPr>
          <w:p w14:paraId="55266155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2.9</w:t>
            </w:r>
          </w:p>
        </w:tc>
        <w:tc>
          <w:tcPr>
            <w:tcW w:w="1240" w:type="dxa"/>
          </w:tcPr>
          <w:p w14:paraId="3C70E1A8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4.2</w:t>
            </w:r>
          </w:p>
        </w:tc>
        <w:tc>
          <w:tcPr>
            <w:tcW w:w="748" w:type="dxa"/>
          </w:tcPr>
          <w:p w14:paraId="518DB376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0.000</w:t>
            </w:r>
          </w:p>
        </w:tc>
      </w:tr>
      <w:tr w:rsidR="00AC4D45" w14:paraId="5D44B418" w14:textId="77777777" w:rsidTr="009B2A49">
        <w:tc>
          <w:tcPr>
            <w:tcW w:w="1511" w:type="dxa"/>
          </w:tcPr>
          <w:p w14:paraId="2FE363E9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Myocardial Infarction</w:t>
            </w:r>
          </w:p>
        </w:tc>
        <w:tc>
          <w:tcPr>
            <w:tcW w:w="636" w:type="dxa"/>
          </w:tcPr>
          <w:p w14:paraId="417CAA8D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0.3</w:t>
            </w:r>
          </w:p>
        </w:tc>
        <w:tc>
          <w:tcPr>
            <w:tcW w:w="1238" w:type="dxa"/>
          </w:tcPr>
          <w:p w14:paraId="66A7B2F2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0.0</w:t>
            </w:r>
          </w:p>
        </w:tc>
        <w:tc>
          <w:tcPr>
            <w:tcW w:w="739" w:type="dxa"/>
          </w:tcPr>
          <w:p w14:paraId="4A88D1F1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0.286</w:t>
            </w:r>
          </w:p>
        </w:tc>
        <w:tc>
          <w:tcPr>
            <w:tcW w:w="627" w:type="dxa"/>
          </w:tcPr>
          <w:p w14:paraId="7DEAF731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0.2</w:t>
            </w:r>
          </w:p>
        </w:tc>
        <w:tc>
          <w:tcPr>
            <w:tcW w:w="1238" w:type="dxa"/>
          </w:tcPr>
          <w:p w14:paraId="3A1A218A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0.3</w:t>
            </w:r>
          </w:p>
        </w:tc>
        <w:tc>
          <w:tcPr>
            <w:tcW w:w="739" w:type="dxa"/>
          </w:tcPr>
          <w:p w14:paraId="17858606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0.568</w:t>
            </w:r>
          </w:p>
        </w:tc>
        <w:tc>
          <w:tcPr>
            <w:tcW w:w="634" w:type="dxa"/>
          </w:tcPr>
          <w:p w14:paraId="78735451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0.7</w:t>
            </w:r>
          </w:p>
        </w:tc>
        <w:tc>
          <w:tcPr>
            <w:tcW w:w="1240" w:type="dxa"/>
          </w:tcPr>
          <w:p w14:paraId="7B7693D8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1.2</w:t>
            </w:r>
          </w:p>
        </w:tc>
        <w:tc>
          <w:tcPr>
            <w:tcW w:w="748" w:type="dxa"/>
          </w:tcPr>
          <w:p w14:paraId="0F12BF61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0.000</w:t>
            </w:r>
          </w:p>
        </w:tc>
      </w:tr>
      <w:tr w:rsidR="00AC4D45" w14:paraId="66023466" w14:textId="77777777" w:rsidTr="009B2A49">
        <w:tc>
          <w:tcPr>
            <w:tcW w:w="1511" w:type="dxa"/>
          </w:tcPr>
          <w:p w14:paraId="2FBDDDFA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Restrictive Lung Disease</w:t>
            </w:r>
          </w:p>
        </w:tc>
        <w:tc>
          <w:tcPr>
            <w:tcW w:w="636" w:type="dxa"/>
          </w:tcPr>
          <w:p w14:paraId="21F990D2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0.9</w:t>
            </w:r>
          </w:p>
        </w:tc>
        <w:tc>
          <w:tcPr>
            <w:tcW w:w="1238" w:type="dxa"/>
          </w:tcPr>
          <w:p w14:paraId="7E358953" w14:textId="77777777" w:rsidR="005F393E" w:rsidRPr="00AC4D45" w:rsidRDefault="005F393E" w:rsidP="009B2A49">
            <w:pPr>
              <w:tabs>
                <w:tab w:val="left" w:pos="720"/>
              </w:tabs>
              <w:rPr>
                <w:sz w:val="20"/>
              </w:rPr>
            </w:pPr>
            <w:r w:rsidRPr="00AC4D45">
              <w:t>0.0</w:t>
            </w:r>
          </w:p>
        </w:tc>
        <w:tc>
          <w:tcPr>
            <w:tcW w:w="739" w:type="dxa"/>
          </w:tcPr>
          <w:p w14:paraId="66E22877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0.029</w:t>
            </w:r>
          </w:p>
        </w:tc>
        <w:tc>
          <w:tcPr>
            <w:tcW w:w="627" w:type="dxa"/>
          </w:tcPr>
          <w:p w14:paraId="0D374C0E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1.9</w:t>
            </w:r>
          </w:p>
        </w:tc>
        <w:tc>
          <w:tcPr>
            <w:tcW w:w="1238" w:type="dxa"/>
          </w:tcPr>
          <w:p w14:paraId="1D6D5B01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2.4</w:t>
            </w:r>
          </w:p>
        </w:tc>
        <w:tc>
          <w:tcPr>
            <w:tcW w:w="739" w:type="dxa"/>
          </w:tcPr>
          <w:p w14:paraId="0748E565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0.190</w:t>
            </w:r>
          </w:p>
        </w:tc>
        <w:tc>
          <w:tcPr>
            <w:tcW w:w="634" w:type="dxa"/>
          </w:tcPr>
          <w:p w14:paraId="129517BB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5.9</w:t>
            </w:r>
          </w:p>
        </w:tc>
        <w:tc>
          <w:tcPr>
            <w:tcW w:w="1240" w:type="dxa"/>
          </w:tcPr>
          <w:p w14:paraId="7CBC11B5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7.7</w:t>
            </w:r>
          </w:p>
        </w:tc>
        <w:tc>
          <w:tcPr>
            <w:tcW w:w="748" w:type="dxa"/>
          </w:tcPr>
          <w:p w14:paraId="56005679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0.000</w:t>
            </w:r>
          </w:p>
        </w:tc>
      </w:tr>
      <w:tr w:rsidR="00AC4D45" w14:paraId="39AAE911" w14:textId="77777777" w:rsidTr="009B2A49">
        <w:tc>
          <w:tcPr>
            <w:tcW w:w="1511" w:type="dxa"/>
          </w:tcPr>
          <w:p w14:paraId="7DA12217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Psoriasis</w:t>
            </w:r>
          </w:p>
        </w:tc>
        <w:tc>
          <w:tcPr>
            <w:tcW w:w="636" w:type="dxa"/>
          </w:tcPr>
          <w:p w14:paraId="29A5C1EB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3.5</w:t>
            </w:r>
          </w:p>
        </w:tc>
        <w:tc>
          <w:tcPr>
            <w:tcW w:w="1238" w:type="dxa"/>
          </w:tcPr>
          <w:p w14:paraId="570D2E0F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1.0</w:t>
            </w:r>
          </w:p>
        </w:tc>
        <w:tc>
          <w:tcPr>
            <w:tcW w:w="739" w:type="dxa"/>
          </w:tcPr>
          <w:p w14:paraId="2FACDF8D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0.003</w:t>
            </w:r>
          </w:p>
        </w:tc>
        <w:tc>
          <w:tcPr>
            <w:tcW w:w="627" w:type="dxa"/>
          </w:tcPr>
          <w:p w14:paraId="1608DF7E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3.8</w:t>
            </w:r>
          </w:p>
        </w:tc>
        <w:tc>
          <w:tcPr>
            <w:tcW w:w="1238" w:type="dxa"/>
          </w:tcPr>
          <w:p w14:paraId="6D72B23F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3.3</w:t>
            </w:r>
          </w:p>
        </w:tc>
        <w:tc>
          <w:tcPr>
            <w:tcW w:w="739" w:type="dxa"/>
          </w:tcPr>
          <w:p w14:paraId="642D140B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0.397</w:t>
            </w:r>
          </w:p>
        </w:tc>
        <w:tc>
          <w:tcPr>
            <w:tcW w:w="634" w:type="dxa"/>
          </w:tcPr>
          <w:p w14:paraId="3066DF43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3.8</w:t>
            </w:r>
          </w:p>
        </w:tc>
        <w:tc>
          <w:tcPr>
            <w:tcW w:w="1240" w:type="dxa"/>
          </w:tcPr>
          <w:p w14:paraId="758FCB14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3.4</w:t>
            </w:r>
          </w:p>
        </w:tc>
        <w:tc>
          <w:tcPr>
            <w:tcW w:w="748" w:type="dxa"/>
          </w:tcPr>
          <w:p w14:paraId="286EB1E2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0.161</w:t>
            </w:r>
          </w:p>
        </w:tc>
      </w:tr>
      <w:tr w:rsidR="00AC4D45" w14:paraId="723918F4" w14:textId="77777777" w:rsidTr="009B2A49">
        <w:tc>
          <w:tcPr>
            <w:tcW w:w="1511" w:type="dxa"/>
          </w:tcPr>
          <w:p w14:paraId="6CBC1354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Ulcerative Colitis</w:t>
            </w:r>
          </w:p>
        </w:tc>
        <w:tc>
          <w:tcPr>
            <w:tcW w:w="636" w:type="dxa"/>
          </w:tcPr>
          <w:p w14:paraId="063E7BC6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2.5</w:t>
            </w:r>
          </w:p>
        </w:tc>
        <w:tc>
          <w:tcPr>
            <w:tcW w:w="1238" w:type="dxa"/>
          </w:tcPr>
          <w:p w14:paraId="261F10F4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0.9</w:t>
            </w:r>
          </w:p>
        </w:tc>
        <w:tc>
          <w:tcPr>
            <w:tcW w:w="739" w:type="dxa"/>
          </w:tcPr>
          <w:p w14:paraId="10DA390F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0.041</w:t>
            </w:r>
          </w:p>
        </w:tc>
        <w:tc>
          <w:tcPr>
            <w:tcW w:w="627" w:type="dxa"/>
          </w:tcPr>
          <w:p w14:paraId="1ECBB4D1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3.1</w:t>
            </w:r>
          </w:p>
        </w:tc>
        <w:tc>
          <w:tcPr>
            <w:tcW w:w="1238" w:type="dxa"/>
          </w:tcPr>
          <w:p w14:paraId="07E46A87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3.2</w:t>
            </w:r>
          </w:p>
        </w:tc>
        <w:tc>
          <w:tcPr>
            <w:tcW w:w="739" w:type="dxa"/>
          </w:tcPr>
          <w:p w14:paraId="60D78426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0.816</w:t>
            </w:r>
          </w:p>
        </w:tc>
        <w:tc>
          <w:tcPr>
            <w:tcW w:w="634" w:type="dxa"/>
          </w:tcPr>
          <w:p w14:paraId="46F58E1B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2.4</w:t>
            </w:r>
          </w:p>
        </w:tc>
        <w:tc>
          <w:tcPr>
            <w:tcW w:w="1240" w:type="dxa"/>
          </w:tcPr>
          <w:p w14:paraId="555975A7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2.6</w:t>
            </w:r>
          </w:p>
        </w:tc>
        <w:tc>
          <w:tcPr>
            <w:tcW w:w="748" w:type="dxa"/>
          </w:tcPr>
          <w:p w14:paraId="64036B52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0.472</w:t>
            </w:r>
          </w:p>
        </w:tc>
      </w:tr>
      <w:tr w:rsidR="00AC4D45" w14:paraId="473E1789" w14:textId="77777777" w:rsidTr="009B2A49">
        <w:tc>
          <w:tcPr>
            <w:tcW w:w="1511" w:type="dxa"/>
          </w:tcPr>
          <w:p w14:paraId="137F45A0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Uveitis</w:t>
            </w:r>
          </w:p>
        </w:tc>
        <w:tc>
          <w:tcPr>
            <w:tcW w:w="636" w:type="dxa"/>
          </w:tcPr>
          <w:p w14:paraId="149EBDB4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5.0</w:t>
            </w:r>
          </w:p>
        </w:tc>
        <w:tc>
          <w:tcPr>
            <w:tcW w:w="1238" w:type="dxa"/>
          </w:tcPr>
          <w:p w14:paraId="28E06D2C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6.5</w:t>
            </w:r>
          </w:p>
        </w:tc>
        <w:tc>
          <w:tcPr>
            <w:tcW w:w="739" w:type="dxa"/>
          </w:tcPr>
          <w:p w14:paraId="44C8EF1A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0.228</w:t>
            </w:r>
          </w:p>
        </w:tc>
        <w:tc>
          <w:tcPr>
            <w:tcW w:w="627" w:type="dxa"/>
          </w:tcPr>
          <w:p w14:paraId="6B89822C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7.6</w:t>
            </w:r>
          </w:p>
        </w:tc>
        <w:tc>
          <w:tcPr>
            <w:tcW w:w="1238" w:type="dxa"/>
          </w:tcPr>
          <w:p w14:paraId="1553C800" w14:textId="77777777" w:rsidR="005F393E" w:rsidRPr="00AC4D45" w:rsidRDefault="005F393E" w:rsidP="009B2A49">
            <w:pPr>
              <w:tabs>
                <w:tab w:val="left" w:pos="720"/>
              </w:tabs>
              <w:rPr>
                <w:sz w:val="20"/>
              </w:rPr>
            </w:pPr>
            <w:r w:rsidRPr="00AC4D45">
              <w:t>8.6</w:t>
            </w:r>
          </w:p>
        </w:tc>
        <w:tc>
          <w:tcPr>
            <w:tcW w:w="739" w:type="dxa"/>
          </w:tcPr>
          <w:p w14:paraId="4A2C5EC6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0.200</w:t>
            </w:r>
          </w:p>
        </w:tc>
        <w:tc>
          <w:tcPr>
            <w:tcW w:w="634" w:type="dxa"/>
          </w:tcPr>
          <w:p w14:paraId="233CA34E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5.0</w:t>
            </w:r>
          </w:p>
        </w:tc>
        <w:tc>
          <w:tcPr>
            <w:tcW w:w="1240" w:type="dxa"/>
          </w:tcPr>
          <w:p w14:paraId="6851A4DA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3.8</w:t>
            </w:r>
          </w:p>
        </w:tc>
        <w:tc>
          <w:tcPr>
            <w:tcW w:w="748" w:type="dxa"/>
          </w:tcPr>
          <w:p w14:paraId="1F2E1DE8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0.000</w:t>
            </w:r>
          </w:p>
        </w:tc>
      </w:tr>
    </w:tbl>
    <w:p w14:paraId="7B47A3DF" w14:textId="77777777" w:rsidR="00D82ECE" w:rsidRDefault="00D82ECE" w:rsidP="00A92707"/>
    <w:p w14:paraId="5CC34275" w14:textId="705265DF" w:rsidR="00F54792" w:rsidRDefault="00F54792" w:rsidP="00A92707">
      <w:r w:rsidRPr="00F54792">
        <w:rPr>
          <w:b/>
          <w:u w:val="single"/>
        </w:rPr>
        <w:t>Conclusion</w:t>
      </w:r>
      <w:r>
        <w:t xml:space="preserve">: </w:t>
      </w:r>
      <w:r w:rsidR="00346F0B">
        <w:t>Th</w:t>
      </w:r>
      <w:r w:rsidR="00E02B5B">
        <w:t xml:space="preserve">is </w:t>
      </w:r>
      <w:r w:rsidR="00340230">
        <w:t xml:space="preserve">is the largest </w:t>
      </w:r>
      <w:r w:rsidR="00132A61">
        <w:t xml:space="preserve">investigation </w:t>
      </w:r>
      <w:r w:rsidR="00E02B5B">
        <w:t xml:space="preserve">of </w:t>
      </w:r>
      <w:r w:rsidR="00132A61">
        <w:t xml:space="preserve">the prevalence of comorbidities and extra-articular manifestations of AS </w:t>
      </w:r>
      <w:r w:rsidR="00FD3AB9">
        <w:t>with</w:t>
      </w:r>
      <w:r w:rsidR="007864D1">
        <w:t xml:space="preserve">in the US, </w:t>
      </w:r>
      <w:r w:rsidR="00132A61">
        <w:t xml:space="preserve">using </w:t>
      </w:r>
      <w:r w:rsidR="00E02B5B">
        <w:t>th</w:t>
      </w:r>
      <w:r w:rsidR="00346F0B">
        <w:t>ree insurance claims databases</w:t>
      </w:r>
      <w:r w:rsidR="00132A61">
        <w:t xml:space="preserve">. </w:t>
      </w:r>
      <w:commentRangeStart w:id="164"/>
      <w:commentRangeStart w:id="165"/>
      <w:r w:rsidR="00FD3AB9">
        <w:t>P</w:t>
      </w:r>
      <w:r w:rsidR="00FC002A">
        <w:t xml:space="preserve">atients treated with </w:t>
      </w:r>
      <w:r>
        <w:t>TNF</w:t>
      </w:r>
      <w:r w:rsidR="008A61C7">
        <w:t>i</w:t>
      </w:r>
      <w:r>
        <w:t xml:space="preserve"> have lower </w:t>
      </w:r>
      <w:ins w:id="166" w:author="Jeffrey Curtis" w:date="2017-06-06T06:34:00Z">
        <w:r w:rsidR="00B24789">
          <w:t xml:space="preserve">crude </w:t>
        </w:r>
      </w:ins>
      <w:r>
        <w:t xml:space="preserve">incidence </w:t>
      </w:r>
      <w:commentRangeEnd w:id="164"/>
      <w:r w:rsidR="009C5025">
        <w:rPr>
          <w:rStyle w:val="CommentReference"/>
        </w:rPr>
        <w:commentReference w:id="164"/>
      </w:r>
      <w:commentRangeEnd w:id="165"/>
      <w:r w:rsidR="00F81E11">
        <w:rPr>
          <w:rStyle w:val="CommentReference"/>
        </w:rPr>
        <w:commentReference w:id="165"/>
      </w:r>
      <w:r>
        <w:t xml:space="preserve">of </w:t>
      </w:r>
      <w:r w:rsidR="00346F0B">
        <w:t xml:space="preserve">certain </w:t>
      </w:r>
      <w:r w:rsidR="00447346">
        <w:t>cardiac, pulmonary and neurologic comorbidities</w:t>
      </w:r>
      <w:r w:rsidR="007864D1" w:rsidRPr="007864D1">
        <w:t xml:space="preserve"> </w:t>
      </w:r>
      <w:r w:rsidR="007864D1">
        <w:t>compared to those treated with NSAIDs or DMARDs alone,</w:t>
      </w:r>
      <w:r w:rsidR="00447346">
        <w:t xml:space="preserve"> </w:t>
      </w:r>
      <w:ins w:id="167" w:author="Jeffrey Curtis" w:date="2017-06-06T06:34:00Z">
        <w:r w:rsidR="00B24789">
          <w:t xml:space="preserve">and </w:t>
        </w:r>
      </w:ins>
      <w:del w:id="168" w:author="Jeffrey Curtis" w:date="2017-06-06T06:34:00Z">
        <w:r w:rsidR="00447346" w:rsidDel="00B24789">
          <w:delText xml:space="preserve">but </w:delText>
        </w:r>
      </w:del>
      <w:r w:rsidR="00447346">
        <w:t>higher</w:t>
      </w:r>
      <w:r>
        <w:t xml:space="preserve"> </w:t>
      </w:r>
      <w:r w:rsidR="00346F0B">
        <w:t xml:space="preserve">incidence of </w:t>
      </w:r>
      <w:r w:rsidR="00E02B5B">
        <w:t>some</w:t>
      </w:r>
      <w:r w:rsidR="00346F0B">
        <w:t xml:space="preserve"> </w:t>
      </w:r>
      <w:r w:rsidR="007864D1">
        <w:t xml:space="preserve">extra-articular </w:t>
      </w:r>
      <w:r>
        <w:t xml:space="preserve">manifestations </w:t>
      </w:r>
      <w:r w:rsidR="007864D1">
        <w:t xml:space="preserve">(e.g. psoriasis, uveitis and </w:t>
      </w:r>
      <w:r w:rsidR="005C544C">
        <w:t>IBD</w:t>
      </w:r>
      <w:proofErr w:type="gramStart"/>
      <w:r w:rsidR="007864D1">
        <w:t>)</w:t>
      </w:r>
      <w:ins w:id="169" w:author="Jeffrey Curtis" w:date="2017-06-06T06:35:00Z">
        <w:r w:rsidR="008D12B5">
          <w:t xml:space="preserve"> </w:t>
        </w:r>
      </w:ins>
      <w:r w:rsidR="007864D1">
        <w:t xml:space="preserve"> </w:t>
      </w:r>
      <w:commentRangeStart w:id="170"/>
      <w:r w:rsidR="007864D1">
        <w:t>where</w:t>
      </w:r>
      <w:proofErr w:type="gramEnd"/>
      <w:r w:rsidR="007864D1">
        <w:t xml:space="preserve"> TNFi may be implicated</w:t>
      </w:r>
      <w:r>
        <w:t xml:space="preserve">. </w:t>
      </w:r>
      <w:commentRangeEnd w:id="170"/>
      <w:r w:rsidR="008D12B5">
        <w:rPr>
          <w:rStyle w:val="CommentReference"/>
        </w:rPr>
        <w:commentReference w:id="170"/>
      </w:r>
    </w:p>
    <w:p w14:paraId="3A620DDC" w14:textId="77777777" w:rsidR="000D03D5" w:rsidRDefault="000D03D5" w:rsidP="00A92707"/>
    <w:p w14:paraId="616F6A43" w14:textId="25BA37A4" w:rsidR="000D03D5" w:rsidRPr="00E70CCD" w:rsidRDefault="000D03D5" w:rsidP="00A92707">
      <w:pPr>
        <w:rPr>
          <w:b/>
          <w:u w:val="single"/>
        </w:rPr>
      </w:pPr>
      <w:r w:rsidRPr="00E70CCD">
        <w:rPr>
          <w:b/>
          <w:u w:val="single"/>
        </w:rPr>
        <w:t>CONFLICTS:</w:t>
      </w:r>
    </w:p>
    <w:p w14:paraId="102C4964" w14:textId="6A724D39" w:rsidR="000D03D5" w:rsidRDefault="000D03D5" w:rsidP="00A92707">
      <w:pPr>
        <w:rPr>
          <w:ins w:id="171" w:author="Bohn Rhonda" w:date="2017-06-04T20:03:00Z"/>
        </w:rPr>
      </w:pPr>
      <w:r>
        <w:t xml:space="preserve">AD has received research grants from Amgen, Eli Lilly, GSK, Janssen, Novartis, UCB; and has served on the advisory boards of Eli Lilly, Janssen, Novartis, </w:t>
      </w:r>
      <w:commentRangeStart w:id="172"/>
      <w:r>
        <w:t>UCB</w:t>
      </w:r>
      <w:commentRangeEnd w:id="172"/>
      <w:r w:rsidR="004A79D8">
        <w:rPr>
          <w:rStyle w:val="CommentReference"/>
        </w:rPr>
        <w:commentReference w:id="172"/>
      </w:r>
      <w:r>
        <w:t>.</w:t>
      </w:r>
      <w:ins w:id="173" w:author="Jeffrey Curtis" w:date="2017-06-06T06:37:00Z">
        <w:r w:rsidR="004A79D8">
          <w:t xml:space="preserve"> </w:t>
        </w:r>
      </w:ins>
    </w:p>
    <w:p w14:paraId="6519B178" w14:textId="6AEB93A8" w:rsidR="000D03D5" w:rsidRDefault="009C5025" w:rsidP="00A92707">
      <w:pPr>
        <w:rPr>
          <w:ins w:id="174" w:author="Sarah Siegel" w:date="2017-06-06T12:59:00Z"/>
        </w:rPr>
      </w:pPr>
      <w:ins w:id="175" w:author="Bohn Rhonda" w:date="2017-06-04T20:03:00Z">
        <w:r>
          <w:t>RLB is a Contractor for UCB and Owner of Bohn Epidemiology, LLC. There are no conflicts with other clients.</w:t>
        </w:r>
      </w:ins>
    </w:p>
    <w:p w14:paraId="609205F7" w14:textId="489DA9F3" w:rsidR="00C13817" w:rsidRDefault="00C13817" w:rsidP="00A92707">
      <w:pPr>
        <w:rPr>
          <w:ins w:id="176" w:author="Huifeng Yun" w:date="2017-06-06T17:19:00Z"/>
        </w:rPr>
      </w:pPr>
      <w:ins w:id="177" w:author="Sarah Siegel" w:date="2017-06-06T12:59:00Z">
        <w:r>
          <w:t>KLW has consulting with UCB, Roche, Lilly, Pfizer, GSK, AbbV</w:t>
        </w:r>
        <w:r w:rsidR="008A0CD8">
          <w:t xml:space="preserve">ie, </w:t>
        </w:r>
      </w:ins>
      <w:ins w:id="178" w:author="Sarah Siegel" w:date="2017-06-06T13:00:00Z">
        <w:r>
          <w:t>Galapagos</w:t>
        </w:r>
      </w:ins>
      <w:ins w:id="179" w:author="Sarah Siegel" w:date="2017-06-06T13:02:00Z">
        <w:r w:rsidR="008A0CD8">
          <w:t>, and BMS</w:t>
        </w:r>
      </w:ins>
      <w:ins w:id="180" w:author="Sarah Siegel" w:date="2017-06-06T13:01:00Z">
        <w:r w:rsidR="008A0CD8">
          <w:t>;</w:t>
        </w:r>
      </w:ins>
      <w:ins w:id="181" w:author="Sarah Siegel" w:date="2017-06-06T13:02:00Z">
        <w:r w:rsidR="008A0CD8">
          <w:t xml:space="preserve"> and has research grants with BMS.</w:t>
        </w:r>
      </w:ins>
      <w:ins w:id="182" w:author="Sarah Siegel" w:date="2017-06-06T13:01:00Z">
        <w:r w:rsidR="008A0CD8">
          <w:t xml:space="preserve"> </w:t>
        </w:r>
      </w:ins>
      <w:ins w:id="183" w:author="Sarah Siegel" w:date="2017-06-06T12:59:00Z">
        <w:r>
          <w:t xml:space="preserve"> </w:t>
        </w:r>
      </w:ins>
    </w:p>
    <w:p w14:paraId="7D03F79A" w14:textId="326F619A" w:rsidR="001F6EC1" w:rsidRDefault="001F6EC1" w:rsidP="00A92707">
      <w:pPr>
        <w:rPr>
          <w:ins w:id="184" w:author="Huifeng Yun" w:date="2017-06-06T17:19:00Z"/>
        </w:rPr>
      </w:pPr>
      <w:ins w:id="185" w:author="Huifeng Yun" w:date="2017-06-06T17:19:00Z">
        <w:r>
          <w:t>HY has research grants from BMS</w:t>
        </w:r>
      </w:ins>
    </w:p>
    <w:p w14:paraId="1C3EDB4A" w14:textId="77777777" w:rsidR="001F6EC1" w:rsidRPr="00A92707" w:rsidRDefault="001F6EC1" w:rsidP="00A92707"/>
    <w:sectPr w:rsidR="001F6EC1" w:rsidRPr="00A9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Suruki Robert" w:date="2017-06-06T17:20:00Z" w:initials="SR">
    <w:p w14:paraId="14048C90" w14:textId="19B57988" w:rsidR="00F81E11" w:rsidRDefault="00F81E11">
      <w:pPr>
        <w:pStyle w:val="CommentText"/>
      </w:pPr>
      <w:r>
        <w:rPr>
          <w:rStyle w:val="CommentReference"/>
        </w:rPr>
        <w:annotationRef/>
      </w:r>
      <w:r>
        <w:t>Do we need this second sentence in the title?  Perhaps leaving it as a question makes it more provocative.</w:t>
      </w:r>
    </w:p>
  </w:comment>
  <w:comment w:id="3" w:author="Suruki Robert" w:date="2017-06-06T17:20:00Z" w:initials="SR">
    <w:p w14:paraId="62040CCD" w14:textId="7FF5FAFF" w:rsidR="00F81E11" w:rsidRDefault="00F81E11">
      <w:pPr>
        <w:pStyle w:val="CommentText"/>
      </w:pPr>
      <w:r>
        <w:rPr>
          <w:rStyle w:val="CommentReference"/>
        </w:rPr>
        <w:annotationRef/>
      </w:r>
      <w:r>
        <w:t>Have we agreed on this authorship list and order?</w:t>
      </w:r>
    </w:p>
  </w:comment>
  <w:comment w:id="28" w:author="Suruki Robert" w:date="2017-06-06T17:20:00Z" w:initials="SR">
    <w:p w14:paraId="6CBA4A14" w14:textId="2320AA99" w:rsidR="0068359A" w:rsidRDefault="0068359A">
      <w:pPr>
        <w:pStyle w:val="CommentText"/>
      </w:pPr>
      <w:r>
        <w:rPr>
          <w:rStyle w:val="CommentReference"/>
        </w:rPr>
        <w:annotationRef/>
      </w:r>
      <w:r>
        <w:t>Insert text stating that this is a ‘retrospective cohort study’, how prevalence and incidence were calculated, etc.?</w:t>
      </w:r>
    </w:p>
  </w:comment>
  <w:comment w:id="49" w:author="Huifeng Yun" w:date="2017-06-06T17:20:00Z" w:initials="HY">
    <w:p w14:paraId="4355B165" w14:textId="498351B3" w:rsidR="00E05F50" w:rsidRDefault="00E05F50">
      <w:pPr>
        <w:pStyle w:val="CommentText"/>
      </w:pPr>
      <w:r>
        <w:rPr>
          <w:rStyle w:val="CommentReference"/>
        </w:rPr>
        <w:annotationRef/>
      </w:r>
      <w:r w:rsidR="001F6EC1">
        <w:rPr>
          <w:vanish/>
        </w:rPr>
        <w:t>HY has research grants from BMSrate ratios? istical analyses.lar. Marketscan is higher than t AS therapyr?ed to infliximab"</w:t>
      </w:r>
      <w:r w:rsidR="001F6EC1">
        <w:rPr>
          <w:vanish/>
        </w:rPr>
        <w:pgNum/>
      </w:r>
      <w:r w:rsidR="001F6EC1">
        <w:rPr>
          <w:vanish/>
        </w:rPr>
        <w:pgNum/>
      </w:r>
      <w:r w:rsidR="001F6EC1">
        <w:rPr>
          <w:vanish/>
        </w:rPr>
        <w:pgNum/>
      </w:r>
      <w:r w:rsidR="001F6EC1">
        <w:rPr>
          <w:vanish/>
        </w:rPr>
        <w:pgNum/>
      </w:r>
      <w:r w:rsidR="001F6EC1">
        <w:rPr>
          <w:vanish/>
        </w:rPr>
        <w:pgNum/>
      </w:r>
    </w:p>
  </w:comment>
  <w:comment w:id="76" w:author="Huifeng Yun" w:date="2017-06-06T17:20:00Z" w:initials="HY">
    <w:p w14:paraId="1187C3E8" w14:textId="5FBBCFE9" w:rsidR="003F3507" w:rsidRDefault="003F3507">
      <w:pPr>
        <w:pStyle w:val="CommentText"/>
      </w:pPr>
      <w:r>
        <w:rPr>
          <w:rStyle w:val="CommentReference"/>
        </w:rPr>
        <w:annotationRef/>
      </w:r>
      <w:proofErr w:type="gramStart"/>
      <w:r w:rsidR="00E2335B">
        <w:t>suggest</w:t>
      </w:r>
      <w:proofErr w:type="gramEnd"/>
      <w:r w:rsidR="00E2335B">
        <w:t xml:space="preserve"> to define baseline first. It is easy to think about the index date for patients on drugs, but no clue for patients without AS therapy</w:t>
      </w:r>
    </w:p>
  </w:comment>
  <w:comment w:id="75" w:author="Jeffrey Curtis" w:date="2017-06-06T17:20:00Z" w:initials="JC">
    <w:p w14:paraId="70FC3CE3" w14:textId="5C93A353" w:rsidR="00B24789" w:rsidRDefault="00B24789">
      <w:pPr>
        <w:pStyle w:val="CommentText"/>
      </w:pPr>
      <w:r>
        <w:rPr>
          <w:rStyle w:val="CommentReference"/>
        </w:rPr>
        <w:annotationRef/>
      </w:r>
      <w:r>
        <w:t xml:space="preserve">I think we should avoid ‘pre-diagnosis’ </w:t>
      </w:r>
      <w:proofErr w:type="gramStart"/>
      <w:r>
        <w:t>to  avoid</w:t>
      </w:r>
      <w:proofErr w:type="gramEnd"/>
      <w:r>
        <w:t xml:space="preserve"> implication that this is an inception cohort</w:t>
      </w:r>
    </w:p>
  </w:comment>
  <w:comment w:id="83" w:author="Huifeng Yun" w:date="2017-06-06T17:20:00Z" w:initials="HY">
    <w:p w14:paraId="4323F815" w14:textId="2BEA5EC0" w:rsidR="00E2335B" w:rsidRDefault="00E2335B">
      <w:pPr>
        <w:pStyle w:val="CommentText"/>
      </w:pPr>
      <w:r>
        <w:rPr>
          <w:rStyle w:val="CommentReference"/>
        </w:rPr>
        <w:annotationRef/>
      </w:r>
      <w:r>
        <w:t xml:space="preserve"> </w:t>
      </w:r>
      <w:r w:rsidR="005A5C13">
        <w:t xml:space="preserve">Ranged </w:t>
      </w:r>
      <w:proofErr w:type="gramStart"/>
      <w:r w:rsidR="005A5C13">
        <w:t>from ?</w:t>
      </w:r>
      <w:proofErr w:type="gramEnd"/>
      <w:r w:rsidR="005A5C13">
        <w:t xml:space="preserve"> </w:t>
      </w:r>
      <w:proofErr w:type="gramStart"/>
      <w:r w:rsidR="005A5C13">
        <w:t>months</w:t>
      </w:r>
      <w:proofErr w:type="gramEnd"/>
      <w:r w:rsidR="005A5C13">
        <w:t xml:space="preserve">. While reading the sentence, it seems to me that it could be 0 months to x months. </w:t>
      </w:r>
    </w:p>
  </w:comment>
  <w:comment w:id="96" w:author="Huifeng Yun" w:date="2017-06-06T17:20:00Z" w:initials="HY">
    <w:p w14:paraId="6FD61480" w14:textId="79103788" w:rsidR="003C15A9" w:rsidRDefault="003C15A9">
      <w:pPr>
        <w:pStyle w:val="CommentText"/>
      </w:pPr>
      <w:r>
        <w:rPr>
          <w:rStyle w:val="CommentReference"/>
        </w:rPr>
        <w:annotationRef/>
      </w:r>
      <w:proofErr w:type="gramStart"/>
      <w:r>
        <w:t>Need  a</w:t>
      </w:r>
      <w:proofErr w:type="gramEnd"/>
      <w:r>
        <w:t xml:space="preserve"> couple of sentences to describe your statistical analyses.</w:t>
      </w:r>
    </w:p>
  </w:comment>
  <w:comment w:id="103" w:author="Atul Deodhar" w:date="2017-06-06T17:20:00Z" w:initials="MOU">
    <w:p w14:paraId="79DF8CDF" w14:textId="1E86EB84" w:rsidR="00C13874" w:rsidRDefault="00C13874">
      <w:pPr>
        <w:pStyle w:val="CommentText"/>
        <w:rPr>
          <w:noProof/>
        </w:rPr>
      </w:pPr>
      <w:r>
        <w:rPr>
          <w:rStyle w:val="CommentReference"/>
        </w:rPr>
        <w:annotationRef/>
      </w:r>
      <w:r>
        <w:t>Do we have numbers for patients included in each databases to add to Table 1 &amp; 2?</w:t>
      </w:r>
      <w:r w:rsidR="005F393E">
        <w:t xml:space="preserve"> </w:t>
      </w:r>
    </w:p>
    <w:p w14:paraId="3905F627" w14:textId="1C5CE239" w:rsidR="00B24789" w:rsidRDefault="00B24789">
      <w:pPr>
        <w:pStyle w:val="CommentText"/>
        <w:rPr>
          <w:noProof/>
        </w:rPr>
      </w:pPr>
    </w:p>
    <w:p w14:paraId="325F5D81" w14:textId="77777777" w:rsidR="00B24789" w:rsidRDefault="004A79D8">
      <w:pPr>
        <w:pStyle w:val="CommentText"/>
      </w:pPr>
      <w:r>
        <w:rPr>
          <w:noProof/>
        </w:rPr>
        <w:t>JC: yes, see flow diagrams we created for this informatin</w:t>
      </w:r>
    </w:p>
  </w:comment>
  <w:comment w:id="104" w:author="Jeffrey Curtis" w:date="2017-06-06T17:20:00Z" w:initials="JC">
    <w:p w14:paraId="4B33EB19" w14:textId="67DEF89E" w:rsidR="00B24789" w:rsidRDefault="00B24789">
      <w:pPr>
        <w:pStyle w:val="CommentText"/>
      </w:pPr>
      <w:r>
        <w:rPr>
          <w:rStyle w:val="CommentReference"/>
        </w:rPr>
        <w:annotationRef/>
      </w:r>
      <w:r>
        <w:t>It would be very helpful to pick out some of the highlights from the tables and put it into prose</w:t>
      </w:r>
    </w:p>
  </w:comment>
  <w:comment w:id="105" w:author="Bohn Rhonda" w:date="2017-06-06T17:20:00Z" w:initials="BR">
    <w:p w14:paraId="2271D7DF" w14:textId="5314BEA1" w:rsidR="001E66C0" w:rsidRDefault="001E66C0">
      <w:pPr>
        <w:pStyle w:val="CommentText"/>
      </w:pPr>
      <w:r>
        <w:rPr>
          <w:rStyle w:val="CommentReference"/>
        </w:rPr>
        <w:annotationRef/>
      </w:r>
      <w:r w:rsidR="00673BBF">
        <w:t xml:space="preserve">Reduce font, if allowable, </w:t>
      </w:r>
      <w:r>
        <w:t>to fit it better.</w:t>
      </w:r>
    </w:p>
  </w:comment>
  <w:comment w:id="107" w:author="Bohn Rhonda" w:date="2017-06-06T17:20:00Z" w:initials="BR">
    <w:p w14:paraId="12A6A6A2" w14:textId="7F9CA70F" w:rsidR="001E66C0" w:rsidRDefault="001E66C0">
      <w:pPr>
        <w:pStyle w:val="CommentText"/>
      </w:pPr>
      <w:r>
        <w:rPr>
          <w:rStyle w:val="CommentReference"/>
        </w:rPr>
        <w:annotationRef/>
      </w:r>
      <w:r>
        <w:t>What is the time frame?</w:t>
      </w:r>
    </w:p>
  </w:comment>
  <w:comment w:id="114" w:author="Bohn Rhonda" w:date="2017-06-06T17:20:00Z" w:initials="BR">
    <w:p w14:paraId="19953576" w14:textId="43FF55B9" w:rsidR="001E66C0" w:rsidRDefault="001E66C0">
      <w:pPr>
        <w:pStyle w:val="CommentText"/>
      </w:pPr>
      <w:r>
        <w:rPr>
          <w:rStyle w:val="CommentReference"/>
        </w:rPr>
        <w:annotationRef/>
      </w:r>
      <w:r>
        <w:t>Since we do not go into how prevalence is defined, this is not clear. For example, a patient does not contribute more than one treatment episode per drug class, correct?</w:t>
      </w:r>
    </w:p>
  </w:comment>
  <w:comment w:id="115" w:author="Suruki Robert" w:date="2017-06-06T17:20:00Z" w:initials="SR">
    <w:p w14:paraId="637D98A3" w14:textId="30F45E75" w:rsidR="00F81E11" w:rsidRDefault="00F81E11">
      <w:pPr>
        <w:pStyle w:val="CommentText"/>
      </w:pPr>
      <w:r>
        <w:rPr>
          <w:rStyle w:val="CommentReference"/>
        </w:rPr>
        <w:annotationRef/>
      </w:r>
      <w:r>
        <w:t>The ‘per 100 treatment exposures’ is a bit confusing.  I think we need to explain this better in the methods section</w:t>
      </w:r>
      <w:r w:rsidR="0068359A">
        <w:t xml:space="preserve"> or present the prevalence as ‘per 1000 patients’.</w:t>
      </w:r>
    </w:p>
  </w:comment>
  <w:comment w:id="113" w:author="Huifeng Yun" w:date="2017-06-06T17:20:00Z" w:initials="HY">
    <w:p w14:paraId="758630BF" w14:textId="23C51B2A" w:rsidR="005A5C13" w:rsidRDefault="005A5C13">
      <w:pPr>
        <w:pStyle w:val="CommentText"/>
      </w:pPr>
      <w:r>
        <w:rPr>
          <w:rStyle w:val="CommentReference"/>
        </w:rPr>
        <w:annotationRef/>
      </w:r>
      <w:r>
        <w:t>Agreed. It is very confusing</w:t>
      </w:r>
    </w:p>
  </w:comment>
  <w:comment w:id="122" w:author="Benjamin Chan" w:date="2017-06-07T08:09:00Z" w:initials="BC">
    <w:p w14:paraId="34C3A732" w14:textId="7BEE8743" w:rsidR="007858DE" w:rsidRDefault="007858DE">
      <w:pPr>
        <w:pStyle w:val="CommentText"/>
      </w:pPr>
      <w:r>
        <w:rPr>
          <w:rStyle w:val="CommentReference"/>
        </w:rPr>
        <w:annotationRef/>
      </w:r>
      <w:r>
        <w:t>THIS IS THE OLD TABLE. CALCULATIONS INCORRECTLY USED ALL AVAILABLE DIAGNOSIS AND PROCEDURE CODES.</w:t>
      </w:r>
    </w:p>
  </w:comment>
  <w:comment w:id="123" w:author="Bohn Rhonda" w:date="2017-06-06T17:20:00Z" w:initials="BR">
    <w:p w14:paraId="37C1E40F" w14:textId="310F7DE5" w:rsidR="001E66C0" w:rsidRDefault="001E66C0">
      <w:pPr>
        <w:pStyle w:val="CommentText"/>
      </w:pPr>
      <w:r>
        <w:rPr>
          <w:rStyle w:val="CommentReference"/>
        </w:rPr>
        <w:annotationRef/>
      </w:r>
      <w:r>
        <w:t>Why NA?</w:t>
      </w:r>
      <w:r w:rsidR="00B93E35">
        <w:t xml:space="preserve"> (for all cells with this notation)</w:t>
      </w:r>
    </w:p>
  </w:comment>
  <w:comment w:id="124" w:author="Suruki Robert" w:date="2017-06-06T17:20:00Z" w:initials="SR">
    <w:p w14:paraId="29D87743" w14:textId="1A2A8844" w:rsidR="0068359A" w:rsidRDefault="0068359A">
      <w:pPr>
        <w:pStyle w:val="CommentText"/>
      </w:pPr>
      <w:r>
        <w:rPr>
          <w:rStyle w:val="CommentReference"/>
        </w:rPr>
        <w:annotationRef/>
      </w:r>
      <w:r>
        <w:t>Does this mean that it was not calculable due to zero events?  If yes, should we represent it as ‘0’? How are ‘NA’ and ‘0.0’ different?</w:t>
      </w:r>
    </w:p>
  </w:comment>
  <w:comment w:id="125" w:author="Huifeng Yun" w:date="2017-06-06T17:20:00Z" w:initials="HY">
    <w:p w14:paraId="3B0DAFDC" w14:textId="651EF627" w:rsidR="003C15A9" w:rsidRDefault="003C15A9">
      <w:pPr>
        <w:pStyle w:val="CommentText"/>
      </w:pPr>
      <w:r>
        <w:rPr>
          <w:rStyle w:val="CommentReference"/>
        </w:rPr>
        <w:annotationRef/>
      </w:r>
      <w:r>
        <w:t xml:space="preserve">It is interesting that the prevalence of restrictive lung disease in </w:t>
      </w:r>
      <w:proofErr w:type="spellStart"/>
      <w:r>
        <w:t>Marketscan</w:t>
      </w:r>
      <w:proofErr w:type="spellEnd"/>
      <w:r>
        <w:t xml:space="preserve"> is higher than those in MPCD but other categories are very similar. Is there any age difference between these two datasets?</w:t>
      </w:r>
    </w:p>
  </w:comment>
  <w:comment w:id="119" w:author="Benjamin Chan" w:date="2017-06-07T08:09:00Z" w:initials="BC">
    <w:p w14:paraId="1E9BC371" w14:textId="073766AD" w:rsidR="007858DE" w:rsidRDefault="007858DE" w:rsidP="007858DE">
      <w:pPr>
        <w:pStyle w:val="CommentText"/>
      </w:pPr>
      <w:r>
        <w:rPr>
          <w:rStyle w:val="CommentReference"/>
        </w:rPr>
        <w:annotationRef/>
      </w:r>
      <w:r>
        <w:t xml:space="preserve">THIS IS THE </w:t>
      </w:r>
      <w:r>
        <w:t>NEW</w:t>
      </w:r>
      <w:r>
        <w:t xml:space="preserve"> TABLE. CALCULATIONS USE DIAGNOSIS AND PROCEDURE CODES</w:t>
      </w:r>
      <w:r>
        <w:t xml:space="preserve"> AFTER AS COHORT ENTRY TO TREATMENT </w:t>
      </w:r>
      <w:r>
        <w:t>EXPOSURE</w:t>
      </w:r>
      <w:bookmarkStart w:id="128" w:name="_GoBack"/>
      <w:bookmarkEnd w:id="128"/>
      <w:r>
        <w:t>.</w:t>
      </w:r>
    </w:p>
  </w:comment>
  <w:comment w:id="130" w:author="Suruki Robert" w:date="2017-06-06T17:20:00Z" w:initials="SR">
    <w:p w14:paraId="21B3BCC0" w14:textId="1D3F4FF8" w:rsidR="000B35AE" w:rsidRDefault="000B35AE">
      <w:pPr>
        <w:pStyle w:val="CommentText"/>
      </w:pPr>
      <w:r>
        <w:rPr>
          <w:rStyle w:val="CommentReference"/>
        </w:rPr>
        <w:annotationRef/>
      </w:r>
      <w:r>
        <w:t>Please confirm.</w:t>
      </w:r>
    </w:p>
  </w:comment>
  <w:comment w:id="140" w:author="Suruki Robert" w:date="2017-06-06T17:20:00Z" w:initials="SR">
    <w:p w14:paraId="7AB26BCF" w14:textId="3DD8E0FA" w:rsidR="0068359A" w:rsidRDefault="0068359A">
      <w:pPr>
        <w:pStyle w:val="CommentText"/>
      </w:pPr>
      <w:r>
        <w:rPr>
          <w:rStyle w:val="CommentReference"/>
        </w:rPr>
        <w:annotationRef/>
      </w:r>
      <w:r>
        <w:t>Need to state in the methods section, which test we are using to put this p-value into proper context.  Also, significance level should be indicated in methods section or as footnote.</w:t>
      </w:r>
    </w:p>
  </w:comment>
  <w:comment w:id="148" w:author="Huifeng Yun" w:date="2017-06-06T17:20:00Z" w:initials="HY">
    <w:p w14:paraId="1E8A5333" w14:textId="04DBBD90" w:rsidR="001F6EC1" w:rsidRDefault="001F6EC1">
      <w:pPr>
        <w:pStyle w:val="CommentText"/>
      </w:pPr>
      <w:r>
        <w:rPr>
          <w:rStyle w:val="CommentReference"/>
        </w:rPr>
        <w:annotationRef/>
      </w:r>
      <w:r>
        <w:t xml:space="preserve">Are these crude incidence rates or rate ratios? </w:t>
      </w:r>
    </w:p>
  </w:comment>
  <w:comment w:id="164" w:author="Bohn Rhonda" w:date="2017-06-06T17:20:00Z" w:initials="BR">
    <w:p w14:paraId="0228747F" w14:textId="426A2814" w:rsidR="009C5025" w:rsidRDefault="009C5025">
      <w:pPr>
        <w:pStyle w:val="CommentText"/>
      </w:pPr>
      <w:r>
        <w:rPr>
          <w:rStyle w:val="CommentReference"/>
        </w:rPr>
        <w:annotationRef/>
      </w:r>
      <w:r>
        <w:t>Assume that the incidence rates are crude an</w:t>
      </w:r>
      <w:r w:rsidR="00F81E11">
        <w:t>d</w:t>
      </w:r>
      <w:r>
        <w:t xml:space="preserve"> thus we should comment that further analyses adjusting for potential confounders are needed.</w:t>
      </w:r>
    </w:p>
  </w:comment>
  <w:comment w:id="165" w:author="Suruki Robert" w:date="2017-06-06T17:20:00Z" w:initials="SR">
    <w:p w14:paraId="7D9058DC" w14:textId="41D4AFD8" w:rsidR="00F81E11" w:rsidRDefault="00F81E11">
      <w:pPr>
        <w:pStyle w:val="CommentText"/>
      </w:pPr>
      <w:r>
        <w:rPr>
          <w:rStyle w:val="CommentReference"/>
        </w:rPr>
        <w:annotationRef/>
      </w:r>
      <w:r>
        <w:t>Also, this should be described in the methods section.</w:t>
      </w:r>
    </w:p>
  </w:comment>
  <w:comment w:id="170" w:author="Jeffrey Curtis" w:date="2017-06-06T17:20:00Z" w:initials="JC">
    <w:p w14:paraId="666CC9F7" w14:textId="77777777" w:rsidR="008D12B5" w:rsidRDefault="008D12B5">
      <w:pPr>
        <w:pStyle w:val="CommentText"/>
      </w:pPr>
      <w:r>
        <w:rPr>
          <w:rStyle w:val="CommentReference"/>
        </w:rPr>
        <w:annotationRef/>
      </w:r>
      <w:r>
        <w:t>Desirable to also point out</w:t>
      </w:r>
    </w:p>
    <w:p w14:paraId="1ADF06B5" w14:textId="2C0DB052" w:rsidR="008D12B5" w:rsidRDefault="008D12B5" w:rsidP="008D12B5">
      <w:pPr>
        <w:pStyle w:val="CommentText"/>
        <w:numPr>
          <w:ilvl w:val="0"/>
          <w:numId w:val="3"/>
        </w:numPr>
      </w:pPr>
      <w:r>
        <w:t>Likelihood of channeling of sicker patients to TNFi, and this could account for the associated in the latter half of this sentence</w:t>
      </w:r>
    </w:p>
    <w:p w14:paraId="5426660C" w14:textId="50C61C43" w:rsidR="008D12B5" w:rsidRDefault="008D12B5" w:rsidP="008D12B5">
      <w:pPr>
        <w:pStyle w:val="CommentText"/>
        <w:numPr>
          <w:ilvl w:val="0"/>
          <w:numId w:val="3"/>
        </w:numPr>
      </w:pPr>
      <w:r>
        <w:t>That this is a work in progress and therefore not to be definitive about the results given need for controlling for potential confounding</w:t>
      </w:r>
    </w:p>
  </w:comment>
  <w:comment w:id="172" w:author="Jeffrey Curtis" w:date="2017-06-06T17:20:00Z" w:initials="JC">
    <w:p w14:paraId="7758AE56" w14:textId="1D44E5E0" w:rsidR="004A79D8" w:rsidRDefault="004A79D8">
      <w:pPr>
        <w:pStyle w:val="CommentText"/>
      </w:pPr>
      <w:r>
        <w:rPr>
          <w:rStyle w:val="CommentReference"/>
        </w:rPr>
        <w:annotationRef/>
      </w:r>
      <w:r>
        <w:t>JC has research grants and consulting with UCB, Janssen, Amgen, Roche, Myriad Genetics, Lilly, Novartis, BMS, and Pfizer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048C90" w15:done="0"/>
  <w15:commentEx w15:paraId="62040CCD" w15:done="0"/>
  <w15:commentEx w15:paraId="6CBA4A14" w15:done="0"/>
  <w15:commentEx w15:paraId="4355B165" w15:done="0"/>
  <w15:commentEx w15:paraId="1187C3E8" w15:done="0"/>
  <w15:commentEx w15:paraId="70FC3CE3" w15:done="0"/>
  <w15:commentEx w15:paraId="4323F815" w15:done="0"/>
  <w15:commentEx w15:paraId="6FD61480" w15:done="0"/>
  <w15:commentEx w15:paraId="325F5D81" w15:done="0"/>
  <w15:commentEx w15:paraId="4B33EB19" w15:done="0"/>
  <w15:commentEx w15:paraId="2271D7DF" w15:done="0"/>
  <w15:commentEx w15:paraId="12A6A6A2" w15:done="0"/>
  <w15:commentEx w15:paraId="19953576" w15:done="0"/>
  <w15:commentEx w15:paraId="637D98A3" w15:paraIdParent="19953576" w15:done="0"/>
  <w15:commentEx w15:paraId="758630BF" w15:done="0"/>
  <w15:commentEx w15:paraId="34C3A732" w15:done="0"/>
  <w15:commentEx w15:paraId="37C1E40F" w15:done="0"/>
  <w15:commentEx w15:paraId="29D87743" w15:paraIdParent="37C1E40F" w15:done="0"/>
  <w15:commentEx w15:paraId="3B0DAFDC" w15:done="0"/>
  <w15:commentEx w15:paraId="1E9BC371" w15:done="0"/>
  <w15:commentEx w15:paraId="21B3BCC0" w15:done="0"/>
  <w15:commentEx w15:paraId="7AB26BCF" w15:done="0"/>
  <w15:commentEx w15:paraId="1E8A5333" w15:done="0"/>
  <w15:commentEx w15:paraId="0228747F" w15:done="0"/>
  <w15:commentEx w15:paraId="7D9058DC" w15:paraIdParent="0228747F" w15:done="0"/>
  <w15:commentEx w15:paraId="5426660C" w15:done="0"/>
  <w15:commentEx w15:paraId="7758AE5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70CE5"/>
    <w:multiLevelType w:val="multilevel"/>
    <w:tmpl w:val="99280434"/>
    <w:styleLink w:val="UCBBullets"/>
    <w:lvl w:ilvl="0">
      <w:start w:val="1"/>
      <w:numFmt w:val="bullet"/>
      <w:pStyle w:val="C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pStyle w:val="C-BulletIndented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C-BulletIndented2"/>
      <w:lvlText w:val="◦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317460D"/>
    <w:multiLevelType w:val="hybridMultilevel"/>
    <w:tmpl w:val="29AE4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pStyle w:val="C-Bulle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color w:val="auto"/>
          <w:sz w:val="24"/>
        </w:rPr>
      </w:lvl>
    </w:lvlOverride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uruki Robert">
    <w15:presenceInfo w15:providerId="None" w15:userId="Suruki Robert"/>
  </w15:person>
  <w15:person w15:author="Sarah Siegel">
    <w15:presenceInfo w15:providerId="AD" w15:userId="S-1-5-21-1366901343-1712286707-620655208-6347114"/>
  </w15:person>
  <w15:person w15:author="Jeffrey Curtis">
    <w15:presenceInfo w15:providerId="Windows Live" w15:userId="eb070d17ec37349b"/>
  </w15:person>
  <w15:person w15:author="Benjamin Chan">
    <w15:presenceInfo w15:providerId="None" w15:userId="Benjamin C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553"/>
    <w:rsid w:val="00012841"/>
    <w:rsid w:val="0009446C"/>
    <w:rsid w:val="000B35AE"/>
    <w:rsid w:val="000D03D5"/>
    <w:rsid w:val="000D2358"/>
    <w:rsid w:val="00103490"/>
    <w:rsid w:val="00106EA7"/>
    <w:rsid w:val="00113280"/>
    <w:rsid w:val="00130E9C"/>
    <w:rsid w:val="00132A61"/>
    <w:rsid w:val="0016709F"/>
    <w:rsid w:val="00194D89"/>
    <w:rsid w:val="001A07B3"/>
    <w:rsid w:val="001A32EE"/>
    <w:rsid w:val="001E06B7"/>
    <w:rsid w:val="001E66C0"/>
    <w:rsid w:val="001F6EC1"/>
    <w:rsid w:val="00211416"/>
    <w:rsid w:val="002335EA"/>
    <w:rsid w:val="0024373E"/>
    <w:rsid w:val="00266695"/>
    <w:rsid w:val="002A5670"/>
    <w:rsid w:val="00304D52"/>
    <w:rsid w:val="00321634"/>
    <w:rsid w:val="00340230"/>
    <w:rsid w:val="0034215B"/>
    <w:rsid w:val="00346F0B"/>
    <w:rsid w:val="003479DC"/>
    <w:rsid w:val="00356BED"/>
    <w:rsid w:val="003A3483"/>
    <w:rsid w:val="003C15A9"/>
    <w:rsid w:val="003C5550"/>
    <w:rsid w:val="003F3507"/>
    <w:rsid w:val="003F597E"/>
    <w:rsid w:val="00447346"/>
    <w:rsid w:val="00463A37"/>
    <w:rsid w:val="004679BE"/>
    <w:rsid w:val="004841B7"/>
    <w:rsid w:val="00497911"/>
    <w:rsid w:val="004A79D8"/>
    <w:rsid w:val="004B305D"/>
    <w:rsid w:val="004E6D40"/>
    <w:rsid w:val="004F44E2"/>
    <w:rsid w:val="00537983"/>
    <w:rsid w:val="00544227"/>
    <w:rsid w:val="005A5C13"/>
    <w:rsid w:val="005C544C"/>
    <w:rsid w:val="005F393E"/>
    <w:rsid w:val="00604466"/>
    <w:rsid w:val="006656E1"/>
    <w:rsid w:val="00673BBF"/>
    <w:rsid w:val="0068359A"/>
    <w:rsid w:val="006A7C67"/>
    <w:rsid w:val="006C1D8B"/>
    <w:rsid w:val="006C6B81"/>
    <w:rsid w:val="006F5F6A"/>
    <w:rsid w:val="007858DE"/>
    <w:rsid w:val="007862D2"/>
    <w:rsid w:val="007864D1"/>
    <w:rsid w:val="00790794"/>
    <w:rsid w:val="007A433B"/>
    <w:rsid w:val="007F2023"/>
    <w:rsid w:val="008157F6"/>
    <w:rsid w:val="008230C0"/>
    <w:rsid w:val="00850A95"/>
    <w:rsid w:val="00861152"/>
    <w:rsid w:val="00866200"/>
    <w:rsid w:val="008946BC"/>
    <w:rsid w:val="008A0CD8"/>
    <w:rsid w:val="008A61C7"/>
    <w:rsid w:val="008B6E21"/>
    <w:rsid w:val="008D12B5"/>
    <w:rsid w:val="008D5232"/>
    <w:rsid w:val="00901FFC"/>
    <w:rsid w:val="0095722F"/>
    <w:rsid w:val="009902F4"/>
    <w:rsid w:val="009C4553"/>
    <w:rsid w:val="009C5025"/>
    <w:rsid w:val="009D3146"/>
    <w:rsid w:val="009E02D6"/>
    <w:rsid w:val="00A1598E"/>
    <w:rsid w:val="00A541B1"/>
    <w:rsid w:val="00A62C37"/>
    <w:rsid w:val="00A717A5"/>
    <w:rsid w:val="00A92707"/>
    <w:rsid w:val="00AA1290"/>
    <w:rsid w:val="00AA7F92"/>
    <w:rsid w:val="00AC209F"/>
    <w:rsid w:val="00AC4D45"/>
    <w:rsid w:val="00AD0F8E"/>
    <w:rsid w:val="00AF76B1"/>
    <w:rsid w:val="00B108BF"/>
    <w:rsid w:val="00B14A64"/>
    <w:rsid w:val="00B24789"/>
    <w:rsid w:val="00B93E35"/>
    <w:rsid w:val="00BA55B0"/>
    <w:rsid w:val="00BD4CDC"/>
    <w:rsid w:val="00C06674"/>
    <w:rsid w:val="00C13670"/>
    <w:rsid w:val="00C13817"/>
    <w:rsid w:val="00C13874"/>
    <w:rsid w:val="00C566A3"/>
    <w:rsid w:val="00CB2B25"/>
    <w:rsid w:val="00CF4595"/>
    <w:rsid w:val="00D050BD"/>
    <w:rsid w:val="00D37BBD"/>
    <w:rsid w:val="00D82ECE"/>
    <w:rsid w:val="00D9730A"/>
    <w:rsid w:val="00E02B5B"/>
    <w:rsid w:val="00E05F50"/>
    <w:rsid w:val="00E16A0F"/>
    <w:rsid w:val="00E2335B"/>
    <w:rsid w:val="00E24471"/>
    <w:rsid w:val="00E42C17"/>
    <w:rsid w:val="00E70CCD"/>
    <w:rsid w:val="00EA7121"/>
    <w:rsid w:val="00EB2B71"/>
    <w:rsid w:val="00EC2E13"/>
    <w:rsid w:val="00EC6058"/>
    <w:rsid w:val="00ED2870"/>
    <w:rsid w:val="00EF0686"/>
    <w:rsid w:val="00F54792"/>
    <w:rsid w:val="00F56165"/>
    <w:rsid w:val="00F62B25"/>
    <w:rsid w:val="00F7552A"/>
    <w:rsid w:val="00F81E11"/>
    <w:rsid w:val="00F94F46"/>
    <w:rsid w:val="00FC002A"/>
    <w:rsid w:val="00FD2703"/>
    <w:rsid w:val="00FD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78C8"/>
  <w15:docId w15:val="{9779CCDC-9D44-4AA0-AD8B-FEED1B07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-Title">
    <w:name w:val="C-Title"/>
    <w:next w:val="Normal"/>
    <w:rsid w:val="009C4553"/>
    <w:pPr>
      <w:spacing w:before="240" w:after="240" w:line="240" w:lineRule="auto"/>
      <w:jc w:val="center"/>
    </w:pPr>
    <w:rPr>
      <w:rFonts w:ascii="Arial" w:eastAsia="Times New Roman" w:hAnsi="Arial" w:cs="Times New Roman"/>
      <w:b/>
      <w:caps/>
      <w:kern w:val="28"/>
      <w:sz w:val="32"/>
      <w:szCs w:val="20"/>
    </w:rPr>
  </w:style>
  <w:style w:type="character" w:styleId="Hyperlink">
    <w:name w:val="Hyperlink"/>
    <w:uiPriority w:val="99"/>
    <w:rsid w:val="00A92707"/>
    <w:rPr>
      <w:color w:val="0000FF"/>
      <w:u w:val="single"/>
    </w:rPr>
  </w:style>
  <w:style w:type="paragraph" w:customStyle="1" w:styleId="C-Bullet">
    <w:name w:val="C-Bullet"/>
    <w:rsid w:val="00A92707"/>
    <w:pPr>
      <w:numPr>
        <w:numId w:val="1"/>
      </w:numPr>
      <w:spacing w:before="120" w:after="120" w:line="280" w:lineRule="atLeast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-BulletIndented">
    <w:name w:val="C-Bullet Indented"/>
    <w:rsid w:val="00A92707"/>
    <w:pPr>
      <w:numPr>
        <w:ilvl w:val="1"/>
        <w:numId w:val="1"/>
      </w:numPr>
      <w:spacing w:before="120" w:after="120" w:line="280" w:lineRule="atLeast"/>
    </w:pPr>
    <w:rPr>
      <w:rFonts w:ascii="Times New Roman" w:eastAsia="Times New Roman" w:hAnsi="Times New Roman" w:cs="Arial"/>
      <w:sz w:val="24"/>
      <w:szCs w:val="20"/>
    </w:rPr>
  </w:style>
  <w:style w:type="paragraph" w:customStyle="1" w:styleId="C-BulletIndented2">
    <w:name w:val="C-Bullet Indented 2"/>
    <w:rsid w:val="00A92707"/>
    <w:pPr>
      <w:numPr>
        <w:ilvl w:val="2"/>
        <w:numId w:val="1"/>
      </w:numPr>
      <w:spacing w:before="120" w:after="120" w:line="280" w:lineRule="atLeast"/>
    </w:pPr>
    <w:rPr>
      <w:rFonts w:ascii="Times New Roman" w:eastAsia="Times New Roman" w:hAnsi="Times New Roman" w:cs="Arial"/>
      <w:sz w:val="24"/>
      <w:szCs w:val="20"/>
    </w:rPr>
  </w:style>
  <w:style w:type="numbering" w:customStyle="1" w:styleId="UCBBullets">
    <w:name w:val="UCB Bullets"/>
    <w:rsid w:val="00A92707"/>
    <w:pPr>
      <w:numPr>
        <w:numId w:val="2"/>
      </w:numPr>
    </w:pPr>
  </w:style>
  <w:style w:type="character" w:customStyle="1" w:styleId="cite">
    <w:name w:val="cite"/>
    <w:basedOn w:val="DefaultParagraphFont"/>
    <w:rsid w:val="00A92707"/>
  </w:style>
  <w:style w:type="character" w:styleId="PageNumber">
    <w:name w:val="page number"/>
    <w:basedOn w:val="DefaultParagraphFont"/>
    <w:rsid w:val="00A92707"/>
  </w:style>
  <w:style w:type="table" w:styleId="TableGrid">
    <w:name w:val="Table Grid"/>
    <w:basedOn w:val="TableNormal"/>
    <w:uiPriority w:val="59"/>
    <w:rsid w:val="00AD0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AD0F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16A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A0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B2B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2B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2B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2B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2B2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D3146"/>
    <w:pPr>
      <w:spacing w:after="0" w:line="240" w:lineRule="auto"/>
    </w:pPr>
  </w:style>
  <w:style w:type="table" w:customStyle="1" w:styleId="PlainTable110">
    <w:name w:val="Plain Table 11"/>
    <w:basedOn w:val="TableNormal"/>
    <w:uiPriority w:val="41"/>
    <w:rsid w:val="00AC4D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7844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Deodhar</dc:creator>
  <cp:lastModifiedBy>Benjamin Chan</cp:lastModifiedBy>
  <cp:revision>4</cp:revision>
  <dcterms:created xsi:type="dcterms:W3CDTF">2017-06-06T21:30:00Z</dcterms:created>
  <dcterms:modified xsi:type="dcterms:W3CDTF">2017-06-07T15:12:00Z</dcterms:modified>
</cp:coreProperties>
</file>