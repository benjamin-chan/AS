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BE95" w14:textId="5C9FBF66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>: 19</w:t>
      </w:r>
      <w:r w:rsidR="005C544C" w:rsidRPr="003A3483">
        <w:rPr>
          <w:b/>
          <w:highlight w:val="yellow"/>
        </w:rPr>
        <w:t>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526483C4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EF0686" w:rsidRPr="003A3483">
        <w:rPr>
          <w:b/>
          <w:highlight w:val="yellow"/>
        </w:rPr>
        <w:t xml:space="preserve">2194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Total characters </w:t>
      </w:r>
      <w:r w:rsidR="00EF0686" w:rsidRPr="003A3483">
        <w:rPr>
          <w:b/>
          <w:highlight w:val="yellow"/>
        </w:rPr>
        <w:t>2694</w:t>
      </w:r>
      <w:r w:rsidR="009E02D6" w:rsidRPr="003A3483">
        <w:rPr>
          <w:b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3A3483">
        <w:rPr>
          <w:b/>
          <w:highlight w:val="yellow"/>
        </w:rPr>
        <w:t xml:space="preserve">Body Character </w:t>
      </w:r>
      <w:r w:rsidRPr="003A3483">
        <w:rPr>
          <w:b/>
          <w:highlight w:val="yellow"/>
        </w:rPr>
        <w:t>Limit 2750 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6F21B4F5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 xml:space="preserve">TNF Inhibitors </w:t>
      </w:r>
      <w:r>
        <w:rPr>
          <w:b/>
        </w:rPr>
        <w:t xml:space="preserve">Reduce the </w:t>
      </w:r>
      <w:r w:rsidR="00AC209F" w:rsidRPr="004841B7">
        <w:rPr>
          <w:b/>
        </w:rPr>
        <w:t xml:space="preserve">Incidence </w:t>
      </w:r>
      <w:ins w:id="0" w:author="Suruki Robert" w:date="2017-06-05T10:49:00Z">
        <w:r w:rsidR="00F81E11">
          <w:rPr>
            <w:b/>
          </w:rPr>
          <w:t xml:space="preserve">and Prevalence </w:t>
        </w:r>
      </w:ins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 xml:space="preserve">idities in </w:t>
      </w:r>
      <w:r w:rsidR="00AC209F" w:rsidRPr="004841B7">
        <w:rPr>
          <w:b/>
        </w:rPr>
        <w:t>Ankylosing Spondylitis</w:t>
      </w:r>
      <w:r w:rsidR="00F62B25">
        <w:rPr>
          <w:b/>
        </w:rPr>
        <w:t xml:space="preserve"> (AS)</w:t>
      </w:r>
      <w:r>
        <w:rPr>
          <w:b/>
        </w:rPr>
        <w:t>?</w:t>
      </w:r>
      <w:r w:rsidR="00AC209F" w:rsidRPr="004841B7">
        <w:rPr>
          <w:b/>
        </w:rPr>
        <w:t xml:space="preserve"> </w:t>
      </w:r>
      <w:r w:rsidR="005C544C">
        <w:rPr>
          <w:b/>
        </w:rPr>
        <w:t xml:space="preserve"> </w:t>
      </w:r>
      <w:commentRangeStart w:id="1"/>
      <w:del w:id="2" w:author="Suruki Robert" w:date="2017-06-05T10:49:00Z">
        <w:r w:rsidR="006C1D8B">
          <w:rPr>
            <w:b/>
          </w:rPr>
          <w:delText xml:space="preserve">Prevalence, and Incidence of Comorbidities and Extra-articular </w:delText>
        </w:r>
        <w:r w:rsidR="005C544C">
          <w:rPr>
            <w:b/>
          </w:rPr>
          <w:delText xml:space="preserve">Disease </w:delText>
        </w:r>
        <w:r w:rsidR="006C1D8B">
          <w:rPr>
            <w:b/>
          </w:rPr>
          <w:delText xml:space="preserve">Manifestations </w:delText>
        </w:r>
        <w:r w:rsidR="00F62B25">
          <w:rPr>
            <w:b/>
          </w:rPr>
          <w:delText xml:space="preserve">of AS </w:delText>
        </w:r>
        <w:r w:rsidR="006C1D8B">
          <w:rPr>
            <w:b/>
          </w:rPr>
          <w:delText xml:space="preserve">Using </w:delText>
        </w:r>
        <w:r w:rsidR="00AC209F" w:rsidRPr="004841B7">
          <w:rPr>
            <w:b/>
          </w:rPr>
          <w:delText xml:space="preserve">Three </w:delText>
        </w:r>
        <w:r>
          <w:rPr>
            <w:b/>
          </w:rPr>
          <w:delText xml:space="preserve">Large </w:delText>
        </w:r>
        <w:r w:rsidR="009C4553" w:rsidRPr="004841B7">
          <w:rPr>
            <w:b/>
          </w:rPr>
          <w:delText>US</w:delText>
        </w:r>
        <w:r w:rsidR="00AC209F" w:rsidRPr="004841B7">
          <w:rPr>
            <w:b/>
          </w:rPr>
          <w:delText xml:space="preserve"> Claims D</w:delText>
        </w:r>
        <w:r w:rsidR="009C4553" w:rsidRPr="004841B7">
          <w:rPr>
            <w:b/>
          </w:rPr>
          <w:delText>atabases.</w:delText>
        </w:r>
      </w:del>
      <w:commentRangeEnd w:id="1"/>
      <w:r w:rsidR="00F81E11">
        <w:rPr>
          <w:rStyle w:val="CommentReference"/>
        </w:rPr>
        <w:commentReference w:id="1"/>
      </w:r>
    </w:p>
    <w:p w14:paraId="586F3A16" w14:textId="6BFB1858" w:rsidR="009C4553" w:rsidRPr="009C4553" w:rsidRDefault="009C4553" w:rsidP="009C4553">
      <w:commentRangeStart w:id="3"/>
      <w:r>
        <w:t xml:space="preserve">Atul Deodhar, Kevin Winthrop, </w:t>
      </w:r>
      <w:r w:rsidR="008946BC">
        <w:t xml:space="preserve">Benjamin Chan, </w:t>
      </w:r>
      <w:r w:rsidR="00266695">
        <w:t xml:space="preserve">Sarah Siegel, </w:t>
      </w:r>
      <w:r w:rsidR="000D2358">
        <w:t xml:space="preserve">Lisa Pisenti*, </w:t>
      </w:r>
      <w:r>
        <w:t>Jeffery Stark</w:t>
      </w:r>
      <w:r w:rsidR="00A541B1">
        <w:t>*</w:t>
      </w:r>
      <w:r>
        <w:t>, Robert Suruki</w:t>
      </w:r>
      <w:r w:rsidR="00A541B1">
        <w:t>*</w:t>
      </w:r>
      <w:r>
        <w:t>, Rhonda</w:t>
      </w:r>
      <w:ins w:id="4" w:author="Bohn Rhonda" w:date="2017-06-04T19:37:00Z">
        <w:r>
          <w:t xml:space="preserve"> </w:t>
        </w:r>
        <w:r w:rsidR="001E66C0">
          <w:t xml:space="preserve">L. </w:t>
        </w:r>
      </w:ins>
      <w:ins w:id="5" w:author="Suruki Robert" w:date="2017-06-05T11:14:00Z">
        <w:r>
          <w:t xml:space="preserve"> </w:t>
        </w:r>
      </w:ins>
      <w:r>
        <w:t>Bohn</w:t>
      </w:r>
      <w:r w:rsidR="00A541B1">
        <w:t>*</w:t>
      </w:r>
      <w:r>
        <w:t xml:space="preserve">, </w:t>
      </w:r>
      <w:proofErr w:type="spellStart"/>
      <w:r w:rsidR="002335EA">
        <w:t>Huifeng</w:t>
      </w:r>
      <w:proofErr w:type="spellEnd"/>
      <w:r w:rsidR="002335EA">
        <w:t xml:space="preserve"> Yun**, Lang Chen**, </w:t>
      </w:r>
      <w:r>
        <w:t>Jeff</w:t>
      </w:r>
      <w:ins w:id="6" w:author="Jeffrey Curtis" w:date="2017-06-06T06:25:00Z">
        <w:r w:rsidR="00B24789">
          <w:t>rey R.</w:t>
        </w:r>
      </w:ins>
      <w:del w:id="7" w:author="Jeffrey Curtis" w:date="2017-06-06T06:25:00Z">
        <w:r w:rsidDel="00B24789">
          <w:delText>ery</w:delText>
        </w:r>
      </w:del>
      <w:r>
        <w:t xml:space="preserve"> Curtis</w:t>
      </w:r>
      <w:ins w:id="8" w:author="Suruki Robert" w:date="2017-06-05T11:14:00Z">
        <w:r w:rsidR="00A541B1">
          <w:t>**</w:t>
        </w:r>
        <w:commentRangeEnd w:id="3"/>
        <w:r w:rsidR="00F81E11">
          <w:rPr>
            <w:rStyle w:val="CommentReference"/>
          </w:rPr>
          <w:commentReference w:id="3"/>
        </w:r>
        <w:r>
          <w:t>.</w:t>
        </w:r>
      </w:ins>
      <w:del w:id="9" w:author="Suruki Robert" w:date="2017-06-05T11:14:00Z">
        <w:r w:rsidR="00A541B1">
          <w:delText>**</w:delText>
        </w:r>
        <w:r>
          <w:delText>.</w:delText>
        </w:r>
      </w:del>
      <w:r>
        <w:t xml:space="preserve"> </w:t>
      </w:r>
      <w:r w:rsidRPr="009C4553">
        <w:t xml:space="preserve"> </w:t>
      </w:r>
    </w:p>
    <w:p w14:paraId="2B077D06" w14:textId="4884304E" w:rsidR="00A92707" w:rsidRDefault="00A541B1">
      <w:r>
        <w:t xml:space="preserve">Oregon Health &amp; Science University, Portland, *UCB </w:t>
      </w:r>
      <w:del w:id="10" w:author="Suruki Robert" w:date="2017-06-05T04:53:00Z">
        <w:r>
          <w:delText>Pharma</w:delText>
        </w:r>
      </w:del>
      <w:ins w:id="11" w:author="Suruki Robert" w:date="2017-06-05T04:53:00Z">
        <w:r w:rsidR="00194D89">
          <w:t>Biosciences</w:t>
        </w:r>
      </w:ins>
      <w:r>
        <w:t>, **University of Alabama</w:t>
      </w:r>
      <w:ins w:id="12" w:author="Jeffrey Curtis" w:date="2017-06-06T06:25:00Z">
        <w:r w:rsidR="00B24789">
          <w:t xml:space="preserve"> at Birmingham</w:t>
        </w:r>
      </w:ins>
      <w:r>
        <w:t>, Birmingham.</w:t>
      </w:r>
    </w:p>
    <w:p w14:paraId="59541742" w14:textId="65308A17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37BBD">
        <w:rPr>
          <w:rFonts w:asciiTheme="minorHAnsi" w:hAnsiTheme="minorHAnsi" w:cs="Arial"/>
          <w:sz w:val="22"/>
          <w:szCs w:val="22"/>
        </w:rPr>
        <w:t>Patients with ankylosing s</w:t>
      </w:r>
      <w:r w:rsidRPr="00A92707">
        <w:rPr>
          <w:rFonts w:asciiTheme="minorHAnsi" w:hAnsiTheme="minorHAnsi" w:cs="Arial"/>
          <w:sz w:val="22"/>
          <w:szCs w:val="22"/>
        </w:rPr>
        <w:t>pondylitis</w:t>
      </w:r>
      <w:r w:rsidR="00D37BBD">
        <w:rPr>
          <w:rFonts w:asciiTheme="minorHAnsi" w:hAnsiTheme="minorHAnsi" w:cs="Arial"/>
          <w:sz w:val="22"/>
          <w:szCs w:val="22"/>
        </w:rPr>
        <w:t>,</w:t>
      </w:r>
      <w:r w:rsidR="00AF76B1">
        <w:rPr>
          <w:rFonts w:asciiTheme="minorHAnsi" w:hAnsiTheme="minorHAnsi" w:cs="Arial"/>
          <w:sz w:val="22"/>
          <w:szCs w:val="22"/>
        </w:rPr>
        <w:t xml:space="preserve"> a multi-system immune-mediated</w:t>
      </w:r>
      <w:r w:rsidRPr="00A92707">
        <w:rPr>
          <w:rFonts w:asciiTheme="minorHAnsi" w:hAnsiTheme="minorHAnsi" w:cs="Arial"/>
          <w:sz w:val="22"/>
          <w:szCs w:val="22"/>
        </w:rPr>
        <w:t xml:space="preserve"> chronic inflammatory disease</w:t>
      </w:r>
      <w:r w:rsidR="00AF76B1">
        <w:rPr>
          <w:rFonts w:asciiTheme="minorHAnsi" w:hAnsiTheme="minorHAnsi" w:cs="Arial"/>
          <w:sz w:val="22"/>
          <w:szCs w:val="22"/>
        </w:rPr>
        <w:t>,</w:t>
      </w:r>
      <w:r w:rsidRPr="00A92707">
        <w:rPr>
          <w:rFonts w:asciiTheme="minorHAnsi" w:hAnsiTheme="minorHAnsi" w:cs="Arial"/>
          <w:sz w:val="22"/>
          <w:szCs w:val="22"/>
        </w:rPr>
        <w:t xml:space="preserve"> have </w:t>
      </w:r>
      <w:del w:id="13" w:author="Bohn Rhonda" w:date="2017-06-04T19:38:00Z">
        <w:r w:rsidRPr="00A92707">
          <w:rPr>
            <w:rFonts w:asciiTheme="minorHAnsi" w:hAnsiTheme="minorHAnsi" w:cs="Arial"/>
            <w:sz w:val="22"/>
            <w:szCs w:val="22"/>
          </w:rPr>
          <w:delText xml:space="preserve">experienced </w:delText>
        </w:r>
      </w:del>
      <w:ins w:id="14" w:author="Bohn Rhonda" w:date="2017-06-04T19:38:00Z">
        <w:r w:rsidR="001E66C0">
          <w:rPr>
            <w:rFonts w:asciiTheme="minorHAnsi" w:hAnsiTheme="minorHAnsi" w:cs="Arial"/>
            <w:sz w:val="22"/>
            <w:szCs w:val="22"/>
          </w:rPr>
          <w:t>shown a</w:t>
        </w:r>
        <w:r w:rsidR="001E66C0"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r w:rsidRPr="00A92707">
        <w:rPr>
          <w:rFonts w:asciiTheme="minorHAnsi" w:hAnsiTheme="minorHAnsi" w:cs="Arial"/>
          <w:sz w:val="22"/>
          <w:szCs w:val="22"/>
        </w:rPr>
        <w:t>reduction in signs and symptoms, improvement in physical function and quality of life</w:t>
      </w:r>
      <w:r w:rsidR="00D37BBD" w:rsidRPr="00D37BBD">
        <w:rPr>
          <w:rFonts w:asciiTheme="minorHAnsi" w:hAnsiTheme="minorHAnsi" w:cs="Arial"/>
          <w:sz w:val="22"/>
          <w:szCs w:val="22"/>
        </w:rPr>
        <w:t xml:space="preserve"> </w:t>
      </w:r>
      <w:r w:rsidR="00AF76B1">
        <w:rPr>
          <w:rFonts w:asciiTheme="minorHAnsi" w:hAnsiTheme="minorHAnsi" w:cs="Arial"/>
          <w:sz w:val="22"/>
          <w:szCs w:val="22"/>
        </w:rPr>
        <w:t>w</w:t>
      </w:r>
      <w:r w:rsidR="00D37BBD" w:rsidRPr="00A92707">
        <w:rPr>
          <w:rFonts w:asciiTheme="minorHAnsi" w:hAnsiTheme="minorHAnsi" w:cs="Arial"/>
          <w:sz w:val="22"/>
          <w:szCs w:val="22"/>
        </w:rPr>
        <w:t>ith the advent of tumor ne</w:t>
      </w:r>
      <w:r w:rsidR="00AF76B1">
        <w:rPr>
          <w:rFonts w:asciiTheme="minorHAnsi" w:hAnsiTheme="minorHAnsi" w:cs="Arial"/>
          <w:sz w:val="22"/>
          <w:szCs w:val="22"/>
        </w:rPr>
        <w:t>crosis factor inhibitors (</w:t>
      </w:r>
      <w:proofErr w:type="spellStart"/>
      <w:r w:rsidR="00AF76B1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AF76B1">
        <w:rPr>
          <w:rFonts w:asciiTheme="minorHAnsi" w:hAnsiTheme="minorHAnsi" w:cs="Arial"/>
          <w:sz w:val="22"/>
          <w:szCs w:val="22"/>
        </w:rPr>
        <w:t>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861152">
        <w:rPr>
          <w:rFonts w:asciiTheme="minorHAnsi" w:hAnsiTheme="minorHAnsi" w:cs="Arial"/>
          <w:sz w:val="22"/>
          <w:szCs w:val="22"/>
        </w:rPr>
        <w:t xml:space="preserve">treatment.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ins w:id="15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 xml:space="preserve">The magnitude of the impact </w:t>
        </w:r>
      </w:ins>
      <w:del w:id="16" w:author="Bohn Rhonda" w:date="2017-06-04T19:39:00Z">
        <w:r w:rsidRPr="00A92707">
          <w:rPr>
            <w:rFonts w:asciiTheme="minorHAnsi" w:hAnsiTheme="minorHAnsi" w:cs="Arial"/>
            <w:sz w:val="22"/>
            <w:szCs w:val="22"/>
          </w:rPr>
          <w:delText>Whether</w:delText>
        </w:r>
        <w:r w:rsidRPr="00A92707" w:rsidDel="001E66C0"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ins w:id="17" w:author="Bohn Rhonda" w:date="2017-06-04T19:40:00Z">
        <w:r w:rsidR="001E66C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18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>of</w:t>
        </w:r>
        <w:r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proofErr w:type="spellStart"/>
      <w:r>
        <w:rPr>
          <w:rFonts w:asciiTheme="minorHAnsi" w:hAnsiTheme="minorHAnsi" w:cs="Arial"/>
          <w:sz w:val="22"/>
          <w:szCs w:val="22"/>
        </w:rPr>
        <w:t>TNFi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del w:id="19" w:author="Bohn Rhonda" w:date="2017-06-04T19:39:00Z">
        <w:r w:rsidRPr="00A92707">
          <w:rPr>
            <w:rFonts w:asciiTheme="minorHAnsi" w:hAnsiTheme="minorHAnsi" w:cs="Arial"/>
            <w:sz w:val="22"/>
            <w:szCs w:val="22"/>
          </w:rPr>
          <w:delText xml:space="preserve">have altered </w:delText>
        </w:r>
      </w:del>
      <w:ins w:id="20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 xml:space="preserve">on 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ins w:id="21" w:author="Jeffrey Curtis" w:date="2017-06-06T06:25:00Z">
        <w:r w:rsidR="00B24789">
          <w:rPr>
            <w:rFonts w:asciiTheme="minorHAnsi" w:hAnsiTheme="minorHAnsi" w:cs="Arial"/>
            <w:sz w:val="22"/>
            <w:szCs w:val="22"/>
          </w:rPr>
          <w:t xml:space="preserve">AS-related 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ins w:id="22" w:author="Jeffrey Curtis" w:date="2017-06-06T06:25:00Z">
        <w:r w:rsidR="00B24789">
          <w:rPr>
            <w:rFonts w:asciiTheme="minorHAnsi" w:hAnsiTheme="minorHAnsi" w:cs="Arial"/>
            <w:sz w:val="22"/>
            <w:szCs w:val="22"/>
          </w:rPr>
          <w:t>and disease manifestations</w:t>
        </w:r>
      </w:ins>
      <w:del w:id="23" w:author="Jeffrey Curtis" w:date="2017-06-06T06:25:00Z">
        <w:r w:rsidR="0024373E" w:rsidDel="00B24789">
          <w:rPr>
            <w:rFonts w:asciiTheme="minorHAnsi" w:hAnsiTheme="minorHAnsi" w:cs="Arial"/>
            <w:sz w:val="22"/>
            <w:szCs w:val="22"/>
          </w:rPr>
          <w:delText xml:space="preserve">in </w:delText>
        </w:r>
      </w:del>
      <w:del w:id="24" w:author="Jeffrey Curtis" w:date="2017-06-06T06:26:00Z">
        <w:r w:rsidR="0024373E" w:rsidDel="00B24789">
          <w:rPr>
            <w:rFonts w:asciiTheme="minorHAnsi" w:hAnsiTheme="minorHAnsi" w:cs="Arial"/>
            <w:sz w:val="22"/>
            <w:szCs w:val="22"/>
          </w:rPr>
          <w:delText>AS</w:delText>
        </w:r>
      </w:del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63379DDD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commentRangeStart w:id="25"/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commentRangeEnd w:id="25"/>
      <w:r w:rsidR="0068359A">
        <w:rPr>
          <w:rStyle w:val="CommentReference"/>
          <w:rFonts w:asciiTheme="minorHAnsi" w:eastAsiaTheme="minorHAnsi" w:hAnsiTheme="minorHAnsi" w:cstheme="minorBidi"/>
        </w:rPr>
        <w:commentReference w:id="25"/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Three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del w:id="26" w:author="Bohn Rhonda" w:date="2017-06-04T19:41:00Z">
        <w:r w:rsidR="00E24471">
          <w:rPr>
            <w:rFonts w:asciiTheme="minorHAnsi" w:hAnsiTheme="minorHAnsi" w:cs="Arial"/>
            <w:sz w:val="22"/>
            <w:szCs w:val="22"/>
          </w:rPr>
          <w:delText>–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ins w:id="27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(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ins w:id="28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29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ins w:id="30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]</w:t>
        </w:r>
      </w:ins>
      <w:del w:id="31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, Truven </w:t>
      </w:r>
      <w:ins w:id="32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t>Market</w:t>
        </w:r>
      </w:ins>
      <w:del w:id="33" w:author="Suruki Robert" w:date="2017-06-05T10:48:00Z">
        <w:r w:rsidRPr="00A92707" w:rsidDel="00F81E11">
          <w:rPr>
            <w:rFonts w:asciiTheme="minorHAnsi" w:hAnsiTheme="minorHAnsi" w:cs="Arial"/>
            <w:sz w:val="22"/>
            <w:szCs w:val="22"/>
          </w:rPr>
          <w:delText>s</w:delText>
        </w:r>
      </w:del>
      <w:ins w:id="34" w:author="Suruki Robert" w:date="2017-06-05T10:48:00Z">
        <w:r w:rsidR="00F81E11">
          <w:rPr>
            <w:rFonts w:asciiTheme="minorHAnsi" w:hAnsiTheme="minorHAnsi" w:cs="Arial"/>
            <w:sz w:val="22"/>
            <w:szCs w:val="22"/>
          </w:rPr>
          <w:t>S</w:t>
        </w:r>
      </w:ins>
      <w:ins w:id="35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t>can</w:t>
        </w:r>
        <w:r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36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37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delText>Marketscan</w:delText>
        </w:r>
        <w:r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del w:id="38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2010-2014</w:t>
      </w:r>
      <w:ins w:id="39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]</w:t>
        </w:r>
      </w:ins>
      <w:del w:id="40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, and the </w:t>
      </w:r>
      <w:del w:id="41" w:author="Bohn Rhonda" w:date="2017-06-04T19:43:00Z">
        <w:r w:rsidR="007864D1">
          <w:rPr>
            <w:rFonts w:asciiTheme="minorHAnsi" w:hAnsiTheme="minorHAnsi" w:cs="Arial"/>
            <w:sz w:val="22"/>
            <w:szCs w:val="22"/>
          </w:rPr>
          <w:delText>United States (</w:delText>
        </w:r>
      </w:del>
      <w:r w:rsidRPr="00A92707">
        <w:rPr>
          <w:rFonts w:asciiTheme="minorHAnsi" w:hAnsiTheme="minorHAnsi" w:cs="Arial"/>
          <w:sz w:val="22"/>
          <w:szCs w:val="22"/>
        </w:rPr>
        <w:t>US</w:t>
      </w:r>
      <w:del w:id="42" w:author="Bohn Rhonda" w:date="2017-06-04T19:43:00Z">
        <w:r w:rsidR="007864D1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ins w:id="43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44" w:author="Bohn Rhonda" w:date="2017-06-04T19:42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2006-2014</w:t>
      </w:r>
      <w:ins w:id="45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])</w:t>
        </w:r>
      </w:ins>
      <w:del w:id="46" w:author="Bohn Rhonda" w:date="2017-06-04T19:42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del w:id="47" w:author="Bohn Rhonda" w:date="2017-06-04T19:42:00Z">
        <w:r w:rsidR="00E24471">
          <w:rPr>
            <w:rFonts w:asciiTheme="minorHAnsi" w:hAnsiTheme="minorHAnsi" w:cs="Arial"/>
            <w:sz w:val="22"/>
            <w:szCs w:val="22"/>
          </w:rPr>
          <w:delText>–</w:delText>
        </w:r>
      </w:del>
      <w:r w:rsidR="00E2447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were </w:t>
      </w:r>
      <w:r w:rsidR="00E42C17">
        <w:rPr>
          <w:rFonts w:asciiTheme="minorHAnsi" w:hAnsiTheme="minorHAnsi" w:cs="Arial"/>
          <w:sz w:val="22"/>
          <w:szCs w:val="22"/>
        </w:rPr>
        <w:t>searched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>to assess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861152">
        <w:rPr>
          <w:rFonts w:asciiTheme="minorHAnsi" w:hAnsiTheme="minorHAnsi" w:cs="Arial"/>
          <w:sz w:val="22"/>
          <w:szCs w:val="22"/>
        </w:rPr>
        <w:t xml:space="preserve">extra-articular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manifestations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</w:t>
      </w:r>
      <w:del w:id="48" w:author="Bohn Rhonda" w:date="2017-06-04T19:42:00Z">
        <w:r w:rsidR="005C544C">
          <w:rPr>
            <w:rFonts w:asciiTheme="minorHAnsi" w:hAnsiTheme="minorHAnsi" w:cs="Arial"/>
            <w:sz w:val="22"/>
            <w:szCs w:val="22"/>
          </w:rPr>
          <w:delText xml:space="preserve"> - IBD</w:delText>
        </w:r>
      </w:del>
      <w:r w:rsidR="007862D2">
        <w:rPr>
          <w:rFonts w:asciiTheme="minorHAnsi" w:hAnsiTheme="minorHAnsi" w:cs="Arial"/>
          <w:sz w:val="22"/>
          <w:szCs w:val="22"/>
        </w:rPr>
        <w:t>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 xml:space="preserve">in </w:t>
      </w:r>
      <w:r w:rsidR="00604466" w:rsidRPr="00A92707">
        <w:rPr>
          <w:rFonts w:asciiTheme="minorHAnsi" w:hAnsiTheme="minorHAnsi" w:cs="Arial"/>
          <w:sz w:val="22"/>
          <w:szCs w:val="22"/>
        </w:rPr>
        <w:t>three</w:t>
      </w:r>
      <w:ins w:id="49" w:author="Jeffrey Curtis" w:date="2017-06-06T06:26:00Z">
        <w:r w:rsidR="00B24789">
          <w:rPr>
            <w:rFonts w:asciiTheme="minorHAnsi" w:hAnsiTheme="minorHAnsi" w:cs="Arial"/>
            <w:sz w:val="22"/>
            <w:szCs w:val="22"/>
          </w:rPr>
          <w:t xml:space="preserve"> mutually-exclusive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ins w:id="50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hierarchical </w:t>
        </w:r>
      </w:ins>
      <w:ins w:id="51" w:author="Benjamin Chan" w:date="2017-06-05T04:52:00Z">
        <w:r w:rsidR="00ED2870">
          <w:rPr>
            <w:rFonts w:asciiTheme="minorHAnsi" w:hAnsiTheme="minorHAnsi" w:cs="Arial"/>
            <w:sz w:val="22"/>
            <w:szCs w:val="22"/>
          </w:rPr>
          <w:t xml:space="preserve">exposure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>groups of AS patients</w:t>
      </w:r>
      <w:ins w:id="52" w:author="Jeffrey Curtis" w:date="2017-06-06T06:28:00Z">
        <w:r w:rsidR="00B24789">
          <w:rPr>
            <w:rFonts w:asciiTheme="minorHAnsi" w:hAnsiTheme="minorHAnsi" w:cs="Arial"/>
            <w:sz w:val="22"/>
            <w:szCs w:val="22"/>
          </w:rPr>
          <w:t>, categorized as (lowest to highest)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ins w:id="53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those</w:t>
        </w:r>
      </w:ins>
      <w:ins w:id="54" w:author="Jeffrey Curtis" w:date="2017-06-06T06:28:00Z">
        <w:r w:rsidR="00B24789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55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(1)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>managed with either no</w:t>
      </w:r>
      <w:ins w:id="56" w:author="Jeffrey Curtis" w:date="2017-06-06T06:26:00Z">
        <w:r w:rsidR="00B24789">
          <w:rPr>
            <w:rFonts w:asciiTheme="minorHAnsi" w:hAnsiTheme="minorHAnsi" w:cs="Arial"/>
            <w:sz w:val="22"/>
            <w:szCs w:val="22"/>
          </w:rPr>
          <w:t xml:space="preserve"> AS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 therapy or prescription non-steroidal anti-inflammatory drugs (NSAIDs), </w:t>
      </w:r>
      <w:ins w:id="57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(2)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r w:rsidR="00861152">
        <w:rPr>
          <w:rFonts w:asciiTheme="minorHAnsi" w:hAnsiTheme="minorHAnsi" w:cs="Arial"/>
          <w:sz w:val="22"/>
          <w:szCs w:val="22"/>
        </w:rPr>
        <w:t>on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ins w:id="58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(3)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del w:id="59" w:author="Bohn Rhonda" w:date="2017-06-04T19:43:00Z">
        <w:r w:rsidR="00604466" w:rsidRPr="00A92707">
          <w:rPr>
            <w:rFonts w:asciiTheme="minorHAnsi" w:hAnsiTheme="minorHAnsi" w:cs="Arial"/>
            <w:sz w:val="22"/>
            <w:szCs w:val="22"/>
          </w:rPr>
          <w:delText xml:space="preserve">using </w:delText>
        </w:r>
      </w:del>
      <w:ins w:id="60" w:author="Bohn Rhonda" w:date="2017-06-04T19:43:00Z">
        <w:r w:rsidR="001E66C0">
          <w:rPr>
            <w:rFonts w:asciiTheme="minorHAnsi" w:hAnsiTheme="minorHAnsi" w:cs="Arial"/>
            <w:sz w:val="22"/>
            <w:szCs w:val="22"/>
          </w:rPr>
          <w:t>prescribed</w:t>
        </w:r>
        <w:r w:rsidR="001E66C0"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EA7121" w:rsidRPr="00866200">
        <w:rPr>
          <w:rFonts w:asciiTheme="minorHAnsi" w:hAnsiTheme="minorHAnsi" w:cs="Arial"/>
          <w:sz w:val="22"/>
          <w:szCs w:val="22"/>
        </w:rPr>
        <w:t xml:space="preserve">Entry criteria were a rheumatologist’s diagnosis of AS, six-months </w:t>
      </w:r>
      <w:commentRangeStart w:id="61"/>
      <w:r w:rsidR="00EA7121" w:rsidRPr="00866200">
        <w:rPr>
          <w:rFonts w:asciiTheme="minorHAnsi" w:hAnsiTheme="minorHAnsi" w:cs="Arial"/>
          <w:sz w:val="22"/>
          <w:szCs w:val="22"/>
        </w:rPr>
        <w:t xml:space="preserve">of </w:t>
      </w:r>
      <w:ins w:id="62" w:author="Jeffrey Curtis" w:date="2017-06-06T06:27:00Z">
        <w:r w:rsidR="00B24789">
          <w:rPr>
            <w:rFonts w:asciiTheme="minorHAnsi" w:hAnsiTheme="minorHAnsi" w:cs="Arial"/>
            <w:sz w:val="22"/>
            <w:szCs w:val="22"/>
          </w:rPr>
          <w:t>baseline data</w:t>
        </w:r>
      </w:ins>
      <w:del w:id="63" w:author="Jeffrey Curtis" w:date="2017-06-06T06:27:00Z">
        <w:r w:rsidR="00EA7121" w:rsidRPr="00866200" w:rsidDel="00B24789">
          <w:rPr>
            <w:rFonts w:asciiTheme="minorHAnsi" w:hAnsiTheme="minorHAnsi" w:cs="Arial"/>
            <w:sz w:val="22"/>
            <w:szCs w:val="22"/>
          </w:rPr>
          <w:delText>pre-diagnosis</w:delText>
        </w:r>
      </w:del>
      <w:ins w:id="64" w:author="Jeffrey Curtis" w:date="2017-06-06T06:27:00Z">
        <w:r w:rsidR="00B24789">
          <w:rPr>
            <w:rFonts w:asciiTheme="minorHAnsi" w:hAnsiTheme="minorHAnsi" w:cs="Arial"/>
            <w:sz w:val="22"/>
            <w:szCs w:val="22"/>
          </w:rPr>
          <w:t xml:space="preserve"> </w:t>
        </w:r>
        <w:commentRangeEnd w:id="61"/>
        <w:r w:rsidR="00B24789">
          <w:rPr>
            <w:rStyle w:val="CommentReference"/>
            <w:rFonts w:asciiTheme="minorHAnsi" w:eastAsiaTheme="minorHAnsi" w:hAnsiTheme="minorHAnsi" w:cstheme="minorBidi"/>
          </w:rPr>
          <w:commentReference w:id="61"/>
        </w:r>
        <w:r w:rsidR="00B24789">
          <w:rPr>
            <w:rFonts w:asciiTheme="minorHAnsi" w:hAnsiTheme="minorHAnsi" w:cs="Arial"/>
            <w:sz w:val="22"/>
            <w:szCs w:val="22"/>
          </w:rPr>
          <w:t>with medical and pharmacy</w:t>
        </w:r>
      </w:ins>
      <w:del w:id="65" w:author="Jeffrey Curtis" w:date="2017-06-06T06:27:00Z">
        <w:r w:rsidR="00EA7121" w:rsidRPr="00866200" w:rsidDel="00B24789">
          <w:rPr>
            <w:rFonts w:asciiTheme="minorHAnsi" w:hAnsiTheme="minorHAnsi" w:cs="Arial"/>
            <w:sz w:val="22"/>
            <w:szCs w:val="22"/>
          </w:rPr>
          <w:delText xml:space="preserve"> insurance</w:delText>
        </w:r>
      </w:del>
      <w:r w:rsidR="00EA7121" w:rsidRPr="00866200">
        <w:rPr>
          <w:rFonts w:asciiTheme="minorHAnsi" w:hAnsiTheme="minorHAnsi" w:cs="Arial"/>
          <w:sz w:val="22"/>
          <w:szCs w:val="22"/>
        </w:rPr>
        <w:t xml:space="preserve"> coverage, and administration of </w:t>
      </w:r>
      <w:r w:rsidR="00C13874" w:rsidRPr="00866200">
        <w:rPr>
          <w:rFonts w:asciiTheme="minorHAnsi" w:hAnsiTheme="minorHAnsi" w:cs="Arial"/>
          <w:sz w:val="22"/>
          <w:szCs w:val="22"/>
        </w:rPr>
        <w:t xml:space="preserve">drug-specific </w:t>
      </w:r>
      <w:r w:rsidR="00EA7121" w:rsidRPr="00866200">
        <w:rPr>
          <w:rFonts w:asciiTheme="minorHAnsi" w:hAnsiTheme="minorHAnsi" w:cs="Arial"/>
          <w:sz w:val="22"/>
          <w:szCs w:val="22"/>
        </w:rPr>
        <w:t>exposures of interest after AS diagnosis.</w:t>
      </w:r>
      <w:ins w:id="66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67" w:author="Benjamin Chan" w:date="2017-06-05T04:42:00Z">
        <w:r w:rsidR="00866200">
          <w:rPr>
            <w:rFonts w:asciiTheme="minorHAnsi" w:hAnsiTheme="minorHAnsi" w:cs="Arial"/>
            <w:sz w:val="22"/>
            <w:szCs w:val="22"/>
          </w:rPr>
          <w:t>Prevalent comorbidities were identified</w:t>
        </w:r>
      </w:ins>
      <w:ins w:id="68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69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from the</w:t>
        </w:r>
      </w:ins>
      <w:ins w:id="70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71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period</w:t>
        </w:r>
      </w:ins>
      <w:ins w:id="72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between AS cohort entry </w:t>
        </w:r>
      </w:ins>
      <w:ins w:id="73" w:author="Benjamin Chan" w:date="2017-06-05T04:46:00Z">
        <w:r w:rsidR="00866200">
          <w:rPr>
            <w:rFonts w:asciiTheme="minorHAnsi" w:hAnsiTheme="minorHAnsi" w:cs="Arial"/>
            <w:sz w:val="22"/>
            <w:szCs w:val="22"/>
          </w:rPr>
          <w:t>and</w:t>
        </w:r>
      </w:ins>
      <w:ins w:id="74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treatment exposure.</w:t>
        </w:r>
      </w:ins>
      <w:ins w:id="75" w:author="Benjamin Chan" w:date="2017-06-05T11:14:00Z">
        <w:r w:rsidR="00EA7121" w:rsidRP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del w:id="76" w:author="Benjamin Chan" w:date="2017-06-05T04:45:00Z">
        <w:r w:rsidR="00EA7121" w:rsidRPr="00866200" w:rsidDel="00866200">
          <w:rPr>
            <w:rFonts w:asciiTheme="minorHAnsi" w:hAnsiTheme="minorHAnsi" w:cs="Arial"/>
            <w:sz w:val="22"/>
            <w:szCs w:val="22"/>
          </w:rPr>
          <w:delText xml:space="preserve">For the estimation of the incidence of comorbidities, data collection ended </w:delText>
        </w:r>
        <w:r w:rsidR="00EA7121" w:rsidRPr="00866200" w:rsidDel="00866200">
          <w:rPr>
            <w:rFonts w:asciiTheme="minorHAnsi" w:eastAsia="SimSun" w:hAnsiTheme="minorHAnsi"/>
            <w:sz w:val="22"/>
            <w:szCs w:val="22"/>
          </w:rPr>
          <w:delText>at</w:delText>
        </w:r>
      </w:del>
      <w:ins w:id="77" w:author="Benjamin Chan" w:date="2017-06-05T04:45:00Z">
        <w:r w:rsidR="00866200">
          <w:rPr>
            <w:rFonts w:asciiTheme="minorHAnsi" w:hAnsiTheme="minorHAnsi" w:cs="Arial"/>
            <w:sz w:val="22"/>
            <w:szCs w:val="22"/>
          </w:rPr>
          <w:t>Incident comorbidities were identified from the period between treatment exposure and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date of death, loss of medical coverage, end of study period, first outcome occurrence, or treatment discontinuation</w:t>
      </w:r>
      <w:ins w:id="78" w:author="Benjamin Chan" w:date="2017-06-05T04:55:00Z">
        <w:r w:rsidR="00ED2870">
          <w:rPr>
            <w:rFonts w:asciiTheme="minorHAnsi" w:eastAsia="SimSun" w:hAnsiTheme="minorHAnsi"/>
            <w:sz w:val="22"/>
            <w:szCs w:val="22"/>
          </w:rPr>
          <w:t xml:space="preserve"> or initiation of therapy at a higher level in exposure hierarchy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>.</w:t>
      </w:r>
      <w:r w:rsidR="00E42C17">
        <w:rPr>
          <w:rFonts w:asciiTheme="minorHAnsi" w:eastAsia="SimSun" w:hAnsiTheme="minorHAnsi"/>
          <w:sz w:val="22"/>
          <w:szCs w:val="22"/>
        </w:rPr>
        <w:t xml:space="preserve"> </w:t>
      </w:r>
    </w:p>
    <w:p w14:paraId="5256B0A4" w14:textId="25AB024B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otal number of </w:t>
      </w:r>
      <w:del w:id="79" w:author="Bohn Rhonda" w:date="2017-06-04T19:44:00Z">
        <w:r w:rsidR="00A92707" w:rsidRPr="00A92707">
          <w:rPr>
            <w:rFonts w:cs="Arial"/>
          </w:rPr>
          <w:delText xml:space="preserve">people </w:delText>
        </w:r>
      </w:del>
      <w:ins w:id="80" w:author="Bohn Rhonda" w:date="2017-06-04T19:44:00Z">
        <w:r w:rsidR="001E66C0">
          <w:rPr>
            <w:rFonts w:cs="Arial"/>
          </w:rPr>
          <w:t>members</w:t>
        </w:r>
        <w:r w:rsidR="001E66C0" w:rsidRPr="00A92707">
          <w:rPr>
            <w:rFonts w:cs="Arial"/>
          </w:rPr>
          <w:t xml:space="preserve"> </w:t>
        </w:r>
      </w:ins>
      <w:r w:rsidR="00A92707" w:rsidRPr="00A92707">
        <w:rPr>
          <w:rFonts w:cs="Arial"/>
        </w:rPr>
        <w:t xml:space="preserve">included in </w:t>
      </w:r>
      <w:ins w:id="81" w:author="Bohn Rhonda" w:date="2017-06-04T19:45:00Z">
        <w:r w:rsidR="001E66C0">
          <w:rPr>
            <w:rFonts w:cs="Arial"/>
          </w:rPr>
          <w:t xml:space="preserve">the </w:t>
        </w:r>
      </w:ins>
      <w:r w:rsidR="00A92707" w:rsidRPr="00A92707">
        <w:rPr>
          <w:rFonts w:cs="Arial"/>
        </w:rPr>
        <w:t xml:space="preserve">three databases is </w:t>
      </w:r>
      <w:r w:rsidR="00C13874">
        <w:rPr>
          <w:rFonts w:cs="Arial"/>
        </w:rPr>
        <w:t xml:space="preserve">approximately </w:t>
      </w:r>
      <w:r w:rsidR="00A92707" w:rsidRPr="00A92707">
        <w:rPr>
          <w:rFonts w:cs="Arial"/>
        </w:rPr>
        <w:t xml:space="preserve">40 </w:t>
      </w:r>
      <w:commentRangeStart w:id="82"/>
      <w:r w:rsidR="00A92707" w:rsidRPr="00A92707">
        <w:rPr>
          <w:rFonts w:cs="Arial"/>
        </w:rPr>
        <w:t>million</w:t>
      </w:r>
      <w:commentRangeEnd w:id="82"/>
      <w:r w:rsidR="00C13874">
        <w:rPr>
          <w:rStyle w:val="CommentReference"/>
        </w:rPr>
        <w:commentReference w:id="82"/>
      </w:r>
      <w:r w:rsidR="00A92707" w:rsidRPr="00A92707">
        <w:rPr>
          <w:rFonts w:cs="Arial"/>
        </w:rPr>
        <w:t xml:space="preserve">.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he prevalence of </w:t>
      </w:r>
      <w:r w:rsidR="00A92707" w:rsidRPr="00A92707">
        <w:rPr>
          <w:rFonts w:cs="Arial"/>
          <w:bCs/>
        </w:rPr>
        <w:t xml:space="preserve">comorbidities and </w:t>
      </w:r>
      <w:r w:rsidR="00F7552A">
        <w:rPr>
          <w:rFonts w:cs="Arial"/>
          <w:bCs/>
        </w:rPr>
        <w:t xml:space="preserve">extra-articular </w:t>
      </w:r>
      <w:r w:rsidR="00EC2E13">
        <w:rPr>
          <w:rFonts w:cs="Arial"/>
          <w:bCs/>
        </w:rPr>
        <w:t xml:space="preserve">manifestations </w:t>
      </w:r>
      <w:r w:rsidR="00132A61">
        <w:rPr>
          <w:rFonts w:cs="Arial"/>
          <w:bCs/>
        </w:rPr>
        <w:t xml:space="preserve">of AS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C566A3">
        <w:rPr>
          <w:rFonts w:cs="Arial"/>
        </w:rPr>
        <w:t xml:space="preserve"> </w:t>
      </w:r>
      <w:r w:rsidR="0009446C">
        <w:rPr>
          <w:rFonts w:cs="Arial"/>
        </w:rPr>
        <w:t>are</w:t>
      </w:r>
      <w:r w:rsidR="00C566A3">
        <w:rPr>
          <w:rFonts w:cs="Arial"/>
        </w:rPr>
        <w:t xml:space="preserve"> shown in Table 1</w:t>
      </w:r>
      <w:r w:rsidR="00A92707" w:rsidRPr="00A92707">
        <w:rPr>
          <w:rFonts w:cs="Arial"/>
        </w:rPr>
        <w:t xml:space="preserve">. </w:t>
      </w:r>
      <w:r w:rsidR="00211416">
        <w:rPr>
          <w:rFonts w:cs="Arial"/>
        </w:rPr>
        <w:t xml:space="preserve">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C2E13" w:rsidRPr="00A92707">
        <w:rPr>
          <w:rFonts w:cs="Arial"/>
          <w:bCs/>
        </w:rPr>
        <w:t>outcome of interest 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EC2E13">
        <w:rPr>
          <w:rFonts w:cs="Arial"/>
        </w:rPr>
        <w:t xml:space="preserve"> are</w:t>
      </w:r>
      <w:r w:rsidR="00211416">
        <w:rPr>
          <w:rFonts w:cs="Arial"/>
        </w:rPr>
        <w:t xml:space="preserve"> shown in Table </w:t>
      </w:r>
      <w:commentRangeStart w:id="83"/>
      <w:r w:rsidR="00211416">
        <w:rPr>
          <w:rFonts w:cs="Arial"/>
        </w:rPr>
        <w:t>2</w:t>
      </w:r>
      <w:commentRangeEnd w:id="83"/>
      <w:r w:rsidR="00B24789">
        <w:rPr>
          <w:rStyle w:val="CommentReference"/>
        </w:rPr>
        <w:commentReference w:id="83"/>
      </w:r>
      <w:r w:rsidR="00211416">
        <w:rPr>
          <w:rFonts w:cs="Arial"/>
        </w:rPr>
        <w:t xml:space="preserve">. </w:t>
      </w:r>
    </w:p>
    <w:p w14:paraId="4A51CC69" w14:textId="2C83CEEA" w:rsidR="00211416" w:rsidRDefault="00211416" w:rsidP="00A92707">
      <w:pPr>
        <w:rPr>
          <w:rFonts w:cs="Arial"/>
        </w:rPr>
      </w:pPr>
      <w:commentRangeStart w:id="84"/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</w:t>
      </w:r>
      <w:commentRangeEnd w:id="84"/>
      <w:r w:rsidR="001E66C0">
        <w:rPr>
          <w:rStyle w:val="CommentReference"/>
        </w:rPr>
        <w:commentReference w:id="84"/>
      </w:r>
      <w:del w:id="85" w:author="Bohn Rhonda" w:date="2017-06-04T19:45:00Z">
        <w:r>
          <w:rPr>
            <w:rFonts w:cs="Arial"/>
          </w:rPr>
          <w:delText xml:space="preserve">The </w:delText>
        </w:r>
        <w:r w:rsidDel="001E66C0">
          <w:rPr>
            <w:rFonts w:cs="Arial"/>
          </w:rPr>
          <w:delText>p</w:delText>
        </w:r>
      </w:del>
      <w:commentRangeStart w:id="86"/>
      <w:ins w:id="87" w:author="Bohn Rhonda" w:date="2017-06-04T19:45:00Z">
        <w:r w:rsidR="001E66C0">
          <w:rPr>
            <w:rFonts w:cs="Arial"/>
          </w:rPr>
          <w:t>P</w:t>
        </w:r>
      </w:ins>
      <w:ins w:id="88" w:author="Suruki Robert" w:date="2017-06-05T11:14:00Z">
        <w:r w:rsidRPr="00A92707">
          <w:rPr>
            <w:rFonts w:cs="Arial"/>
          </w:rPr>
          <w:t>revalence</w:t>
        </w:r>
        <w:commentRangeEnd w:id="86"/>
        <w:r w:rsidR="001E66C0">
          <w:rPr>
            <w:rStyle w:val="CommentReference"/>
          </w:rPr>
          <w:commentReference w:id="86"/>
        </w:r>
      </w:ins>
      <w:del w:id="89" w:author="Suruki Robert" w:date="2017-06-05T11:14:00Z">
        <w:r>
          <w:rPr>
            <w:rFonts w:cs="Arial"/>
          </w:rPr>
          <w:delText>p</w:delText>
        </w:r>
        <w:r w:rsidRPr="00A92707">
          <w:rPr>
            <w:rFonts w:cs="Arial"/>
          </w:rPr>
          <w:delText>revalence</w:delText>
        </w:r>
      </w:del>
      <w:r w:rsidRPr="00A92707">
        <w:rPr>
          <w:rFonts w:cs="Arial"/>
        </w:rPr>
        <w:t xml:space="preserve"> of </w:t>
      </w:r>
      <w:r w:rsidRPr="00A92707">
        <w:rPr>
          <w:rFonts w:cs="Arial"/>
          <w:bCs/>
        </w:rPr>
        <w:t xml:space="preserve">comorbidities and </w:t>
      </w:r>
      <w:ins w:id="90" w:author="Suruki Robert" w:date="2017-06-05T11:07:00Z">
        <w:r w:rsidR="0068359A">
          <w:rPr>
            <w:rFonts w:cs="Arial"/>
            <w:bCs/>
          </w:rPr>
          <w:t xml:space="preserve">extra-articular </w:t>
        </w:r>
      </w:ins>
      <w:del w:id="91" w:author="Suruki Robert" w:date="2017-06-05T11:07:00Z">
        <w:r>
          <w:rPr>
            <w:rFonts w:cs="Arial"/>
            <w:bCs/>
          </w:rPr>
          <w:delText xml:space="preserve">disease </w:delText>
        </w:r>
      </w:del>
      <w:r>
        <w:rPr>
          <w:rFonts w:cs="Arial"/>
          <w:bCs/>
        </w:rPr>
        <w:t xml:space="preserve">manifestations </w:t>
      </w:r>
      <w:r w:rsidR="00EB2B71">
        <w:rPr>
          <w:rFonts w:cs="Arial"/>
          <w:bCs/>
        </w:rPr>
        <w:t xml:space="preserve">per 100 </w:t>
      </w:r>
      <w:commentRangeStart w:id="92"/>
      <w:commentRangeStart w:id="93"/>
      <w:r w:rsidRPr="00A92707">
        <w:rPr>
          <w:rFonts w:cs="Arial"/>
          <w:bCs/>
        </w:rPr>
        <w:t>treatment exposures</w:t>
      </w:r>
      <w:commentRangeEnd w:id="92"/>
      <w:ins w:id="94" w:author="Suruki Robert" w:date="2017-06-05T11:14:00Z">
        <w:r w:rsidR="001E66C0">
          <w:rPr>
            <w:rStyle w:val="CommentReference"/>
          </w:rPr>
          <w:commentReference w:id="92"/>
        </w:r>
        <w:commentRangeEnd w:id="93"/>
        <w:r w:rsidR="00F81E11">
          <w:rPr>
            <w:rStyle w:val="CommentReference"/>
          </w:rPr>
          <w:commentReference w:id="93"/>
        </w:r>
      </w:ins>
      <w:ins w:id="95" w:author="Bohn Rhonda" w:date="2017-06-04T19:46:00Z">
        <w:r w:rsidR="001E66C0">
          <w:rPr>
            <w:rFonts w:cs="Arial"/>
            <w:bCs/>
          </w:rPr>
          <w:t>,</w:t>
        </w:r>
      </w:ins>
      <w:r w:rsidRPr="00A92707">
        <w:rPr>
          <w:rFonts w:cs="Arial"/>
        </w:rPr>
        <w:t xml:space="preserve"> stratified by </w:t>
      </w:r>
      <w:del w:id="96" w:author="Bohn Rhonda" w:date="2017-06-04T19:48:00Z">
        <w:r w:rsidRPr="00A92707">
          <w:rPr>
            <w:rFonts w:cs="Arial"/>
          </w:rPr>
          <w:delText xml:space="preserve">each </w:delText>
        </w:r>
      </w:del>
      <w:r w:rsidRPr="00A92707">
        <w:rPr>
          <w:rFonts w:cs="Arial"/>
        </w:rPr>
        <w:t>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406"/>
        <w:gridCol w:w="596"/>
        <w:gridCol w:w="1438"/>
        <w:gridCol w:w="932"/>
        <w:gridCol w:w="596"/>
        <w:gridCol w:w="919"/>
        <w:gridCol w:w="1019"/>
        <w:gridCol w:w="596"/>
        <w:gridCol w:w="919"/>
        <w:gridCol w:w="929"/>
      </w:tblGrid>
      <w:tr w:rsidR="001A32EE" w:rsidRPr="00F3320A" w14:paraId="212A62A5" w14:textId="77777777" w:rsidTr="00AC4D45"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AE3C33A" w14:textId="77777777" w:rsidR="001A32EE" w:rsidRPr="00AC4D45" w:rsidRDefault="001A32EE" w:rsidP="009B2A49">
            <w:pPr>
              <w:rPr>
                <w:b/>
              </w:rPr>
            </w:pPr>
            <w:r w:rsidRPr="00AC4D45">
              <w:rPr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EC569DB" w14:textId="77777777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67AAB9C" w14:textId="059F6A84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Market</w:t>
            </w:r>
            <w:r w:rsidR="00F81E11" w:rsidRPr="0068359A">
              <w:rPr>
                <w:rFonts w:cs="Arial"/>
                <w:b/>
                <w:sz w:val="20"/>
              </w:rPr>
              <w:t>S</w:t>
            </w:r>
            <w:r w:rsidRPr="0068359A">
              <w:rPr>
                <w:rFonts w:cs="Arial"/>
                <w:b/>
                <w:sz w:val="20"/>
              </w:rPr>
              <w:t>can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B164A39" w14:textId="77777777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>Medicare</w:t>
            </w:r>
          </w:p>
        </w:tc>
      </w:tr>
      <w:tr w:rsidR="00AC4D45" w:rsidRPr="00F3320A" w14:paraId="3DF708C7" w14:textId="77777777" w:rsidTr="00EF0686">
        <w:tc>
          <w:tcPr>
            <w:tcW w:w="0" w:type="auto"/>
            <w:vMerge/>
            <w:tcBorders>
              <w:left w:val="nil"/>
            </w:tcBorders>
          </w:tcPr>
          <w:p w14:paraId="7DBA2988" w14:textId="77777777" w:rsidR="001A32EE" w:rsidRPr="00AC4D45" w:rsidRDefault="001A32EE" w:rsidP="009B2A49">
            <w:pPr>
              <w:rPr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84C4D" w14:textId="4FC60825" w:rsidR="001A32EE" w:rsidRPr="00AC4D45" w:rsidRDefault="005F393E" w:rsidP="009B2A49">
            <w:pPr>
              <w:jc w:val="center"/>
              <w:rPr>
                <w:b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943" w:type="dxa"/>
            <w:tcBorders>
              <w:left w:val="nil"/>
              <w:right w:val="nil"/>
            </w:tcBorders>
            <w:vAlign w:val="center"/>
          </w:tcPr>
          <w:p w14:paraId="29F41697" w14:textId="3A737B44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1066" w:type="dxa"/>
            <w:tcBorders>
              <w:left w:val="nil"/>
            </w:tcBorders>
            <w:vAlign w:val="center"/>
          </w:tcPr>
          <w:p w14:paraId="239677AF" w14:textId="77777777" w:rsidR="001E66C0" w:rsidRPr="0068359A" w:rsidRDefault="001A32EE" w:rsidP="001E66C0">
            <w:pPr>
              <w:jc w:val="center"/>
              <w:rPr>
                <w:rFonts w:cs="Arial"/>
                <w:b/>
                <w:sz w:val="20"/>
              </w:rPr>
            </w:pPr>
            <w:r w:rsidRPr="00AC4D45">
              <w:rPr>
                <w:b/>
              </w:rPr>
              <w:t>NSAIDS</w:t>
            </w:r>
            <w:r w:rsidR="001E66C0" w:rsidRPr="0068359A">
              <w:rPr>
                <w:rFonts w:cs="Arial"/>
                <w:b/>
                <w:sz w:val="20"/>
              </w:rPr>
              <w:t>/</w:t>
            </w:r>
          </w:p>
          <w:p w14:paraId="141378EC" w14:textId="75B7E882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lastRenderedPageBreak/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r w:rsidRPr="00AC4D45">
              <w:rPr>
                <w:b/>
                <w:sz w:val="20"/>
              </w:rPr>
              <w:t>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A12B5F3" w14:textId="2B5FCAC6" w:rsidR="001A32EE" w:rsidRPr="00AC4D45" w:rsidRDefault="005F393E" w:rsidP="009B2A49">
            <w:pPr>
              <w:jc w:val="center"/>
              <w:rPr>
                <w:b/>
              </w:rPr>
            </w:pPr>
            <w:proofErr w:type="spellStart"/>
            <w:r w:rsidRPr="009149A8">
              <w:rPr>
                <w:b/>
                <w:u w:val="single"/>
              </w:rPr>
              <w:lastRenderedPageBreak/>
              <w:t>TNFi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DAF84E" w14:textId="4D7A0FC6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7497AF" w14:textId="4446D6A8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NSAID</w:t>
            </w:r>
            <w:r w:rsidR="001E66C0" w:rsidRPr="0068359A">
              <w:rPr>
                <w:rFonts w:cs="Arial"/>
                <w:b/>
                <w:sz w:val="20"/>
              </w:rPr>
              <w:t>S/</w:t>
            </w: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proofErr w:type="spellStart"/>
            <w:r w:rsidRPr="0068359A">
              <w:rPr>
                <w:rFonts w:cs="Arial"/>
                <w:b/>
                <w:sz w:val="20"/>
              </w:rPr>
              <w:t>e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r w:rsidRPr="0068359A">
              <w:rPr>
                <w:rFonts w:cs="Arial"/>
                <w:b/>
                <w:sz w:val="20"/>
              </w:rPr>
              <w:t>xposure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CEBFC21" w14:textId="6CA5C71E" w:rsidR="001A32EE" w:rsidRPr="00AC4D45" w:rsidRDefault="005F393E" w:rsidP="009B2A49">
            <w:pPr>
              <w:jc w:val="center"/>
              <w:rPr>
                <w:b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343283" w14:textId="6041F6A8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82B217" w14:textId="2BED257D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NSAID</w:t>
            </w:r>
            <w:r w:rsidR="001E66C0" w:rsidRPr="0068359A">
              <w:rPr>
                <w:rFonts w:cs="Arial"/>
                <w:b/>
                <w:sz w:val="20"/>
              </w:rPr>
              <w:t>S/</w:t>
            </w: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del w:id="97" w:author="Suruki Robert" w:date="2017-06-05T11:14:00Z">
              <w:r>
                <w:rPr>
                  <w:rFonts w:cs="Arial"/>
                  <w:b/>
                </w:rPr>
                <w:delText xml:space="preserve">o </w:delText>
              </w:r>
            </w:del>
            <w:del w:id="98" w:author="Bohn Rhonda" w:date="2017-06-04T19:49:00Z">
              <w:r w:rsidRPr="00AC4D45">
                <w:rPr>
                  <w:b/>
                  <w:sz w:val="20"/>
                </w:rPr>
                <w:delText>e</w:delText>
              </w:r>
            </w:del>
            <w:r w:rsidRPr="00AC4D45">
              <w:rPr>
                <w:b/>
                <w:sz w:val="20"/>
              </w:rPr>
              <w:t>xposure</w:t>
            </w:r>
          </w:p>
        </w:tc>
      </w:tr>
      <w:tr w:rsidR="00AC4D45" w:rsidRPr="00C14764" w14:paraId="6F5B0480" w14:textId="77777777" w:rsidTr="00EF0686">
        <w:tc>
          <w:tcPr>
            <w:tcW w:w="0" w:type="auto"/>
            <w:tcBorders>
              <w:left w:val="nil"/>
            </w:tcBorders>
          </w:tcPr>
          <w:p w14:paraId="74F2B0DD" w14:textId="7E731A53" w:rsidR="001A32EE" w:rsidRPr="00AC4D45" w:rsidRDefault="001A32EE" w:rsidP="001A32EE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Aortic Insufficiency</w:t>
            </w:r>
          </w:p>
        </w:tc>
        <w:tc>
          <w:tcPr>
            <w:tcW w:w="0" w:type="auto"/>
            <w:tcBorders>
              <w:right w:val="nil"/>
            </w:tcBorders>
          </w:tcPr>
          <w:p w14:paraId="1D77FE9B" w14:textId="50F8F536" w:rsidR="001A32EE" w:rsidRPr="00AC4D45" w:rsidRDefault="001A32EE" w:rsidP="00901FFC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F6F3E94" w14:textId="4125D9B5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1066" w:type="dxa"/>
            <w:tcBorders>
              <w:left w:val="nil"/>
            </w:tcBorders>
          </w:tcPr>
          <w:p w14:paraId="09C06512" w14:textId="536842E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34F22AF2" w14:textId="2A24440E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63B9" w14:textId="633267C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80C99EE" w14:textId="6369E8C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right w:val="nil"/>
            </w:tcBorders>
          </w:tcPr>
          <w:p w14:paraId="167A249E" w14:textId="20CA220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DB7D44" w14:textId="4F6FB7CA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left w:val="nil"/>
            </w:tcBorders>
          </w:tcPr>
          <w:p w14:paraId="0D617891" w14:textId="1BD5B5B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</w:tr>
      <w:tr w:rsidR="00AC4D45" w:rsidRPr="00C14764" w14:paraId="773B069E" w14:textId="77777777" w:rsidTr="00EF0686">
        <w:tc>
          <w:tcPr>
            <w:tcW w:w="0" w:type="auto"/>
            <w:tcBorders>
              <w:left w:val="nil"/>
            </w:tcBorders>
          </w:tcPr>
          <w:p w14:paraId="57E312E6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14:paraId="3D58EDE7" w14:textId="750A058C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0.4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7AB836C" w14:textId="6B3B2D1E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0.8</w:t>
            </w:r>
          </w:p>
        </w:tc>
        <w:tc>
          <w:tcPr>
            <w:tcW w:w="1066" w:type="dxa"/>
            <w:tcBorders>
              <w:left w:val="nil"/>
            </w:tcBorders>
          </w:tcPr>
          <w:p w14:paraId="29DD8B2C" w14:textId="641B88A5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</w:tcPr>
          <w:p w14:paraId="3330CEA8" w14:textId="7C27877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74DB4B" w14:textId="1C06F12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</w:tcBorders>
          </w:tcPr>
          <w:p w14:paraId="080DCB67" w14:textId="696DB9BE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right w:val="nil"/>
            </w:tcBorders>
          </w:tcPr>
          <w:p w14:paraId="1440EB56" w14:textId="56F1148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910F92" w14:textId="3BEDAF4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left w:val="nil"/>
            </w:tcBorders>
          </w:tcPr>
          <w:p w14:paraId="6D0F18E5" w14:textId="689E294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</w:tr>
      <w:tr w:rsidR="00AC4D45" w:rsidRPr="00C14764" w14:paraId="755BD5C5" w14:textId="77777777" w:rsidTr="00EF0686">
        <w:tc>
          <w:tcPr>
            <w:tcW w:w="0" w:type="auto"/>
            <w:tcBorders>
              <w:left w:val="nil"/>
            </w:tcBorders>
          </w:tcPr>
          <w:p w14:paraId="1451F00A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14:paraId="26726EB9" w14:textId="1762235C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F0E86CD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commentRangeStart w:id="99"/>
            <w:commentRangeStart w:id="100"/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  <w:commentRangeEnd w:id="99"/>
            <w:r w:rsidR="001E66C0" w:rsidRPr="0068359A">
              <w:rPr>
                <w:rStyle w:val="CommentReference"/>
                <w:sz w:val="20"/>
              </w:rPr>
              <w:commentReference w:id="99"/>
            </w:r>
            <w:commentRangeEnd w:id="100"/>
            <w:r w:rsidR="0068359A" w:rsidRPr="0068359A">
              <w:rPr>
                <w:rStyle w:val="CommentReference"/>
                <w:sz w:val="20"/>
              </w:rPr>
              <w:commentReference w:id="100"/>
            </w:r>
          </w:p>
        </w:tc>
        <w:tc>
          <w:tcPr>
            <w:tcW w:w="1066" w:type="dxa"/>
            <w:tcBorders>
              <w:left w:val="nil"/>
            </w:tcBorders>
          </w:tcPr>
          <w:p w14:paraId="3B5626E9" w14:textId="30E58EAB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731F9A93" w14:textId="005A63E4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79E2C1" w14:textId="5B706D0D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44FCC893" w14:textId="45B89D12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30A78DAA" w14:textId="6EF161D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F27991" w14:textId="08B77F8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</w:tcBorders>
          </w:tcPr>
          <w:p w14:paraId="3F2E7C1A" w14:textId="6A7191E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</w:tr>
      <w:tr w:rsidR="00AC4D45" w:rsidRPr="00C14764" w14:paraId="33F7310E" w14:textId="77777777" w:rsidTr="00EF0686">
        <w:tc>
          <w:tcPr>
            <w:tcW w:w="0" w:type="auto"/>
            <w:tcBorders>
              <w:left w:val="nil"/>
            </w:tcBorders>
          </w:tcPr>
          <w:p w14:paraId="26F4F709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1EB5D828" w14:textId="7943C28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1323FBD" w14:textId="2517E8C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1066" w:type="dxa"/>
            <w:tcBorders>
              <w:left w:val="nil"/>
            </w:tcBorders>
          </w:tcPr>
          <w:p w14:paraId="3FC3FAE5" w14:textId="4B1A726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5C7CF6BC" w14:textId="32D73B2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127871" w14:textId="183EB28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7CA36156" w14:textId="38EB9FF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.3</w:t>
            </w:r>
          </w:p>
        </w:tc>
        <w:tc>
          <w:tcPr>
            <w:tcW w:w="0" w:type="auto"/>
            <w:tcBorders>
              <w:right w:val="nil"/>
            </w:tcBorders>
          </w:tcPr>
          <w:p w14:paraId="22DA1BBA" w14:textId="507073A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66F3C" w14:textId="1DB643DA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08C62146" w14:textId="7D7E497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</w:tr>
      <w:tr w:rsidR="00AC4D45" w:rsidRPr="00C14764" w14:paraId="4DBCAC3E" w14:textId="77777777" w:rsidTr="00EF0686">
        <w:tc>
          <w:tcPr>
            <w:tcW w:w="0" w:type="auto"/>
            <w:tcBorders>
              <w:left w:val="nil"/>
            </w:tcBorders>
          </w:tcPr>
          <w:p w14:paraId="7F713F6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14:paraId="369B89A6" w14:textId="161955A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7FC76C1" w14:textId="64B21D7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1066" w:type="dxa"/>
            <w:tcBorders>
              <w:left w:val="nil"/>
            </w:tcBorders>
          </w:tcPr>
          <w:p w14:paraId="7B648E98" w14:textId="4C92E33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5BBF5E2B" w14:textId="722589B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C88B0" w14:textId="295646DE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</w:tcPr>
          <w:p w14:paraId="4564A573" w14:textId="3A7A4D2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412BFAA1" w14:textId="1697984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3AC1C3" w14:textId="49A25C8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1C28366D" w14:textId="3EEB121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</w:tr>
      <w:tr w:rsidR="00AC4D45" w:rsidRPr="00C14764" w14:paraId="08EAEFFB" w14:textId="77777777" w:rsidTr="00EF0686">
        <w:tc>
          <w:tcPr>
            <w:tcW w:w="0" w:type="auto"/>
            <w:tcBorders>
              <w:left w:val="nil"/>
            </w:tcBorders>
          </w:tcPr>
          <w:p w14:paraId="65744C3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14:paraId="399DF4F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7BCB66AB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452E9E24" w14:textId="12F01C55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287593D6" w14:textId="207BB648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53A88" w14:textId="450CB3FC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60933950" w14:textId="13619D7F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0B0A9DF6" w14:textId="22E3C789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5AAF6C" w14:textId="176AA7AB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7F089FE4" w14:textId="71AEF6E0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</w:tr>
      <w:tr w:rsidR="00AC4D45" w:rsidRPr="00C14764" w14:paraId="5A814F4E" w14:textId="77777777" w:rsidTr="00EF0686">
        <w:tc>
          <w:tcPr>
            <w:tcW w:w="0" w:type="auto"/>
            <w:tcBorders>
              <w:left w:val="nil"/>
            </w:tcBorders>
          </w:tcPr>
          <w:p w14:paraId="3B26FA2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14:paraId="6158B0EB" w14:textId="1829F64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2880B07" w14:textId="5B5DE93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1066" w:type="dxa"/>
            <w:tcBorders>
              <w:left w:val="nil"/>
            </w:tcBorders>
          </w:tcPr>
          <w:p w14:paraId="581BD559" w14:textId="2C0F7BB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ED48DF3" w14:textId="566C9292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567C37" w14:textId="00D182E5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3FE83B1F" w14:textId="763ADF6E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4B30F8E4" w14:textId="542C4F2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C91A7F" w14:textId="781622BC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14:paraId="2E0A418B" w14:textId="02206C96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0.6</w:t>
            </w:r>
          </w:p>
        </w:tc>
      </w:tr>
      <w:tr w:rsidR="00AC4D45" w:rsidRPr="00C14764" w14:paraId="618348DB" w14:textId="77777777" w:rsidTr="00EF0686">
        <w:tc>
          <w:tcPr>
            <w:tcW w:w="0" w:type="auto"/>
            <w:tcBorders>
              <w:left w:val="nil"/>
            </w:tcBorders>
          </w:tcPr>
          <w:p w14:paraId="11B51D9B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6C3D7F06" w14:textId="30F2655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E3F0078" w14:textId="5E25E8C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1066" w:type="dxa"/>
            <w:tcBorders>
              <w:left w:val="nil"/>
            </w:tcBorders>
          </w:tcPr>
          <w:p w14:paraId="2201B5AA" w14:textId="6F604A5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6A30BD5" w14:textId="29930810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09B263" w14:textId="71F3EF42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0D48CC" w14:textId="7567941B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3AE82DD" w14:textId="778AF71A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F4070" w14:textId="7C99A657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77B7CEBE" w14:textId="59429354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</w:tr>
      <w:tr w:rsidR="00AC4D45" w:rsidRPr="00C14764" w14:paraId="59ACA5FF" w14:textId="77777777" w:rsidTr="00EF0686">
        <w:tc>
          <w:tcPr>
            <w:tcW w:w="0" w:type="auto"/>
            <w:tcBorders>
              <w:left w:val="nil"/>
            </w:tcBorders>
          </w:tcPr>
          <w:p w14:paraId="78562A72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14:paraId="1CA74A48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8D9712A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8D73D43" w14:textId="6A1AD31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6456077C" w14:textId="5D03CD57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69F93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38A6C4D" w14:textId="13D17B7F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10699E17" w14:textId="278D9C85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E2A336" w14:textId="5806F4E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9C13B4" w14:textId="7EBA60AC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</w:tr>
      <w:tr w:rsidR="00AC4D45" w:rsidRPr="00C14764" w14:paraId="55A800C5" w14:textId="77777777" w:rsidTr="00EF0686">
        <w:tc>
          <w:tcPr>
            <w:tcW w:w="0" w:type="auto"/>
            <w:tcBorders>
              <w:left w:val="nil"/>
            </w:tcBorders>
          </w:tcPr>
          <w:p w14:paraId="0EB1A5B9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502F6001" w14:textId="170553D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482F03D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6E4720E2" w14:textId="4F1B95D4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9C57E4E" w14:textId="3A91D41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B4815" w14:textId="2AB4E80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42592DFD" w14:textId="5DC6B25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2460D03" w14:textId="17AF4C88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6E1E96" w14:textId="02F27071" w:rsidR="001A32EE" w:rsidRPr="00AC4D45" w:rsidRDefault="00D9730A" w:rsidP="00D9730A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0F980296" w14:textId="3175748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2</w:t>
            </w:r>
          </w:p>
        </w:tc>
      </w:tr>
      <w:tr w:rsidR="00AC4D45" w:rsidRPr="00C14764" w14:paraId="27F95932" w14:textId="77777777" w:rsidTr="00EF0686">
        <w:tc>
          <w:tcPr>
            <w:tcW w:w="0" w:type="auto"/>
            <w:tcBorders>
              <w:left w:val="nil"/>
            </w:tcBorders>
          </w:tcPr>
          <w:p w14:paraId="0BFEB068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14:paraId="44C2368F" w14:textId="704FBCDB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69B3EF4D" w14:textId="4615D05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0.6</w:t>
            </w:r>
          </w:p>
        </w:tc>
        <w:tc>
          <w:tcPr>
            <w:tcW w:w="1066" w:type="dxa"/>
            <w:tcBorders>
              <w:left w:val="nil"/>
            </w:tcBorders>
          </w:tcPr>
          <w:p w14:paraId="36F057A2" w14:textId="45A5F57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3D5EA297" w14:textId="26A9A52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0524B" w14:textId="157B5359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4.4</w:t>
            </w:r>
          </w:p>
        </w:tc>
        <w:tc>
          <w:tcPr>
            <w:tcW w:w="0" w:type="auto"/>
            <w:tcBorders>
              <w:left w:val="nil"/>
            </w:tcBorders>
          </w:tcPr>
          <w:p w14:paraId="25B2067A" w14:textId="7820EA9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</w:tcPr>
          <w:p w14:paraId="39AF3A48" w14:textId="6FEDC53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15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5BAC55" w14:textId="2CE75C6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20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61EEF9FD" w14:textId="0E558EAA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18</w:t>
            </w:r>
            <w:r w:rsidR="00E16A0F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</w:tr>
      <w:tr w:rsidR="00AC4D45" w:rsidRPr="00C14764" w14:paraId="05445C20" w14:textId="77777777" w:rsidTr="00EF0686">
        <w:tc>
          <w:tcPr>
            <w:tcW w:w="0" w:type="auto"/>
            <w:tcBorders>
              <w:left w:val="nil"/>
            </w:tcBorders>
          </w:tcPr>
          <w:p w14:paraId="53C0F648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 xml:space="preserve">Cauda </w:t>
            </w:r>
            <w:proofErr w:type="spellStart"/>
            <w:r w:rsidRPr="00AC4D45">
              <w:rPr>
                <w:rFonts w:ascii="Calibri" w:hAnsi="Calibri"/>
                <w:color w:val="000000"/>
                <w:sz w:val="20"/>
              </w:rPr>
              <w:t>Equina</w:t>
            </w:r>
            <w:proofErr w:type="spellEnd"/>
            <w:r w:rsidRPr="00AC4D45">
              <w:rPr>
                <w:rFonts w:ascii="Calibri" w:hAnsi="Calibri"/>
                <w:color w:val="000000"/>
                <w:sz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2CB4FF2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6AD2A39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C39A93F" w14:textId="5BF6DB51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B1E95E0" w14:textId="2BEC3A84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890DD" w14:textId="412143DA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098A23A3" w14:textId="72495D30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1385E448" w14:textId="06E42196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35D40" w14:textId="1B07B651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14:paraId="3A6D117B" w14:textId="156FEA58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</w:tr>
      <w:tr w:rsidR="00AC4D45" w:rsidRPr="00C14764" w14:paraId="54772A1D" w14:textId="77777777" w:rsidTr="00EF0686">
        <w:tc>
          <w:tcPr>
            <w:tcW w:w="0" w:type="auto"/>
            <w:tcBorders>
              <w:left w:val="nil"/>
            </w:tcBorders>
          </w:tcPr>
          <w:p w14:paraId="49148826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14:paraId="33B8027B" w14:textId="39DBCDB3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543F902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0BB490C8" w14:textId="2B69E032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right w:val="nil"/>
            </w:tcBorders>
          </w:tcPr>
          <w:p w14:paraId="2922EDF9" w14:textId="4D0EB146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02E77" w14:textId="3403B13A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53D3703C" w14:textId="353350EA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718581F0" w14:textId="16A10EB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D6D3B8" w14:textId="71525239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</w:tcPr>
          <w:p w14:paraId="3184F351" w14:textId="7E97355E" w:rsidR="001A32EE" w:rsidRPr="00AC4D45" w:rsidRDefault="001A32EE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</w:tr>
      <w:tr w:rsidR="00AC4D45" w:rsidRPr="00C14764" w14:paraId="5D96D934" w14:textId="77777777" w:rsidTr="00EF0686">
        <w:tc>
          <w:tcPr>
            <w:tcW w:w="0" w:type="auto"/>
            <w:tcBorders>
              <w:left w:val="nil"/>
            </w:tcBorders>
          </w:tcPr>
          <w:p w14:paraId="219CFE6D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14:paraId="1ED95A2A" w14:textId="0EF1D40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364CA70" w14:textId="12B1EBB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1066" w:type="dxa"/>
            <w:tcBorders>
              <w:left w:val="nil"/>
            </w:tcBorders>
          </w:tcPr>
          <w:p w14:paraId="1CB6E19D" w14:textId="1B45443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0" w:type="auto"/>
            <w:tcBorders>
              <w:right w:val="nil"/>
            </w:tcBorders>
          </w:tcPr>
          <w:p w14:paraId="2EF9FCFB" w14:textId="5CD0FBB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6B04D2" w14:textId="38E5257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6FA4CBBF" w14:textId="6A3E370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202947F7" w14:textId="4576668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9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BA7FA8" w14:textId="78E39017" w:rsidR="001A32EE" w:rsidRPr="00AC4D45" w:rsidRDefault="00497911" w:rsidP="00497911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8.0</w:t>
            </w:r>
          </w:p>
        </w:tc>
        <w:tc>
          <w:tcPr>
            <w:tcW w:w="0" w:type="auto"/>
            <w:tcBorders>
              <w:left w:val="nil"/>
            </w:tcBorders>
          </w:tcPr>
          <w:p w14:paraId="0FC04153" w14:textId="14A34C3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</w:tr>
      <w:tr w:rsidR="00AC4D45" w:rsidRPr="00C14764" w14:paraId="324DF913" w14:textId="77777777" w:rsidTr="00EF0686">
        <w:tc>
          <w:tcPr>
            <w:tcW w:w="0" w:type="auto"/>
            <w:tcBorders>
              <w:left w:val="nil"/>
            </w:tcBorders>
          </w:tcPr>
          <w:p w14:paraId="44BF546C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14:paraId="7B168953" w14:textId="6D8A4E4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A9F2A0B" w14:textId="69B0D49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1066" w:type="dxa"/>
            <w:tcBorders>
              <w:left w:val="nil"/>
            </w:tcBorders>
          </w:tcPr>
          <w:p w14:paraId="371CA942" w14:textId="6332B50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61962AD5" w14:textId="7E4671E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F60FC2" w14:textId="53EF7EA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72C77245" w14:textId="3CBA3283" w:rsidR="001A32EE" w:rsidRPr="00AC4D45" w:rsidRDefault="001A32EE" w:rsidP="00497911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6877B760" w14:textId="261CA1A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2D6E2" w14:textId="28DF5DF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4BA835A" w14:textId="25E2C81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</w:p>
        </w:tc>
      </w:tr>
      <w:tr w:rsidR="00AC4D45" w:rsidRPr="00C14764" w14:paraId="5E9FF4FE" w14:textId="77777777" w:rsidTr="00EF0686">
        <w:tc>
          <w:tcPr>
            <w:tcW w:w="0" w:type="auto"/>
            <w:tcBorders>
              <w:left w:val="nil"/>
            </w:tcBorders>
          </w:tcPr>
          <w:p w14:paraId="19F7C57A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14:paraId="515F9064" w14:textId="74AAA0C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A333993" w14:textId="29E3B425" w:rsidR="001A32EE" w:rsidRPr="00AC4D45" w:rsidRDefault="001A32EE" w:rsidP="008230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1066" w:type="dxa"/>
            <w:tcBorders>
              <w:left w:val="nil"/>
            </w:tcBorders>
          </w:tcPr>
          <w:p w14:paraId="7A348FCB" w14:textId="620661D3" w:rsidR="001A32EE" w:rsidRPr="00AC4D45" w:rsidRDefault="001A32EE" w:rsidP="008230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4D7D6551" w14:textId="2E6ED1A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A4B6F4" w14:textId="53C85E0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left w:val="nil"/>
            </w:tcBorders>
          </w:tcPr>
          <w:p w14:paraId="700BA95F" w14:textId="103247A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right w:val="nil"/>
            </w:tcBorders>
          </w:tcPr>
          <w:p w14:paraId="0A6D8F96" w14:textId="78E27E3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2A1A87" w14:textId="77C8E71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24866E3" w14:textId="02FBF6C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</w:tr>
    </w:tbl>
    <w:p w14:paraId="164F298C" w14:textId="77777777" w:rsidR="004B305D" w:rsidRDefault="004B305D" w:rsidP="00A92707"/>
    <w:p w14:paraId="3DBC7D2C" w14:textId="3D2E58E2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commentRangeStart w:id="101"/>
      <w:ins w:id="102" w:author="Suruki Robert" w:date="2017-06-05T11:02:00Z">
        <w:r w:rsidR="0068359A">
          <w:t xml:space="preserve">Crude </w:t>
        </w:r>
      </w:ins>
      <w:commentRangeEnd w:id="101"/>
      <w:ins w:id="103" w:author="Suruki Robert" w:date="2017-06-05T11:09:00Z">
        <w:r w:rsidR="000B35AE">
          <w:rPr>
            <w:rStyle w:val="CommentReference"/>
          </w:rPr>
          <w:commentReference w:id="101"/>
        </w:r>
      </w:ins>
      <w:r>
        <w:t xml:space="preserve">Incidence Rates of comorbidities and disease manifestations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Pr="00A92707">
        <w:rPr>
          <w:rFonts w:cs="Arial"/>
        </w:rPr>
        <w:t xml:space="preserve"> </w:t>
      </w:r>
      <w:r w:rsidR="0016709F">
        <w:rPr>
          <w:rFonts w:cs="Arial"/>
        </w:rPr>
        <w:t>(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versus NSAIDs/No treatment, or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versus DMARDs</w:t>
      </w:r>
      <w:ins w:id="104" w:author="Suruki Robert" w:date="2017-06-05T11:14:00Z">
        <w:r w:rsidR="0016709F">
          <w:rPr>
            <w:rFonts w:cs="Arial"/>
          </w:rPr>
          <w:t>)</w:t>
        </w:r>
      </w:ins>
      <w:ins w:id="105" w:author="Bohn Rhonda" w:date="2017-06-04T19:55:00Z">
        <w:r w:rsidR="00B93E35">
          <w:rPr>
            <w:rFonts w:cs="Arial"/>
          </w:rPr>
          <w:t>,</w:t>
        </w:r>
      </w:ins>
      <w:del w:id="106" w:author="Suruki Robert" w:date="2017-06-05T11:14:00Z">
        <w:r w:rsidR="0016709F">
          <w:rPr>
            <w:rFonts w:cs="Arial"/>
          </w:rPr>
          <w:delText>)</w:delText>
        </w:r>
      </w:del>
      <w:r w:rsidR="0016709F">
        <w:rPr>
          <w:rFonts w:cs="Arial"/>
        </w:rPr>
        <w:t xml:space="preserve"> </w:t>
      </w:r>
      <w:r w:rsidRPr="00A92707">
        <w:rPr>
          <w:rFonts w:cs="Arial"/>
        </w:rPr>
        <w:t xml:space="preserve">stratified by </w:t>
      </w:r>
      <w:del w:id="107" w:author="Bohn Rhonda" w:date="2017-06-04T19:54:00Z">
        <w:r w:rsidRPr="00A92707">
          <w:rPr>
            <w:rFonts w:cs="Arial"/>
          </w:rPr>
          <w:delText xml:space="preserve">each </w:delText>
        </w:r>
      </w:del>
      <w:r w:rsidRPr="00A92707">
        <w:rPr>
          <w:rFonts w:cs="Arial"/>
        </w:rPr>
        <w:t>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592"/>
        <w:gridCol w:w="1231"/>
        <w:gridCol w:w="1180"/>
        <w:gridCol w:w="592"/>
        <w:gridCol w:w="1231"/>
        <w:gridCol w:w="696"/>
        <w:gridCol w:w="592"/>
        <w:gridCol w:w="1231"/>
        <w:gridCol w:w="696"/>
      </w:tblGrid>
      <w:tr w:rsidR="005F393E" w14:paraId="283A15B7" w14:textId="77777777" w:rsidTr="00AC4D45">
        <w:tc>
          <w:tcPr>
            <w:tcW w:w="1511" w:type="dxa"/>
          </w:tcPr>
          <w:p w14:paraId="77E6F34C" w14:textId="77777777" w:rsidR="005F393E" w:rsidRPr="00AC4D45" w:rsidRDefault="005F393E" w:rsidP="009B2A49">
            <w:pPr>
              <w:rPr>
                <w:b/>
              </w:rPr>
            </w:pPr>
          </w:p>
        </w:tc>
        <w:tc>
          <w:tcPr>
            <w:tcW w:w="2613" w:type="dxa"/>
            <w:gridSpan w:val="3"/>
          </w:tcPr>
          <w:p w14:paraId="72109CDF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MPCD Database</w:t>
            </w:r>
          </w:p>
        </w:tc>
        <w:tc>
          <w:tcPr>
            <w:tcW w:w="2604" w:type="dxa"/>
            <w:gridSpan w:val="3"/>
          </w:tcPr>
          <w:p w14:paraId="025F175E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Marketscan</w:t>
            </w:r>
            <w:proofErr w:type="spellEnd"/>
            <w:r w:rsidRPr="00AC4D45">
              <w:rPr>
                <w:b/>
                <w:u w:val="single"/>
              </w:rPr>
              <w:t xml:space="preserve"> Database</w:t>
            </w:r>
          </w:p>
        </w:tc>
        <w:tc>
          <w:tcPr>
            <w:tcW w:w="2622" w:type="dxa"/>
            <w:gridSpan w:val="3"/>
          </w:tcPr>
          <w:p w14:paraId="15102A79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Medicare Database</w:t>
            </w:r>
          </w:p>
        </w:tc>
      </w:tr>
      <w:tr w:rsidR="00AC4D45" w14:paraId="2914F223" w14:textId="77777777" w:rsidTr="009B2A49">
        <w:tc>
          <w:tcPr>
            <w:tcW w:w="1511" w:type="dxa"/>
          </w:tcPr>
          <w:p w14:paraId="575FC8F9" w14:textId="77777777" w:rsidR="005F393E" w:rsidRPr="00AC4D45" w:rsidRDefault="005F393E" w:rsidP="009B2A49">
            <w:pPr>
              <w:rPr>
                <w:b/>
                <w:u w:val="single"/>
              </w:rPr>
            </w:pPr>
            <w:del w:id="108" w:author="Suruki Robert" w:date="2017-06-05T10:52:00Z">
              <w:r w:rsidRPr="00AC4D45">
                <w:rPr>
                  <w:b/>
                  <w:u w:val="single"/>
                </w:rPr>
                <w:delText>Comparison of TNFi vs NSAIDs</w:delText>
              </w:r>
            </w:del>
          </w:p>
        </w:tc>
        <w:tc>
          <w:tcPr>
            <w:tcW w:w="636" w:type="dxa"/>
          </w:tcPr>
          <w:p w14:paraId="10ADDAD7" w14:textId="77777777" w:rsidR="005F393E" w:rsidRPr="00AC4D45" w:rsidRDefault="005F393E" w:rsidP="009B2A49">
            <w:pPr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38" w:type="dxa"/>
          </w:tcPr>
          <w:p w14:paraId="78B13089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09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ins w:id="110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Treatment</w:t>
              </w:r>
            </w:ins>
          </w:p>
        </w:tc>
        <w:tc>
          <w:tcPr>
            <w:tcW w:w="739" w:type="dxa"/>
          </w:tcPr>
          <w:p w14:paraId="409FEE15" w14:textId="77777777" w:rsidR="005F393E" w:rsidRPr="00AC4D45" w:rsidRDefault="005F393E" w:rsidP="009B2A49">
            <w:pPr>
              <w:rPr>
                <w:b/>
                <w:u w:val="single"/>
              </w:rPr>
            </w:pPr>
            <w:commentRangeStart w:id="111"/>
            <w:r w:rsidRPr="00AC4D45">
              <w:rPr>
                <w:b/>
                <w:u w:val="single"/>
              </w:rPr>
              <w:t>p Value</w:t>
            </w:r>
            <w:commentRangeEnd w:id="111"/>
            <w:r w:rsidR="0068359A" w:rsidRPr="0068359A">
              <w:rPr>
                <w:rStyle w:val="CommentReference"/>
                <w:sz w:val="20"/>
              </w:rPr>
              <w:commentReference w:id="111"/>
            </w:r>
          </w:p>
        </w:tc>
        <w:tc>
          <w:tcPr>
            <w:tcW w:w="627" w:type="dxa"/>
          </w:tcPr>
          <w:p w14:paraId="527D6E46" w14:textId="77777777" w:rsidR="005F393E" w:rsidRPr="00AC4D45" w:rsidRDefault="005F393E" w:rsidP="009B2A49">
            <w:pPr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38" w:type="dxa"/>
          </w:tcPr>
          <w:p w14:paraId="30FC5AAF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12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ins w:id="113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Treatment</w:t>
              </w:r>
            </w:ins>
          </w:p>
        </w:tc>
        <w:tc>
          <w:tcPr>
            <w:tcW w:w="739" w:type="dxa"/>
          </w:tcPr>
          <w:p w14:paraId="5C2FAA96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p Value</w:t>
            </w:r>
          </w:p>
        </w:tc>
        <w:tc>
          <w:tcPr>
            <w:tcW w:w="634" w:type="dxa"/>
          </w:tcPr>
          <w:p w14:paraId="2BB0337B" w14:textId="77777777" w:rsidR="005F393E" w:rsidRPr="00AC4D45" w:rsidRDefault="005F393E" w:rsidP="009B2A49">
            <w:pPr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40" w:type="dxa"/>
          </w:tcPr>
          <w:p w14:paraId="21B3BA3F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14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proofErr w:type="spellStart"/>
            <w:ins w:id="115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Treatmetn</w:t>
              </w:r>
            </w:ins>
            <w:proofErr w:type="spellEnd"/>
          </w:p>
        </w:tc>
        <w:tc>
          <w:tcPr>
            <w:tcW w:w="748" w:type="dxa"/>
          </w:tcPr>
          <w:p w14:paraId="06FCBE15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p Value</w:t>
            </w:r>
          </w:p>
        </w:tc>
      </w:tr>
      <w:tr w:rsidR="00F81E11" w:rsidRPr="0068359A" w14:paraId="2DE75BDA" w14:textId="77777777" w:rsidTr="000A26E9">
        <w:trPr>
          <w:trHeight w:val="314"/>
          <w:ins w:id="116" w:author="Suruki Robert" w:date="2017-06-05T10:52:00Z"/>
        </w:trPr>
        <w:tc>
          <w:tcPr>
            <w:tcW w:w="9576" w:type="dxa"/>
            <w:gridSpan w:val="10"/>
          </w:tcPr>
          <w:p w14:paraId="6F5513D9" w14:textId="7F5CE91B" w:rsidR="00F81E11" w:rsidRPr="0068359A" w:rsidRDefault="00F81E11" w:rsidP="009B2A49">
            <w:pPr>
              <w:rPr>
                <w:ins w:id="117" w:author="Suruki Robert" w:date="2017-06-05T10:52:00Z"/>
                <w:sz w:val="20"/>
              </w:rPr>
            </w:pPr>
            <w:ins w:id="118" w:author="Suruki Robert" w:date="2017-06-05T10:52:00Z">
              <w:r w:rsidRPr="0068359A">
                <w:rPr>
                  <w:b/>
                  <w:sz w:val="20"/>
                  <w:u w:val="single"/>
                </w:rPr>
                <w:t xml:space="preserve">Comparison of </w:t>
              </w:r>
              <w:proofErr w:type="spellStart"/>
              <w:r w:rsidRPr="0068359A">
                <w:rPr>
                  <w:b/>
                  <w:sz w:val="20"/>
                  <w:u w:val="single"/>
                </w:rPr>
                <w:t>TNFi</w:t>
              </w:r>
              <w:proofErr w:type="spellEnd"/>
              <w:r w:rsidRPr="0068359A">
                <w:rPr>
                  <w:b/>
                  <w:sz w:val="20"/>
                  <w:u w:val="single"/>
                </w:rPr>
                <w:t xml:space="preserve"> vs NSAIDs</w:t>
              </w:r>
            </w:ins>
          </w:p>
        </w:tc>
      </w:tr>
      <w:tr w:rsidR="00AC4D45" w14:paraId="34B891D7" w14:textId="77777777" w:rsidTr="009B2A49">
        <w:trPr>
          <w:trHeight w:val="314"/>
        </w:trPr>
        <w:tc>
          <w:tcPr>
            <w:tcW w:w="1511" w:type="dxa"/>
          </w:tcPr>
          <w:p w14:paraId="2399FFA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Aortic Insufficiency</w:t>
            </w:r>
          </w:p>
        </w:tc>
        <w:tc>
          <w:tcPr>
            <w:tcW w:w="636" w:type="dxa"/>
          </w:tcPr>
          <w:p w14:paraId="65F0B84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1.3</w:t>
            </w:r>
          </w:p>
        </w:tc>
        <w:tc>
          <w:tcPr>
            <w:tcW w:w="1238" w:type="dxa"/>
          </w:tcPr>
          <w:p w14:paraId="5EDB42A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739" w:type="dxa"/>
          </w:tcPr>
          <w:p w14:paraId="1C9800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0E56B73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1.2</w:t>
            </w:r>
          </w:p>
        </w:tc>
        <w:tc>
          <w:tcPr>
            <w:tcW w:w="1238" w:type="dxa"/>
          </w:tcPr>
          <w:p w14:paraId="2FC0691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39" w:type="dxa"/>
          </w:tcPr>
          <w:p w14:paraId="038D621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61F8DD0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1240" w:type="dxa"/>
          </w:tcPr>
          <w:p w14:paraId="23452D9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6.0</w:t>
            </w:r>
          </w:p>
        </w:tc>
        <w:tc>
          <w:tcPr>
            <w:tcW w:w="748" w:type="dxa"/>
          </w:tcPr>
          <w:p w14:paraId="2FF3BD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5CA5AD16" w14:textId="77777777" w:rsidTr="009B2A49">
        <w:tc>
          <w:tcPr>
            <w:tcW w:w="1511" w:type="dxa"/>
          </w:tcPr>
          <w:p w14:paraId="27BFB881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Conduction Block</w:t>
            </w:r>
          </w:p>
        </w:tc>
        <w:tc>
          <w:tcPr>
            <w:tcW w:w="636" w:type="dxa"/>
          </w:tcPr>
          <w:p w14:paraId="0115E6B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4040904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739" w:type="dxa"/>
          </w:tcPr>
          <w:p w14:paraId="07EC14E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0.03</w:t>
            </w:r>
          </w:p>
        </w:tc>
        <w:tc>
          <w:tcPr>
            <w:tcW w:w="627" w:type="dxa"/>
          </w:tcPr>
          <w:p w14:paraId="06EA420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1.1</w:t>
            </w:r>
          </w:p>
        </w:tc>
        <w:tc>
          <w:tcPr>
            <w:tcW w:w="1238" w:type="dxa"/>
          </w:tcPr>
          <w:p w14:paraId="63F2C54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739" w:type="dxa"/>
          </w:tcPr>
          <w:p w14:paraId="738809D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4EF5CE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2.9</w:t>
            </w:r>
          </w:p>
        </w:tc>
        <w:tc>
          <w:tcPr>
            <w:tcW w:w="1240" w:type="dxa"/>
          </w:tcPr>
          <w:p w14:paraId="2DCB8F8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748" w:type="dxa"/>
          </w:tcPr>
          <w:p w14:paraId="754E6C8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C8427C4" w14:textId="77777777" w:rsidTr="009B2A49">
        <w:tc>
          <w:tcPr>
            <w:tcW w:w="1511" w:type="dxa"/>
          </w:tcPr>
          <w:p w14:paraId="5AEE1A8E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lastRenderedPageBreak/>
              <w:t>Myocardial Infarction</w:t>
            </w:r>
          </w:p>
        </w:tc>
        <w:tc>
          <w:tcPr>
            <w:tcW w:w="636" w:type="dxa"/>
          </w:tcPr>
          <w:p w14:paraId="7B7D933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1B84EEA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0.6</w:t>
            </w:r>
          </w:p>
        </w:tc>
        <w:tc>
          <w:tcPr>
            <w:tcW w:w="739" w:type="dxa"/>
          </w:tcPr>
          <w:p w14:paraId="55C488D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6FC333F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0.2</w:t>
            </w:r>
          </w:p>
        </w:tc>
        <w:tc>
          <w:tcPr>
            <w:tcW w:w="1238" w:type="dxa"/>
          </w:tcPr>
          <w:p w14:paraId="2EAE69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0.6</w:t>
            </w:r>
          </w:p>
        </w:tc>
        <w:tc>
          <w:tcPr>
            <w:tcW w:w="739" w:type="dxa"/>
          </w:tcPr>
          <w:p w14:paraId="741104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BE574A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0.7</w:t>
            </w:r>
          </w:p>
        </w:tc>
        <w:tc>
          <w:tcPr>
            <w:tcW w:w="1240" w:type="dxa"/>
          </w:tcPr>
          <w:p w14:paraId="3CB98E6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1.5</w:t>
            </w:r>
          </w:p>
        </w:tc>
        <w:tc>
          <w:tcPr>
            <w:tcW w:w="748" w:type="dxa"/>
          </w:tcPr>
          <w:p w14:paraId="3597D2F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5FE5C1CA" w14:textId="77777777" w:rsidTr="009B2A49">
        <w:tc>
          <w:tcPr>
            <w:tcW w:w="1511" w:type="dxa"/>
          </w:tcPr>
          <w:p w14:paraId="14F6573B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497D41C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1238" w:type="dxa"/>
          </w:tcPr>
          <w:p w14:paraId="65517D3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2.0</w:t>
            </w:r>
          </w:p>
        </w:tc>
        <w:tc>
          <w:tcPr>
            <w:tcW w:w="739" w:type="dxa"/>
          </w:tcPr>
          <w:p w14:paraId="023D35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0.008</w:t>
            </w:r>
          </w:p>
        </w:tc>
        <w:tc>
          <w:tcPr>
            <w:tcW w:w="627" w:type="dxa"/>
          </w:tcPr>
          <w:p w14:paraId="012C8C9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1238" w:type="dxa"/>
          </w:tcPr>
          <w:p w14:paraId="2519F6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739" w:type="dxa"/>
          </w:tcPr>
          <w:p w14:paraId="700679E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37F84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1240" w:type="dxa"/>
          </w:tcPr>
          <w:p w14:paraId="0E0147B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8.7</w:t>
            </w:r>
          </w:p>
        </w:tc>
        <w:tc>
          <w:tcPr>
            <w:tcW w:w="748" w:type="dxa"/>
          </w:tcPr>
          <w:p w14:paraId="622927B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C87D0F3" w14:textId="77777777" w:rsidTr="009B2A49">
        <w:tc>
          <w:tcPr>
            <w:tcW w:w="1511" w:type="dxa"/>
          </w:tcPr>
          <w:p w14:paraId="0C485D9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Spinal Cord Compression</w:t>
            </w:r>
          </w:p>
        </w:tc>
        <w:tc>
          <w:tcPr>
            <w:tcW w:w="636" w:type="dxa"/>
          </w:tcPr>
          <w:p w14:paraId="4F3A4ED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0.1</w:t>
            </w:r>
          </w:p>
        </w:tc>
        <w:tc>
          <w:tcPr>
            <w:tcW w:w="1238" w:type="dxa"/>
          </w:tcPr>
          <w:p w14:paraId="0AEEFBF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739" w:type="dxa"/>
          </w:tcPr>
          <w:p w14:paraId="0D455A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38BEC77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09F5DF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0.5</w:t>
            </w:r>
          </w:p>
        </w:tc>
        <w:tc>
          <w:tcPr>
            <w:tcW w:w="739" w:type="dxa"/>
          </w:tcPr>
          <w:p w14:paraId="387E3E8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0.01</w:t>
            </w:r>
          </w:p>
        </w:tc>
        <w:tc>
          <w:tcPr>
            <w:tcW w:w="634" w:type="dxa"/>
          </w:tcPr>
          <w:p w14:paraId="5E324BD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0.4</w:t>
            </w:r>
          </w:p>
        </w:tc>
        <w:tc>
          <w:tcPr>
            <w:tcW w:w="1240" w:type="dxa"/>
          </w:tcPr>
          <w:p w14:paraId="4A95304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0.8</w:t>
            </w:r>
          </w:p>
        </w:tc>
        <w:tc>
          <w:tcPr>
            <w:tcW w:w="748" w:type="dxa"/>
          </w:tcPr>
          <w:p w14:paraId="586B041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00B9B28B" w14:textId="77777777" w:rsidTr="009B2A49">
        <w:tc>
          <w:tcPr>
            <w:tcW w:w="1511" w:type="dxa"/>
          </w:tcPr>
          <w:p w14:paraId="2167CCC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627A1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3.5</w:t>
            </w:r>
          </w:p>
        </w:tc>
        <w:tc>
          <w:tcPr>
            <w:tcW w:w="1238" w:type="dxa"/>
          </w:tcPr>
          <w:p w14:paraId="5961B52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1.6</w:t>
            </w:r>
          </w:p>
        </w:tc>
        <w:tc>
          <w:tcPr>
            <w:tcW w:w="739" w:type="dxa"/>
          </w:tcPr>
          <w:p w14:paraId="146F1C5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27" w:type="dxa"/>
          </w:tcPr>
          <w:p w14:paraId="059E1B0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38" w:type="dxa"/>
          </w:tcPr>
          <w:p w14:paraId="1D7FBF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1.8</w:t>
            </w:r>
          </w:p>
        </w:tc>
        <w:tc>
          <w:tcPr>
            <w:tcW w:w="739" w:type="dxa"/>
          </w:tcPr>
          <w:p w14:paraId="48F3900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2E9A36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40" w:type="dxa"/>
          </w:tcPr>
          <w:p w14:paraId="182E831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48" w:type="dxa"/>
          </w:tcPr>
          <w:p w14:paraId="4B6870B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347E72D8" w14:textId="77777777" w:rsidTr="009B2A49">
        <w:tc>
          <w:tcPr>
            <w:tcW w:w="1511" w:type="dxa"/>
          </w:tcPr>
          <w:p w14:paraId="6F03349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Crohn’s Disease</w:t>
            </w:r>
          </w:p>
        </w:tc>
        <w:tc>
          <w:tcPr>
            <w:tcW w:w="636" w:type="dxa"/>
          </w:tcPr>
          <w:p w14:paraId="69058A9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4.7</w:t>
            </w:r>
          </w:p>
        </w:tc>
        <w:tc>
          <w:tcPr>
            <w:tcW w:w="1238" w:type="dxa"/>
          </w:tcPr>
          <w:p w14:paraId="14A3242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3.0</w:t>
            </w:r>
          </w:p>
        </w:tc>
        <w:tc>
          <w:tcPr>
            <w:tcW w:w="739" w:type="dxa"/>
          </w:tcPr>
          <w:p w14:paraId="51AF408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0.006</w:t>
            </w:r>
          </w:p>
        </w:tc>
        <w:tc>
          <w:tcPr>
            <w:tcW w:w="627" w:type="dxa"/>
          </w:tcPr>
          <w:p w14:paraId="4B4AD8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4.8</w:t>
            </w:r>
          </w:p>
        </w:tc>
        <w:tc>
          <w:tcPr>
            <w:tcW w:w="1238" w:type="dxa"/>
          </w:tcPr>
          <w:p w14:paraId="1171C9A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2.6</w:t>
            </w:r>
          </w:p>
        </w:tc>
        <w:tc>
          <w:tcPr>
            <w:tcW w:w="739" w:type="dxa"/>
          </w:tcPr>
          <w:p w14:paraId="5552E52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682E44A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3.9</w:t>
            </w:r>
          </w:p>
        </w:tc>
        <w:tc>
          <w:tcPr>
            <w:tcW w:w="1240" w:type="dxa"/>
          </w:tcPr>
          <w:p w14:paraId="520C0CE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748" w:type="dxa"/>
          </w:tcPr>
          <w:p w14:paraId="33573AF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3C1ED616" w14:textId="77777777" w:rsidTr="009B2A49">
        <w:tc>
          <w:tcPr>
            <w:tcW w:w="1511" w:type="dxa"/>
          </w:tcPr>
          <w:p w14:paraId="7208A321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506720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1238" w:type="dxa"/>
          </w:tcPr>
          <w:p w14:paraId="1F67DCC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1.6</w:t>
            </w:r>
          </w:p>
        </w:tc>
        <w:tc>
          <w:tcPr>
            <w:tcW w:w="739" w:type="dxa"/>
          </w:tcPr>
          <w:p w14:paraId="6E8D713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0.05</w:t>
            </w:r>
          </w:p>
        </w:tc>
        <w:tc>
          <w:tcPr>
            <w:tcW w:w="627" w:type="dxa"/>
          </w:tcPr>
          <w:p w14:paraId="433E45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3.1</w:t>
            </w:r>
          </w:p>
        </w:tc>
        <w:tc>
          <w:tcPr>
            <w:tcW w:w="1238" w:type="dxa"/>
          </w:tcPr>
          <w:p w14:paraId="46EF6C6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39" w:type="dxa"/>
          </w:tcPr>
          <w:p w14:paraId="6A1E0AE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1D94F9D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1240" w:type="dxa"/>
          </w:tcPr>
          <w:p w14:paraId="7741703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1.8</w:t>
            </w:r>
          </w:p>
        </w:tc>
        <w:tc>
          <w:tcPr>
            <w:tcW w:w="748" w:type="dxa"/>
          </w:tcPr>
          <w:p w14:paraId="247BCA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561AB07" w14:textId="77777777" w:rsidTr="009B2A49">
        <w:tc>
          <w:tcPr>
            <w:tcW w:w="1511" w:type="dxa"/>
          </w:tcPr>
          <w:p w14:paraId="0607E0C3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7746595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38" w:type="dxa"/>
          </w:tcPr>
          <w:p w14:paraId="60DEBA9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4.9</w:t>
            </w:r>
          </w:p>
        </w:tc>
        <w:tc>
          <w:tcPr>
            <w:tcW w:w="739" w:type="dxa"/>
          </w:tcPr>
          <w:p w14:paraId="5BA93E7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06CD84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7.6</w:t>
            </w:r>
          </w:p>
        </w:tc>
        <w:tc>
          <w:tcPr>
            <w:tcW w:w="1238" w:type="dxa"/>
          </w:tcPr>
          <w:p w14:paraId="155F960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8.0</w:t>
            </w:r>
          </w:p>
        </w:tc>
        <w:tc>
          <w:tcPr>
            <w:tcW w:w="739" w:type="dxa"/>
          </w:tcPr>
          <w:p w14:paraId="0F0B91B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34" w:type="dxa"/>
          </w:tcPr>
          <w:p w14:paraId="49E1E70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40" w:type="dxa"/>
          </w:tcPr>
          <w:p w14:paraId="7A68F7A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3.0</w:t>
            </w:r>
          </w:p>
        </w:tc>
        <w:tc>
          <w:tcPr>
            <w:tcW w:w="748" w:type="dxa"/>
          </w:tcPr>
          <w:p w14:paraId="27F24C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2ABDD246" w14:textId="77777777" w:rsidTr="002D058F">
        <w:tc>
          <w:tcPr>
            <w:tcW w:w="1511" w:type="dxa"/>
            <w:gridSpan w:val="10"/>
          </w:tcPr>
          <w:p w14:paraId="111888A6" w14:textId="77777777" w:rsidR="00AC4D45" w:rsidRPr="0068359A" w:rsidRDefault="00AC4D45" w:rsidP="009B2A49">
            <w:pPr>
              <w:rPr>
                <w:b/>
                <w:sz w:val="20"/>
              </w:rPr>
            </w:pPr>
            <w:r w:rsidRPr="00AC4D45">
              <w:rPr>
                <w:b/>
                <w:u w:val="single"/>
              </w:rPr>
              <w:t xml:space="preserve">Comparison of </w:t>
            </w:r>
            <w:proofErr w:type="spellStart"/>
            <w:r w:rsidRPr="00AC4D45">
              <w:rPr>
                <w:b/>
                <w:u w:val="single"/>
              </w:rPr>
              <w:t>TNFi</w:t>
            </w:r>
            <w:proofErr w:type="spellEnd"/>
            <w:r w:rsidRPr="00AC4D45">
              <w:rPr>
                <w:b/>
                <w:u w:val="single"/>
              </w:rPr>
              <w:t xml:space="preserve"> vs D</w:t>
            </w:r>
            <w:r w:rsidRPr="00AC4D45">
              <w:rPr>
                <w:b/>
                <w:sz w:val="20"/>
                <w:u w:val="single"/>
              </w:rPr>
              <w:t>MARD</w:t>
            </w:r>
            <w:r w:rsidRPr="00AC4D45">
              <w:rPr>
                <w:b/>
                <w:u w:val="single"/>
              </w:rPr>
              <w:t>s</w:t>
            </w:r>
          </w:p>
          <w:p w14:paraId="753EF808" w14:textId="77777777" w:rsidR="00AC4D45" w:rsidRPr="0068359A" w:rsidRDefault="00AC4D45" w:rsidP="009B2A49">
            <w:pPr>
              <w:rPr>
                <w:ins w:id="119" w:author="Suruki Robert" w:date="2017-06-05T11:14:00Z"/>
                <w:b/>
                <w:sz w:val="20"/>
                <w:u w:val="single"/>
              </w:rPr>
            </w:pPr>
            <w:del w:id="120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0BBE3FCC" w14:textId="77777777" w:rsidR="00AC4D45" w:rsidRPr="0068359A" w:rsidRDefault="00AC4D45" w:rsidP="009B2A49">
            <w:pPr>
              <w:rPr>
                <w:ins w:id="121" w:author="Suruki Robert" w:date="2017-06-05T11:14:00Z"/>
                <w:b/>
                <w:sz w:val="20"/>
                <w:u w:val="single"/>
              </w:rPr>
            </w:pPr>
            <w:del w:id="122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1CA23660" w14:textId="77777777" w:rsidR="00AC4D45" w:rsidRPr="0068359A" w:rsidRDefault="00AC4D45" w:rsidP="009B2A49">
            <w:pPr>
              <w:rPr>
                <w:ins w:id="123" w:author="Suruki Robert" w:date="2017-06-05T11:14:00Z"/>
                <w:b/>
                <w:sz w:val="20"/>
                <w:u w:val="single"/>
              </w:rPr>
            </w:pPr>
            <w:del w:id="124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  <w:del w:id="125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160CBC5F" w14:textId="77777777" w:rsidR="00AC4D45" w:rsidRPr="0068359A" w:rsidRDefault="00AC4D45" w:rsidP="009B2A49">
            <w:pPr>
              <w:rPr>
                <w:ins w:id="126" w:author="Suruki Robert" w:date="2017-06-05T11:14:00Z"/>
                <w:b/>
                <w:sz w:val="20"/>
                <w:u w:val="single"/>
              </w:rPr>
            </w:pPr>
            <w:del w:id="127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01A34489" w14:textId="77777777" w:rsidR="00AC4D45" w:rsidRPr="0068359A" w:rsidRDefault="00AC4D45" w:rsidP="009B2A49">
            <w:pPr>
              <w:rPr>
                <w:ins w:id="128" w:author="Suruki Robert" w:date="2017-06-05T11:14:00Z"/>
                <w:b/>
                <w:sz w:val="20"/>
                <w:u w:val="single"/>
              </w:rPr>
            </w:pPr>
            <w:del w:id="129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  <w:del w:id="130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6F88DBD6" w14:textId="77777777" w:rsidR="00AC4D45" w:rsidRPr="0068359A" w:rsidRDefault="00AC4D45" w:rsidP="009B2A49">
            <w:pPr>
              <w:rPr>
                <w:ins w:id="131" w:author="Suruki Robert" w:date="2017-06-05T11:14:00Z"/>
                <w:b/>
                <w:sz w:val="20"/>
                <w:u w:val="single"/>
              </w:rPr>
            </w:pPr>
            <w:del w:id="132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7066970D" w14:textId="77777777" w:rsidR="00AC4D45" w:rsidRPr="00AC4D45" w:rsidRDefault="00AC4D45" w:rsidP="009B2A49">
            <w:pPr>
              <w:rPr>
                <w:b/>
              </w:rPr>
            </w:pPr>
            <w:del w:id="133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</w:p>
        </w:tc>
      </w:tr>
      <w:tr w:rsidR="00AC4D45" w14:paraId="256B9882" w14:textId="77777777" w:rsidTr="009B2A49">
        <w:tc>
          <w:tcPr>
            <w:tcW w:w="1511" w:type="dxa"/>
          </w:tcPr>
          <w:p w14:paraId="6D8D319D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Aortic Insufficiency</w:t>
            </w:r>
          </w:p>
        </w:tc>
        <w:tc>
          <w:tcPr>
            <w:tcW w:w="636" w:type="dxa"/>
          </w:tcPr>
          <w:p w14:paraId="5CB53C8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1.3</w:t>
            </w:r>
          </w:p>
        </w:tc>
        <w:tc>
          <w:tcPr>
            <w:tcW w:w="1238" w:type="dxa"/>
          </w:tcPr>
          <w:p w14:paraId="2FE122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0.5</w:t>
            </w:r>
          </w:p>
        </w:tc>
        <w:tc>
          <w:tcPr>
            <w:tcW w:w="739" w:type="dxa"/>
          </w:tcPr>
          <w:p w14:paraId="6AFFE43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0.132</w:t>
            </w:r>
          </w:p>
        </w:tc>
        <w:tc>
          <w:tcPr>
            <w:tcW w:w="627" w:type="dxa"/>
          </w:tcPr>
          <w:p w14:paraId="75E1F29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1.2</w:t>
            </w:r>
          </w:p>
        </w:tc>
        <w:tc>
          <w:tcPr>
            <w:tcW w:w="1238" w:type="dxa"/>
          </w:tcPr>
          <w:p w14:paraId="782517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1.5</w:t>
            </w:r>
          </w:p>
        </w:tc>
        <w:tc>
          <w:tcPr>
            <w:tcW w:w="739" w:type="dxa"/>
          </w:tcPr>
          <w:p w14:paraId="41F6DE5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0.279</w:t>
            </w:r>
          </w:p>
        </w:tc>
        <w:tc>
          <w:tcPr>
            <w:tcW w:w="634" w:type="dxa"/>
          </w:tcPr>
          <w:p w14:paraId="36BD2E2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1240" w:type="dxa"/>
          </w:tcPr>
          <w:p w14:paraId="129FCFD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4.7</w:t>
            </w:r>
          </w:p>
        </w:tc>
        <w:tc>
          <w:tcPr>
            <w:tcW w:w="748" w:type="dxa"/>
          </w:tcPr>
          <w:p w14:paraId="17F4CD1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442A9002" w14:textId="77777777" w:rsidTr="009B2A49">
        <w:tc>
          <w:tcPr>
            <w:tcW w:w="1511" w:type="dxa"/>
          </w:tcPr>
          <w:p w14:paraId="2BC687D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Conduction Block</w:t>
            </w:r>
          </w:p>
        </w:tc>
        <w:tc>
          <w:tcPr>
            <w:tcW w:w="636" w:type="dxa"/>
          </w:tcPr>
          <w:p w14:paraId="7A555FE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384CE7E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796856C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0.286</w:t>
            </w:r>
          </w:p>
        </w:tc>
        <w:tc>
          <w:tcPr>
            <w:tcW w:w="627" w:type="dxa"/>
          </w:tcPr>
          <w:p w14:paraId="32D74C9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1.1</w:t>
            </w:r>
          </w:p>
        </w:tc>
        <w:tc>
          <w:tcPr>
            <w:tcW w:w="1238" w:type="dxa"/>
          </w:tcPr>
          <w:p w14:paraId="08A3285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1.4</w:t>
            </w:r>
          </w:p>
        </w:tc>
        <w:tc>
          <w:tcPr>
            <w:tcW w:w="739" w:type="dxa"/>
          </w:tcPr>
          <w:p w14:paraId="764F240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0.473</w:t>
            </w:r>
          </w:p>
        </w:tc>
        <w:tc>
          <w:tcPr>
            <w:tcW w:w="634" w:type="dxa"/>
          </w:tcPr>
          <w:p w14:paraId="5526615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2.9</w:t>
            </w:r>
          </w:p>
        </w:tc>
        <w:tc>
          <w:tcPr>
            <w:tcW w:w="1240" w:type="dxa"/>
          </w:tcPr>
          <w:p w14:paraId="3C70E1A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4.2</w:t>
            </w:r>
          </w:p>
        </w:tc>
        <w:tc>
          <w:tcPr>
            <w:tcW w:w="748" w:type="dxa"/>
          </w:tcPr>
          <w:p w14:paraId="518DB37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5D44B418" w14:textId="77777777" w:rsidTr="009B2A49">
        <w:tc>
          <w:tcPr>
            <w:tcW w:w="1511" w:type="dxa"/>
          </w:tcPr>
          <w:p w14:paraId="2FE363E9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Myocardial Infarction</w:t>
            </w:r>
          </w:p>
        </w:tc>
        <w:tc>
          <w:tcPr>
            <w:tcW w:w="636" w:type="dxa"/>
          </w:tcPr>
          <w:p w14:paraId="417CAA8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66A7B2F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4A88D1F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0.286</w:t>
            </w:r>
          </w:p>
        </w:tc>
        <w:tc>
          <w:tcPr>
            <w:tcW w:w="627" w:type="dxa"/>
          </w:tcPr>
          <w:p w14:paraId="7DEAF7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0.2</w:t>
            </w:r>
          </w:p>
        </w:tc>
        <w:tc>
          <w:tcPr>
            <w:tcW w:w="1238" w:type="dxa"/>
          </w:tcPr>
          <w:p w14:paraId="3A1A218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0.3</w:t>
            </w:r>
          </w:p>
        </w:tc>
        <w:tc>
          <w:tcPr>
            <w:tcW w:w="739" w:type="dxa"/>
          </w:tcPr>
          <w:p w14:paraId="1785860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0.568</w:t>
            </w:r>
          </w:p>
        </w:tc>
        <w:tc>
          <w:tcPr>
            <w:tcW w:w="634" w:type="dxa"/>
          </w:tcPr>
          <w:p w14:paraId="7873545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0.7</w:t>
            </w:r>
          </w:p>
        </w:tc>
        <w:tc>
          <w:tcPr>
            <w:tcW w:w="1240" w:type="dxa"/>
          </w:tcPr>
          <w:p w14:paraId="7B7693D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1.2</w:t>
            </w:r>
          </w:p>
        </w:tc>
        <w:tc>
          <w:tcPr>
            <w:tcW w:w="748" w:type="dxa"/>
          </w:tcPr>
          <w:p w14:paraId="0F12BF6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66023466" w14:textId="77777777" w:rsidTr="009B2A49">
        <w:tc>
          <w:tcPr>
            <w:tcW w:w="1511" w:type="dxa"/>
          </w:tcPr>
          <w:p w14:paraId="2FBDDDFA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21F990D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1238" w:type="dxa"/>
          </w:tcPr>
          <w:p w14:paraId="7E358953" w14:textId="77777777" w:rsidR="005F393E" w:rsidRPr="00AC4D45" w:rsidRDefault="005F393E" w:rsidP="009B2A49">
            <w:pPr>
              <w:tabs>
                <w:tab w:val="left" w:pos="720"/>
              </w:tabs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66E2287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0.029</w:t>
            </w:r>
          </w:p>
        </w:tc>
        <w:tc>
          <w:tcPr>
            <w:tcW w:w="627" w:type="dxa"/>
          </w:tcPr>
          <w:p w14:paraId="0D374C0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1238" w:type="dxa"/>
          </w:tcPr>
          <w:p w14:paraId="1D6D5B0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2.4</w:t>
            </w:r>
          </w:p>
        </w:tc>
        <w:tc>
          <w:tcPr>
            <w:tcW w:w="739" w:type="dxa"/>
          </w:tcPr>
          <w:p w14:paraId="0748E56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0.190</w:t>
            </w:r>
          </w:p>
        </w:tc>
        <w:tc>
          <w:tcPr>
            <w:tcW w:w="634" w:type="dxa"/>
          </w:tcPr>
          <w:p w14:paraId="129517B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1240" w:type="dxa"/>
          </w:tcPr>
          <w:p w14:paraId="7CBC11B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7.7</w:t>
            </w:r>
          </w:p>
        </w:tc>
        <w:tc>
          <w:tcPr>
            <w:tcW w:w="748" w:type="dxa"/>
          </w:tcPr>
          <w:p w14:paraId="560056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39AAE911" w14:textId="77777777" w:rsidTr="009B2A49">
        <w:tc>
          <w:tcPr>
            <w:tcW w:w="1511" w:type="dxa"/>
          </w:tcPr>
          <w:p w14:paraId="7DA1221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9A5C1E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3.5</w:t>
            </w:r>
          </w:p>
        </w:tc>
        <w:tc>
          <w:tcPr>
            <w:tcW w:w="1238" w:type="dxa"/>
          </w:tcPr>
          <w:p w14:paraId="570D2E0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1.0</w:t>
            </w:r>
          </w:p>
        </w:tc>
        <w:tc>
          <w:tcPr>
            <w:tcW w:w="739" w:type="dxa"/>
          </w:tcPr>
          <w:p w14:paraId="2FACDF8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0.003</w:t>
            </w:r>
          </w:p>
        </w:tc>
        <w:tc>
          <w:tcPr>
            <w:tcW w:w="627" w:type="dxa"/>
          </w:tcPr>
          <w:p w14:paraId="1608DF7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38" w:type="dxa"/>
          </w:tcPr>
          <w:p w14:paraId="6D72B2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3.3</w:t>
            </w:r>
          </w:p>
        </w:tc>
        <w:tc>
          <w:tcPr>
            <w:tcW w:w="739" w:type="dxa"/>
          </w:tcPr>
          <w:p w14:paraId="642D140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0.397</w:t>
            </w:r>
          </w:p>
        </w:tc>
        <w:tc>
          <w:tcPr>
            <w:tcW w:w="634" w:type="dxa"/>
          </w:tcPr>
          <w:p w14:paraId="3066DF4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40" w:type="dxa"/>
          </w:tcPr>
          <w:p w14:paraId="758FCB1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3.4</w:t>
            </w:r>
          </w:p>
        </w:tc>
        <w:tc>
          <w:tcPr>
            <w:tcW w:w="748" w:type="dxa"/>
          </w:tcPr>
          <w:p w14:paraId="286EB1E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0.161</w:t>
            </w:r>
          </w:p>
        </w:tc>
      </w:tr>
      <w:tr w:rsidR="00AC4D45" w14:paraId="723918F4" w14:textId="77777777" w:rsidTr="009B2A49">
        <w:tc>
          <w:tcPr>
            <w:tcW w:w="1511" w:type="dxa"/>
          </w:tcPr>
          <w:p w14:paraId="6CBC1354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063E7B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1238" w:type="dxa"/>
          </w:tcPr>
          <w:p w14:paraId="261F10F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0.9</w:t>
            </w:r>
          </w:p>
        </w:tc>
        <w:tc>
          <w:tcPr>
            <w:tcW w:w="739" w:type="dxa"/>
          </w:tcPr>
          <w:p w14:paraId="10DA390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0.041</w:t>
            </w:r>
          </w:p>
        </w:tc>
        <w:tc>
          <w:tcPr>
            <w:tcW w:w="627" w:type="dxa"/>
          </w:tcPr>
          <w:p w14:paraId="1ECBB4D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3.1</w:t>
            </w:r>
          </w:p>
        </w:tc>
        <w:tc>
          <w:tcPr>
            <w:tcW w:w="1238" w:type="dxa"/>
          </w:tcPr>
          <w:p w14:paraId="07E46A8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3.2</w:t>
            </w:r>
          </w:p>
        </w:tc>
        <w:tc>
          <w:tcPr>
            <w:tcW w:w="739" w:type="dxa"/>
          </w:tcPr>
          <w:p w14:paraId="60D7842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0.816</w:t>
            </w:r>
          </w:p>
        </w:tc>
        <w:tc>
          <w:tcPr>
            <w:tcW w:w="634" w:type="dxa"/>
          </w:tcPr>
          <w:p w14:paraId="46F58E1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1240" w:type="dxa"/>
          </w:tcPr>
          <w:p w14:paraId="555975A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2.6</w:t>
            </w:r>
          </w:p>
        </w:tc>
        <w:tc>
          <w:tcPr>
            <w:tcW w:w="748" w:type="dxa"/>
          </w:tcPr>
          <w:p w14:paraId="64036B5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0.472</w:t>
            </w:r>
          </w:p>
        </w:tc>
      </w:tr>
      <w:tr w:rsidR="00AC4D45" w14:paraId="473E1789" w14:textId="77777777" w:rsidTr="009B2A49">
        <w:tc>
          <w:tcPr>
            <w:tcW w:w="1511" w:type="dxa"/>
          </w:tcPr>
          <w:p w14:paraId="137F45A0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149EBDB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38" w:type="dxa"/>
          </w:tcPr>
          <w:p w14:paraId="28E06D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6.5</w:t>
            </w:r>
          </w:p>
        </w:tc>
        <w:tc>
          <w:tcPr>
            <w:tcW w:w="739" w:type="dxa"/>
          </w:tcPr>
          <w:p w14:paraId="44C8EF1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0.228</w:t>
            </w:r>
          </w:p>
        </w:tc>
        <w:tc>
          <w:tcPr>
            <w:tcW w:w="627" w:type="dxa"/>
          </w:tcPr>
          <w:p w14:paraId="6B8982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7.6</w:t>
            </w:r>
          </w:p>
        </w:tc>
        <w:tc>
          <w:tcPr>
            <w:tcW w:w="1238" w:type="dxa"/>
          </w:tcPr>
          <w:p w14:paraId="1553C800" w14:textId="77777777" w:rsidR="005F393E" w:rsidRPr="00AC4D45" w:rsidRDefault="005F393E" w:rsidP="009B2A49">
            <w:pPr>
              <w:tabs>
                <w:tab w:val="left" w:pos="720"/>
              </w:tabs>
              <w:rPr>
                <w:sz w:val="20"/>
              </w:rPr>
            </w:pPr>
            <w:r w:rsidRPr="00AC4D45">
              <w:t>8.6</w:t>
            </w:r>
          </w:p>
        </w:tc>
        <w:tc>
          <w:tcPr>
            <w:tcW w:w="739" w:type="dxa"/>
          </w:tcPr>
          <w:p w14:paraId="4A2C5E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0.200</w:t>
            </w:r>
          </w:p>
        </w:tc>
        <w:tc>
          <w:tcPr>
            <w:tcW w:w="634" w:type="dxa"/>
          </w:tcPr>
          <w:p w14:paraId="233CA34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40" w:type="dxa"/>
          </w:tcPr>
          <w:p w14:paraId="6851A4D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3.8</w:t>
            </w:r>
          </w:p>
        </w:tc>
        <w:tc>
          <w:tcPr>
            <w:tcW w:w="748" w:type="dxa"/>
          </w:tcPr>
          <w:p w14:paraId="1F2E1DE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</w:tbl>
    <w:p w14:paraId="7B47A3DF" w14:textId="77777777" w:rsidR="00D82ECE" w:rsidRDefault="00D82ECE" w:rsidP="00A92707"/>
    <w:p w14:paraId="5CC34275" w14:textId="705265DF" w:rsidR="00F54792" w:rsidRDefault="00F54792" w:rsidP="00A92707">
      <w:r w:rsidRPr="00F54792">
        <w:rPr>
          <w:b/>
          <w:u w:val="single"/>
        </w:rPr>
        <w:t>Conclusion</w:t>
      </w:r>
      <w:r>
        <w:t xml:space="preserve">: </w:t>
      </w:r>
      <w:r w:rsidR="00346F0B">
        <w:t>Th</w:t>
      </w:r>
      <w:r w:rsidR="00E02B5B">
        <w:t xml:space="preserve">is </w:t>
      </w:r>
      <w:r w:rsidR="00340230">
        <w:t xml:space="preserve">is the largest </w:t>
      </w:r>
      <w:r w:rsidR="00132A61">
        <w:t xml:space="preserve">investigation </w:t>
      </w:r>
      <w:r w:rsidR="00E02B5B">
        <w:t xml:space="preserve">of </w:t>
      </w:r>
      <w:r w:rsidR="00132A61">
        <w:t xml:space="preserve">the prevalence of comorbidities and extra-articular manifestations of AS </w:t>
      </w:r>
      <w:r w:rsidR="00FD3AB9">
        <w:t>with</w:t>
      </w:r>
      <w:r w:rsidR="007864D1">
        <w:t xml:space="preserve">in the US, </w:t>
      </w:r>
      <w:r w:rsidR="00132A61">
        <w:t xml:space="preserve">using </w:t>
      </w:r>
      <w:r w:rsidR="00E02B5B">
        <w:t>th</w:t>
      </w:r>
      <w:r w:rsidR="00346F0B">
        <w:t>ree insurance claims databases</w:t>
      </w:r>
      <w:r w:rsidR="00132A61">
        <w:t xml:space="preserve">. </w:t>
      </w:r>
      <w:commentRangeStart w:id="134"/>
      <w:commentRangeStart w:id="135"/>
      <w:r w:rsidR="00FD3AB9">
        <w:t>P</w:t>
      </w:r>
      <w:r w:rsidR="00FC002A">
        <w:t xml:space="preserve">atients treated with </w:t>
      </w:r>
      <w:proofErr w:type="spellStart"/>
      <w:r>
        <w:t>TNF</w:t>
      </w:r>
      <w:r w:rsidR="008A61C7">
        <w:t>i</w:t>
      </w:r>
      <w:proofErr w:type="spellEnd"/>
      <w:r>
        <w:t xml:space="preserve"> have lower </w:t>
      </w:r>
      <w:ins w:id="136" w:author="Jeffrey Curtis" w:date="2017-06-06T06:34:00Z">
        <w:r w:rsidR="00B24789">
          <w:t xml:space="preserve">crude </w:t>
        </w:r>
      </w:ins>
      <w:r>
        <w:t xml:space="preserve">incidence </w:t>
      </w:r>
      <w:commentRangeEnd w:id="134"/>
      <w:r w:rsidR="009C5025">
        <w:rPr>
          <w:rStyle w:val="CommentReference"/>
        </w:rPr>
        <w:commentReference w:id="134"/>
      </w:r>
      <w:commentRangeEnd w:id="135"/>
      <w:r w:rsidR="00F81E11">
        <w:rPr>
          <w:rStyle w:val="CommentReference"/>
        </w:rPr>
        <w:commentReference w:id="135"/>
      </w:r>
      <w:r>
        <w:t xml:space="preserve">of </w:t>
      </w:r>
      <w:r w:rsidR="00346F0B">
        <w:t xml:space="preserve">certain </w:t>
      </w:r>
      <w:r w:rsidR="00447346">
        <w:t>cardiac, pulmonary and neurologic comorbidities</w:t>
      </w:r>
      <w:r w:rsidR="007864D1" w:rsidRPr="007864D1">
        <w:t xml:space="preserve"> </w:t>
      </w:r>
      <w:r w:rsidR="007864D1">
        <w:t>compared to those treated with NSAIDs or DMARDs alone,</w:t>
      </w:r>
      <w:r w:rsidR="00447346">
        <w:t xml:space="preserve"> </w:t>
      </w:r>
      <w:ins w:id="137" w:author="Jeffrey Curtis" w:date="2017-06-06T06:34:00Z">
        <w:r w:rsidR="00B24789">
          <w:t xml:space="preserve">and </w:t>
        </w:r>
      </w:ins>
      <w:del w:id="138" w:author="Jeffrey Curtis" w:date="2017-06-06T06:34:00Z">
        <w:r w:rsidR="00447346" w:rsidDel="00B24789">
          <w:delText xml:space="preserve">but </w:delText>
        </w:r>
      </w:del>
      <w:r w:rsidR="00447346">
        <w:t>higher</w:t>
      </w:r>
      <w:r>
        <w:t xml:space="preserve"> </w:t>
      </w:r>
      <w:r w:rsidR="00346F0B">
        <w:t xml:space="preserve">incidence of </w:t>
      </w:r>
      <w:r w:rsidR="00E02B5B">
        <w:t>some</w:t>
      </w:r>
      <w:r w:rsidR="00346F0B">
        <w:t xml:space="preserve"> </w:t>
      </w:r>
      <w:r w:rsidR="007864D1">
        <w:t xml:space="preserve">extra-articular </w:t>
      </w:r>
      <w:r>
        <w:t xml:space="preserve">manifestations </w:t>
      </w:r>
      <w:r w:rsidR="007864D1">
        <w:t xml:space="preserve">(e.g. psoriasis, uveitis and </w:t>
      </w:r>
      <w:proofErr w:type="gramStart"/>
      <w:r w:rsidR="005C544C">
        <w:t>IBD</w:t>
      </w:r>
      <w:r w:rsidR="007864D1">
        <w:t>)</w:t>
      </w:r>
      <w:ins w:id="139" w:author="Jeffrey Curtis" w:date="2017-06-06T06:35:00Z">
        <w:r w:rsidR="008D12B5">
          <w:t xml:space="preserve"> </w:t>
        </w:r>
      </w:ins>
      <w:r w:rsidR="007864D1">
        <w:t xml:space="preserve"> </w:t>
      </w:r>
      <w:commentRangeStart w:id="140"/>
      <w:r w:rsidR="007864D1">
        <w:t>where</w:t>
      </w:r>
      <w:proofErr w:type="gramEnd"/>
      <w:r w:rsidR="007864D1">
        <w:t xml:space="preserve"> </w:t>
      </w:r>
      <w:proofErr w:type="spellStart"/>
      <w:r w:rsidR="007864D1">
        <w:t>TNFi</w:t>
      </w:r>
      <w:proofErr w:type="spellEnd"/>
      <w:r w:rsidR="007864D1">
        <w:t xml:space="preserve"> may be implicated</w:t>
      </w:r>
      <w:r>
        <w:t xml:space="preserve">. </w:t>
      </w:r>
      <w:commentRangeEnd w:id="140"/>
      <w:r w:rsidR="008D12B5">
        <w:rPr>
          <w:rStyle w:val="CommentReference"/>
        </w:rPr>
        <w:commentReference w:id="140"/>
      </w:r>
    </w:p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lastRenderedPageBreak/>
        <w:t>CONFLICTS:</w:t>
      </w:r>
    </w:p>
    <w:p w14:paraId="102C4964" w14:textId="6A724D39" w:rsidR="000D03D5" w:rsidRDefault="000D03D5" w:rsidP="00A92707">
      <w:pPr>
        <w:rPr>
          <w:ins w:id="141" w:author="Bohn Rhonda" w:date="2017-06-04T20:03:00Z"/>
        </w:rPr>
      </w:pPr>
      <w:r>
        <w:t xml:space="preserve">AD has received research grants from Amgen, Eli Lilly, GSK, Janssen, Novartis, UCB; and has served on the advisory boards of Eli Lilly, Janssen, Novartis, </w:t>
      </w:r>
      <w:commentRangeStart w:id="142"/>
      <w:r>
        <w:t>UCB</w:t>
      </w:r>
      <w:commentRangeEnd w:id="142"/>
      <w:r w:rsidR="004A79D8">
        <w:rPr>
          <w:rStyle w:val="CommentReference"/>
        </w:rPr>
        <w:commentReference w:id="142"/>
      </w:r>
      <w:r>
        <w:t>.</w:t>
      </w:r>
      <w:ins w:id="144" w:author="Jeffrey Curtis" w:date="2017-06-06T06:37:00Z">
        <w:r w:rsidR="004A79D8">
          <w:t xml:space="preserve"> </w:t>
        </w:r>
      </w:ins>
    </w:p>
    <w:p w14:paraId="6519B178" w14:textId="6AEB93A8" w:rsidR="000D03D5" w:rsidRPr="00A92707" w:rsidRDefault="009C5025" w:rsidP="00A92707">
      <w:ins w:id="145" w:author="Bohn Rhonda" w:date="2017-06-04T20:03:00Z">
        <w:r>
          <w:t>RLB is a Contractor for UCB and Owner of Bohn Epidemiology, LLC. There are no conflicts with other clients.</w:t>
        </w:r>
      </w:ins>
    </w:p>
    <w:sectPr w:rsidR="000D03D5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uruki Robert" w:date="2017-06-05T10:50:00Z" w:initials="SR">
    <w:p w14:paraId="14048C90" w14:textId="19B57988" w:rsidR="00F81E11" w:rsidRDefault="00F81E11">
      <w:pPr>
        <w:pStyle w:val="CommentText"/>
      </w:pPr>
      <w:r>
        <w:rPr>
          <w:rStyle w:val="CommentReference"/>
        </w:rPr>
        <w:annotationRef/>
      </w:r>
      <w:r>
        <w:t>Do we need this second sentence in the title?  Perhaps leaving it as a question makes it more provocative.</w:t>
      </w:r>
    </w:p>
  </w:comment>
  <w:comment w:id="3" w:author="Suruki Robert" w:date="2017-06-05T10:50:00Z" w:initials="SR">
    <w:p w14:paraId="62040CCD" w14:textId="7FF5FAFF" w:rsidR="00F81E11" w:rsidRDefault="00F81E11">
      <w:pPr>
        <w:pStyle w:val="CommentText"/>
      </w:pPr>
      <w:r>
        <w:rPr>
          <w:rStyle w:val="CommentReference"/>
        </w:rPr>
        <w:annotationRef/>
      </w:r>
      <w:r>
        <w:t>Have we agreed on this authorship list and order?</w:t>
      </w:r>
    </w:p>
  </w:comment>
  <w:comment w:id="25" w:author="Suruki Robert" w:date="2017-06-05T11:01:00Z" w:initials="SR">
    <w:p w14:paraId="6CBA4A14" w14:textId="2320AA99" w:rsidR="0068359A" w:rsidRDefault="0068359A">
      <w:pPr>
        <w:pStyle w:val="CommentText"/>
      </w:pPr>
      <w:r>
        <w:rPr>
          <w:rStyle w:val="CommentReference"/>
        </w:rPr>
        <w:annotationRef/>
      </w:r>
      <w:r>
        <w:t>Insert text stating that this is a ‘retrospective cohort study’, how prevalence and incidence were calculated, etc.?</w:t>
      </w:r>
    </w:p>
  </w:comment>
  <w:comment w:id="61" w:author="Jeffrey Curtis" w:date="2017-06-06T06:27:00Z" w:initials="JC">
    <w:p w14:paraId="70FC3CE3" w14:textId="5C93A353" w:rsidR="00B24789" w:rsidRDefault="00B24789">
      <w:pPr>
        <w:pStyle w:val="CommentText"/>
      </w:pPr>
      <w:r>
        <w:rPr>
          <w:rStyle w:val="CommentReference"/>
        </w:rPr>
        <w:annotationRef/>
      </w:r>
      <w:r>
        <w:t xml:space="preserve">I think we should avoid ‘pre-diagnosis’ </w:t>
      </w:r>
      <w:proofErr w:type="gramStart"/>
      <w:r>
        <w:t>to  avoid</w:t>
      </w:r>
      <w:proofErr w:type="gramEnd"/>
      <w:r>
        <w:t xml:space="preserve"> implication that this is an inception cohort</w:t>
      </w:r>
    </w:p>
  </w:comment>
  <w:comment w:id="82" w:author="Atul Deodhar" w:date="2017-06-02T17:16:00Z" w:initials="MOU">
    <w:p w14:paraId="79DF8CDF" w14:textId="1E86EB84" w:rsidR="00C13874" w:rsidRDefault="00C13874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t xml:space="preserve">Do we have numbers for patients included in each </w:t>
      </w:r>
      <w:proofErr w:type="gramStart"/>
      <w:r>
        <w:t>databases</w:t>
      </w:r>
      <w:proofErr w:type="gramEnd"/>
      <w:r>
        <w:t xml:space="preserve"> to add to Table 1 &amp; 2?</w:t>
      </w:r>
      <w:r w:rsidR="005F393E">
        <w:t xml:space="preserve"> </w:t>
      </w:r>
    </w:p>
    <w:p w14:paraId="3905F627" w14:textId="1C5CE239" w:rsidR="00B24789" w:rsidRDefault="00B24789">
      <w:pPr>
        <w:pStyle w:val="CommentText"/>
        <w:rPr>
          <w:noProof/>
        </w:rPr>
      </w:pPr>
    </w:p>
    <w:p w14:paraId="325F5D81" w14:textId="77777777" w:rsidR="00B24789" w:rsidRDefault="004A79D8">
      <w:pPr>
        <w:pStyle w:val="CommentText"/>
      </w:pPr>
      <w:r>
        <w:rPr>
          <w:noProof/>
        </w:rPr>
        <w:t>JC: yes, see flow diagrams we created for this informatin</w:t>
      </w:r>
    </w:p>
  </w:comment>
  <w:comment w:id="83" w:author="Jeffrey Curtis" w:date="2017-06-06T06:30:00Z" w:initials="JC">
    <w:p w14:paraId="4B33EB19" w14:textId="67DEF89E" w:rsidR="00B24789" w:rsidRDefault="00B24789">
      <w:pPr>
        <w:pStyle w:val="CommentText"/>
      </w:pPr>
      <w:r>
        <w:rPr>
          <w:rStyle w:val="CommentReference"/>
        </w:rPr>
        <w:annotationRef/>
      </w:r>
      <w:r>
        <w:t>It would be very helpful to pick out some of the highlights from the tables and put it into prose</w:t>
      </w:r>
    </w:p>
  </w:comment>
  <w:comment w:id="84" w:author="Bohn Rhonda" w:date="2017-06-04T19:53:00Z" w:initials="BR">
    <w:p w14:paraId="2271D7DF" w14:textId="5314BEA1" w:rsidR="001E66C0" w:rsidRDefault="001E66C0">
      <w:pPr>
        <w:pStyle w:val="CommentText"/>
      </w:pPr>
      <w:r>
        <w:rPr>
          <w:rStyle w:val="CommentReference"/>
        </w:rPr>
        <w:annotationRef/>
      </w:r>
      <w:r w:rsidR="00673BBF">
        <w:t xml:space="preserve">Reduce font, if allowable, </w:t>
      </w:r>
      <w:r>
        <w:t>to fit it better.</w:t>
      </w:r>
    </w:p>
  </w:comment>
  <w:comment w:id="86" w:author="Bohn Rhonda" w:date="2017-06-04T19:51:00Z" w:initials="BR">
    <w:p w14:paraId="12A6A6A2" w14:textId="7F9CA70F" w:rsidR="001E66C0" w:rsidRDefault="001E66C0">
      <w:pPr>
        <w:pStyle w:val="CommentText"/>
      </w:pPr>
      <w:r>
        <w:rPr>
          <w:rStyle w:val="CommentReference"/>
        </w:rPr>
        <w:annotationRef/>
      </w:r>
      <w:r>
        <w:t>What is the time frame?</w:t>
      </w:r>
    </w:p>
  </w:comment>
  <w:comment w:id="92" w:author="Bohn Rhonda" w:date="2017-06-04T19:48:00Z" w:initials="BR">
    <w:p w14:paraId="19953576" w14:textId="43FF55B9" w:rsidR="001E66C0" w:rsidRDefault="001E66C0">
      <w:pPr>
        <w:pStyle w:val="CommentText"/>
      </w:pPr>
      <w:r>
        <w:rPr>
          <w:rStyle w:val="CommentReference"/>
        </w:rPr>
        <w:annotationRef/>
      </w:r>
      <w:r>
        <w:t>Since we do not go into how prevalence is defined, this is not clear. For example, a patient does not contribute more than one treatment episode per drug class, correct?</w:t>
      </w:r>
    </w:p>
  </w:comment>
  <w:comment w:id="93" w:author="Suruki Robert" w:date="2017-06-05T10:57:00Z" w:initials="SR">
    <w:p w14:paraId="637D98A3" w14:textId="30F45E75" w:rsidR="00F81E11" w:rsidRDefault="00F81E11">
      <w:pPr>
        <w:pStyle w:val="CommentText"/>
      </w:pPr>
      <w:r>
        <w:rPr>
          <w:rStyle w:val="CommentReference"/>
        </w:rPr>
        <w:annotationRef/>
      </w:r>
      <w:r>
        <w:t>The ‘per 100 treatment exposures’ is a bit confusing.  I think we need to explain this better in the methods section</w:t>
      </w:r>
      <w:r w:rsidR="0068359A">
        <w:t xml:space="preserve"> or present the prevalence as ‘per 1000 patients’.</w:t>
      </w:r>
    </w:p>
  </w:comment>
  <w:comment w:id="99" w:author="Bohn Rhonda" w:date="2017-06-04T19:54:00Z" w:initials="BR">
    <w:p w14:paraId="37C1E40F" w14:textId="310F7DE5" w:rsidR="001E66C0" w:rsidRDefault="001E66C0">
      <w:pPr>
        <w:pStyle w:val="CommentText"/>
      </w:pPr>
      <w:r>
        <w:rPr>
          <w:rStyle w:val="CommentReference"/>
        </w:rPr>
        <w:annotationRef/>
      </w:r>
      <w:r>
        <w:t>Why NA?</w:t>
      </w:r>
      <w:r w:rsidR="00B93E35">
        <w:t xml:space="preserve"> (for all cells with this notation)</w:t>
      </w:r>
    </w:p>
  </w:comment>
  <w:comment w:id="100" w:author="Suruki Robert" w:date="2017-06-05T10:58:00Z" w:initials="SR">
    <w:p w14:paraId="29D87743" w14:textId="1A2A8844" w:rsidR="0068359A" w:rsidRDefault="0068359A">
      <w:pPr>
        <w:pStyle w:val="CommentText"/>
      </w:pPr>
      <w:r>
        <w:rPr>
          <w:rStyle w:val="CommentReference"/>
        </w:rPr>
        <w:annotationRef/>
      </w:r>
      <w:r>
        <w:t>Does this mean that it was not calculable due to zero events?  If yes, should we represent it as ‘0’? How are ‘NA’ and ‘0.0’ different?</w:t>
      </w:r>
    </w:p>
  </w:comment>
  <w:comment w:id="101" w:author="Suruki Robert" w:date="2017-06-05T11:09:00Z" w:initials="SR">
    <w:p w14:paraId="21B3BCC0" w14:textId="1D3F4FF8" w:rsidR="000B35AE" w:rsidRDefault="000B35AE">
      <w:pPr>
        <w:pStyle w:val="CommentText"/>
      </w:pPr>
      <w:r>
        <w:rPr>
          <w:rStyle w:val="CommentReference"/>
        </w:rPr>
        <w:annotationRef/>
      </w:r>
      <w:r>
        <w:t>Please confirm.</w:t>
      </w:r>
    </w:p>
  </w:comment>
  <w:comment w:id="111" w:author="Suruki Robert" w:date="2017-06-05T11:03:00Z" w:initials="SR">
    <w:p w14:paraId="7AB26BCF" w14:textId="3DD8E0FA" w:rsidR="0068359A" w:rsidRDefault="0068359A">
      <w:pPr>
        <w:pStyle w:val="CommentText"/>
      </w:pPr>
      <w:r>
        <w:rPr>
          <w:rStyle w:val="CommentReference"/>
        </w:rPr>
        <w:annotationRef/>
      </w:r>
      <w:r>
        <w:t>Need to state in the methods section, which test we are using to put this p-value into proper context.  Also, significance level should be indicated in methods section or as footnote.</w:t>
      </w:r>
    </w:p>
  </w:comment>
  <w:comment w:id="134" w:author="Bohn Rhonda" w:date="2017-06-04T20:03:00Z" w:initials="BR">
    <w:p w14:paraId="0228747F" w14:textId="426A2814" w:rsidR="009C5025" w:rsidRDefault="009C5025">
      <w:pPr>
        <w:pStyle w:val="CommentText"/>
      </w:pPr>
      <w:r>
        <w:rPr>
          <w:rStyle w:val="CommentReference"/>
        </w:rPr>
        <w:annotationRef/>
      </w:r>
      <w:r>
        <w:t>Assume that the incidence rates are crude an</w:t>
      </w:r>
      <w:r w:rsidR="00F81E11">
        <w:t>d</w:t>
      </w:r>
      <w:r>
        <w:t xml:space="preserve"> thus we should comment that further analyses adjusting for potential confounders are needed.</w:t>
      </w:r>
    </w:p>
  </w:comment>
  <w:comment w:id="135" w:author="Suruki Robert" w:date="2017-06-05T10:54:00Z" w:initials="SR">
    <w:p w14:paraId="7D9058DC" w14:textId="41D4AFD8" w:rsidR="00F81E11" w:rsidRDefault="00F81E11">
      <w:pPr>
        <w:pStyle w:val="CommentText"/>
      </w:pPr>
      <w:r>
        <w:rPr>
          <w:rStyle w:val="CommentReference"/>
        </w:rPr>
        <w:annotationRef/>
      </w:r>
      <w:r>
        <w:t>Also, this should be described in the methods section.</w:t>
      </w:r>
    </w:p>
  </w:comment>
  <w:comment w:id="140" w:author="Jeffrey Curtis" w:date="2017-06-06T06:36:00Z" w:initials="JC">
    <w:p w14:paraId="666CC9F7" w14:textId="77777777" w:rsidR="008D12B5" w:rsidRDefault="008D12B5">
      <w:pPr>
        <w:pStyle w:val="CommentText"/>
      </w:pPr>
      <w:r>
        <w:rPr>
          <w:rStyle w:val="CommentReference"/>
        </w:rPr>
        <w:annotationRef/>
      </w:r>
      <w:r>
        <w:t>Desirable to also point out</w:t>
      </w:r>
    </w:p>
    <w:p w14:paraId="1ADF06B5" w14:textId="2C0DB052" w:rsidR="008D12B5" w:rsidRDefault="008D12B5" w:rsidP="008D12B5">
      <w:pPr>
        <w:pStyle w:val="CommentText"/>
        <w:numPr>
          <w:ilvl w:val="0"/>
          <w:numId w:val="3"/>
        </w:numPr>
      </w:pPr>
      <w:r>
        <w:t xml:space="preserve">Likelihood of channeling of sicker patients to </w:t>
      </w:r>
      <w:proofErr w:type="spellStart"/>
      <w:r>
        <w:t>TNFi</w:t>
      </w:r>
      <w:proofErr w:type="spellEnd"/>
      <w:r>
        <w:t>, and this could account for the associated in the latter half of this sentence</w:t>
      </w:r>
    </w:p>
    <w:p w14:paraId="5426660C" w14:textId="50C61C43" w:rsidR="008D12B5" w:rsidRDefault="008D12B5" w:rsidP="008D12B5">
      <w:pPr>
        <w:pStyle w:val="CommentText"/>
        <w:numPr>
          <w:ilvl w:val="0"/>
          <w:numId w:val="3"/>
        </w:numPr>
      </w:pPr>
      <w:r>
        <w:t>That this is a work in progress and therefore not to be definitive about the results given need for controlling for potential confounding</w:t>
      </w:r>
    </w:p>
  </w:comment>
  <w:comment w:id="142" w:author="Jeffrey Curtis" w:date="2017-06-06T06:37:00Z" w:initials="JC">
    <w:p w14:paraId="7758AE56" w14:textId="1D44E5E0" w:rsidR="004A79D8" w:rsidRDefault="004A79D8">
      <w:pPr>
        <w:pStyle w:val="CommentText"/>
      </w:pPr>
      <w:r>
        <w:rPr>
          <w:rStyle w:val="CommentReference"/>
        </w:rPr>
        <w:annotationRef/>
      </w:r>
      <w:r>
        <w:t xml:space="preserve">JC has research grants and consulting with UCB, Janssen, Amgen, Roche, Myriad Genetics, Lilly, Novartis, </w:t>
      </w:r>
      <w:bookmarkStart w:id="143" w:name="_GoBack"/>
      <w:bookmarkEnd w:id="143"/>
      <w:r>
        <w:t>BMS, and Pfizer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048C90" w15:done="0"/>
  <w15:commentEx w15:paraId="62040CCD" w15:done="0"/>
  <w15:commentEx w15:paraId="6CBA4A14" w15:done="0"/>
  <w15:commentEx w15:paraId="70FC3CE3" w15:done="0"/>
  <w15:commentEx w15:paraId="325F5D81" w15:done="0"/>
  <w15:commentEx w15:paraId="4B33EB19" w15:done="0"/>
  <w15:commentEx w15:paraId="2271D7DF" w15:done="0"/>
  <w15:commentEx w15:paraId="12A6A6A2" w15:done="0"/>
  <w15:commentEx w15:paraId="19953576" w15:done="0"/>
  <w15:commentEx w15:paraId="637D98A3" w15:paraIdParent="19953576" w15:done="0"/>
  <w15:commentEx w15:paraId="37C1E40F" w15:done="0"/>
  <w15:commentEx w15:paraId="29D87743" w15:paraIdParent="37C1E40F" w15:done="0"/>
  <w15:commentEx w15:paraId="21B3BCC0" w15:done="0"/>
  <w15:commentEx w15:paraId="7AB26BCF" w15:done="0"/>
  <w15:commentEx w15:paraId="0228747F" w15:done="0"/>
  <w15:commentEx w15:paraId="7D9058DC" w15:paraIdParent="0228747F" w15:done="0"/>
  <w15:commentEx w15:paraId="5426660C" w15:done="0"/>
  <w15:commentEx w15:paraId="7758AE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ruki Robert">
    <w15:presenceInfo w15:providerId="None" w15:userId="Suruki Robert"/>
  </w15:person>
  <w15:person w15:author="Jeffrey Curtis">
    <w15:presenceInfo w15:providerId="Windows Live" w15:userId="eb070d17ec37349b"/>
  </w15:person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3"/>
    <w:rsid w:val="00012841"/>
    <w:rsid w:val="0009446C"/>
    <w:rsid w:val="000B35AE"/>
    <w:rsid w:val="000D03D5"/>
    <w:rsid w:val="000D2358"/>
    <w:rsid w:val="00103490"/>
    <w:rsid w:val="00106EA7"/>
    <w:rsid w:val="00113280"/>
    <w:rsid w:val="00130E9C"/>
    <w:rsid w:val="00132A61"/>
    <w:rsid w:val="0016709F"/>
    <w:rsid w:val="00194D89"/>
    <w:rsid w:val="001A07B3"/>
    <w:rsid w:val="001A32EE"/>
    <w:rsid w:val="001E06B7"/>
    <w:rsid w:val="001E66C0"/>
    <w:rsid w:val="00211416"/>
    <w:rsid w:val="002335EA"/>
    <w:rsid w:val="0024373E"/>
    <w:rsid w:val="00266695"/>
    <w:rsid w:val="002A5670"/>
    <w:rsid w:val="00321634"/>
    <w:rsid w:val="00340230"/>
    <w:rsid w:val="0034215B"/>
    <w:rsid w:val="00346F0B"/>
    <w:rsid w:val="003479DC"/>
    <w:rsid w:val="00356BED"/>
    <w:rsid w:val="003A3483"/>
    <w:rsid w:val="003C5550"/>
    <w:rsid w:val="003F597E"/>
    <w:rsid w:val="00447346"/>
    <w:rsid w:val="00463A37"/>
    <w:rsid w:val="004841B7"/>
    <w:rsid w:val="00497911"/>
    <w:rsid w:val="004A79D8"/>
    <w:rsid w:val="004B305D"/>
    <w:rsid w:val="004E6D40"/>
    <w:rsid w:val="004F44E2"/>
    <w:rsid w:val="00537983"/>
    <w:rsid w:val="00544227"/>
    <w:rsid w:val="005C544C"/>
    <w:rsid w:val="005F393E"/>
    <w:rsid w:val="00604466"/>
    <w:rsid w:val="006656E1"/>
    <w:rsid w:val="00673BBF"/>
    <w:rsid w:val="0068359A"/>
    <w:rsid w:val="006A7C67"/>
    <w:rsid w:val="006C1D8B"/>
    <w:rsid w:val="006C6B81"/>
    <w:rsid w:val="006F5F6A"/>
    <w:rsid w:val="007862D2"/>
    <w:rsid w:val="007864D1"/>
    <w:rsid w:val="00790794"/>
    <w:rsid w:val="007A433B"/>
    <w:rsid w:val="007F2023"/>
    <w:rsid w:val="008157F6"/>
    <w:rsid w:val="008230C0"/>
    <w:rsid w:val="00850A95"/>
    <w:rsid w:val="00861152"/>
    <w:rsid w:val="00866200"/>
    <w:rsid w:val="008946BC"/>
    <w:rsid w:val="008A61C7"/>
    <w:rsid w:val="008B6E21"/>
    <w:rsid w:val="008D12B5"/>
    <w:rsid w:val="008D5232"/>
    <w:rsid w:val="00901FFC"/>
    <w:rsid w:val="0095722F"/>
    <w:rsid w:val="009C4553"/>
    <w:rsid w:val="009C5025"/>
    <w:rsid w:val="009D3146"/>
    <w:rsid w:val="009E02D6"/>
    <w:rsid w:val="00A1598E"/>
    <w:rsid w:val="00A541B1"/>
    <w:rsid w:val="00A62C37"/>
    <w:rsid w:val="00A717A5"/>
    <w:rsid w:val="00A92707"/>
    <w:rsid w:val="00AA1290"/>
    <w:rsid w:val="00AA7F92"/>
    <w:rsid w:val="00AC209F"/>
    <w:rsid w:val="00AC4D45"/>
    <w:rsid w:val="00AD0F8E"/>
    <w:rsid w:val="00AF76B1"/>
    <w:rsid w:val="00B108BF"/>
    <w:rsid w:val="00B14A64"/>
    <w:rsid w:val="00B24789"/>
    <w:rsid w:val="00B93E35"/>
    <w:rsid w:val="00BA55B0"/>
    <w:rsid w:val="00BD4CDC"/>
    <w:rsid w:val="00C06674"/>
    <w:rsid w:val="00C13670"/>
    <w:rsid w:val="00C13874"/>
    <w:rsid w:val="00C566A3"/>
    <w:rsid w:val="00CB2B25"/>
    <w:rsid w:val="00CF4595"/>
    <w:rsid w:val="00D050BD"/>
    <w:rsid w:val="00D37BBD"/>
    <w:rsid w:val="00D82ECE"/>
    <w:rsid w:val="00D9730A"/>
    <w:rsid w:val="00E02B5B"/>
    <w:rsid w:val="00E16A0F"/>
    <w:rsid w:val="00E24471"/>
    <w:rsid w:val="00E42C17"/>
    <w:rsid w:val="00E70CCD"/>
    <w:rsid w:val="00EA7121"/>
    <w:rsid w:val="00EB2B71"/>
    <w:rsid w:val="00EC2E13"/>
    <w:rsid w:val="00EC6058"/>
    <w:rsid w:val="00ED2870"/>
    <w:rsid w:val="00EF0686"/>
    <w:rsid w:val="00F54792"/>
    <w:rsid w:val="00F56165"/>
    <w:rsid w:val="00F62B25"/>
    <w:rsid w:val="00F7552A"/>
    <w:rsid w:val="00F81E11"/>
    <w:rsid w:val="00FC002A"/>
    <w:rsid w:val="00FD2703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chartTrackingRefBased/>
  <w15:docId w15:val="{F41F113D-2D3B-4DE0-A3A5-273A45F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Deodhar</dc:creator>
  <cp:keywords/>
  <dc:description/>
  <cp:lastModifiedBy>Jeffrey Curtis</cp:lastModifiedBy>
  <cp:revision>4</cp:revision>
  <dcterms:created xsi:type="dcterms:W3CDTF">2017-06-03T00:08:00Z</dcterms:created>
  <dcterms:modified xsi:type="dcterms:W3CDTF">2017-06-06T11:38:00Z</dcterms:modified>
</cp:coreProperties>
</file>