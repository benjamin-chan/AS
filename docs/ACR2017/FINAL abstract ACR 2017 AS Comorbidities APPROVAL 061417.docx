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BBE95" w14:textId="3D05AD99" w:rsidR="00A62C37" w:rsidRPr="003A3483" w:rsidRDefault="00A62C37" w:rsidP="009C4553">
      <w:pPr>
        <w:rPr>
          <w:b/>
          <w:highlight w:val="yellow"/>
        </w:rPr>
      </w:pPr>
      <w:r w:rsidRPr="003A3483">
        <w:rPr>
          <w:b/>
          <w:highlight w:val="yellow"/>
        </w:rPr>
        <w:t>Title</w:t>
      </w:r>
      <w:r w:rsidR="00463A37" w:rsidRPr="003A3483">
        <w:rPr>
          <w:b/>
          <w:highlight w:val="yellow"/>
        </w:rPr>
        <w:t xml:space="preserve"> Characters</w:t>
      </w:r>
      <w:r w:rsidRPr="003A3483">
        <w:rPr>
          <w:b/>
          <w:highlight w:val="yellow"/>
        </w:rPr>
        <w:t xml:space="preserve">: </w:t>
      </w:r>
      <w:r w:rsidR="00201CD8">
        <w:rPr>
          <w:b/>
          <w:color w:val="FF0000"/>
          <w:highlight w:val="yellow"/>
        </w:rPr>
        <w:t>160</w:t>
      </w:r>
      <w:r w:rsidRPr="003A3483">
        <w:rPr>
          <w:b/>
          <w:highlight w:val="yellow"/>
        </w:rPr>
        <w:t xml:space="preserve"> (</w:t>
      </w:r>
      <w:r w:rsidR="00463A37" w:rsidRPr="003A3483">
        <w:rPr>
          <w:b/>
          <w:highlight w:val="yellow"/>
        </w:rPr>
        <w:t xml:space="preserve">Title Character </w:t>
      </w:r>
      <w:r w:rsidRPr="003A3483">
        <w:rPr>
          <w:b/>
          <w:highlight w:val="yellow"/>
        </w:rPr>
        <w:t>Limit 250)</w:t>
      </w:r>
    </w:p>
    <w:p w14:paraId="5B90291E" w14:textId="2057F929" w:rsidR="002A5670" w:rsidRPr="003A3483" w:rsidRDefault="00463A37" w:rsidP="009C4553">
      <w:pPr>
        <w:rPr>
          <w:b/>
          <w:highlight w:val="yellow"/>
        </w:rPr>
      </w:pPr>
      <w:r w:rsidRPr="003A3483">
        <w:rPr>
          <w:b/>
          <w:highlight w:val="yellow"/>
        </w:rPr>
        <w:t xml:space="preserve">Body Characters </w:t>
      </w:r>
      <w:r w:rsidR="00537983" w:rsidRPr="003A3483">
        <w:rPr>
          <w:b/>
          <w:highlight w:val="yellow"/>
        </w:rPr>
        <w:t>excluding title, authors, affiliations, conflicts</w:t>
      </w:r>
      <w:r w:rsidR="008157F6" w:rsidRPr="003A3483">
        <w:rPr>
          <w:b/>
          <w:highlight w:val="yellow"/>
        </w:rPr>
        <w:t xml:space="preserve">: </w:t>
      </w:r>
      <w:r w:rsidR="00D16F69">
        <w:rPr>
          <w:b/>
          <w:highlight w:val="yellow"/>
        </w:rPr>
        <w:t>2242</w:t>
      </w:r>
      <w:r w:rsidR="00D16F69" w:rsidRPr="003A3483">
        <w:rPr>
          <w:b/>
          <w:highlight w:val="yellow"/>
        </w:rPr>
        <w:t xml:space="preserve"> </w:t>
      </w:r>
      <w:r w:rsidR="008157F6" w:rsidRPr="003A3483">
        <w:rPr>
          <w:b/>
          <w:highlight w:val="yellow"/>
        </w:rPr>
        <w:t xml:space="preserve">+ </w:t>
      </w:r>
      <w:r w:rsidR="009E02D6" w:rsidRPr="003A3483">
        <w:rPr>
          <w:b/>
          <w:highlight w:val="yellow"/>
        </w:rPr>
        <w:t>5</w:t>
      </w:r>
      <w:r w:rsidR="008157F6" w:rsidRPr="003A3483">
        <w:rPr>
          <w:b/>
          <w:highlight w:val="yellow"/>
        </w:rPr>
        <w:t>0</w:t>
      </w:r>
      <w:r w:rsidR="009E02D6" w:rsidRPr="003A3483">
        <w:rPr>
          <w:b/>
          <w:highlight w:val="yellow"/>
        </w:rPr>
        <w:t>0 (</w:t>
      </w:r>
      <w:r w:rsidR="008157F6" w:rsidRPr="003A3483">
        <w:rPr>
          <w:b/>
          <w:highlight w:val="yellow"/>
        </w:rPr>
        <w:t>fixed character</w:t>
      </w:r>
      <w:r w:rsidR="00A717A5" w:rsidRPr="003A3483">
        <w:rPr>
          <w:b/>
          <w:highlight w:val="yellow"/>
        </w:rPr>
        <w:t xml:space="preserve"> count</w:t>
      </w:r>
      <w:r w:rsidR="008157F6" w:rsidRPr="003A3483">
        <w:rPr>
          <w:b/>
          <w:highlight w:val="yellow"/>
        </w:rPr>
        <w:t xml:space="preserve"> for each Table </w:t>
      </w:r>
      <w:r w:rsidR="00A717A5" w:rsidRPr="003A3483">
        <w:rPr>
          <w:b/>
          <w:highlight w:val="yellow"/>
        </w:rPr>
        <w:t>is</w:t>
      </w:r>
      <w:r w:rsidR="008157F6" w:rsidRPr="003A3483">
        <w:rPr>
          <w:b/>
          <w:highlight w:val="yellow"/>
        </w:rPr>
        <w:t xml:space="preserve"> 250</w:t>
      </w:r>
      <w:r w:rsidR="009E02D6" w:rsidRPr="003A3483">
        <w:rPr>
          <w:b/>
          <w:highlight w:val="yellow"/>
        </w:rPr>
        <w:t xml:space="preserve">) = </w:t>
      </w:r>
      <w:r w:rsidR="009E02D6" w:rsidRPr="00CC224A">
        <w:rPr>
          <w:b/>
          <w:color w:val="FF0000"/>
          <w:highlight w:val="yellow"/>
        </w:rPr>
        <w:t xml:space="preserve">Total characters </w:t>
      </w:r>
      <w:r w:rsidR="00D16F69" w:rsidRPr="00CC224A">
        <w:rPr>
          <w:b/>
          <w:color w:val="FF0000"/>
          <w:highlight w:val="yellow"/>
        </w:rPr>
        <w:t>27</w:t>
      </w:r>
      <w:r w:rsidR="00D16F69">
        <w:rPr>
          <w:b/>
          <w:color w:val="FF0000"/>
          <w:highlight w:val="yellow"/>
        </w:rPr>
        <w:t>42</w:t>
      </w:r>
      <w:r w:rsidR="009E02D6" w:rsidRPr="00CC224A">
        <w:rPr>
          <w:b/>
          <w:color w:val="FF0000"/>
          <w:highlight w:val="yellow"/>
        </w:rPr>
        <w:t xml:space="preserve">. </w:t>
      </w:r>
    </w:p>
    <w:p w14:paraId="6BE8DAAA" w14:textId="52970604" w:rsidR="009E02D6" w:rsidRDefault="009E02D6" w:rsidP="009C4553">
      <w:pPr>
        <w:rPr>
          <w:b/>
        </w:rPr>
      </w:pPr>
      <w:r w:rsidRPr="003A3483">
        <w:rPr>
          <w:b/>
          <w:highlight w:val="yellow"/>
        </w:rPr>
        <w:t>(</w:t>
      </w:r>
      <w:r w:rsidR="00463A37" w:rsidRPr="00A925C0">
        <w:rPr>
          <w:b/>
          <w:color w:val="FF0000"/>
          <w:highlight w:val="yellow"/>
        </w:rPr>
        <w:t xml:space="preserve">Body Character </w:t>
      </w:r>
      <w:r w:rsidRPr="00A925C0">
        <w:rPr>
          <w:b/>
          <w:color w:val="FF0000"/>
          <w:highlight w:val="yellow"/>
        </w:rPr>
        <w:t xml:space="preserve">Limit 2750 </w:t>
      </w:r>
      <w:r w:rsidRPr="003A3483">
        <w:rPr>
          <w:b/>
          <w:highlight w:val="yellow"/>
        </w:rPr>
        <w:t>characters</w:t>
      </w:r>
      <w:r w:rsidR="00537983" w:rsidRPr="003A3483">
        <w:rPr>
          <w:b/>
          <w:highlight w:val="yellow"/>
        </w:rPr>
        <w:t xml:space="preserve"> excluding title, authors, affiliations, conflicts</w:t>
      </w:r>
      <w:r w:rsidRPr="003A3483">
        <w:rPr>
          <w:b/>
          <w:highlight w:val="yellow"/>
        </w:rPr>
        <w:t>)</w:t>
      </w:r>
    </w:p>
    <w:p w14:paraId="5F19A092" w14:textId="77777777" w:rsidR="009E02D6" w:rsidRDefault="009E02D6" w:rsidP="009C4553">
      <w:pPr>
        <w:rPr>
          <w:b/>
        </w:rPr>
      </w:pPr>
    </w:p>
    <w:p w14:paraId="5EB4C826" w14:textId="035B5A7E" w:rsidR="009C4553" w:rsidRPr="004841B7" w:rsidRDefault="00E02B5B" w:rsidP="009C4553">
      <w:pPr>
        <w:rPr>
          <w:b/>
        </w:rPr>
      </w:pPr>
      <w:r>
        <w:rPr>
          <w:b/>
        </w:rPr>
        <w:t>Do</w:t>
      </w:r>
      <w:r w:rsidR="00AC209F" w:rsidRPr="004841B7">
        <w:rPr>
          <w:b/>
        </w:rPr>
        <w:t xml:space="preserve"> </w:t>
      </w:r>
      <w:r w:rsidRPr="004841B7">
        <w:rPr>
          <w:b/>
        </w:rPr>
        <w:t>TNF Inhibitors</w:t>
      </w:r>
      <w:r w:rsidR="00FF7157">
        <w:rPr>
          <w:b/>
        </w:rPr>
        <w:t xml:space="preserve"> (</w:t>
      </w:r>
      <w:proofErr w:type="spellStart"/>
      <w:r w:rsidR="00FF7157">
        <w:rPr>
          <w:b/>
        </w:rPr>
        <w:t>TNFi</w:t>
      </w:r>
      <w:proofErr w:type="spellEnd"/>
      <w:r w:rsidR="00FF7157">
        <w:rPr>
          <w:b/>
        </w:rPr>
        <w:t>)</w:t>
      </w:r>
      <w:r w:rsidRPr="004841B7">
        <w:rPr>
          <w:b/>
        </w:rPr>
        <w:t xml:space="preserve"> </w:t>
      </w:r>
      <w:r w:rsidR="00F145BD" w:rsidRPr="00F145BD">
        <w:rPr>
          <w:rFonts w:cs="Arial"/>
          <w:b/>
        </w:rPr>
        <w:t>Alter the Natural History of</w:t>
      </w:r>
      <w:r w:rsidR="00F145BD">
        <w:rPr>
          <w:rFonts w:cs="Arial"/>
        </w:rPr>
        <w:t xml:space="preserve"> </w:t>
      </w:r>
      <w:r w:rsidR="00F145BD" w:rsidRPr="004841B7">
        <w:rPr>
          <w:b/>
        </w:rPr>
        <w:t>Ankylosing Spondylitis</w:t>
      </w:r>
      <w:r w:rsidR="00F145BD">
        <w:rPr>
          <w:b/>
        </w:rPr>
        <w:t xml:space="preserve"> (AS) by </w:t>
      </w:r>
      <w:r w:rsidR="00585D34">
        <w:rPr>
          <w:b/>
        </w:rPr>
        <w:t>Impacting</w:t>
      </w:r>
      <w:r w:rsidR="00F145BD">
        <w:rPr>
          <w:b/>
        </w:rPr>
        <w:t xml:space="preserve"> </w:t>
      </w:r>
      <w:r>
        <w:rPr>
          <w:b/>
        </w:rPr>
        <w:t xml:space="preserve">the </w:t>
      </w:r>
      <w:r w:rsidR="00AC209F" w:rsidRPr="004841B7">
        <w:rPr>
          <w:b/>
        </w:rPr>
        <w:t xml:space="preserve">Incidence </w:t>
      </w:r>
      <w:r w:rsidR="00F81E11">
        <w:rPr>
          <w:b/>
        </w:rPr>
        <w:t xml:space="preserve">and Prevalence </w:t>
      </w:r>
      <w:r w:rsidR="00AC209F" w:rsidRPr="004841B7">
        <w:rPr>
          <w:b/>
        </w:rPr>
        <w:t xml:space="preserve">of </w:t>
      </w:r>
      <w:r w:rsidR="009C4553" w:rsidRPr="004841B7">
        <w:rPr>
          <w:b/>
        </w:rPr>
        <w:t>Comor</w:t>
      </w:r>
      <w:r w:rsidR="00AC209F" w:rsidRPr="004841B7">
        <w:rPr>
          <w:b/>
        </w:rPr>
        <w:t>b</w:t>
      </w:r>
      <w:r w:rsidR="009C4553" w:rsidRPr="004841B7">
        <w:rPr>
          <w:b/>
        </w:rPr>
        <w:t>idities</w:t>
      </w:r>
      <w:r w:rsidR="00EF17F3">
        <w:rPr>
          <w:b/>
        </w:rPr>
        <w:t xml:space="preserve"> and Extra-Articular Manifestations (EAMs)</w:t>
      </w:r>
      <w:r>
        <w:rPr>
          <w:b/>
        </w:rPr>
        <w:t>?</w:t>
      </w:r>
    </w:p>
    <w:p w14:paraId="586F3A16" w14:textId="23DF149F" w:rsidR="009C4553" w:rsidRPr="009C4553" w:rsidRDefault="009C4553" w:rsidP="009C4553">
      <w:r>
        <w:t xml:space="preserve">Atul Deodhar, Kevin </w:t>
      </w:r>
      <w:r w:rsidR="00C13817">
        <w:t xml:space="preserve">L. </w:t>
      </w:r>
      <w:r>
        <w:t xml:space="preserve">Winthrop, </w:t>
      </w:r>
      <w:r w:rsidR="008946BC">
        <w:t xml:space="preserve">Benjamin Chan, </w:t>
      </w:r>
      <w:r w:rsidR="00266695">
        <w:t xml:space="preserve">Sarah </w:t>
      </w:r>
      <w:r w:rsidR="00C13817">
        <w:t xml:space="preserve">A. R. </w:t>
      </w:r>
      <w:r w:rsidR="00266695">
        <w:t xml:space="preserve">Siegel, </w:t>
      </w:r>
      <w:r w:rsidR="000D2358">
        <w:t xml:space="preserve">Lisa </w:t>
      </w:r>
      <w:proofErr w:type="spellStart"/>
      <w:r w:rsidR="000D2358">
        <w:t>Pisenti</w:t>
      </w:r>
      <w:proofErr w:type="spellEnd"/>
      <w:r w:rsidR="000D2358">
        <w:t xml:space="preserve">*, </w:t>
      </w:r>
      <w:r>
        <w:t>Jeffery Stark</w:t>
      </w:r>
      <w:r w:rsidR="00A541B1">
        <w:t>*</w:t>
      </w:r>
      <w:r>
        <w:t xml:space="preserve">, Robert </w:t>
      </w:r>
      <w:r w:rsidR="0066163F">
        <w:t xml:space="preserve">Y. </w:t>
      </w:r>
      <w:proofErr w:type="spellStart"/>
      <w:r>
        <w:t>Suruki</w:t>
      </w:r>
      <w:proofErr w:type="spellEnd"/>
      <w:r w:rsidR="00A541B1">
        <w:t>*</w:t>
      </w:r>
      <w:r>
        <w:t xml:space="preserve">, Rhonda </w:t>
      </w:r>
      <w:r w:rsidR="001E66C0">
        <w:t xml:space="preserve">L. </w:t>
      </w:r>
      <w:r>
        <w:t xml:space="preserve"> Bohn</w:t>
      </w:r>
      <w:r w:rsidR="00A541B1">
        <w:t>*</w:t>
      </w:r>
      <w:r>
        <w:t xml:space="preserve">, </w:t>
      </w:r>
      <w:r w:rsidR="002335EA">
        <w:t xml:space="preserve">Huifeng Yun**, Lang Chen**, </w:t>
      </w:r>
      <w:r w:rsidR="0066163F">
        <w:t xml:space="preserve">and </w:t>
      </w:r>
      <w:r>
        <w:t>Jeff</w:t>
      </w:r>
      <w:r w:rsidR="00B24789">
        <w:t>rey R.</w:t>
      </w:r>
      <w:r>
        <w:t xml:space="preserve"> Curtis</w:t>
      </w:r>
      <w:r w:rsidR="00A541B1">
        <w:t>**</w:t>
      </w:r>
      <w:r w:rsidRPr="009C4553">
        <w:t xml:space="preserve"> </w:t>
      </w:r>
    </w:p>
    <w:p w14:paraId="2B077D06" w14:textId="1A58FF72" w:rsidR="00A92707" w:rsidRDefault="00A541B1">
      <w:r>
        <w:t>Oregon Health</w:t>
      </w:r>
      <w:r w:rsidR="007A54DB">
        <w:t xml:space="preserve"> &amp; Science University, Portland, OR;</w:t>
      </w:r>
      <w:r>
        <w:t xml:space="preserve"> *UCB </w:t>
      </w:r>
      <w:r w:rsidR="00194D89">
        <w:t>Biosciences</w:t>
      </w:r>
      <w:r>
        <w:t>,</w:t>
      </w:r>
      <w:r w:rsidR="007A54DB">
        <w:t xml:space="preserve"> Raleigh, NC;</w:t>
      </w:r>
      <w:r>
        <w:t xml:space="preserve"> **University of Alabama</w:t>
      </w:r>
      <w:r w:rsidR="00B24789">
        <w:t xml:space="preserve"> at Birmingham</w:t>
      </w:r>
      <w:r>
        <w:t>, Birmingham</w:t>
      </w:r>
      <w:r w:rsidR="007A54DB">
        <w:t>, AL</w:t>
      </w:r>
    </w:p>
    <w:p w14:paraId="59541742" w14:textId="6398687B" w:rsidR="00A92707" w:rsidRPr="00A92707" w:rsidRDefault="00A92707" w:rsidP="00A92707">
      <w:pPr>
        <w:pStyle w:val="C-Bullet"/>
        <w:numPr>
          <w:ilvl w:val="0"/>
          <w:numId w:val="0"/>
        </w:numPr>
        <w:tabs>
          <w:tab w:val="left" w:pos="90"/>
          <w:tab w:val="left" w:pos="180"/>
        </w:tabs>
        <w:rPr>
          <w:rFonts w:asciiTheme="minorHAnsi" w:hAnsiTheme="minorHAnsi" w:cs="Arial"/>
          <w:sz w:val="22"/>
          <w:szCs w:val="22"/>
        </w:rPr>
      </w:pPr>
      <w:r w:rsidRPr="006656E1">
        <w:rPr>
          <w:rFonts w:asciiTheme="minorHAnsi" w:hAnsiTheme="minorHAnsi" w:cs="Arial"/>
          <w:b/>
          <w:sz w:val="22"/>
          <w:szCs w:val="22"/>
          <w:u w:val="single"/>
        </w:rPr>
        <w:t>Background:</w:t>
      </w:r>
      <w:r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="00EF17F3">
        <w:rPr>
          <w:rFonts w:asciiTheme="minorHAnsi" w:hAnsiTheme="minorHAnsi" w:cs="Arial"/>
          <w:sz w:val="22"/>
          <w:szCs w:val="22"/>
        </w:rPr>
        <w:t>TNFi</w:t>
      </w:r>
      <w:proofErr w:type="spellEnd"/>
      <w:r w:rsidR="00EF17F3">
        <w:rPr>
          <w:rFonts w:asciiTheme="minorHAnsi" w:hAnsiTheme="minorHAnsi" w:cs="Arial"/>
          <w:sz w:val="22"/>
          <w:szCs w:val="22"/>
        </w:rPr>
        <w:t xml:space="preserve"> treatment has led to</w:t>
      </w:r>
      <w:r w:rsidR="00EF17F3" w:rsidRPr="00A92707">
        <w:rPr>
          <w:rFonts w:asciiTheme="minorHAnsi" w:hAnsiTheme="minorHAnsi" w:cs="Arial"/>
          <w:sz w:val="22"/>
          <w:szCs w:val="22"/>
        </w:rPr>
        <w:t xml:space="preserve"> reduction in signs and symptoms, improvement in physical function and quality of life</w:t>
      </w:r>
      <w:r w:rsidR="00EF17F3">
        <w:rPr>
          <w:rFonts w:asciiTheme="minorHAnsi" w:hAnsiTheme="minorHAnsi" w:cs="Arial"/>
          <w:sz w:val="22"/>
          <w:szCs w:val="22"/>
        </w:rPr>
        <w:t xml:space="preserve"> in </w:t>
      </w:r>
      <w:r w:rsidR="00573126">
        <w:rPr>
          <w:rFonts w:asciiTheme="minorHAnsi" w:hAnsiTheme="minorHAnsi" w:cs="Arial"/>
          <w:sz w:val="22"/>
          <w:szCs w:val="22"/>
        </w:rPr>
        <w:t xml:space="preserve">AS </w:t>
      </w:r>
      <w:r w:rsidR="00EF17F3">
        <w:rPr>
          <w:rFonts w:asciiTheme="minorHAnsi" w:hAnsiTheme="minorHAnsi" w:cs="Arial"/>
          <w:sz w:val="22"/>
          <w:szCs w:val="22"/>
        </w:rPr>
        <w:t>p</w:t>
      </w:r>
      <w:r w:rsidR="00D37BBD">
        <w:rPr>
          <w:rFonts w:asciiTheme="minorHAnsi" w:hAnsiTheme="minorHAnsi" w:cs="Arial"/>
          <w:sz w:val="22"/>
          <w:szCs w:val="22"/>
        </w:rPr>
        <w:t>atients</w:t>
      </w:r>
      <w:r w:rsidR="00861152">
        <w:rPr>
          <w:rFonts w:asciiTheme="minorHAnsi" w:hAnsiTheme="minorHAnsi" w:cs="Arial"/>
          <w:sz w:val="22"/>
          <w:szCs w:val="22"/>
        </w:rPr>
        <w:t xml:space="preserve">. </w:t>
      </w:r>
      <w:r w:rsidR="00861152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EF17F3">
        <w:rPr>
          <w:rFonts w:asciiTheme="minorHAnsi" w:hAnsiTheme="minorHAnsi" w:cs="Arial"/>
          <w:sz w:val="22"/>
          <w:szCs w:val="22"/>
        </w:rPr>
        <w:t xml:space="preserve">Whether </w:t>
      </w:r>
      <w:proofErr w:type="spellStart"/>
      <w:r w:rsidR="00EF17F3">
        <w:rPr>
          <w:rFonts w:asciiTheme="minorHAnsi" w:hAnsiTheme="minorHAnsi" w:cs="Arial"/>
          <w:sz w:val="22"/>
          <w:szCs w:val="22"/>
        </w:rPr>
        <w:t>TNFi</w:t>
      </w:r>
      <w:proofErr w:type="spellEnd"/>
      <w:r w:rsidR="00EF17F3">
        <w:rPr>
          <w:rFonts w:asciiTheme="minorHAnsi" w:hAnsiTheme="minorHAnsi" w:cs="Arial"/>
          <w:sz w:val="22"/>
          <w:szCs w:val="22"/>
        </w:rPr>
        <w:t xml:space="preserve"> </w:t>
      </w:r>
      <w:r w:rsidR="00F145BD">
        <w:rPr>
          <w:rFonts w:asciiTheme="minorHAnsi" w:hAnsiTheme="minorHAnsi" w:cs="Arial"/>
          <w:sz w:val="22"/>
          <w:szCs w:val="22"/>
        </w:rPr>
        <w:t>impact</w:t>
      </w:r>
      <w:r w:rsidR="00317388">
        <w:rPr>
          <w:rFonts w:asciiTheme="minorHAnsi" w:hAnsiTheme="minorHAnsi" w:cs="Arial"/>
          <w:sz w:val="22"/>
          <w:szCs w:val="22"/>
        </w:rPr>
        <w:t xml:space="preserve"> </w:t>
      </w:r>
      <w:r w:rsidRPr="00A92707">
        <w:rPr>
          <w:rFonts w:asciiTheme="minorHAnsi" w:hAnsiTheme="minorHAnsi" w:cs="Arial"/>
          <w:sz w:val="22"/>
          <w:szCs w:val="22"/>
        </w:rPr>
        <w:t xml:space="preserve">the incidence of </w:t>
      </w:r>
      <w:r w:rsidR="00B24789">
        <w:rPr>
          <w:rFonts w:asciiTheme="minorHAnsi" w:hAnsiTheme="minorHAnsi" w:cs="Arial"/>
          <w:sz w:val="22"/>
          <w:szCs w:val="22"/>
        </w:rPr>
        <w:t xml:space="preserve">AS-related </w:t>
      </w:r>
      <w:r w:rsidRPr="00A92707">
        <w:rPr>
          <w:rFonts w:asciiTheme="minorHAnsi" w:hAnsiTheme="minorHAnsi" w:cs="Arial"/>
          <w:sz w:val="22"/>
          <w:szCs w:val="22"/>
        </w:rPr>
        <w:t xml:space="preserve">comorbidities </w:t>
      </w:r>
      <w:r w:rsidR="0063769F">
        <w:rPr>
          <w:rFonts w:asciiTheme="minorHAnsi" w:hAnsiTheme="minorHAnsi" w:cs="Arial"/>
          <w:sz w:val="22"/>
          <w:szCs w:val="22"/>
        </w:rPr>
        <w:t xml:space="preserve">&amp; </w:t>
      </w:r>
      <w:r w:rsidR="00EF17F3">
        <w:rPr>
          <w:rFonts w:asciiTheme="minorHAnsi" w:hAnsiTheme="minorHAnsi" w:cs="Arial"/>
          <w:sz w:val="22"/>
          <w:szCs w:val="22"/>
        </w:rPr>
        <w:t>EAMs</w:t>
      </w:r>
      <w:r w:rsidR="0024373E">
        <w:rPr>
          <w:rFonts w:asciiTheme="minorHAnsi" w:hAnsiTheme="minorHAnsi" w:cs="Arial"/>
          <w:sz w:val="22"/>
          <w:szCs w:val="22"/>
        </w:rPr>
        <w:t xml:space="preserve"> </w:t>
      </w:r>
      <w:r w:rsidRPr="00A92707">
        <w:rPr>
          <w:rFonts w:asciiTheme="minorHAnsi" w:hAnsiTheme="minorHAnsi" w:cs="Arial"/>
          <w:sz w:val="22"/>
          <w:szCs w:val="22"/>
        </w:rPr>
        <w:t xml:space="preserve">is not known.    </w:t>
      </w:r>
    </w:p>
    <w:p w14:paraId="37BC6AB7" w14:textId="1B06857D" w:rsidR="00A92707" w:rsidRPr="00D37BBD" w:rsidRDefault="00A92707" w:rsidP="00A92707">
      <w:pPr>
        <w:pStyle w:val="C-Bullet"/>
        <w:numPr>
          <w:ilvl w:val="0"/>
          <w:numId w:val="0"/>
        </w:numPr>
        <w:rPr>
          <w:rFonts w:asciiTheme="minorHAnsi" w:hAnsiTheme="minorHAnsi" w:cs="Arial"/>
          <w:sz w:val="22"/>
          <w:szCs w:val="22"/>
        </w:rPr>
      </w:pPr>
      <w:r w:rsidRPr="006656E1">
        <w:rPr>
          <w:rFonts w:asciiTheme="minorHAnsi" w:hAnsiTheme="minorHAnsi" w:cs="Arial"/>
          <w:b/>
          <w:sz w:val="22"/>
          <w:szCs w:val="22"/>
          <w:u w:val="single"/>
        </w:rPr>
        <w:t>Methods</w:t>
      </w:r>
      <w:r w:rsidR="00AF76B1" w:rsidRPr="006656E1">
        <w:rPr>
          <w:rFonts w:asciiTheme="minorHAnsi" w:hAnsiTheme="minorHAnsi" w:cs="Arial"/>
          <w:b/>
          <w:sz w:val="22"/>
          <w:szCs w:val="22"/>
          <w:u w:val="single"/>
        </w:rPr>
        <w:t>:</w:t>
      </w:r>
      <w:r w:rsidR="00AF76B1">
        <w:rPr>
          <w:rFonts w:asciiTheme="minorHAnsi" w:hAnsiTheme="minorHAnsi" w:cs="Arial"/>
          <w:sz w:val="22"/>
          <w:szCs w:val="22"/>
        </w:rPr>
        <w:t xml:space="preserve"> </w:t>
      </w:r>
      <w:r w:rsidR="00F94F46">
        <w:rPr>
          <w:rFonts w:asciiTheme="minorHAnsi" w:hAnsiTheme="minorHAnsi" w:cs="Arial"/>
          <w:sz w:val="22"/>
          <w:szCs w:val="22"/>
        </w:rPr>
        <w:t xml:space="preserve">We conducted a retrospective cohort study using </w:t>
      </w:r>
      <w:r w:rsidR="00CA4C4C">
        <w:rPr>
          <w:rFonts w:asciiTheme="minorHAnsi" w:hAnsiTheme="minorHAnsi" w:cs="Arial"/>
          <w:sz w:val="22"/>
          <w:szCs w:val="22"/>
        </w:rPr>
        <w:t>3</w:t>
      </w:r>
      <w:r w:rsidRPr="00A92707">
        <w:rPr>
          <w:rFonts w:asciiTheme="minorHAnsi" w:hAnsiTheme="minorHAnsi" w:cs="Arial"/>
          <w:sz w:val="22"/>
          <w:szCs w:val="22"/>
        </w:rPr>
        <w:t xml:space="preserve"> commer</w:t>
      </w:r>
      <w:r w:rsidR="00D37BBD">
        <w:rPr>
          <w:rFonts w:asciiTheme="minorHAnsi" w:hAnsiTheme="minorHAnsi" w:cs="Arial"/>
          <w:sz w:val="22"/>
          <w:szCs w:val="22"/>
        </w:rPr>
        <w:t xml:space="preserve">cial insurance claims databases </w:t>
      </w:r>
      <w:r w:rsidR="001E66C0">
        <w:rPr>
          <w:rFonts w:asciiTheme="minorHAnsi" w:hAnsiTheme="minorHAnsi" w:cs="Arial"/>
          <w:sz w:val="22"/>
          <w:szCs w:val="22"/>
        </w:rPr>
        <w:t>(</w:t>
      </w:r>
      <w:r w:rsidRPr="00A92707">
        <w:rPr>
          <w:rFonts w:asciiTheme="minorHAnsi" w:hAnsiTheme="minorHAnsi" w:cs="Arial"/>
          <w:sz w:val="22"/>
          <w:szCs w:val="22"/>
        </w:rPr>
        <w:t xml:space="preserve">Multi-Payer Claims Database </w:t>
      </w:r>
      <w:r w:rsidR="001E66C0">
        <w:rPr>
          <w:rFonts w:asciiTheme="minorHAnsi" w:hAnsiTheme="minorHAnsi" w:cs="Arial"/>
          <w:sz w:val="22"/>
          <w:szCs w:val="22"/>
        </w:rPr>
        <w:t>[</w:t>
      </w:r>
      <w:r w:rsidRPr="00A92707">
        <w:rPr>
          <w:rFonts w:asciiTheme="minorHAnsi" w:hAnsiTheme="minorHAnsi" w:cs="Arial"/>
          <w:sz w:val="22"/>
          <w:szCs w:val="22"/>
        </w:rPr>
        <w:t>MPCD</w:t>
      </w:r>
      <w:r w:rsidR="00C06674">
        <w:rPr>
          <w:rFonts w:asciiTheme="minorHAnsi" w:hAnsiTheme="minorHAnsi" w:cs="Arial"/>
          <w:sz w:val="22"/>
          <w:szCs w:val="22"/>
        </w:rPr>
        <w:t xml:space="preserve"> </w:t>
      </w:r>
      <w:r w:rsidRPr="00A92707">
        <w:rPr>
          <w:rFonts w:asciiTheme="minorHAnsi" w:hAnsiTheme="minorHAnsi" w:cs="Arial"/>
          <w:sz w:val="22"/>
          <w:szCs w:val="22"/>
        </w:rPr>
        <w:t>2007-2010</w:t>
      </w:r>
      <w:r w:rsidR="001E66C0">
        <w:rPr>
          <w:rFonts w:asciiTheme="minorHAnsi" w:hAnsiTheme="minorHAnsi" w:cs="Arial"/>
          <w:sz w:val="22"/>
          <w:szCs w:val="22"/>
        </w:rPr>
        <w:t>]</w:t>
      </w:r>
      <w:r w:rsidRPr="00A92707">
        <w:rPr>
          <w:rFonts w:asciiTheme="minorHAnsi" w:hAnsiTheme="minorHAnsi" w:cs="Arial"/>
          <w:sz w:val="22"/>
          <w:szCs w:val="22"/>
        </w:rPr>
        <w:t xml:space="preserve">, </w:t>
      </w:r>
      <w:proofErr w:type="spellStart"/>
      <w:r w:rsidRPr="00A92707">
        <w:rPr>
          <w:rFonts w:asciiTheme="minorHAnsi" w:hAnsiTheme="minorHAnsi" w:cs="Arial"/>
          <w:sz w:val="22"/>
          <w:szCs w:val="22"/>
        </w:rPr>
        <w:t>Truven</w:t>
      </w:r>
      <w:proofErr w:type="spellEnd"/>
      <w:r w:rsidRPr="00A92707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A92707">
        <w:rPr>
          <w:rFonts w:asciiTheme="minorHAnsi" w:hAnsiTheme="minorHAnsi" w:cs="Arial"/>
          <w:sz w:val="22"/>
          <w:szCs w:val="22"/>
        </w:rPr>
        <w:t>Market</w:t>
      </w:r>
      <w:r w:rsidR="00F81E11">
        <w:rPr>
          <w:rFonts w:asciiTheme="minorHAnsi" w:hAnsiTheme="minorHAnsi" w:cs="Arial"/>
          <w:sz w:val="22"/>
          <w:szCs w:val="22"/>
        </w:rPr>
        <w:t>S</w:t>
      </w:r>
      <w:r w:rsidRPr="00A92707">
        <w:rPr>
          <w:rFonts w:asciiTheme="minorHAnsi" w:hAnsiTheme="minorHAnsi" w:cs="Arial"/>
          <w:sz w:val="22"/>
          <w:szCs w:val="22"/>
        </w:rPr>
        <w:t>can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 </w:t>
      </w:r>
      <w:r w:rsidR="001E66C0">
        <w:rPr>
          <w:rFonts w:asciiTheme="minorHAnsi" w:hAnsiTheme="minorHAnsi" w:cs="Arial"/>
          <w:sz w:val="22"/>
          <w:szCs w:val="22"/>
        </w:rPr>
        <w:t>[</w:t>
      </w:r>
      <w:r w:rsidRPr="00A92707">
        <w:rPr>
          <w:rFonts w:asciiTheme="minorHAnsi" w:hAnsiTheme="minorHAnsi" w:cs="Arial"/>
          <w:sz w:val="22"/>
          <w:szCs w:val="22"/>
        </w:rPr>
        <w:t>2010-2014</w:t>
      </w:r>
      <w:r w:rsidR="001E66C0">
        <w:rPr>
          <w:rFonts w:asciiTheme="minorHAnsi" w:hAnsiTheme="minorHAnsi" w:cs="Arial"/>
          <w:sz w:val="22"/>
          <w:szCs w:val="22"/>
        </w:rPr>
        <w:t>]</w:t>
      </w:r>
      <w:r w:rsidRPr="00A92707">
        <w:rPr>
          <w:rFonts w:asciiTheme="minorHAnsi" w:hAnsiTheme="minorHAnsi" w:cs="Arial"/>
          <w:sz w:val="22"/>
          <w:szCs w:val="22"/>
        </w:rPr>
        <w:t>, and the US Medicare Fee-for-Service Claims data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1E66C0">
        <w:rPr>
          <w:rFonts w:asciiTheme="minorHAnsi" w:hAnsiTheme="minorHAnsi" w:cs="Arial"/>
          <w:sz w:val="22"/>
          <w:szCs w:val="22"/>
        </w:rPr>
        <w:t>[</w:t>
      </w:r>
      <w:r w:rsidRPr="00A92707">
        <w:rPr>
          <w:rFonts w:asciiTheme="minorHAnsi" w:hAnsiTheme="minorHAnsi" w:cs="Arial"/>
          <w:sz w:val="22"/>
          <w:szCs w:val="22"/>
        </w:rPr>
        <w:t>2006-2014</w:t>
      </w:r>
      <w:r w:rsidR="001E66C0">
        <w:rPr>
          <w:rFonts w:asciiTheme="minorHAnsi" w:hAnsiTheme="minorHAnsi" w:cs="Arial"/>
          <w:sz w:val="22"/>
          <w:szCs w:val="22"/>
        </w:rPr>
        <w:t>])</w:t>
      </w:r>
      <w:r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EA7121">
        <w:rPr>
          <w:rFonts w:asciiTheme="minorHAnsi" w:hAnsiTheme="minorHAnsi" w:cs="Arial"/>
          <w:sz w:val="22"/>
          <w:szCs w:val="22"/>
        </w:rPr>
        <w:t xml:space="preserve">to </w:t>
      </w:r>
      <w:r w:rsidR="00F94F46">
        <w:rPr>
          <w:rFonts w:asciiTheme="minorHAnsi" w:hAnsiTheme="minorHAnsi" w:cs="Arial"/>
          <w:sz w:val="22"/>
          <w:szCs w:val="22"/>
        </w:rPr>
        <w:t xml:space="preserve">evaluate </w:t>
      </w:r>
      <w:r w:rsidR="00317388">
        <w:rPr>
          <w:rFonts w:asciiTheme="minorHAnsi" w:hAnsiTheme="minorHAnsi" w:cs="Arial"/>
          <w:sz w:val="22"/>
          <w:szCs w:val="22"/>
        </w:rPr>
        <w:t>EAMs</w:t>
      </w:r>
      <w:r w:rsidR="00CE72D0">
        <w:rPr>
          <w:rFonts w:asciiTheme="minorHAnsi" w:hAnsiTheme="minorHAnsi" w:cs="Arial"/>
          <w:sz w:val="22"/>
          <w:szCs w:val="22"/>
        </w:rPr>
        <w:t xml:space="preserve"> </w:t>
      </w:r>
      <w:r w:rsidR="007862D2">
        <w:rPr>
          <w:rFonts w:asciiTheme="minorHAnsi" w:hAnsiTheme="minorHAnsi" w:cs="Arial"/>
          <w:sz w:val="22"/>
          <w:szCs w:val="22"/>
        </w:rPr>
        <w:t>(</w:t>
      </w:r>
      <w:r w:rsidR="007862D2" w:rsidRPr="00A92707">
        <w:rPr>
          <w:rFonts w:asciiTheme="minorHAnsi" w:hAnsiTheme="minorHAnsi" w:cs="Arial"/>
          <w:sz w:val="22"/>
          <w:szCs w:val="22"/>
        </w:rPr>
        <w:t>uveitis, psoriasis, inflammatory bowel</w:t>
      </w:r>
      <w:r w:rsidR="007862D2">
        <w:rPr>
          <w:rFonts w:asciiTheme="minorHAnsi" w:hAnsiTheme="minorHAnsi" w:cs="Arial"/>
          <w:sz w:val="22"/>
          <w:szCs w:val="22"/>
        </w:rPr>
        <w:t xml:space="preserve"> disease)</w:t>
      </w:r>
      <w:r w:rsidR="007862D2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544227" w:rsidRPr="00A92707">
        <w:rPr>
          <w:rFonts w:asciiTheme="minorHAnsi" w:hAnsiTheme="minorHAnsi" w:cs="Arial"/>
          <w:sz w:val="22"/>
          <w:szCs w:val="22"/>
        </w:rPr>
        <w:t>and comorbidities</w:t>
      </w:r>
      <w:r w:rsidR="00C06674">
        <w:rPr>
          <w:rFonts w:asciiTheme="minorHAnsi" w:hAnsiTheme="minorHAnsi" w:cs="Arial"/>
          <w:sz w:val="22"/>
          <w:szCs w:val="22"/>
        </w:rPr>
        <w:t xml:space="preserve"> (cardiac, renal, pulmonary, neurologic)</w:t>
      </w:r>
      <w:r w:rsidR="00544227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604466">
        <w:rPr>
          <w:rFonts w:asciiTheme="minorHAnsi" w:hAnsiTheme="minorHAnsi" w:cs="Arial"/>
          <w:sz w:val="22"/>
          <w:szCs w:val="22"/>
        </w:rPr>
        <w:t>in</w:t>
      </w:r>
      <w:r w:rsidR="00F65FED">
        <w:rPr>
          <w:rFonts w:asciiTheme="minorHAnsi" w:hAnsiTheme="minorHAnsi" w:cs="Arial"/>
          <w:sz w:val="22"/>
          <w:szCs w:val="22"/>
        </w:rPr>
        <w:t xml:space="preserve"> AS patients</w:t>
      </w:r>
      <w:r w:rsidR="00CE72D0">
        <w:rPr>
          <w:rFonts w:asciiTheme="minorHAnsi" w:hAnsiTheme="minorHAnsi" w:cs="Arial"/>
          <w:sz w:val="22"/>
          <w:szCs w:val="22"/>
        </w:rPr>
        <w:t xml:space="preserve"> </w:t>
      </w:r>
      <w:r w:rsidR="00F65FED">
        <w:rPr>
          <w:rFonts w:asciiTheme="minorHAnsi" w:hAnsiTheme="minorHAnsi" w:cs="Arial"/>
          <w:sz w:val="22"/>
          <w:szCs w:val="22"/>
        </w:rPr>
        <w:t>diagnosed</w:t>
      </w:r>
      <w:r w:rsidR="00CE72D0">
        <w:rPr>
          <w:rFonts w:asciiTheme="minorHAnsi" w:hAnsiTheme="minorHAnsi" w:cs="Arial"/>
          <w:sz w:val="22"/>
          <w:szCs w:val="22"/>
        </w:rPr>
        <w:t xml:space="preserve"> by a rheumatologist (index date)</w:t>
      </w:r>
      <w:r w:rsidR="00810153" w:rsidRPr="00866200">
        <w:rPr>
          <w:rFonts w:asciiTheme="minorHAnsi" w:hAnsiTheme="minorHAnsi" w:cs="Arial"/>
          <w:sz w:val="22"/>
          <w:szCs w:val="22"/>
        </w:rPr>
        <w:t xml:space="preserve">, </w:t>
      </w:r>
      <w:r w:rsidR="00F65FED">
        <w:rPr>
          <w:rFonts w:asciiTheme="minorHAnsi" w:hAnsiTheme="minorHAnsi" w:cs="Arial"/>
          <w:sz w:val="22"/>
          <w:szCs w:val="22"/>
        </w:rPr>
        <w:t xml:space="preserve">having </w:t>
      </w:r>
      <w:r w:rsidR="00CE72D0">
        <w:rPr>
          <w:rFonts w:asciiTheme="minorHAnsi" w:hAnsiTheme="minorHAnsi" w:cs="Arial"/>
          <w:sz w:val="22"/>
          <w:szCs w:val="22"/>
        </w:rPr>
        <w:t>6</w:t>
      </w:r>
      <w:r w:rsidR="00810153" w:rsidRPr="00866200">
        <w:rPr>
          <w:rFonts w:asciiTheme="minorHAnsi" w:hAnsiTheme="minorHAnsi" w:cs="Arial"/>
          <w:sz w:val="22"/>
          <w:szCs w:val="22"/>
        </w:rPr>
        <w:t xml:space="preserve">-months </w:t>
      </w:r>
      <w:r w:rsidR="00810153">
        <w:rPr>
          <w:rFonts w:asciiTheme="minorHAnsi" w:hAnsiTheme="minorHAnsi" w:cs="Arial"/>
          <w:sz w:val="22"/>
          <w:szCs w:val="22"/>
        </w:rPr>
        <w:t xml:space="preserve">baseline data </w:t>
      </w:r>
      <w:r w:rsidR="00CE72D0">
        <w:rPr>
          <w:rFonts w:asciiTheme="minorHAnsi" w:hAnsiTheme="minorHAnsi" w:cs="Arial"/>
          <w:sz w:val="22"/>
          <w:szCs w:val="22"/>
        </w:rPr>
        <w:t>prior to index date</w:t>
      </w:r>
      <w:r w:rsidR="00810153" w:rsidRPr="00866200">
        <w:rPr>
          <w:rFonts w:asciiTheme="minorHAnsi" w:hAnsiTheme="minorHAnsi" w:cs="Arial"/>
          <w:sz w:val="22"/>
          <w:szCs w:val="22"/>
        </w:rPr>
        <w:t>, and drug-specific exposures after AS diagnosis.</w:t>
      </w:r>
      <w:r w:rsidR="00810153">
        <w:rPr>
          <w:rFonts w:asciiTheme="minorHAnsi" w:hAnsiTheme="minorHAnsi" w:cs="Arial"/>
          <w:sz w:val="22"/>
          <w:szCs w:val="22"/>
        </w:rPr>
        <w:t xml:space="preserve"> </w:t>
      </w:r>
      <w:r w:rsidR="0066163F">
        <w:rPr>
          <w:rFonts w:asciiTheme="minorHAnsi" w:hAnsiTheme="minorHAnsi" w:cs="Arial"/>
          <w:sz w:val="22"/>
          <w:szCs w:val="22"/>
        </w:rPr>
        <w:t>T</w:t>
      </w:r>
      <w:r w:rsidR="00604466" w:rsidRPr="00A92707">
        <w:rPr>
          <w:rFonts w:asciiTheme="minorHAnsi" w:hAnsiTheme="minorHAnsi" w:cs="Arial"/>
          <w:sz w:val="22"/>
          <w:szCs w:val="22"/>
        </w:rPr>
        <w:t>hree</w:t>
      </w:r>
      <w:r w:rsidR="00B24789">
        <w:rPr>
          <w:rFonts w:asciiTheme="minorHAnsi" w:hAnsiTheme="minorHAnsi" w:cs="Arial"/>
          <w:sz w:val="22"/>
          <w:szCs w:val="22"/>
        </w:rPr>
        <w:t xml:space="preserve"> mutually-exclusive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CE72D0">
        <w:rPr>
          <w:rFonts w:asciiTheme="minorHAnsi" w:hAnsiTheme="minorHAnsi" w:cs="Arial"/>
          <w:sz w:val="22"/>
          <w:szCs w:val="22"/>
        </w:rPr>
        <w:t xml:space="preserve">hierarchical </w:t>
      </w:r>
      <w:r w:rsidR="00ED2870">
        <w:rPr>
          <w:rFonts w:asciiTheme="minorHAnsi" w:hAnsiTheme="minorHAnsi" w:cs="Arial"/>
          <w:sz w:val="22"/>
          <w:szCs w:val="22"/>
        </w:rPr>
        <w:t xml:space="preserve">exposure 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groups </w:t>
      </w:r>
      <w:r w:rsidR="0066163F">
        <w:rPr>
          <w:rFonts w:asciiTheme="minorHAnsi" w:hAnsiTheme="minorHAnsi" w:cs="Arial"/>
          <w:sz w:val="22"/>
          <w:szCs w:val="22"/>
        </w:rPr>
        <w:t>were examined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: </w:t>
      </w:r>
      <w:r w:rsidR="00ED2870">
        <w:rPr>
          <w:rFonts w:asciiTheme="minorHAnsi" w:hAnsiTheme="minorHAnsi" w:cs="Arial"/>
          <w:sz w:val="22"/>
          <w:szCs w:val="22"/>
        </w:rPr>
        <w:t xml:space="preserve">(1) </w:t>
      </w:r>
      <w:r w:rsidR="00604466" w:rsidRPr="00A92707">
        <w:rPr>
          <w:rFonts w:asciiTheme="minorHAnsi" w:hAnsiTheme="minorHAnsi" w:cs="Arial"/>
          <w:sz w:val="22"/>
          <w:szCs w:val="22"/>
        </w:rPr>
        <w:t>no</w:t>
      </w:r>
      <w:r w:rsidR="00B24789">
        <w:rPr>
          <w:rFonts w:asciiTheme="minorHAnsi" w:hAnsiTheme="minorHAnsi" w:cs="Arial"/>
          <w:sz w:val="22"/>
          <w:szCs w:val="22"/>
        </w:rPr>
        <w:t xml:space="preserve"> 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therapy or prescription non-steroidal anti-inflammatory drugs (NSAIDs), </w:t>
      </w:r>
      <w:r w:rsidR="00ED2870">
        <w:rPr>
          <w:rFonts w:asciiTheme="minorHAnsi" w:hAnsiTheme="minorHAnsi" w:cs="Arial"/>
          <w:sz w:val="22"/>
          <w:szCs w:val="22"/>
        </w:rPr>
        <w:t xml:space="preserve">(2) </w:t>
      </w:r>
      <w:r w:rsidR="00604466">
        <w:rPr>
          <w:rFonts w:asciiTheme="minorHAnsi" w:hAnsiTheme="minorHAnsi" w:cs="Arial"/>
          <w:sz w:val="22"/>
          <w:szCs w:val="22"/>
        </w:rPr>
        <w:t>conventional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 disease modifying anti-rheumatic drugs (DMARD</w:t>
      </w:r>
      <w:r w:rsidR="00C06674">
        <w:rPr>
          <w:rFonts w:asciiTheme="minorHAnsi" w:hAnsiTheme="minorHAnsi" w:cs="Arial"/>
          <w:sz w:val="22"/>
          <w:szCs w:val="22"/>
        </w:rPr>
        <w:t>s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), and </w:t>
      </w:r>
      <w:r w:rsidR="00ED2870">
        <w:rPr>
          <w:rFonts w:asciiTheme="minorHAnsi" w:hAnsiTheme="minorHAnsi" w:cs="Arial"/>
          <w:sz w:val="22"/>
          <w:szCs w:val="22"/>
        </w:rPr>
        <w:t xml:space="preserve">(3) </w:t>
      </w:r>
      <w:proofErr w:type="spellStart"/>
      <w:r w:rsidR="00604466" w:rsidRPr="00A92707">
        <w:rPr>
          <w:rFonts w:asciiTheme="minorHAnsi" w:hAnsiTheme="minorHAnsi" w:cs="Arial"/>
          <w:sz w:val="22"/>
          <w:szCs w:val="22"/>
        </w:rPr>
        <w:t>TNFi</w:t>
      </w:r>
      <w:proofErr w:type="spellEnd"/>
      <w:r w:rsidR="00EA7121">
        <w:rPr>
          <w:rFonts w:asciiTheme="minorHAnsi" w:hAnsiTheme="minorHAnsi" w:cs="Arial"/>
          <w:sz w:val="22"/>
          <w:szCs w:val="22"/>
        </w:rPr>
        <w:t xml:space="preserve">. </w:t>
      </w:r>
      <w:r w:rsidR="00476CF3">
        <w:rPr>
          <w:rFonts w:asciiTheme="minorHAnsi" w:hAnsiTheme="minorHAnsi" w:cs="Arial"/>
          <w:sz w:val="22"/>
          <w:szCs w:val="22"/>
        </w:rPr>
        <w:t xml:space="preserve">Prevalence of comorbidities </w:t>
      </w:r>
      <w:r w:rsidR="00FF7157">
        <w:rPr>
          <w:rFonts w:asciiTheme="minorHAnsi" w:hAnsiTheme="minorHAnsi" w:cs="Arial"/>
          <w:sz w:val="22"/>
          <w:szCs w:val="22"/>
        </w:rPr>
        <w:t>were</w:t>
      </w:r>
      <w:r w:rsidR="00476CF3">
        <w:rPr>
          <w:rFonts w:asciiTheme="minorHAnsi" w:hAnsiTheme="minorHAnsi" w:cs="Arial"/>
          <w:sz w:val="22"/>
          <w:szCs w:val="22"/>
        </w:rPr>
        <w:t xml:space="preserve"> ascertained </w:t>
      </w:r>
      <w:r w:rsidR="00E11DBF">
        <w:rPr>
          <w:rFonts w:asciiTheme="minorHAnsi" w:hAnsiTheme="minorHAnsi" w:cs="Arial"/>
          <w:sz w:val="22"/>
          <w:szCs w:val="22"/>
        </w:rPr>
        <w:t>in</w:t>
      </w:r>
      <w:r w:rsidR="00476CF3">
        <w:rPr>
          <w:rFonts w:asciiTheme="minorHAnsi" w:hAnsiTheme="minorHAnsi" w:cs="Arial"/>
          <w:sz w:val="22"/>
          <w:szCs w:val="22"/>
        </w:rPr>
        <w:t xml:space="preserve"> 12-month periods</w:t>
      </w:r>
      <w:r w:rsidR="001736E0">
        <w:rPr>
          <w:rFonts w:asciiTheme="minorHAnsi" w:hAnsiTheme="minorHAnsi" w:cs="Arial"/>
          <w:sz w:val="22"/>
          <w:szCs w:val="22"/>
        </w:rPr>
        <w:t xml:space="preserve"> (6 months pre &amp; post index date)</w:t>
      </w:r>
      <w:r w:rsidR="0025572E" w:rsidRPr="0025572E">
        <w:rPr>
          <w:rFonts w:asciiTheme="minorHAnsi" w:hAnsiTheme="minorHAnsi" w:cs="Arial"/>
          <w:sz w:val="22"/>
          <w:szCs w:val="22"/>
        </w:rPr>
        <w:t>.</w:t>
      </w:r>
      <w:r w:rsidR="0025572E">
        <w:rPr>
          <w:rFonts w:asciiTheme="minorHAnsi" w:hAnsiTheme="minorHAnsi" w:cs="Arial"/>
          <w:sz w:val="22"/>
          <w:szCs w:val="22"/>
        </w:rPr>
        <w:t xml:space="preserve"> </w:t>
      </w:r>
      <w:r w:rsidR="00201CD8">
        <w:rPr>
          <w:rFonts w:asciiTheme="minorHAnsi" w:hAnsiTheme="minorHAnsi" w:cs="Arial"/>
          <w:sz w:val="22"/>
          <w:szCs w:val="22"/>
        </w:rPr>
        <w:t xml:space="preserve"> </w:t>
      </w:r>
      <w:r w:rsidR="00FF7157">
        <w:rPr>
          <w:rFonts w:asciiTheme="minorHAnsi" w:hAnsiTheme="minorHAnsi" w:cs="Arial"/>
          <w:sz w:val="22"/>
          <w:szCs w:val="22"/>
        </w:rPr>
        <w:t>Incidence of</w:t>
      </w:r>
      <w:r w:rsidR="00866200">
        <w:rPr>
          <w:rFonts w:asciiTheme="minorHAnsi" w:hAnsiTheme="minorHAnsi" w:cs="Arial"/>
          <w:sz w:val="22"/>
          <w:szCs w:val="22"/>
        </w:rPr>
        <w:t xml:space="preserve"> comorbidities</w:t>
      </w:r>
      <w:r w:rsidR="0025572E">
        <w:rPr>
          <w:rFonts w:asciiTheme="minorHAnsi" w:hAnsiTheme="minorHAnsi" w:cs="Arial"/>
          <w:sz w:val="22"/>
          <w:szCs w:val="22"/>
        </w:rPr>
        <w:t xml:space="preserve"> </w:t>
      </w:r>
      <w:r w:rsidR="0063769F">
        <w:rPr>
          <w:rFonts w:asciiTheme="minorHAnsi" w:hAnsiTheme="minorHAnsi" w:cs="Arial"/>
          <w:sz w:val="22"/>
          <w:szCs w:val="22"/>
        </w:rPr>
        <w:t xml:space="preserve">&amp; </w:t>
      </w:r>
      <w:r w:rsidR="00EF17F3">
        <w:rPr>
          <w:rFonts w:asciiTheme="minorHAnsi" w:hAnsiTheme="minorHAnsi" w:cs="Arial"/>
          <w:sz w:val="22"/>
          <w:szCs w:val="22"/>
        </w:rPr>
        <w:t>EAMs</w:t>
      </w:r>
      <w:r w:rsidR="00FF7157">
        <w:rPr>
          <w:rFonts w:asciiTheme="minorHAnsi" w:hAnsiTheme="minorHAnsi" w:cs="Arial"/>
          <w:sz w:val="22"/>
          <w:szCs w:val="22"/>
        </w:rPr>
        <w:t xml:space="preserve"> </w:t>
      </w:r>
      <w:r w:rsidR="0025572E">
        <w:rPr>
          <w:rFonts w:asciiTheme="minorHAnsi" w:hAnsiTheme="minorHAnsi" w:cs="Arial"/>
          <w:sz w:val="22"/>
          <w:szCs w:val="22"/>
        </w:rPr>
        <w:t xml:space="preserve">were ascertained during the period following </w:t>
      </w:r>
      <w:r w:rsidR="00866200">
        <w:rPr>
          <w:rFonts w:asciiTheme="minorHAnsi" w:hAnsiTheme="minorHAnsi" w:cs="Arial"/>
          <w:sz w:val="22"/>
          <w:szCs w:val="22"/>
        </w:rPr>
        <w:t xml:space="preserve">treatment </w:t>
      </w:r>
      <w:r w:rsidR="0025572E">
        <w:rPr>
          <w:rFonts w:asciiTheme="minorHAnsi" w:hAnsiTheme="minorHAnsi" w:cs="Arial"/>
          <w:sz w:val="22"/>
          <w:szCs w:val="22"/>
        </w:rPr>
        <w:t xml:space="preserve">initiation </w:t>
      </w:r>
      <w:r w:rsidR="00866200">
        <w:rPr>
          <w:rFonts w:asciiTheme="minorHAnsi" w:hAnsiTheme="minorHAnsi" w:cs="Arial"/>
          <w:sz w:val="22"/>
          <w:szCs w:val="22"/>
        </w:rPr>
        <w:t>and</w:t>
      </w:r>
      <w:r w:rsidR="00EA7121" w:rsidRPr="00866200">
        <w:rPr>
          <w:rFonts w:asciiTheme="minorHAnsi" w:eastAsia="SimSun" w:hAnsiTheme="minorHAnsi"/>
          <w:sz w:val="22"/>
          <w:szCs w:val="22"/>
        </w:rPr>
        <w:t xml:space="preserve"> the earliest of death, loss of medical coverage, end of study, first outcome occurrence, treatment discontinuation</w:t>
      </w:r>
      <w:r w:rsidR="00ED2870">
        <w:rPr>
          <w:rFonts w:asciiTheme="minorHAnsi" w:eastAsia="SimSun" w:hAnsiTheme="minorHAnsi"/>
          <w:sz w:val="22"/>
          <w:szCs w:val="22"/>
        </w:rPr>
        <w:t xml:space="preserve"> or initiation of therapy at a </w:t>
      </w:r>
      <w:proofErr w:type="gramStart"/>
      <w:r w:rsidR="00ED2870">
        <w:rPr>
          <w:rFonts w:asciiTheme="minorHAnsi" w:eastAsia="SimSun" w:hAnsiTheme="minorHAnsi"/>
          <w:sz w:val="22"/>
          <w:szCs w:val="22"/>
        </w:rPr>
        <w:t>higher</w:t>
      </w:r>
      <w:proofErr w:type="gramEnd"/>
      <w:r w:rsidR="00ED2870">
        <w:rPr>
          <w:rFonts w:asciiTheme="minorHAnsi" w:eastAsia="SimSun" w:hAnsiTheme="minorHAnsi"/>
          <w:sz w:val="22"/>
          <w:szCs w:val="22"/>
        </w:rPr>
        <w:t xml:space="preserve"> level in exposure hierarchy</w:t>
      </w:r>
      <w:r w:rsidR="00FF7157">
        <w:rPr>
          <w:rFonts w:asciiTheme="minorHAnsi" w:eastAsia="SimSun" w:hAnsiTheme="minorHAnsi"/>
          <w:sz w:val="22"/>
          <w:szCs w:val="22"/>
        </w:rPr>
        <w:t>; comparisons made</w:t>
      </w:r>
      <w:r w:rsidR="00FF7157">
        <w:rPr>
          <w:rFonts w:asciiTheme="minorHAnsi" w:hAnsiTheme="minorHAnsi" w:cs="Arial"/>
          <w:sz w:val="22"/>
          <w:szCs w:val="22"/>
        </w:rPr>
        <w:t xml:space="preserve"> using the </w:t>
      </w:r>
      <w:r w:rsidR="00FF7157" w:rsidRPr="0025572E">
        <w:rPr>
          <w:rFonts w:asciiTheme="minorHAnsi" w:hAnsiTheme="minorHAnsi" w:cs="Arial"/>
          <w:sz w:val="22"/>
          <w:szCs w:val="22"/>
        </w:rPr>
        <w:t>mid-p exact test (α=0.05)</w:t>
      </w:r>
      <w:r w:rsidR="00AD7CE8">
        <w:rPr>
          <w:rFonts w:asciiTheme="minorHAnsi" w:hAnsiTheme="minorHAnsi" w:cs="Arial"/>
          <w:sz w:val="22"/>
          <w:szCs w:val="22"/>
        </w:rPr>
        <w:t>.</w:t>
      </w:r>
    </w:p>
    <w:p w14:paraId="5256B0A4" w14:textId="53B95477" w:rsidR="00A92707" w:rsidRDefault="006656E1" w:rsidP="00A92707">
      <w:pPr>
        <w:rPr>
          <w:rFonts w:cs="Arial"/>
        </w:rPr>
      </w:pPr>
      <w:r w:rsidRPr="006656E1">
        <w:rPr>
          <w:rFonts w:cs="Arial"/>
          <w:b/>
          <w:u w:val="single"/>
        </w:rPr>
        <w:t>Results:</w:t>
      </w:r>
      <w:r>
        <w:rPr>
          <w:rFonts w:cs="Arial"/>
        </w:rPr>
        <w:t xml:space="preserve"> </w:t>
      </w:r>
      <w:r w:rsidR="00E11DBF">
        <w:rPr>
          <w:rFonts w:cs="Arial"/>
        </w:rPr>
        <w:t>Out of</w:t>
      </w:r>
      <w:r w:rsidR="0025572E">
        <w:rPr>
          <w:rFonts w:cs="Arial"/>
        </w:rPr>
        <w:t xml:space="preserve"> nearly 40 million beneficiaries, 63,052 patients were included. </w:t>
      </w:r>
      <w:r w:rsidR="00552BE3">
        <w:rPr>
          <w:rFonts w:cs="Arial"/>
        </w:rPr>
        <w:t>Table 1 shows the</w:t>
      </w:r>
      <w:r w:rsidR="00A92707" w:rsidRPr="00A92707">
        <w:rPr>
          <w:rFonts w:cs="Arial"/>
        </w:rPr>
        <w:t xml:space="preserve"> prevalence of </w:t>
      </w:r>
      <w:r w:rsidR="00A92707" w:rsidRPr="00A92707">
        <w:rPr>
          <w:rFonts w:cs="Arial"/>
          <w:bCs/>
        </w:rPr>
        <w:t xml:space="preserve">comorbidities and </w:t>
      </w:r>
      <w:r w:rsidR="00EF17F3">
        <w:rPr>
          <w:rFonts w:cs="Arial"/>
          <w:bCs/>
        </w:rPr>
        <w:t>EAMs</w:t>
      </w:r>
      <w:r w:rsidR="00EC2E13">
        <w:rPr>
          <w:rFonts w:cs="Arial"/>
          <w:bCs/>
        </w:rPr>
        <w:t xml:space="preserve"> </w:t>
      </w:r>
      <w:r w:rsidR="00132A61">
        <w:rPr>
          <w:rFonts w:cs="Arial"/>
          <w:bCs/>
        </w:rPr>
        <w:t>of AS</w:t>
      </w:r>
      <w:r w:rsidR="00552BE3">
        <w:rPr>
          <w:rFonts w:cs="Arial"/>
          <w:bCs/>
        </w:rPr>
        <w:t>,</w:t>
      </w:r>
      <w:r w:rsidR="00132A61">
        <w:rPr>
          <w:rFonts w:cs="Arial"/>
          <w:bCs/>
        </w:rPr>
        <w:t xml:space="preserve"> </w:t>
      </w:r>
      <w:r w:rsidR="00A92707" w:rsidRPr="00A92707">
        <w:rPr>
          <w:rFonts w:cs="Arial"/>
          <w:bCs/>
        </w:rPr>
        <w:t>by treatment exposures</w:t>
      </w:r>
      <w:r w:rsidR="00F7552A">
        <w:rPr>
          <w:rFonts w:cs="Arial"/>
          <w:bCs/>
        </w:rPr>
        <w:t>,</w:t>
      </w:r>
      <w:r w:rsidR="00A92707" w:rsidRPr="00A92707">
        <w:rPr>
          <w:rFonts w:cs="Arial"/>
        </w:rPr>
        <w:t xml:space="preserve"> stratified by data source. </w:t>
      </w:r>
      <w:r w:rsidR="00211416">
        <w:rPr>
          <w:rFonts w:cs="Arial"/>
        </w:rPr>
        <w:t xml:space="preserve"> </w:t>
      </w:r>
      <w:r w:rsidR="00CE72D0">
        <w:rPr>
          <w:rFonts w:cs="Arial"/>
        </w:rPr>
        <w:t xml:space="preserve">Comorbidities were more common in Medicare </w:t>
      </w:r>
      <w:r w:rsidR="00E11DBF">
        <w:rPr>
          <w:rFonts w:cs="Arial"/>
        </w:rPr>
        <w:t xml:space="preserve">AS patients </w:t>
      </w:r>
      <w:r w:rsidR="00CE72D0">
        <w:rPr>
          <w:rFonts w:cs="Arial"/>
        </w:rPr>
        <w:t xml:space="preserve">compared to MPCD or </w:t>
      </w:r>
      <w:proofErr w:type="spellStart"/>
      <w:r w:rsidR="00CE72D0">
        <w:rPr>
          <w:rFonts w:cs="Arial"/>
        </w:rPr>
        <w:t>MarketScan</w:t>
      </w:r>
      <w:proofErr w:type="spellEnd"/>
      <w:r w:rsidR="00CE72D0">
        <w:rPr>
          <w:rFonts w:cs="Arial"/>
        </w:rPr>
        <w:t xml:space="preserve">. </w:t>
      </w:r>
      <w:r w:rsidR="00552BE3">
        <w:rPr>
          <w:rFonts w:cs="Arial"/>
        </w:rPr>
        <w:t>Table 2 shows t</w:t>
      </w:r>
      <w:r w:rsidR="00EC2E13">
        <w:rPr>
          <w:rFonts w:cs="Arial"/>
        </w:rPr>
        <w:t>he incidence rates</w:t>
      </w:r>
      <w:r w:rsidR="00EC2E13" w:rsidRPr="00A92707">
        <w:rPr>
          <w:rFonts w:cs="Arial"/>
        </w:rPr>
        <w:t xml:space="preserve"> of </w:t>
      </w:r>
      <w:r w:rsidR="00E11DBF">
        <w:rPr>
          <w:rFonts w:cs="Arial"/>
          <w:bCs/>
        </w:rPr>
        <w:t xml:space="preserve">outcomes </w:t>
      </w:r>
      <w:r w:rsidR="00EC2E13" w:rsidRPr="00A92707">
        <w:rPr>
          <w:rFonts w:cs="Arial"/>
          <w:bCs/>
        </w:rPr>
        <w:t>by treatment exposures</w:t>
      </w:r>
      <w:r w:rsidR="00F7552A">
        <w:rPr>
          <w:rFonts w:cs="Arial"/>
          <w:bCs/>
        </w:rPr>
        <w:t>,</w:t>
      </w:r>
      <w:r w:rsidR="00EC2E13" w:rsidRPr="00A92707">
        <w:rPr>
          <w:rFonts w:cs="Arial"/>
        </w:rPr>
        <w:t xml:space="preserve"> stratified by data source</w:t>
      </w:r>
      <w:r w:rsidR="00211416">
        <w:rPr>
          <w:rFonts w:cs="Arial"/>
        </w:rPr>
        <w:t xml:space="preserve">. </w:t>
      </w:r>
      <w:r w:rsidR="00552BE3">
        <w:rPr>
          <w:rFonts w:cs="Arial"/>
        </w:rPr>
        <w:t xml:space="preserve"> Despite the </w:t>
      </w:r>
      <w:r w:rsidR="00685D1B">
        <w:rPr>
          <w:rFonts w:cs="Arial"/>
        </w:rPr>
        <w:t>possibility</w:t>
      </w:r>
      <w:r w:rsidR="00552BE3">
        <w:rPr>
          <w:rFonts w:cs="Arial"/>
        </w:rPr>
        <w:t xml:space="preserve"> of sicker p</w:t>
      </w:r>
      <w:r w:rsidR="00EF17F3">
        <w:t xml:space="preserve">atients </w:t>
      </w:r>
      <w:r w:rsidR="00685D1B">
        <w:t>receiving</w:t>
      </w:r>
      <w:r w:rsidR="00EF17F3">
        <w:t xml:space="preserve"> </w:t>
      </w:r>
      <w:proofErr w:type="spellStart"/>
      <w:r w:rsidR="00EF17F3">
        <w:t>TNFi</w:t>
      </w:r>
      <w:proofErr w:type="spellEnd"/>
      <w:r w:rsidR="00EF17F3">
        <w:t xml:space="preserve"> </w:t>
      </w:r>
      <w:r w:rsidR="00552BE3">
        <w:t>treatment, the</w:t>
      </w:r>
      <w:r w:rsidR="00685D1B">
        <w:t>ir</w:t>
      </w:r>
      <w:r w:rsidR="00EF17F3">
        <w:t xml:space="preserve"> crude incidence of certain cardiac, pulmonary and neurologic comorbidities</w:t>
      </w:r>
      <w:r w:rsidR="00EF17F3" w:rsidRPr="007864D1">
        <w:t xml:space="preserve"> </w:t>
      </w:r>
      <w:r w:rsidR="00552BE3">
        <w:t xml:space="preserve">were lower </w:t>
      </w:r>
      <w:r w:rsidR="00EF17F3">
        <w:t xml:space="preserve">compared to those treated with NSAIDs or DMARDs alone, </w:t>
      </w:r>
      <w:r w:rsidR="00552BE3">
        <w:t xml:space="preserve">though </w:t>
      </w:r>
      <w:r w:rsidR="00685D1B">
        <w:t xml:space="preserve">they </w:t>
      </w:r>
      <w:r w:rsidR="00552BE3">
        <w:t>had</w:t>
      </w:r>
      <w:r w:rsidR="00E11DBF">
        <w:t xml:space="preserve"> higher incidence of some EAMs.</w:t>
      </w:r>
    </w:p>
    <w:p w14:paraId="57C5A45E" w14:textId="5C3D86DA" w:rsidR="00395830" w:rsidRPr="00395830" w:rsidRDefault="007A54DB" w:rsidP="00395830">
      <w:pPr>
        <w:rPr>
          <w:rFonts w:ascii="Times New Roman" w:eastAsia="Times New Roman" w:hAnsi="Times New Roman" w:cs="Times New Roman"/>
          <w:sz w:val="24"/>
          <w:szCs w:val="24"/>
        </w:rPr>
      </w:pPr>
      <w:r w:rsidRPr="00F54792">
        <w:rPr>
          <w:b/>
          <w:u w:val="single"/>
        </w:rPr>
        <w:t>Conclusion</w:t>
      </w:r>
      <w:r>
        <w:t xml:space="preserve">: </w:t>
      </w:r>
      <w:r w:rsidR="00EF17F3">
        <w:t xml:space="preserve">This </w:t>
      </w:r>
      <w:r>
        <w:t xml:space="preserve">largest investigation of the prevalence </w:t>
      </w:r>
      <w:r w:rsidR="00F145BD">
        <w:t xml:space="preserve">&amp; incidence </w:t>
      </w:r>
      <w:r>
        <w:t xml:space="preserve">of comorbidities </w:t>
      </w:r>
      <w:r w:rsidR="00D16F69">
        <w:t xml:space="preserve">&amp; </w:t>
      </w:r>
      <w:r w:rsidR="00CE72D0">
        <w:t>EAM</w:t>
      </w:r>
      <w:r w:rsidR="00EF17F3">
        <w:t>s</w:t>
      </w:r>
      <w:r>
        <w:t xml:space="preserve"> of AS within the US</w:t>
      </w:r>
      <w:r w:rsidR="00D16F69">
        <w:t xml:space="preserve"> suggests </w:t>
      </w:r>
      <w:proofErr w:type="spellStart"/>
      <w:r w:rsidR="00D16F69">
        <w:t>TNFi</w:t>
      </w:r>
      <w:proofErr w:type="spellEnd"/>
      <w:r w:rsidR="00D16F69">
        <w:t xml:space="preserve"> to be disease modifying</w:t>
      </w:r>
      <w:r w:rsidR="00F145BD">
        <w:t>.</w:t>
      </w:r>
      <w:r>
        <w:t xml:space="preserve"> </w:t>
      </w:r>
      <w:r w:rsidR="00806FB3">
        <w:t xml:space="preserve"> </w:t>
      </w:r>
      <w:r w:rsidR="00395830" w:rsidRPr="00395830">
        <w:rPr>
          <w:rFonts w:ascii="Cambria" w:eastAsia="Times New Roman" w:hAnsi="Cambria" w:cs="Times New Roman"/>
          <w:color w:val="000000"/>
          <w:sz w:val="23"/>
          <w:szCs w:val="23"/>
        </w:rPr>
        <w:t>In the absence of control for confounding</w:t>
      </w:r>
      <w:r w:rsidR="00D16F69">
        <w:rPr>
          <w:rFonts w:ascii="Cambria" w:eastAsia="Times New Roman" w:hAnsi="Cambria" w:cs="Times New Roman"/>
          <w:color w:val="000000"/>
          <w:sz w:val="23"/>
          <w:szCs w:val="23"/>
        </w:rPr>
        <w:t>,</w:t>
      </w:r>
      <w:r w:rsidR="00B848FD">
        <w:rPr>
          <w:rFonts w:ascii="Cambria" w:eastAsia="Times New Roman" w:hAnsi="Cambria" w:cs="Times New Roman"/>
          <w:color w:val="000000"/>
          <w:sz w:val="23"/>
          <w:szCs w:val="23"/>
        </w:rPr>
        <w:t xml:space="preserve"> these </w:t>
      </w:r>
      <w:r w:rsidR="00EE070B">
        <w:rPr>
          <w:rFonts w:ascii="Cambria" w:eastAsia="Times New Roman" w:hAnsi="Cambria" w:cs="Times New Roman"/>
          <w:color w:val="000000"/>
          <w:sz w:val="23"/>
          <w:szCs w:val="23"/>
        </w:rPr>
        <w:t xml:space="preserve">findings are considered </w:t>
      </w:r>
      <w:r w:rsidR="00B848FD">
        <w:rPr>
          <w:rFonts w:ascii="Cambria" w:eastAsia="Times New Roman" w:hAnsi="Cambria" w:cs="Times New Roman"/>
          <w:color w:val="000000"/>
          <w:sz w:val="23"/>
          <w:szCs w:val="23"/>
        </w:rPr>
        <w:t>preliminary</w:t>
      </w:r>
      <w:r w:rsidR="00EE070B">
        <w:rPr>
          <w:rFonts w:ascii="Cambria" w:eastAsia="Times New Roman" w:hAnsi="Cambria" w:cs="Times New Roman"/>
          <w:color w:val="000000"/>
          <w:sz w:val="23"/>
          <w:szCs w:val="23"/>
        </w:rPr>
        <w:t>.</w:t>
      </w:r>
      <w:r w:rsidR="00B848FD">
        <w:rPr>
          <w:rFonts w:ascii="Cambria" w:eastAsia="Times New Roman" w:hAnsi="Cambria" w:cs="Times New Roman"/>
          <w:color w:val="000000"/>
          <w:sz w:val="23"/>
          <w:szCs w:val="23"/>
        </w:rPr>
        <w:t xml:space="preserve"> </w:t>
      </w:r>
    </w:p>
    <w:p w14:paraId="6229BA71" w14:textId="5A5EEC38" w:rsidR="007A54DB" w:rsidRDefault="007A54DB" w:rsidP="007A54DB"/>
    <w:p w14:paraId="3CF64823" w14:textId="77777777" w:rsidR="007A54DB" w:rsidRDefault="007A54DB" w:rsidP="00A92707">
      <w:pPr>
        <w:rPr>
          <w:rFonts w:cs="Arial"/>
        </w:rPr>
      </w:pPr>
    </w:p>
    <w:p w14:paraId="4A51CC69" w14:textId="2CB7CA86" w:rsidR="00211416" w:rsidRDefault="00211416" w:rsidP="00A92707">
      <w:pPr>
        <w:rPr>
          <w:rFonts w:cs="Arial"/>
        </w:rPr>
      </w:pPr>
      <w:r w:rsidRPr="00447346">
        <w:rPr>
          <w:rFonts w:cs="Arial"/>
          <w:b/>
          <w:u w:val="single"/>
        </w:rPr>
        <w:lastRenderedPageBreak/>
        <w:t>Table 1:</w:t>
      </w:r>
      <w:r>
        <w:rPr>
          <w:rFonts w:cs="Arial"/>
        </w:rPr>
        <w:t xml:space="preserve"> </w:t>
      </w:r>
      <w:r w:rsidR="001E66C0">
        <w:rPr>
          <w:rFonts w:cs="Arial"/>
        </w:rPr>
        <w:t>P</w:t>
      </w:r>
      <w:r w:rsidRPr="00A92707">
        <w:rPr>
          <w:rFonts w:cs="Arial"/>
        </w:rPr>
        <w:t xml:space="preserve">revalence of </w:t>
      </w:r>
      <w:r w:rsidRPr="00A92707">
        <w:rPr>
          <w:rFonts w:cs="Arial"/>
          <w:bCs/>
        </w:rPr>
        <w:t xml:space="preserve">comorbidities and </w:t>
      </w:r>
      <w:r w:rsidR="0078114B">
        <w:rPr>
          <w:rFonts w:cs="Arial"/>
          <w:bCs/>
        </w:rPr>
        <w:t>EAMs</w:t>
      </w:r>
      <w:r>
        <w:rPr>
          <w:rFonts w:cs="Arial"/>
          <w:bCs/>
        </w:rPr>
        <w:t xml:space="preserve"> </w:t>
      </w:r>
      <w:r w:rsidR="00476CF3">
        <w:rPr>
          <w:rFonts w:cs="Arial"/>
          <w:bCs/>
        </w:rPr>
        <w:t xml:space="preserve">during </w:t>
      </w:r>
      <w:r w:rsidR="0078114B">
        <w:rPr>
          <w:rFonts w:cs="Arial"/>
          <w:bCs/>
        </w:rPr>
        <w:t>12 months</w:t>
      </w:r>
      <w:r w:rsidR="00476CF3">
        <w:rPr>
          <w:rFonts w:cs="Arial"/>
          <w:bCs/>
        </w:rPr>
        <w:t xml:space="preserve"> (</w:t>
      </w:r>
      <w:r w:rsidR="00EB2B71">
        <w:rPr>
          <w:rFonts w:cs="Arial"/>
          <w:bCs/>
        </w:rPr>
        <w:t xml:space="preserve">per 100 </w:t>
      </w:r>
      <w:r w:rsidRPr="00A92707">
        <w:rPr>
          <w:rFonts w:cs="Arial"/>
          <w:bCs/>
        </w:rPr>
        <w:t>treatment exposures</w:t>
      </w:r>
      <w:r w:rsidR="00476CF3">
        <w:rPr>
          <w:rFonts w:cs="Arial"/>
          <w:bCs/>
        </w:rPr>
        <w:t>)</w:t>
      </w:r>
      <w:r w:rsidR="001E66C0">
        <w:rPr>
          <w:rFonts w:cs="Arial"/>
          <w:bCs/>
        </w:rPr>
        <w:t>,</w:t>
      </w:r>
      <w:r w:rsidRPr="00A92707">
        <w:rPr>
          <w:rFonts w:cs="Arial"/>
        </w:rPr>
        <w:t xml:space="preserve"> stratified by data source</w:t>
      </w:r>
      <w:r w:rsidR="00EF0686">
        <w:rPr>
          <w:rFonts w:cs="Arial"/>
        </w:rPr>
        <w:t>.</w:t>
      </w:r>
    </w:p>
    <w:tbl>
      <w:tblPr>
        <w:tblStyle w:val="TableGrid"/>
        <w:tblW w:w="0" w:type="auto"/>
        <w:tblInd w:w="5" w:type="dxa"/>
        <w:tblLayout w:type="fixed"/>
        <w:tblLook w:val="04A0" w:firstRow="1" w:lastRow="0" w:firstColumn="1" w:lastColumn="0" w:noHBand="0" w:noVBand="1"/>
      </w:tblPr>
      <w:tblGrid>
        <w:gridCol w:w="1466"/>
        <w:gridCol w:w="594"/>
        <w:gridCol w:w="900"/>
        <w:gridCol w:w="1132"/>
        <w:gridCol w:w="668"/>
        <w:gridCol w:w="900"/>
        <w:gridCol w:w="1058"/>
        <w:gridCol w:w="652"/>
        <w:gridCol w:w="900"/>
        <w:gridCol w:w="1075"/>
      </w:tblGrid>
      <w:tr w:rsidR="001A32EE" w:rsidRPr="00845C70" w14:paraId="212A62A5" w14:textId="77777777" w:rsidTr="007A54DB">
        <w:tc>
          <w:tcPr>
            <w:tcW w:w="1466" w:type="dxa"/>
            <w:vMerge w:val="restart"/>
            <w:vAlign w:val="center"/>
          </w:tcPr>
          <w:p w14:paraId="4AE3C33A" w14:textId="23FA66AF" w:rsidR="001A32EE" w:rsidRPr="00845C70" w:rsidRDefault="001A32EE" w:rsidP="005D3D4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2626" w:type="dxa"/>
            <w:gridSpan w:val="3"/>
          </w:tcPr>
          <w:p w14:paraId="1EC569DB" w14:textId="6D79E440" w:rsidR="00FF03D4" w:rsidRPr="00845C70" w:rsidRDefault="001A32EE" w:rsidP="0025572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MPCD</w:t>
            </w:r>
          </w:p>
        </w:tc>
        <w:tc>
          <w:tcPr>
            <w:tcW w:w="2626" w:type="dxa"/>
            <w:gridSpan w:val="3"/>
          </w:tcPr>
          <w:p w14:paraId="167AAB9C" w14:textId="059F6A84" w:rsidR="001A32EE" w:rsidRPr="00845C70" w:rsidRDefault="001A32E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proofErr w:type="spellStart"/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Market</w:t>
            </w:r>
            <w:r w:rsidR="00F81E11" w:rsidRPr="00845C70">
              <w:rPr>
                <w:rFonts w:ascii="Arial Narrow" w:hAnsi="Arial Narrow" w:cs="Arial"/>
                <w:b/>
                <w:sz w:val="18"/>
                <w:szCs w:val="18"/>
              </w:rPr>
              <w:t>S</w:t>
            </w: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can</w:t>
            </w:r>
            <w:proofErr w:type="spellEnd"/>
          </w:p>
        </w:tc>
        <w:tc>
          <w:tcPr>
            <w:tcW w:w="2627" w:type="dxa"/>
            <w:gridSpan w:val="3"/>
          </w:tcPr>
          <w:p w14:paraId="7B164A39" w14:textId="77777777" w:rsidR="001A32EE" w:rsidRPr="00845C70" w:rsidRDefault="001A32E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Medicare</w:t>
            </w:r>
          </w:p>
        </w:tc>
      </w:tr>
      <w:tr w:rsidR="007A54DB" w:rsidRPr="00845C70" w14:paraId="3DF708C7" w14:textId="77777777" w:rsidTr="007A54DB">
        <w:tc>
          <w:tcPr>
            <w:tcW w:w="1466" w:type="dxa"/>
            <w:vMerge/>
          </w:tcPr>
          <w:p w14:paraId="7DBA2988" w14:textId="77777777" w:rsidR="001A32EE" w:rsidRPr="00845C70" w:rsidRDefault="001A32EE" w:rsidP="005D3D4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594" w:type="dxa"/>
            <w:vAlign w:val="center"/>
          </w:tcPr>
          <w:p w14:paraId="69D84C4D" w14:textId="4FC60825" w:rsidR="001A32EE" w:rsidRPr="00845C70" w:rsidRDefault="005F393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proofErr w:type="spellStart"/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TNFi</w:t>
            </w:r>
            <w:proofErr w:type="spellEnd"/>
          </w:p>
        </w:tc>
        <w:tc>
          <w:tcPr>
            <w:tcW w:w="900" w:type="dxa"/>
            <w:vAlign w:val="center"/>
          </w:tcPr>
          <w:p w14:paraId="29F41697" w14:textId="3A737B44" w:rsidR="001A32EE" w:rsidRPr="00845C70" w:rsidRDefault="001A32E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DMARD</w:t>
            </w:r>
            <w:r w:rsidR="001E66C0" w:rsidRPr="00845C70">
              <w:rPr>
                <w:rFonts w:ascii="Arial Narrow" w:hAnsi="Arial Narrow" w:cs="Arial"/>
                <w:b/>
                <w:sz w:val="18"/>
                <w:szCs w:val="18"/>
              </w:rPr>
              <w:t>S</w:t>
            </w:r>
          </w:p>
        </w:tc>
        <w:tc>
          <w:tcPr>
            <w:tcW w:w="1132" w:type="dxa"/>
            <w:vAlign w:val="center"/>
          </w:tcPr>
          <w:p w14:paraId="141378EC" w14:textId="4B81E8A7" w:rsidR="001A32EE" w:rsidRPr="00845C70" w:rsidRDefault="001A32E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NSAIDS</w:t>
            </w:r>
            <w:r w:rsidR="001E66C0" w:rsidRPr="00845C70">
              <w:rPr>
                <w:rFonts w:ascii="Arial Narrow" w:hAnsi="Arial Narrow" w:cs="Arial"/>
                <w:b/>
                <w:sz w:val="18"/>
                <w:szCs w:val="18"/>
              </w:rPr>
              <w:t>/</w:t>
            </w:r>
            <w:r w:rsidR="007A54DB" w:rsidRPr="00845C70"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  <w:r w:rsidR="001E66C0" w:rsidRPr="00845C70">
              <w:rPr>
                <w:rFonts w:ascii="Arial Narrow" w:hAnsi="Arial Narrow" w:cs="Arial"/>
                <w:b/>
                <w:sz w:val="18"/>
                <w:szCs w:val="18"/>
              </w:rPr>
              <w:t>N</w:t>
            </w:r>
            <w:r w:rsidR="007A54DB" w:rsidRPr="00845C70">
              <w:rPr>
                <w:rFonts w:ascii="Arial Narrow" w:hAnsi="Arial Narrow" w:cs="Arial"/>
                <w:b/>
                <w:sz w:val="18"/>
                <w:szCs w:val="18"/>
              </w:rPr>
              <w:t>o E</w:t>
            </w: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xposure</w:t>
            </w:r>
          </w:p>
        </w:tc>
        <w:tc>
          <w:tcPr>
            <w:tcW w:w="668" w:type="dxa"/>
            <w:vAlign w:val="center"/>
          </w:tcPr>
          <w:p w14:paraId="4A12B5F3" w14:textId="2B5FCAC6" w:rsidR="001A32EE" w:rsidRPr="00845C70" w:rsidRDefault="005F393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proofErr w:type="spellStart"/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TNFi</w:t>
            </w:r>
            <w:proofErr w:type="spellEnd"/>
          </w:p>
        </w:tc>
        <w:tc>
          <w:tcPr>
            <w:tcW w:w="900" w:type="dxa"/>
            <w:vAlign w:val="center"/>
          </w:tcPr>
          <w:p w14:paraId="4ADAF84E" w14:textId="4D7A0FC6" w:rsidR="001A32EE" w:rsidRPr="00845C70" w:rsidRDefault="001A32E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DMARD</w:t>
            </w:r>
            <w:r w:rsidR="001E66C0" w:rsidRPr="00845C70">
              <w:rPr>
                <w:rFonts w:ascii="Arial Narrow" w:hAnsi="Arial Narrow" w:cs="Arial"/>
                <w:b/>
                <w:sz w:val="18"/>
                <w:szCs w:val="18"/>
              </w:rPr>
              <w:t>S</w:t>
            </w:r>
          </w:p>
        </w:tc>
        <w:tc>
          <w:tcPr>
            <w:tcW w:w="1058" w:type="dxa"/>
            <w:vAlign w:val="center"/>
          </w:tcPr>
          <w:p w14:paraId="4D7497AF" w14:textId="3F70DF31" w:rsidR="001A32EE" w:rsidRPr="00845C70" w:rsidRDefault="001A32E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NSAID</w:t>
            </w:r>
            <w:r w:rsidR="001E66C0" w:rsidRPr="00845C70">
              <w:rPr>
                <w:rFonts w:ascii="Arial Narrow" w:hAnsi="Arial Narrow" w:cs="Arial"/>
                <w:b/>
                <w:sz w:val="18"/>
                <w:szCs w:val="18"/>
              </w:rPr>
              <w:t>S/</w:t>
            </w: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  <w:r w:rsidR="001E66C0" w:rsidRPr="00845C70">
              <w:rPr>
                <w:rFonts w:ascii="Arial Narrow" w:hAnsi="Arial Narrow" w:cs="Arial"/>
                <w:b/>
                <w:sz w:val="18"/>
                <w:szCs w:val="18"/>
              </w:rPr>
              <w:t>N</w:t>
            </w:r>
            <w:r w:rsidR="007A54DB" w:rsidRPr="00845C70">
              <w:rPr>
                <w:rFonts w:ascii="Arial Narrow" w:hAnsi="Arial Narrow" w:cs="Arial"/>
                <w:b/>
                <w:sz w:val="18"/>
                <w:szCs w:val="18"/>
              </w:rPr>
              <w:t xml:space="preserve">o </w:t>
            </w:r>
            <w:r w:rsidR="001E66C0" w:rsidRPr="00845C70">
              <w:rPr>
                <w:rFonts w:ascii="Arial Narrow" w:hAnsi="Arial Narrow" w:cs="Arial"/>
                <w:b/>
                <w:sz w:val="18"/>
                <w:szCs w:val="18"/>
              </w:rPr>
              <w:t>E</w:t>
            </w: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xposure</w:t>
            </w:r>
          </w:p>
        </w:tc>
        <w:tc>
          <w:tcPr>
            <w:tcW w:w="652" w:type="dxa"/>
            <w:vAlign w:val="center"/>
          </w:tcPr>
          <w:p w14:paraId="0CEBFC21" w14:textId="6CA5C71E" w:rsidR="001A32EE" w:rsidRPr="00845C70" w:rsidRDefault="005F393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proofErr w:type="spellStart"/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TNFi</w:t>
            </w:r>
            <w:proofErr w:type="spellEnd"/>
          </w:p>
        </w:tc>
        <w:tc>
          <w:tcPr>
            <w:tcW w:w="900" w:type="dxa"/>
            <w:vAlign w:val="center"/>
          </w:tcPr>
          <w:p w14:paraId="54343283" w14:textId="6041F6A8" w:rsidR="001A32EE" w:rsidRPr="00845C70" w:rsidRDefault="001A32E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DMARD</w:t>
            </w:r>
            <w:r w:rsidR="001E66C0" w:rsidRPr="00845C70">
              <w:rPr>
                <w:rFonts w:ascii="Arial Narrow" w:hAnsi="Arial Narrow" w:cs="Arial"/>
                <w:b/>
                <w:sz w:val="18"/>
                <w:szCs w:val="18"/>
              </w:rPr>
              <w:t>S</w:t>
            </w:r>
          </w:p>
        </w:tc>
        <w:tc>
          <w:tcPr>
            <w:tcW w:w="1075" w:type="dxa"/>
            <w:vAlign w:val="center"/>
          </w:tcPr>
          <w:p w14:paraId="7182B217" w14:textId="771BFCF4" w:rsidR="001A32EE" w:rsidRPr="00845C70" w:rsidRDefault="001A32EE" w:rsidP="005D3D4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NSAID</w:t>
            </w:r>
            <w:r w:rsidR="001E66C0" w:rsidRPr="00845C70">
              <w:rPr>
                <w:rFonts w:ascii="Arial Narrow" w:hAnsi="Arial Narrow" w:cs="Arial"/>
                <w:b/>
                <w:sz w:val="18"/>
                <w:szCs w:val="18"/>
              </w:rPr>
              <w:t>S/</w:t>
            </w: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  <w:r w:rsidR="001E66C0" w:rsidRPr="00845C70">
              <w:rPr>
                <w:rFonts w:ascii="Arial Narrow" w:hAnsi="Arial Narrow" w:cs="Arial"/>
                <w:b/>
                <w:sz w:val="18"/>
                <w:szCs w:val="18"/>
              </w:rPr>
              <w:t>N</w:t>
            </w: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 xml:space="preserve">o </w:t>
            </w:r>
            <w:r w:rsidR="001E66C0" w:rsidRPr="00845C70">
              <w:rPr>
                <w:rFonts w:ascii="Arial Narrow" w:hAnsi="Arial Narrow" w:cs="Arial"/>
                <w:b/>
                <w:sz w:val="18"/>
                <w:szCs w:val="18"/>
              </w:rPr>
              <w:t>E</w:t>
            </w: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xposure</w:t>
            </w:r>
          </w:p>
        </w:tc>
      </w:tr>
      <w:tr w:rsidR="007C2156" w:rsidRPr="00845C70" w14:paraId="09AE9074" w14:textId="77777777" w:rsidTr="005D3D43">
        <w:tc>
          <w:tcPr>
            <w:tcW w:w="1466" w:type="dxa"/>
            <w:vAlign w:val="center"/>
          </w:tcPr>
          <w:p w14:paraId="076D1853" w14:textId="02F560E3" w:rsidR="007C2156" w:rsidRPr="00845C70" w:rsidRDefault="007C2156" w:rsidP="001A32EE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Demographics</w:t>
            </w:r>
          </w:p>
        </w:tc>
        <w:tc>
          <w:tcPr>
            <w:tcW w:w="594" w:type="dxa"/>
            <w:vAlign w:val="center"/>
          </w:tcPr>
          <w:p w14:paraId="7F4AD089" w14:textId="77777777" w:rsidR="007C2156" w:rsidRPr="00845C70" w:rsidRDefault="007C2156" w:rsidP="00901FFC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742F144C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4D2AA39D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668" w:type="dxa"/>
            <w:vAlign w:val="center"/>
          </w:tcPr>
          <w:p w14:paraId="77D3AF8C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0F02952F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1058" w:type="dxa"/>
            <w:vAlign w:val="center"/>
          </w:tcPr>
          <w:p w14:paraId="7121E158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652" w:type="dxa"/>
            <w:vAlign w:val="center"/>
          </w:tcPr>
          <w:p w14:paraId="3BCEF2CB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0D45191C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1075" w:type="dxa"/>
            <w:vAlign w:val="center"/>
          </w:tcPr>
          <w:p w14:paraId="2EE105F7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</w:tr>
      <w:tr w:rsidR="00ED201F" w:rsidRPr="00845C70" w14:paraId="3CCBDDED" w14:textId="77777777" w:rsidTr="005D3D43">
        <w:tc>
          <w:tcPr>
            <w:tcW w:w="1466" w:type="dxa"/>
            <w:vAlign w:val="center"/>
          </w:tcPr>
          <w:p w14:paraId="0F88B591" w14:textId="740D94BA" w:rsidR="00ED201F" w:rsidRPr="00845C70" w:rsidRDefault="00ED201F" w:rsidP="001A32EE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594" w:type="dxa"/>
            <w:vAlign w:val="center"/>
          </w:tcPr>
          <w:p w14:paraId="0AAA3C45" w14:textId="09664A33" w:rsidR="00ED201F" w:rsidRPr="00845C70" w:rsidRDefault="00ED201F" w:rsidP="00901FFC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1,107</w:t>
            </w:r>
          </w:p>
        </w:tc>
        <w:tc>
          <w:tcPr>
            <w:tcW w:w="900" w:type="dxa"/>
            <w:vAlign w:val="center"/>
          </w:tcPr>
          <w:p w14:paraId="3FD6DD36" w14:textId="3439306A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1132" w:type="dxa"/>
            <w:vAlign w:val="center"/>
          </w:tcPr>
          <w:p w14:paraId="30F138A9" w14:textId="11031A98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2,356</w:t>
            </w:r>
          </w:p>
        </w:tc>
        <w:tc>
          <w:tcPr>
            <w:tcW w:w="668" w:type="dxa"/>
            <w:vAlign w:val="center"/>
          </w:tcPr>
          <w:p w14:paraId="31176F48" w14:textId="7B3FBCE2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4,797</w:t>
            </w:r>
          </w:p>
        </w:tc>
        <w:tc>
          <w:tcPr>
            <w:tcW w:w="900" w:type="dxa"/>
            <w:vAlign w:val="center"/>
          </w:tcPr>
          <w:p w14:paraId="6B14E65C" w14:textId="573E23DC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1,799</w:t>
            </w:r>
          </w:p>
        </w:tc>
        <w:tc>
          <w:tcPr>
            <w:tcW w:w="1058" w:type="dxa"/>
            <w:vAlign w:val="center"/>
          </w:tcPr>
          <w:p w14:paraId="1BD64305" w14:textId="05F28F35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9,340</w:t>
            </w:r>
          </w:p>
        </w:tc>
        <w:tc>
          <w:tcPr>
            <w:tcW w:w="652" w:type="dxa"/>
            <w:vAlign w:val="center"/>
          </w:tcPr>
          <w:p w14:paraId="05D5EA5E" w14:textId="45D5B9DD" w:rsidR="00ED201F" w:rsidRPr="00845C70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4,866</w:t>
            </w:r>
          </w:p>
        </w:tc>
        <w:tc>
          <w:tcPr>
            <w:tcW w:w="900" w:type="dxa"/>
            <w:vAlign w:val="center"/>
          </w:tcPr>
          <w:p w14:paraId="7A8CB990" w14:textId="33482ED9" w:rsidR="00ED201F" w:rsidRPr="00845C70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4,231</w:t>
            </w:r>
          </w:p>
        </w:tc>
        <w:tc>
          <w:tcPr>
            <w:tcW w:w="1075" w:type="dxa"/>
            <w:vAlign w:val="center"/>
          </w:tcPr>
          <w:p w14:paraId="03B7C9F8" w14:textId="25413E7B" w:rsidR="00ED201F" w:rsidRPr="00845C70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21,877</w:t>
            </w:r>
          </w:p>
        </w:tc>
      </w:tr>
      <w:tr w:rsidR="00ED201F" w:rsidRPr="00845C70" w14:paraId="247F0566" w14:textId="77777777" w:rsidTr="005D3D43">
        <w:tc>
          <w:tcPr>
            <w:tcW w:w="1466" w:type="dxa"/>
            <w:vAlign w:val="center"/>
          </w:tcPr>
          <w:p w14:paraId="48E6A168" w14:textId="480F9649" w:rsidR="00ED201F" w:rsidRPr="00845C70" w:rsidRDefault="00ED201F" w:rsidP="001A32EE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Age, mean (years)</w:t>
            </w:r>
          </w:p>
        </w:tc>
        <w:tc>
          <w:tcPr>
            <w:tcW w:w="594" w:type="dxa"/>
            <w:vAlign w:val="center"/>
          </w:tcPr>
          <w:p w14:paraId="52CAFB9B" w14:textId="3F1FE2A8" w:rsidR="00ED201F" w:rsidRPr="00845C70" w:rsidRDefault="00ED201F" w:rsidP="00901FFC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900" w:type="dxa"/>
            <w:vAlign w:val="center"/>
          </w:tcPr>
          <w:p w14:paraId="50234791" w14:textId="45470BAA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132" w:type="dxa"/>
            <w:vAlign w:val="center"/>
          </w:tcPr>
          <w:p w14:paraId="747D72D8" w14:textId="28AF6E93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68" w:type="dxa"/>
            <w:vAlign w:val="center"/>
          </w:tcPr>
          <w:p w14:paraId="0BABBB43" w14:textId="456CA764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900" w:type="dxa"/>
            <w:vAlign w:val="center"/>
          </w:tcPr>
          <w:p w14:paraId="563BB74E" w14:textId="745E7793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058" w:type="dxa"/>
            <w:vAlign w:val="center"/>
          </w:tcPr>
          <w:p w14:paraId="4BF40D7E" w14:textId="671E30D8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652" w:type="dxa"/>
            <w:vAlign w:val="center"/>
          </w:tcPr>
          <w:p w14:paraId="6CB672A9" w14:textId="733A1352" w:rsidR="00ED201F" w:rsidRPr="00845C70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00" w:type="dxa"/>
            <w:vAlign w:val="center"/>
          </w:tcPr>
          <w:p w14:paraId="2E59C012" w14:textId="16041E7D" w:rsidR="00ED201F" w:rsidRPr="00845C70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075" w:type="dxa"/>
            <w:vAlign w:val="center"/>
          </w:tcPr>
          <w:p w14:paraId="442A43FC" w14:textId="5306B3EC" w:rsidR="00ED201F" w:rsidRPr="00845C70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65</w:t>
            </w:r>
          </w:p>
        </w:tc>
      </w:tr>
      <w:tr w:rsidR="00ED201F" w:rsidRPr="00845C70" w14:paraId="79FF29AE" w14:textId="77777777" w:rsidTr="005D3D43">
        <w:tc>
          <w:tcPr>
            <w:tcW w:w="1466" w:type="dxa"/>
            <w:vAlign w:val="center"/>
          </w:tcPr>
          <w:p w14:paraId="37FECE48" w14:textId="19054BF5" w:rsidR="00ED201F" w:rsidRPr="00845C70" w:rsidRDefault="00ED201F" w:rsidP="001A32EE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% Female</w:t>
            </w:r>
          </w:p>
        </w:tc>
        <w:tc>
          <w:tcPr>
            <w:tcW w:w="594" w:type="dxa"/>
            <w:vAlign w:val="center"/>
          </w:tcPr>
          <w:p w14:paraId="453C6AC9" w14:textId="51976148" w:rsidR="00ED201F" w:rsidRPr="00845C70" w:rsidRDefault="00ED201F" w:rsidP="00901FFC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38.1</w:t>
            </w:r>
          </w:p>
        </w:tc>
        <w:tc>
          <w:tcPr>
            <w:tcW w:w="900" w:type="dxa"/>
            <w:vAlign w:val="center"/>
          </w:tcPr>
          <w:p w14:paraId="39D97790" w14:textId="377BEFE8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44.4</w:t>
            </w:r>
          </w:p>
        </w:tc>
        <w:tc>
          <w:tcPr>
            <w:tcW w:w="1132" w:type="dxa"/>
            <w:vAlign w:val="center"/>
          </w:tcPr>
          <w:p w14:paraId="66CCA148" w14:textId="5489CEF7" w:rsidR="00ED201F" w:rsidRPr="00845C70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39.9</w:t>
            </w:r>
          </w:p>
        </w:tc>
        <w:tc>
          <w:tcPr>
            <w:tcW w:w="668" w:type="dxa"/>
            <w:vAlign w:val="center"/>
          </w:tcPr>
          <w:p w14:paraId="53543C6B" w14:textId="0C44C4C9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46.7</w:t>
            </w:r>
          </w:p>
        </w:tc>
        <w:tc>
          <w:tcPr>
            <w:tcW w:w="900" w:type="dxa"/>
            <w:vAlign w:val="center"/>
          </w:tcPr>
          <w:p w14:paraId="619EB8F9" w14:textId="453DFF3A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54.0</w:t>
            </w:r>
          </w:p>
        </w:tc>
        <w:tc>
          <w:tcPr>
            <w:tcW w:w="1058" w:type="dxa"/>
            <w:vAlign w:val="center"/>
          </w:tcPr>
          <w:p w14:paraId="212B1C13" w14:textId="7675345A" w:rsidR="00ED201F" w:rsidRPr="00845C70" w:rsidRDefault="00ED201F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44.4</w:t>
            </w:r>
          </w:p>
        </w:tc>
        <w:tc>
          <w:tcPr>
            <w:tcW w:w="652" w:type="dxa"/>
            <w:vAlign w:val="center"/>
          </w:tcPr>
          <w:p w14:paraId="0DE0C2CC" w14:textId="371251E4" w:rsidR="00ED201F" w:rsidRPr="00845C70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44.6</w:t>
            </w:r>
          </w:p>
        </w:tc>
        <w:tc>
          <w:tcPr>
            <w:tcW w:w="900" w:type="dxa"/>
            <w:vAlign w:val="center"/>
          </w:tcPr>
          <w:p w14:paraId="029DC0F0" w14:textId="54DC5F4F" w:rsidR="00ED201F" w:rsidRPr="00845C70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55.1</w:t>
            </w:r>
          </w:p>
        </w:tc>
        <w:tc>
          <w:tcPr>
            <w:tcW w:w="1075" w:type="dxa"/>
            <w:vAlign w:val="center"/>
          </w:tcPr>
          <w:p w14:paraId="78FF6CD5" w14:textId="43314A43" w:rsidR="00ED201F" w:rsidRPr="00845C70" w:rsidRDefault="0019719D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41.8</w:t>
            </w:r>
          </w:p>
        </w:tc>
      </w:tr>
      <w:tr w:rsidR="007C2156" w:rsidRPr="00845C70" w14:paraId="322CF57A" w14:textId="77777777" w:rsidTr="005D3D43">
        <w:tc>
          <w:tcPr>
            <w:tcW w:w="1466" w:type="dxa"/>
            <w:vAlign w:val="center"/>
          </w:tcPr>
          <w:p w14:paraId="2B5B92E9" w14:textId="5841FD39" w:rsidR="007C2156" w:rsidRPr="00845C70" w:rsidRDefault="007C2156" w:rsidP="001A32EE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b/>
                <w:sz w:val="18"/>
                <w:szCs w:val="18"/>
              </w:rPr>
              <w:t>Specific manifestation</w:t>
            </w:r>
          </w:p>
        </w:tc>
        <w:tc>
          <w:tcPr>
            <w:tcW w:w="594" w:type="dxa"/>
            <w:vAlign w:val="center"/>
          </w:tcPr>
          <w:p w14:paraId="731FD06E" w14:textId="77777777" w:rsidR="007C2156" w:rsidRPr="00845C70" w:rsidRDefault="007C2156" w:rsidP="00901FFC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268BF95C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 w14:paraId="62E9F963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668" w:type="dxa"/>
            <w:vAlign w:val="center"/>
          </w:tcPr>
          <w:p w14:paraId="4511494B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4335A587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1058" w:type="dxa"/>
            <w:vAlign w:val="center"/>
          </w:tcPr>
          <w:p w14:paraId="7C1BF95E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652" w:type="dxa"/>
            <w:vAlign w:val="center"/>
          </w:tcPr>
          <w:p w14:paraId="583A765F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55DBF1A7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1075" w:type="dxa"/>
            <w:vAlign w:val="center"/>
          </w:tcPr>
          <w:p w14:paraId="71D27705" w14:textId="77777777" w:rsidR="007C2156" w:rsidRPr="00845C70" w:rsidRDefault="007C2156" w:rsidP="005D3D43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</w:p>
        </w:tc>
      </w:tr>
      <w:tr w:rsidR="00845C70" w:rsidRPr="00845C70" w14:paraId="6F5B0480" w14:textId="77777777" w:rsidTr="002E1640">
        <w:tc>
          <w:tcPr>
            <w:tcW w:w="1466" w:type="dxa"/>
            <w:vAlign w:val="center"/>
          </w:tcPr>
          <w:p w14:paraId="74F2B0DD" w14:textId="7E731A53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Aortic Insufficiency</w:t>
            </w:r>
          </w:p>
        </w:tc>
        <w:tc>
          <w:tcPr>
            <w:tcW w:w="594" w:type="dxa"/>
          </w:tcPr>
          <w:p w14:paraId="1D77FE9B" w14:textId="643BBBFD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1.8</w:t>
            </w:r>
          </w:p>
        </w:tc>
        <w:tc>
          <w:tcPr>
            <w:tcW w:w="900" w:type="dxa"/>
          </w:tcPr>
          <w:p w14:paraId="1F6F3E94" w14:textId="62A7BFDC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1.0</w:t>
            </w:r>
          </w:p>
        </w:tc>
        <w:tc>
          <w:tcPr>
            <w:tcW w:w="1132" w:type="dxa"/>
          </w:tcPr>
          <w:p w14:paraId="09C06512" w14:textId="58784ACA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1.9</w:t>
            </w:r>
          </w:p>
        </w:tc>
        <w:tc>
          <w:tcPr>
            <w:tcW w:w="668" w:type="dxa"/>
          </w:tcPr>
          <w:p w14:paraId="34F22AF2" w14:textId="19DA087E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1.4</w:t>
            </w:r>
          </w:p>
        </w:tc>
        <w:tc>
          <w:tcPr>
            <w:tcW w:w="900" w:type="dxa"/>
          </w:tcPr>
          <w:p w14:paraId="496663B9" w14:textId="5C848CD5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1.9</w:t>
            </w:r>
          </w:p>
        </w:tc>
        <w:tc>
          <w:tcPr>
            <w:tcW w:w="1058" w:type="dxa"/>
          </w:tcPr>
          <w:p w14:paraId="780C99EE" w14:textId="641BB705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2.3</w:t>
            </w:r>
          </w:p>
        </w:tc>
        <w:tc>
          <w:tcPr>
            <w:tcW w:w="652" w:type="dxa"/>
          </w:tcPr>
          <w:p w14:paraId="167A249E" w14:textId="16492D62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4.5</w:t>
            </w:r>
          </w:p>
        </w:tc>
        <w:tc>
          <w:tcPr>
            <w:tcW w:w="900" w:type="dxa"/>
          </w:tcPr>
          <w:p w14:paraId="66DB7D44" w14:textId="105ED807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6.2</w:t>
            </w:r>
          </w:p>
        </w:tc>
        <w:tc>
          <w:tcPr>
            <w:tcW w:w="1075" w:type="dxa"/>
          </w:tcPr>
          <w:p w14:paraId="0D617891" w14:textId="21924CB3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7.9</w:t>
            </w:r>
          </w:p>
        </w:tc>
      </w:tr>
      <w:tr w:rsidR="00845C70" w:rsidRPr="00845C70" w14:paraId="773B069E" w14:textId="77777777" w:rsidTr="002E1640">
        <w:tc>
          <w:tcPr>
            <w:tcW w:w="1466" w:type="dxa"/>
            <w:vAlign w:val="center"/>
          </w:tcPr>
          <w:p w14:paraId="57E312E6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Conduction Block</w:t>
            </w:r>
          </w:p>
        </w:tc>
        <w:tc>
          <w:tcPr>
            <w:tcW w:w="594" w:type="dxa"/>
          </w:tcPr>
          <w:p w14:paraId="3D58EDE7" w14:textId="049545CC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0.2</w:t>
            </w:r>
          </w:p>
        </w:tc>
        <w:tc>
          <w:tcPr>
            <w:tcW w:w="900" w:type="dxa"/>
          </w:tcPr>
          <w:p w14:paraId="17AB836C" w14:textId="6DA3639F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1132" w:type="dxa"/>
          </w:tcPr>
          <w:p w14:paraId="29DD8B2C" w14:textId="3031B3AA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1.0</w:t>
            </w:r>
          </w:p>
        </w:tc>
        <w:tc>
          <w:tcPr>
            <w:tcW w:w="668" w:type="dxa"/>
          </w:tcPr>
          <w:p w14:paraId="3330CEA8" w14:textId="7DC63F9F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1.2</w:t>
            </w:r>
          </w:p>
        </w:tc>
        <w:tc>
          <w:tcPr>
            <w:tcW w:w="900" w:type="dxa"/>
          </w:tcPr>
          <w:p w14:paraId="7274DB4B" w14:textId="39839FD0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1.8</w:t>
            </w:r>
          </w:p>
        </w:tc>
        <w:tc>
          <w:tcPr>
            <w:tcW w:w="1058" w:type="dxa"/>
          </w:tcPr>
          <w:p w14:paraId="080DCB67" w14:textId="0996BB84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2.3</w:t>
            </w:r>
          </w:p>
        </w:tc>
        <w:tc>
          <w:tcPr>
            <w:tcW w:w="652" w:type="dxa"/>
          </w:tcPr>
          <w:p w14:paraId="1440EB56" w14:textId="76A47F55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3.7</w:t>
            </w:r>
          </w:p>
        </w:tc>
        <w:tc>
          <w:tcPr>
            <w:tcW w:w="900" w:type="dxa"/>
          </w:tcPr>
          <w:p w14:paraId="19910F92" w14:textId="1FB5CB8E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4.9</w:t>
            </w:r>
          </w:p>
        </w:tc>
        <w:tc>
          <w:tcPr>
            <w:tcW w:w="1075" w:type="dxa"/>
          </w:tcPr>
          <w:p w14:paraId="6D0F18E5" w14:textId="1C4EBAD0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7.5</w:t>
            </w:r>
          </w:p>
        </w:tc>
      </w:tr>
      <w:tr w:rsidR="00845C70" w:rsidRPr="00845C70" w14:paraId="755BD5C5" w14:textId="77777777" w:rsidTr="002E1640">
        <w:tc>
          <w:tcPr>
            <w:tcW w:w="1466" w:type="dxa"/>
            <w:vAlign w:val="center"/>
          </w:tcPr>
          <w:p w14:paraId="1451F00A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Myocardial infarction</w:t>
            </w:r>
          </w:p>
        </w:tc>
        <w:tc>
          <w:tcPr>
            <w:tcW w:w="594" w:type="dxa"/>
          </w:tcPr>
          <w:p w14:paraId="26726EB9" w14:textId="13618832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0.3</w:t>
            </w:r>
          </w:p>
        </w:tc>
        <w:tc>
          <w:tcPr>
            <w:tcW w:w="900" w:type="dxa"/>
          </w:tcPr>
          <w:p w14:paraId="0F0E86CD" w14:textId="1FB29658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1132" w:type="dxa"/>
          </w:tcPr>
          <w:p w14:paraId="3B5626E9" w14:textId="213E7FF1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0.5</w:t>
            </w:r>
          </w:p>
        </w:tc>
        <w:tc>
          <w:tcPr>
            <w:tcW w:w="668" w:type="dxa"/>
          </w:tcPr>
          <w:p w14:paraId="731F9A93" w14:textId="75BF0F73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0.2</w:t>
            </w:r>
          </w:p>
        </w:tc>
        <w:tc>
          <w:tcPr>
            <w:tcW w:w="900" w:type="dxa"/>
          </w:tcPr>
          <w:p w14:paraId="1E79E2C1" w14:textId="3DC092E2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1058" w:type="dxa"/>
          </w:tcPr>
          <w:p w14:paraId="44FCC893" w14:textId="1FCFB55B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0.7</w:t>
            </w:r>
          </w:p>
        </w:tc>
        <w:tc>
          <w:tcPr>
            <w:tcW w:w="652" w:type="dxa"/>
          </w:tcPr>
          <w:p w14:paraId="30A78DAA" w14:textId="7E6D21F2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0.5</w:t>
            </w:r>
          </w:p>
        </w:tc>
        <w:tc>
          <w:tcPr>
            <w:tcW w:w="900" w:type="dxa"/>
          </w:tcPr>
          <w:p w14:paraId="26F27991" w14:textId="3BBC4277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0.9</w:t>
            </w:r>
          </w:p>
        </w:tc>
        <w:tc>
          <w:tcPr>
            <w:tcW w:w="1075" w:type="dxa"/>
          </w:tcPr>
          <w:p w14:paraId="3F2E7C1A" w14:textId="404EAB51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1.7</w:t>
            </w:r>
          </w:p>
        </w:tc>
      </w:tr>
      <w:tr w:rsidR="00845C70" w:rsidRPr="00845C70" w14:paraId="33F7310E" w14:textId="77777777" w:rsidTr="002E1640">
        <w:tc>
          <w:tcPr>
            <w:tcW w:w="1466" w:type="dxa"/>
            <w:vAlign w:val="center"/>
          </w:tcPr>
          <w:p w14:paraId="26F4F709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Crohn’s Disease</w:t>
            </w:r>
          </w:p>
        </w:tc>
        <w:tc>
          <w:tcPr>
            <w:tcW w:w="594" w:type="dxa"/>
          </w:tcPr>
          <w:p w14:paraId="1EB5D828" w14:textId="250F2555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5.9</w:t>
            </w:r>
          </w:p>
        </w:tc>
        <w:tc>
          <w:tcPr>
            <w:tcW w:w="900" w:type="dxa"/>
          </w:tcPr>
          <w:p w14:paraId="41323FBD" w14:textId="5117FEBA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4.0</w:t>
            </w:r>
          </w:p>
        </w:tc>
        <w:tc>
          <w:tcPr>
            <w:tcW w:w="1132" w:type="dxa"/>
          </w:tcPr>
          <w:p w14:paraId="3FC3FAE5" w14:textId="2093FF09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3.4</w:t>
            </w:r>
          </w:p>
        </w:tc>
        <w:tc>
          <w:tcPr>
            <w:tcW w:w="668" w:type="dxa"/>
          </w:tcPr>
          <w:p w14:paraId="5C7CF6BC" w14:textId="68ABD176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6.1</w:t>
            </w:r>
          </w:p>
        </w:tc>
        <w:tc>
          <w:tcPr>
            <w:tcW w:w="900" w:type="dxa"/>
          </w:tcPr>
          <w:p w14:paraId="41127871" w14:textId="228F89DD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4.1</w:t>
            </w:r>
          </w:p>
        </w:tc>
        <w:tc>
          <w:tcPr>
            <w:tcW w:w="1058" w:type="dxa"/>
          </w:tcPr>
          <w:p w14:paraId="7CA36156" w14:textId="77A8AFA2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3.1</w:t>
            </w:r>
          </w:p>
        </w:tc>
        <w:tc>
          <w:tcPr>
            <w:tcW w:w="652" w:type="dxa"/>
          </w:tcPr>
          <w:p w14:paraId="22DA1BBA" w14:textId="1D66DD94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8.9</w:t>
            </w:r>
          </w:p>
        </w:tc>
        <w:tc>
          <w:tcPr>
            <w:tcW w:w="900" w:type="dxa"/>
          </w:tcPr>
          <w:p w14:paraId="24666F3C" w14:textId="0E4F36D5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7.0</w:t>
            </w:r>
          </w:p>
        </w:tc>
        <w:tc>
          <w:tcPr>
            <w:tcW w:w="1075" w:type="dxa"/>
          </w:tcPr>
          <w:p w14:paraId="08C62146" w14:textId="0FF74879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4.4</w:t>
            </w:r>
          </w:p>
        </w:tc>
      </w:tr>
      <w:tr w:rsidR="00845C70" w:rsidRPr="00845C70" w14:paraId="4DBCAC3E" w14:textId="77777777" w:rsidTr="002E1640">
        <w:tc>
          <w:tcPr>
            <w:tcW w:w="1466" w:type="dxa"/>
            <w:vAlign w:val="center"/>
          </w:tcPr>
          <w:p w14:paraId="7F713F6F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Ulcerative Colitis</w:t>
            </w:r>
          </w:p>
        </w:tc>
        <w:tc>
          <w:tcPr>
            <w:tcW w:w="594" w:type="dxa"/>
          </w:tcPr>
          <w:p w14:paraId="369B89A6" w14:textId="1CA3FB30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3.1</w:t>
            </w:r>
          </w:p>
        </w:tc>
        <w:tc>
          <w:tcPr>
            <w:tcW w:w="900" w:type="dxa"/>
          </w:tcPr>
          <w:p w14:paraId="07FC76C1" w14:textId="59E820E0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2.5</w:t>
            </w:r>
          </w:p>
        </w:tc>
        <w:tc>
          <w:tcPr>
            <w:tcW w:w="1132" w:type="dxa"/>
          </w:tcPr>
          <w:p w14:paraId="7B648E98" w14:textId="3942134F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1.9</w:t>
            </w:r>
          </w:p>
        </w:tc>
        <w:tc>
          <w:tcPr>
            <w:tcW w:w="668" w:type="dxa"/>
          </w:tcPr>
          <w:p w14:paraId="5BBF5E2B" w14:textId="36EB80B0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4.3</w:t>
            </w:r>
          </w:p>
        </w:tc>
        <w:tc>
          <w:tcPr>
            <w:tcW w:w="900" w:type="dxa"/>
          </w:tcPr>
          <w:p w14:paraId="578C88B0" w14:textId="03B4A241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3.3</w:t>
            </w:r>
          </w:p>
        </w:tc>
        <w:tc>
          <w:tcPr>
            <w:tcW w:w="1058" w:type="dxa"/>
          </w:tcPr>
          <w:p w14:paraId="4564A573" w14:textId="43C14193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2.5</w:t>
            </w:r>
          </w:p>
        </w:tc>
        <w:tc>
          <w:tcPr>
            <w:tcW w:w="652" w:type="dxa"/>
          </w:tcPr>
          <w:p w14:paraId="412BFAA1" w14:textId="67FD7373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4.8</w:t>
            </w:r>
          </w:p>
        </w:tc>
        <w:tc>
          <w:tcPr>
            <w:tcW w:w="900" w:type="dxa"/>
          </w:tcPr>
          <w:p w14:paraId="4F3AC1C3" w14:textId="0142F4D3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4.6</w:t>
            </w:r>
          </w:p>
        </w:tc>
        <w:tc>
          <w:tcPr>
            <w:tcW w:w="1075" w:type="dxa"/>
          </w:tcPr>
          <w:p w14:paraId="1C28366D" w14:textId="00B6E14D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2.8</w:t>
            </w:r>
          </w:p>
        </w:tc>
      </w:tr>
      <w:tr w:rsidR="00845C70" w:rsidRPr="00845C70" w14:paraId="08EAEFFB" w14:textId="77777777" w:rsidTr="002E1640">
        <w:tc>
          <w:tcPr>
            <w:tcW w:w="1466" w:type="dxa"/>
            <w:vAlign w:val="center"/>
          </w:tcPr>
          <w:p w14:paraId="65744C3F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Amyloidosis</w:t>
            </w:r>
          </w:p>
        </w:tc>
        <w:tc>
          <w:tcPr>
            <w:tcW w:w="594" w:type="dxa"/>
          </w:tcPr>
          <w:p w14:paraId="399DF4F6" w14:textId="02EE059E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900" w:type="dxa"/>
          </w:tcPr>
          <w:p w14:paraId="7BCB66AB" w14:textId="005A37AF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1132" w:type="dxa"/>
          </w:tcPr>
          <w:p w14:paraId="452E9E24" w14:textId="2016DF08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668" w:type="dxa"/>
          </w:tcPr>
          <w:p w14:paraId="287593D6" w14:textId="287707F7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900" w:type="dxa"/>
          </w:tcPr>
          <w:p w14:paraId="41B53A88" w14:textId="79795BDE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1058" w:type="dxa"/>
          </w:tcPr>
          <w:p w14:paraId="60933950" w14:textId="3FC640A2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652" w:type="dxa"/>
          </w:tcPr>
          <w:p w14:paraId="0B0A9DF6" w14:textId="33AA5527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900" w:type="dxa"/>
          </w:tcPr>
          <w:p w14:paraId="315AAF6C" w14:textId="28918BE4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1075" w:type="dxa"/>
          </w:tcPr>
          <w:p w14:paraId="7F089FE4" w14:textId="72B071AE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</w:tr>
      <w:tr w:rsidR="00845C70" w:rsidRPr="00845C70" w14:paraId="5A814F4E" w14:textId="77777777" w:rsidTr="002E1640">
        <w:tc>
          <w:tcPr>
            <w:tcW w:w="1466" w:type="dxa"/>
            <w:vAlign w:val="center"/>
          </w:tcPr>
          <w:p w14:paraId="3B26FA2F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IgA nephropathy</w:t>
            </w:r>
          </w:p>
        </w:tc>
        <w:tc>
          <w:tcPr>
            <w:tcW w:w="594" w:type="dxa"/>
          </w:tcPr>
          <w:p w14:paraId="6158B0EB" w14:textId="760627D4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0.3</w:t>
            </w:r>
          </w:p>
        </w:tc>
        <w:tc>
          <w:tcPr>
            <w:tcW w:w="900" w:type="dxa"/>
          </w:tcPr>
          <w:p w14:paraId="22880B07" w14:textId="6532E786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0.2</w:t>
            </w:r>
          </w:p>
        </w:tc>
        <w:tc>
          <w:tcPr>
            <w:tcW w:w="1132" w:type="dxa"/>
          </w:tcPr>
          <w:p w14:paraId="581BD559" w14:textId="6CE8F517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668" w:type="dxa"/>
          </w:tcPr>
          <w:p w14:paraId="3ED48DF3" w14:textId="400F6566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0.2</w:t>
            </w:r>
          </w:p>
        </w:tc>
        <w:tc>
          <w:tcPr>
            <w:tcW w:w="900" w:type="dxa"/>
          </w:tcPr>
          <w:p w14:paraId="7B567C37" w14:textId="29B1BF37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1058" w:type="dxa"/>
          </w:tcPr>
          <w:p w14:paraId="3FE83B1F" w14:textId="23016D8F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652" w:type="dxa"/>
          </w:tcPr>
          <w:p w14:paraId="4B30F8E4" w14:textId="08D4D2DB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0.3</w:t>
            </w:r>
          </w:p>
        </w:tc>
        <w:tc>
          <w:tcPr>
            <w:tcW w:w="900" w:type="dxa"/>
          </w:tcPr>
          <w:p w14:paraId="30C91A7F" w14:textId="67A9CF1B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0.3</w:t>
            </w:r>
          </w:p>
        </w:tc>
        <w:tc>
          <w:tcPr>
            <w:tcW w:w="1075" w:type="dxa"/>
          </w:tcPr>
          <w:p w14:paraId="2E0A418B" w14:textId="787B3DCF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0.3</w:t>
            </w:r>
          </w:p>
        </w:tc>
      </w:tr>
      <w:tr w:rsidR="00845C70" w:rsidRPr="00845C70" w14:paraId="618348DB" w14:textId="77777777" w:rsidTr="002E1640">
        <w:tc>
          <w:tcPr>
            <w:tcW w:w="1466" w:type="dxa"/>
            <w:vAlign w:val="center"/>
          </w:tcPr>
          <w:p w14:paraId="11B51D9B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Nephrotic syndrome</w:t>
            </w:r>
          </w:p>
        </w:tc>
        <w:tc>
          <w:tcPr>
            <w:tcW w:w="594" w:type="dxa"/>
          </w:tcPr>
          <w:p w14:paraId="6C3D7F06" w14:textId="2AFF29D5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0.2</w:t>
            </w:r>
          </w:p>
        </w:tc>
        <w:tc>
          <w:tcPr>
            <w:tcW w:w="900" w:type="dxa"/>
          </w:tcPr>
          <w:p w14:paraId="0E3F0078" w14:textId="19F49F22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0.2</w:t>
            </w:r>
          </w:p>
        </w:tc>
        <w:tc>
          <w:tcPr>
            <w:tcW w:w="1132" w:type="dxa"/>
          </w:tcPr>
          <w:p w14:paraId="2201B5AA" w14:textId="58898B28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668" w:type="dxa"/>
          </w:tcPr>
          <w:p w14:paraId="36A30BD5" w14:textId="2FAC5307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900" w:type="dxa"/>
          </w:tcPr>
          <w:p w14:paraId="2809B263" w14:textId="00F9F0B0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1058" w:type="dxa"/>
          </w:tcPr>
          <w:p w14:paraId="170D48CC" w14:textId="0F934BCF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652" w:type="dxa"/>
          </w:tcPr>
          <w:p w14:paraId="73AE82DD" w14:textId="20CFFCB3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0.2</w:t>
            </w:r>
          </w:p>
        </w:tc>
        <w:tc>
          <w:tcPr>
            <w:tcW w:w="900" w:type="dxa"/>
          </w:tcPr>
          <w:p w14:paraId="08DF4070" w14:textId="661E1C5B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0.3</w:t>
            </w:r>
          </w:p>
        </w:tc>
        <w:tc>
          <w:tcPr>
            <w:tcW w:w="1075" w:type="dxa"/>
          </w:tcPr>
          <w:p w14:paraId="77B7CEBE" w14:textId="2C32AF88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0.2</w:t>
            </w:r>
          </w:p>
        </w:tc>
      </w:tr>
      <w:tr w:rsidR="00845C70" w:rsidRPr="00845C70" w14:paraId="59ACA5FF" w14:textId="77777777" w:rsidTr="002E1640">
        <w:tc>
          <w:tcPr>
            <w:tcW w:w="1466" w:type="dxa"/>
            <w:vAlign w:val="center"/>
          </w:tcPr>
          <w:p w14:paraId="78562A72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Apical Pulmonary fibrosis</w:t>
            </w:r>
          </w:p>
        </w:tc>
        <w:tc>
          <w:tcPr>
            <w:tcW w:w="594" w:type="dxa"/>
          </w:tcPr>
          <w:p w14:paraId="1CA74A48" w14:textId="2F84B5BF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900" w:type="dxa"/>
          </w:tcPr>
          <w:p w14:paraId="58D9712A" w14:textId="113D22DA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1132" w:type="dxa"/>
          </w:tcPr>
          <w:p w14:paraId="28D73D43" w14:textId="716EBD17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668" w:type="dxa"/>
          </w:tcPr>
          <w:p w14:paraId="6456077C" w14:textId="40590887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900" w:type="dxa"/>
          </w:tcPr>
          <w:p w14:paraId="5369F936" w14:textId="32A8EF8C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1058" w:type="dxa"/>
          </w:tcPr>
          <w:p w14:paraId="238A6C4D" w14:textId="15FA92CC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652" w:type="dxa"/>
          </w:tcPr>
          <w:p w14:paraId="10699E17" w14:textId="48DE53C8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900" w:type="dxa"/>
          </w:tcPr>
          <w:p w14:paraId="3EE2A336" w14:textId="1440F7ED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1075" w:type="dxa"/>
          </w:tcPr>
          <w:p w14:paraId="179C13B4" w14:textId="1B73F187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</w:tr>
      <w:tr w:rsidR="00845C70" w:rsidRPr="00845C70" w14:paraId="55A800C5" w14:textId="77777777" w:rsidTr="002E1640">
        <w:tc>
          <w:tcPr>
            <w:tcW w:w="1466" w:type="dxa"/>
            <w:vAlign w:val="center"/>
          </w:tcPr>
          <w:p w14:paraId="0EB1A5B9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Interstitial lung disease</w:t>
            </w:r>
          </w:p>
        </w:tc>
        <w:tc>
          <w:tcPr>
            <w:tcW w:w="594" w:type="dxa"/>
          </w:tcPr>
          <w:p w14:paraId="502F6001" w14:textId="4A0584E2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900" w:type="dxa"/>
          </w:tcPr>
          <w:p w14:paraId="4482F03D" w14:textId="50C7BED2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1132" w:type="dxa"/>
          </w:tcPr>
          <w:p w14:paraId="6E4720E2" w14:textId="19F06DA3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668" w:type="dxa"/>
          </w:tcPr>
          <w:p w14:paraId="39C57E4E" w14:textId="37AAB68B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900" w:type="dxa"/>
          </w:tcPr>
          <w:p w14:paraId="688B4815" w14:textId="2B29D268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1058" w:type="dxa"/>
          </w:tcPr>
          <w:p w14:paraId="42592DFD" w14:textId="7E79A66F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652" w:type="dxa"/>
          </w:tcPr>
          <w:p w14:paraId="72460D03" w14:textId="1BF2FB8B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900" w:type="dxa"/>
          </w:tcPr>
          <w:p w14:paraId="046E1E96" w14:textId="53A8C9DA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0.4</w:t>
            </w:r>
          </w:p>
        </w:tc>
        <w:tc>
          <w:tcPr>
            <w:tcW w:w="1075" w:type="dxa"/>
          </w:tcPr>
          <w:p w14:paraId="0F980296" w14:textId="0D549F8B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</w:tr>
      <w:tr w:rsidR="00845C70" w:rsidRPr="00845C70" w14:paraId="27F95932" w14:textId="77777777" w:rsidTr="002E1640">
        <w:tc>
          <w:tcPr>
            <w:tcW w:w="1466" w:type="dxa"/>
            <w:vAlign w:val="center"/>
          </w:tcPr>
          <w:p w14:paraId="0BFEB068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Restrictive lung disease </w:t>
            </w:r>
          </w:p>
        </w:tc>
        <w:tc>
          <w:tcPr>
            <w:tcW w:w="594" w:type="dxa"/>
          </w:tcPr>
          <w:p w14:paraId="44C2368F" w14:textId="027947D4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0.7</w:t>
            </w:r>
          </w:p>
        </w:tc>
        <w:tc>
          <w:tcPr>
            <w:tcW w:w="900" w:type="dxa"/>
          </w:tcPr>
          <w:p w14:paraId="69B3EF4D" w14:textId="01C54991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0.4</w:t>
            </w:r>
          </w:p>
        </w:tc>
        <w:tc>
          <w:tcPr>
            <w:tcW w:w="1132" w:type="dxa"/>
          </w:tcPr>
          <w:p w14:paraId="36F057A2" w14:textId="08A3DFFA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1.7</w:t>
            </w:r>
          </w:p>
        </w:tc>
        <w:tc>
          <w:tcPr>
            <w:tcW w:w="668" w:type="dxa"/>
          </w:tcPr>
          <w:p w14:paraId="3D5EA297" w14:textId="11D428F3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2.3</w:t>
            </w:r>
          </w:p>
        </w:tc>
        <w:tc>
          <w:tcPr>
            <w:tcW w:w="900" w:type="dxa"/>
          </w:tcPr>
          <w:p w14:paraId="7290524B" w14:textId="1333A7CC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3.1</w:t>
            </w:r>
          </w:p>
        </w:tc>
        <w:tc>
          <w:tcPr>
            <w:tcW w:w="1058" w:type="dxa"/>
          </w:tcPr>
          <w:p w14:paraId="25B2067A" w14:textId="3FB90343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3.6</w:t>
            </w:r>
          </w:p>
        </w:tc>
        <w:tc>
          <w:tcPr>
            <w:tcW w:w="652" w:type="dxa"/>
          </w:tcPr>
          <w:p w14:paraId="39AF3A48" w14:textId="37BEF3EE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7.3</w:t>
            </w:r>
          </w:p>
        </w:tc>
        <w:tc>
          <w:tcPr>
            <w:tcW w:w="900" w:type="dxa"/>
          </w:tcPr>
          <w:p w14:paraId="125BAC55" w14:textId="33A0C9E1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10.5</w:t>
            </w:r>
          </w:p>
        </w:tc>
        <w:tc>
          <w:tcPr>
            <w:tcW w:w="1075" w:type="dxa"/>
          </w:tcPr>
          <w:p w14:paraId="61EEF9FD" w14:textId="3A6D7D1A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10.7</w:t>
            </w:r>
          </w:p>
        </w:tc>
      </w:tr>
      <w:tr w:rsidR="00845C70" w:rsidRPr="00845C70" w14:paraId="05445C20" w14:textId="77777777" w:rsidTr="002E1640">
        <w:tc>
          <w:tcPr>
            <w:tcW w:w="1466" w:type="dxa"/>
            <w:vAlign w:val="center"/>
          </w:tcPr>
          <w:p w14:paraId="53C0F648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Cauda </w:t>
            </w:r>
            <w:proofErr w:type="spellStart"/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Equina</w:t>
            </w:r>
            <w:proofErr w:type="spellEnd"/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syndrome</w:t>
            </w:r>
          </w:p>
        </w:tc>
        <w:tc>
          <w:tcPr>
            <w:tcW w:w="594" w:type="dxa"/>
          </w:tcPr>
          <w:p w14:paraId="2CB4FF26" w14:textId="15652969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900" w:type="dxa"/>
          </w:tcPr>
          <w:p w14:paraId="36AD2A39" w14:textId="64F26840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1132" w:type="dxa"/>
          </w:tcPr>
          <w:p w14:paraId="2C39A93F" w14:textId="4296478D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0.2</w:t>
            </w:r>
          </w:p>
        </w:tc>
        <w:tc>
          <w:tcPr>
            <w:tcW w:w="668" w:type="dxa"/>
          </w:tcPr>
          <w:p w14:paraId="3B1E95E0" w14:textId="1A43C012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900" w:type="dxa"/>
          </w:tcPr>
          <w:p w14:paraId="1F6890DD" w14:textId="342C2FD5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1058" w:type="dxa"/>
          </w:tcPr>
          <w:p w14:paraId="098A23A3" w14:textId="1E33C830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652" w:type="dxa"/>
          </w:tcPr>
          <w:p w14:paraId="1385E448" w14:textId="439389B1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900" w:type="dxa"/>
          </w:tcPr>
          <w:p w14:paraId="12935D40" w14:textId="0E16243E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1075" w:type="dxa"/>
          </w:tcPr>
          <w:p w14:paraId="3A6D117B" w14:textId="0279294E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0.2</w:t>
            </w:r>
          </w:p>
        </w:tc>
      </w:tr>
      <w:tr w:rsidR="00845C70" w:rsidRPr="00845C70" w14:paraId="54772A1D" w14:textId="77777777" w:rsidTr="002E1640">
        <w:tc>
          <w:tcPr>
            <w:tcW w:w="1466" w:type="dxa"/>
            <w:vAlign w:val="center"/>
          </w:tcPr>
          <w:p w14:paraId="49148826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Spinal Cord compression</w:t>
            </w:r>
          </w:p>
        </w:tc>
        <w:tc>
          <w:tcPr>
            <w:tcW w:w="594" w:type="dxa"/>
          </w:tcPr>
          <w:p w14:paraId="33B8027B" w14:textId="7D325373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0.2</w:t>
            </w:r>
          </w:p>
        </w:tc>
        <w:tc>
          <w:tcPr>
            <w:tcW w:w="900" w:type="dxa"/>
          </w:tcPr>
          <w:p w14:paraId="3543F902" w14:textId="0EB852E0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0.0</w:t>
            </w:r>
          </w:p>
        </w:tc>
        <w:tc>
          <w:tcPr>
            <w:tcW w:w="1132" w:type="dxa"/>
          </w:tcPr>
          <w:p w14:paraId="0BB490C8" w14:textId="50501BBD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0.3</w:t>
            </w:r>
          </w:p>
        </w:tc>
        <w:tc>
          <w:tcPr>
            <w:tcW w:w="668" w:type="dxa"/>
          </w:tcPr>
          <w:p w14:paraId="2922EDF9" w14:textId="2C44FCA0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0.3</w:t>
            </w:r>
          </w:p>
        </w:tc>
        <w:tc>
          <w:tcPr>
            <w:tcW w:w="900" w:type="dxa"/>
          </w:tcPr>
          <w:p w14:paraId="3C102E77" w14:textId="6D9C4D3B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0.5</w:t>
            </w:r>
          </w:p>
        </w:tc>
        <w:tc>
          <w:tcPr>
            <w:tcW w:w="1058" w:type="dxa"/>
          </w:tcPr>
          <w:p w14:paraId="53D3703C" w14:textId="204BB8BC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0.6</w:t>
            </w:r>
          </w:p>
        </w:tc>
        <w:tc>
          <w:tcPr>
            <w:tcW w:w="652" w:type="dxa"/>
          </w:tcPr>
          <w:p w14:paraId="718581F0" w14:textId="13FAD825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0.6</w:t>
            </w:r>
          </w:p>
        </w:tc>
        <w:tc>
          <w:tcPr>
            <w:tcW w:w="900" w:type="dxa"/>
          </w:tcPr>
          <w:p w14:paraId="29D6D3B8" w14:textId="1942C0BC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0.8</w:t>
            </w:r>
          </w:p>
        </w:tc>
        <w:tc>
          <w:tcPr>
            <w:tcW w:w="1075" w:type="dxa"/>
          </w:tcPr>
          <w:p w14:paraId="3184F351" w14:textId="30E8B61A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1.5</w:t>
            </w:r>
          </w:p>
        </w:tc>
      </w:tr>
      <w:tr w:rsidR="00845C70" w:rsidRPr="00845C70" w14:paraId="5D96D934" w14:textId="77777777" w:rsidTr="002E1640">
        <w:tc>
          <w:tcPr>
            <w:tcW w:w="1466" w:type="dxa"/>
            <w:vAlign w:val="center"/>
          </w:tcPr>
          <w:p w14:paraId="219CFE6D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Psoriasis</w:t>
            </w:r>
          </w:p>
        </w:tc>
        <w:tc>
          <w:tcPr>
            <w:tcW w:w="594" w:type="dxa"/>
          </w:tcPr>
          <w:p w14:paraId="1ED95A2A" w14:textId="6A9EDA0F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4.3</w:t>
            </w:r>
          </w:p>
        </w:tc>
        <w:tc>
          <w:tcPr>
            <w:tcW w:w="900" w:type="dxa"/>
          </w:tcPr>
          <w:p w14:paraId="1364CA70" w14:textId="6B2070C0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1.5</w:t>
            </w:r>
          </w:p>
        </w:tc>
        <w:tc>
          <w:tcPr>
            <w:tcW w:w="1132" w:type="dxa"/>
          </w:tcPr>
          <w:p w14:paraId="1CB6E19D" w14:textId="569266E4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1.9</w:t>
            </w:r>
          </w:p>
        </w:tc>
        <w:tc>
          <w:tcPr>
            <w:tcW w:w="668" w:type="dxa"/>
          </w:tcPr>
          <w:p w14:paraId="2EF9FCFB" w14:textId="49821D75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4.8</w:t>
            </w:r>
          </w:p>
        </w:tc>
        <w:tc>
          <w:tcPr>
            <w:tcW w:w="900" w:type="dxa"/>
          </w:tcPr>
          <w:p w14:paraId="476B04D2" w14:textId="1FB0E92C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3.8</w:t>
            </w:r>
          </w:p>
        </w:tc>
        <w:tc>
          <w:tcPr>
            <w:tcW w:w="1058" w:type="dxa"/>
          </w:tcPr>
          <w:p w14:paraId="6FA4CBBF" w14:textId="60EE0464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2.2</w:t>
            </w:r>
          </w:p>
        </w:tc>
        <w:tc>
          <w:tcPr>
            <w:tcW w:w="652" w:type="dxa"/>
          </w:tcPr>
          <w:p w14:paraId="202947F7" w14:textId="262B4E24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7.5</w:t>
            </w:r>
          </w:p>
        </w:tc>
        <w:tc>
          <w:tcPr>
            <w:tcW w:w="900" w:type="dxa"/>
          </w:tcPr>
          <w:p w14:paraId="6ABA7FA8" w14:textId="66617E70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5.3</w:t>
            </w:r>
          </w:p>
        </w:tc>
        <w:tc>
          <w:tcPr>
            <w:tcW w:w="1075" w:type="dxa"/>
          </w:tcPr>
          <w:p w14:paraId="0FC04153" w14:textId="453C73D7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3.4</w:t>
            </w:r>
          </w:p>
        </w:tc>
      </w:tr>
      <w:tr w:rsidR="00845C70" w:rsidRPr="00845C70" w14:paraId="324DF913" w14:textId="77777777" w:rsidTr="002E1640">
        <w:tc>
          <w:tcPr>
            <w:tcW w:w="1466" w:type="dxa"/>
            <w:vAlign w:val="center"/>
          </w:tcPr>
          <w:p w14:paraId="44BF546C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Psoriatic arthritis</w:t>
            </w:r>
          </w:p>
        </w:tc>
        <w:tc>
          <w:tcPr>
            <w:tcW w:w="594" w:type="dxa"/>
          </w:tcPr>
          <w:p w14:paraId="7B168953" w14:textId="3B34E130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6.5</w:t>
            </w:r>
          </w:p>
        </w:tc>
        <w:tc>
          <w:tcPr>
            <w:tcW w:w="900" w:type="dxa"/>
          </w:tcPr>
          <w:p w14:paraId="2A9F2A0B" w14:textId="76AFBF5B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5.4</w:t>
            </w:r>
          </w:p>
        </w:tc>
        <w:tc>
          <w:tcPr>
            <w:tcW w:w="1132" w:type="dxa"/>
          </w:tcPr>
          <w:p w14:paraId="371CA942" w14:textId="4F4D0CDB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2.4</w:t>
            </w:r>
          </w:p>
        </w:tc>
        <w:tc>
          <w:tcPr>
            <w:tcW w:w="668" w:type="dxa"/>
          </w:tcPr>
          <w:p w14:paraId="61962AD5" w14:textId="59F2FEB4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8.1</w:t>
            </w:r>
          </w:p>
        </w:tc>
        <w:tc>
          <w:tcPr>
            <w:tcW w:w="900" w:type="dxa"/>
          </w:tcPr>
          <w:p w14:paraId="58F60FC2" w14:textId="5A2234BA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7.3</w:t>
            </w:r>
          </w:p>
        </w:tc>
        <w:tc>
          <w:tcPr>
            <w:tcW w:w="1058" w:type="dxa"/>
          </w:tcPr>
          <w:p w14:paraId="72C77245" w14:textId="6D4DAEA4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2.9</w:t>
            </w:r>
          </w:p>
        </w:tc>
        <w:tc>
          <w:tcPr>
            <w:tcW w:w="652" w:type="dxa"/>
          </w:tcPr>
          <w:p w14:paraId="6877B760" w14:textId="5831B912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11.7</w:t>
            </w:r>
          </w:p>
        </w:tc>
        <w:tc>
          <w:tcPr>
            <w:tcW w:w="900" w:type="dxa"/>
          </w:tcPr>
          <w:p w14:paraId="53C2D6E2" w14:textId="0695CC2C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9.2</w:t>
            </w:r>
          </w:p>
        </w:tc>
        <w:tc>
          <w:tcPr>
            <w:tcW w:w="1075" w:type="dxa"/>
          </w:tcPr>
          <w:p w14:paraId="74BA835A" w14:textId="3BC6654A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3.5</w:t>
            </w:r>
          </w:p>
        </w:tc>
      </w:tr>
      <w:tr w:rsidR="00845C70" w:rsidRPr="00845C70" w14:paraId="5E9FF4FE" w14:textId="77777777" w:rsidTr="0028400D">
        <w:tc>
          <w:tcPr>
            <w:tcW w:w="1466" w:type="dxa"/>
            <w:vAlign w:val="center"/>
          </w:tcPr>
          <w:p w14:paraId="19F7C57A" w14:textId="77777777" w:rsidR="00845C70" w:rsidRPr="00845C70" w:rsidRDefault="00845C70" w:rsidP="00845C70">
            <w:pPr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 w:cs="Arial"/>
                <w:color w:val="000000"/>
                <w:sz w:val="18"/>
                <w:szCs w:val="18"/>
              </w:rPr>
              <w:t>Uveitis</w:t>
            </w:r>
          </w:p>
        </w:tc>
        <w:tc>
          <w:tcPr>
            <w:tcW w:w="594" w:type="dxa"/>
          </w:tcPr>
          <w:p w14:paraId="515F9064" w14:textId="707E5B06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8.4</w:t>
            </w:r>
          </w:p>
        </w:tc>
        <w:tc>
          <w:tcPr>
            <w:tcW w:w="900" w:type="dxa"/>
          </w:tcPr>
          <w:p w14:paraId="5A333993" w14:textId="3A76DA55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7.3</w:t>
            </w:r>
          </w:p>
        </w:tc>
        <w:tc>
          <w:tcPr>
            <w:tcW w:w="1132" w:type="dxa"/>
          </w:tcPr>
          <w:p w14:paraId="7A348FCB" w14:textId="7CA2D11B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6.2</w:t>
            </w:r>
          </w:p>
        </w:tc>
        <w:tc>
          <w:tcPr>
            <w:tcW w:w="668" w:type="dxa"/>
          </w:tcPr>
          <w:p w14:paraId="4D7D6551" w14:textId="0D3CFE09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10.3</w:t>
            </w:r>
          </w:p>
        </w:tc>
        <w:tc>
          <w:tcPr>
            <w:tcW w:w="900" w:type="dxa"/>
          </w:tcPr>
          <w:p w14:paraId="5EA4B6F4" w14:textId="77EA513E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9.0</w:t>
            </w:r>
          </w:p>
        </w:tc>
        <w:tc>
          <w:tcPr>
            <w:tcW w:w="1058" w:type="dxa"/>
          </w:tcPr>
          <w:p w14:paraId="700BA95F" w14:textId="733BBDA4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9.8</w:t>
            </w:r>
          </w:p>
        </w:tc>
        <w:tc>
          <w:tcPr>
            <w:tcW w:w="652" w:type="dxa"/>
          </w:tcPr>
          <w:p w14:paraId="0A6D8F96" w14:textId="55E7422D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9.5</w:t>
            </w:r>
          </w:p>
        </w:tc>
        <w:tc>
          <w:tcPr>
            <w:tcW w:w="900" w:type="dxa"/>
          </w:tcPr>
          <w:p w14:paraId="282A1A87" w14:textId="23E28D18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6.5</w:t>
            </w:r>
          </w:p>
        </w:tc>
        <w:tc>
          <w:tcPr>
            <w:tcW w:w="1075" w:type="dxa"/>
          </w:tcPr>
          <w:p w14:paraId="724866E3" w14:textId="454B95E7" w:rsidR="00845C70" w:rsidRPr="00845C70" w:rsidRDefault="00845C70" w:rsidP="00845C70">
            <w:pPr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845C70">
              <w:rPr>
                <w:rFonts w:ascii="Arial Narrow" w:hAnsi="Arial Narrow"/>
                <w:sz w:val="18"/>
                <w:szCs w:val="18"/>
              </w:rPr>
              <w:t>5.0</w:t>
            </w:r>
          </w:p>
        </w:tc>
      </w:tr>
      <w:tr w:rsidR="00F92D4E" w:rsidRPr="00845C70" w14:paraId="2099EC41" w14:textId="77777777" w:rsidTr="0028400D">
        <w:trPr>
          <w:ins w:id="0" w:author="Benjamin Chan" w:date="2017-07-25T15:04:00Z"/>
        </w:trPr>
        <w:tc>
          <w:tcPr>
            <w:tcW w:w="1466" w:type="dxa"/>
            <w:vAlign w:val="center"/>
          </w:tcPr>
          <w:p w14:paraId="0D07D804" w14:textId="56C5481D" w:rsidR="00F92D4E" w:rsidRPr="00845C70" w:rsidRDefault="00F92D4E" w:rsidP="00F92D4E">
            <w:pPr>
              <w:rPr>
                <w:ins w:id="1" w:author="Benjamin Chan" w:date="2017-07-25T15:04:00Z"/>
                <w:rFonts w:ascii="Arial Narrow" w:hAnsi="Arial Narrow" w:cs="Arial"/>
                <w:color w:val="000000"/>
                <w:sz w:val="18"/>
                <w:szCs w:val="18"/>
              </w:rPr>
            </w:pPr>
            <w:ins w:id="2" w:author="Benjamin Chan" w:date="2017-07-25T15:05:00Z">
              <w:r>
                <w:rPr>
                  <w:rFonts w:ascii="Arial Narrow" w:hAnsi="Arial Narrow" w:cs="Arial"/>
                  <w:color w:val="000000"/>
                  <w:sz w:val="18"/>
                  <w:szCs w:val="18"/>
                </w:rPr>
                <w:t>Hematologic cancer</w:t>
              </w:r>
            </w:ins>
          </w:p>
        </w:tc>
        <w:tc>
          <w:tcPr>
            <w:tcW w:w="594" w:type="dxa"/>
          </w:tcPr>
          <w:p w14:paraId="00F6CA8D" w14:textId="13550910" w:rsidR="00F92D4E" w:rsidRPr="00F92D4E" w:rsidRDefault="00F92D4E" w:rsidP="00F92D4E">
            <w:pPr>
              <w:jc w:val="center"/>
              <w:rPr>
                <w:ins w:id="3" w:author="Benjamin Chan" w:date="2017-07-25T15:04:00Z"/>
                <w:rFonts w:ascii="Arial Narrow" w:hAnsi="Arial Narrow"/>
                <w:sz w:val="18"/>
                <w:szCs w:val="18"/>
              </w:rPr>
            </w:pPr>
            <w:ins w:id="4" w:author="Benjamin Chan" w:date="2017-07-25T15:06:00Z">
              <w:r w:rsidRPr="00F92D4E">
                <w:rPr>
                  <w:rFonts w:ascii="Arial Narrow" w:hAnsi="Arial Narrow"/>
                  <w:sz w:val="18"/>
                  <w:szCs w:val="18"/>
                </w:rPr>
                <w:t>0.3</w:t>
              </w:r>
            </w:ins>
          </w:p>
        </w:tc>
        <w:tc>
          <w:tcPr>
            <w:tcW w:w="900" w:type="dxa"/>
          </w:tcPr>
          <w:p w14:paraId="16C54670" w14:textId="404970F2" w:rsidR="00F92D4E" w:rsidRPr="00F92D4E" w:rsidRDefault="00F92D4E" w:rsidP="00F92D4E">
            <w:pPr>
              <w:jc w:val="center"/>
              <w:rPr>
                <w:ins w:id="5" w:author="Benjamin Chan" w:date="2017-07-25T15:04:00Z"/>
                <w:rFonts w:ascii="Arial Narrow" w:hAnsi="Arial Narrow"/>
                <w:sz w:val="18"/>
                <w:szCs w:val="18"/>
              </w:rPr>
            </w:pPr>
            <w:ins w:id="6" w:author="Benjamin Chan" w:date="2017-07-25T15:06:00Z">
              <w:r w:rsidRPr="00F92D4E">
                <w:rPr>
                  <w:rFonts w:ascii="Arial Narrow" w:hAnsi="Arial Narrow"/>
                  <w:sz w:val="18"/>
                  <w:szCs w:val="18"/>
                </w:rPr>
                <w:t>0.2</w:t>
              </w:r>
            </w:ins>
          </w:p>
        </w:tc>
        <w:tc>
          <w:tcPr>
            <w:tcW w:w="1132" w:type="dxa"/>
          </w:tcPr>
          <w:p w14:paraId="292BE78B" w14:textId="5C7ECE5A" w:rsidR="00F92D4E" w:rsidRPr="00F92D4E" w:rsidRDefault="00F92D4E" w:rsidP="00F92D4E">
            <w:pPr>
              <w:jc w:val="center"/>
              <w:rPr>
                <w:ins w:id="7" w:author="Benjamin Chan" w:date="2017-07-25T15:04:00Z"/>
                <w:rFonts w:ascii="Arial Narrow" w:hAnsi="Arial Narrow"/>
                <w:sz w:val="18"/>
                <w:szCs w:val="18"/>
              </w:rPr>
            </w:pPr>
            <w:ins w:id="8" w:author="Benjamin Chan" w:date="2017-07-25T15:06:00Z">
              <w:r w:rsidRPr="00F92D4E">
                <w:rPr>
                  <w:rFonts w:ascii="Arial Narrow" w:hAnsi="Arial Narrow"/>
                  <w:sz w:val="18"/>
                  <w:szCs w:val="18"/>
                </w:rPr>
                <w:t>0.5</w:t>
              </w:r>
            </w:ins>
          </w:p>
        </w:tc>
        <w:tc>
          <w:tcPr>
            <w:tcW w:w="668" w:type="dxa"/>
          </w:tcPr>
          <w:p w14:paraId="145E8EF6" w14:textId="07BF35C1" w:rsidR="00F92D4E" w:rsidRPr="00F92D4E" w:rsidRDefault="00F92D4E" w:rsidP="00F92D4E">
            <w:pPr>
              <w:jc w:val="center"/>
              <w:rPr>
                <w:ins w:id="9" w:author="Benjamin Chan" w:date="2017-07-25T15:04:00Z"/>
                <w:rFonts w:ascii="Arial Narrow" w:hAnsi="Arial Narrow"/>
                <w:sz w:val="18"/>
                <w:szCs w:val="18"/>
              </w:rPr>
            </w:pPr>
            <w:ins w:id="10" w:author="Benjamin Chan" w:date="2017-07-25T15:06:00Z">
              <w:r w:rsidRPr="00F92D4E">
                <w:rPr>
                  <w:rFonts w:ascii="Arial Narrow" w:hAnsi="Arial Narrow"/>
                  <w:sz w:val="18"/>
                  <w:szCs w:val="18"/>
                </w:rPr>
                <w:t>0.3</w:t>
              </w:r>
            </w:ins>
          </w:p>
        </w:tc>
        <w:tc>
          <w:tcPr>
            <w:tcW w:w="900" w:type="dxa"/>
          </w:tcPr>
          <w:p w14:paraId="0A9F2BD4" w14:textId="4D7DE589" w:rsidR="00F92D4E" w:rsidRPr="00F92D4E" w:rsidRDefault="00F92D4E" w:rsidP="00F92D4E">
            <w:pPr>
              <w:jc w:val="center"/>
              <w:rPr>
                <w:ins w:id="11" w:author="Benjamin Chan" w:date="2017-07-25T15:04:00Z"/>
                <w:rFonts w:ascii="Arial Narrow" w:hAnsi="Arial Narrow"/>
                <w:sz w:val="18"/>
                <w:szCs w:val="18"/>
              </w:rPr>
            </w:pPr>
            <w:ins w:id="12" w:author="Benjamin Chan" w:date="2017-07-25T15:06:00Z">
              <w:r w:rsidRPr="00F92D4E">
                <w:rPr>
                  <w:rFonts w:ascii="Arial Narrow" w:hAnsi="Arial Narrow"/>
                  <w:sz w:val="18"/>
                  <w:szCs w:val="18"/>
                </w:rPr>
                <w:t>1.0</w:t>
              </w:r>
            </w:ins>
          </w:p>
        </w:tc>
        <w:tc>
          <w:tcPr>
            <w:tcW w:w="1058" w:type="dxa"/>
          </w:tcPr>
          <w:p w14:paraId="1761258B" w14:textId="71DB89FD" w:rsidR="00F92D4E" w:rsidRPr="00F92D4E" w:rsidRDefault="00F92D4E" w:rsidP="00F92D4E">
            <w:pPr>
              <w:jc w:val="center"/>
              <w:rPr>
                <w:ins w:id="13" w:author="Benjamin Chan" w:date="2017-07-25T15:04:00Z"/>
                <w:rFonts w:ascii="Arial Narrow" w:hAnsi="Arial Narrow"/>
                <w:sz w:val="18"/>
                <w:szCs w:val="18"/>
              </w:rPr>
            </w:pPr>
            <w:ins w:id="14" w:author="Benjamin Chan" w:date="2017-07-25T15:06:00Z">
              <w:r w:rsidRPr="00F92D4E">
                <w:rPr>
                  <w:rFonts w:ascii="Arial Narrow" w:hAnsi="Arial Narrow"/>
                  <w:sz w:val="18"/>
                  <w:szCs w:val="18"/>
                </w:rPr>
                <w:t>0.8</w:t>
              </w:r>
            </w:ins>
          </w:p>
        </w:tc>
        <w:tc>
          <w:tcPr>
            <w:tcW w:w="652" w:type="dxa"/>
          </w:tcPr>
          <w:p w14:paraId="04EA0633" w14:textId="0E49AB38" w:rsidR="00F92D4E" w:rsidRPr="00F92D4E" w:rsidRDefault="00F92D4E" w:rsidP="00F92D4E">
            <w:pPr>
              <w:jc w:val="center"/>
              <w:rPr>
                <w:ins w:id="15" w:author="Benjamin Chan" w:date="2017-07-25T15:04:00Z"/>
                <w:rFonts w:ascii="Arial Narrow" w:hAnsi="Arial Narrow"/>
                <w:sz w:val="18"/>
                <w:szCs w:val="18"/>
              </w:rPr>
            </w:pPr>
            <w:ins w:id="16" w:author="Benjamin Chan" w:date="2017-07-25T15:06:00Z">
              <w:r w:rsidRPr="00F92D4E">
                <w:rPr>
                  <w:rFonts w:ascii="Arial Narrow" w:hAnsi="Arial Narrow"/>
                  <w:sz w:val="18"/>
                  <w:szCs w:val="18"/>
                </w:rPr>
                <w:t>1.0</w:t>
              </w:r>
            </w:ins>
          </w:p>
        </w:tc>
        <w:tc>
          <w:tcPr>
            <w:tcW w:w="900" w:type="dxa"/>
          </w:tcPr>
          <w:p w14:paraId="20FC934E" w14:textId="3B3A4402" w:rsidR="00F92D4E" w:rsidRPr="00F92D4E" w:rsidRDefault="00F92D4E" w:rsidP="00F92D4E">
            <w:pPr>
              <w:jc w:val="center"/>
              <w:rPr>
                <w:ins w:id="17" w:author="Benjamin Chan" w:date="2017-07-25T15:04:00Z"/>
                <w:rFonts w:ascii="Arial Narrow" w:hAnsi="Arial Narrow"/>
                <w:sz w:val="18"/>
                <w:szCs w:val="18"/>
              </w:rPr>
            </w:pPr>
            <w:ins w:id="18" w:author="Benjamin Chan" w:date="2017-07-25T15:06:00Z">
              <w:r w:rsidRPr="00F92D4E">
                <w:rPr>
                  <w:rFonts w:ascii="Arial Narrow" w:hAnsi="Arial Narrow"/>
                  <w:sz w:val="18"/>
                  <w:szCs w:val="18"/>
                </w:rPr>
                <w:t>2.1</w:t>
              </w:r>
            </w:ins>
          </w:p>
        </w:tc>
        <w:tc>
          <w:tcPr>
            <w:tcW w:w="1075" w:type="dxa"/>
          </w:tcPr>
          <w:p w14:paraId="14ABDF15" w14:textId="454FD133" w:rsidR="00F92D4E" w:rsidRPr="00F92D4E" w:rsidRDefault="00F92D4E" w:rsidP="00F92D4E">
            <w:pPr>
              <w:jc w:val="center"/>
              <w:rPr>
                <w:ins w:id="19" w:author="Benjamin Chan" w:date="2017-07-25T15:04:00Z"/>
                <w:rFonts w:ascii="Arial Narrow" w:hAnsi="Arial Narrow"/>
                <w:sz w:val="18"/>
                <w:szCs w:val="18"/>
              </w:rPr>
            </w:pPr>
            <w:ins w:id="20" w:author="Benjamin Chan" w:date="2017-07-25T15:06:00Z">
              <w:r w:rsidRPr="00F92D4E">
                <w:rPr>
                  <w:rFonts w:ascii="Arial Narrow" w:hAnsi="Arial Narrow"/>
                  <w:sz w:val="18"/>
                  <w:szCs w:val="18"/>
                </w:rPr>
                <w:t>2.3</w:t>
              </w:r>
            </w:ins>
          </w:p>
        </w:tc>
      </w:tr>
      <w:tr w:rsidR="00F92D4E" w:rsidRPr="00845C70" w14:paraId="41E3B2B8" w14:textId="77777777" w:rsidTr="0028400D">
        <w:trPr>
          <w:ins w:id="21" w:author="Benjamin Chan" w:date="2017-07-25T15:04:00Z"/>
        </w:trPr>
        <w:tc>
          <w:tcPr>
            <w:tcW w:w="1466" w:type="dxa"/>
            <w:vAlign w:val="center"/>
          </w:tcPr>
          <w:p w14:paraId="48C43B06" w14:textId="696C6383" w:rsidR="00F92D4E" w:rsidRPr="00845C70" w:rsidRDefault="00F92D4E" w:rsidP="00F92D4E">
            <w:pPr>
              <w:rPr>
                <w:ins w:id="22" w:author="Benjamin Chan" w:date="2017-07-25T15:04:00Z"/>
                <w:rFonts w:ascii="Arial Narrow" w:hAnsi="Arial Narrow" w:cs="Arial"/>
                <w:color w:val="000000"/>
                <w:sz w:val="18"/>
                <w:szCs w:val="18"/>
              </w:rPr>
            </w:pPr>
            <w:ins w:id="23" w:author="Benjamin Chan" w:date="2017-07-25T15:05:00Z">
              <w:r>
                <w:rPr>
                  <w:rFonts w:ascii="Arial Narrow" w:hAnsi="Arial Narrow" w:cs="Arial"/>
                  <w:color w:val="000000"/>
                  <w:sz w:val="18"/>
                  <w:szCs w:val="18"/>
                </w:rPr>
                <w:t>Non-melanoma skin cancer</w:t>
              </w:r>
            </w:ins>
          </w:p>
        </w:tc>
        <w:tc>
          <w:tcPr>
            <w:tcW w:w="594" w:type="dxa"/>
          </w:tcPr>
          <w:p w14:paraId="2B192D5F" w14:textId="23E38C2A" w:rsidR="00F92D4E" w:rsidRPr="00F92D4E" w:rsidRDefault="00F92D4E" w:rsidP="00F92D4E">
            <w:pPr>
              <w:jc w:val="center"/>
              <w:rPr>
                <w:ins w:id="24" w:author="Benjamin Chan" w:date="2017-07-25T15:04:00Z"/>
                <w:rFonts w:ascii="Arial Narrow" w:hAnsi="Arial Narrow"/>
                <w:sz w:val="18"/>
                <w:szCs w:val="18"/>
              </w:rPr>
            </w:pPr>
            <w:ins w:id="25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0.0</w:t>
              </w:r>
            </w:ins>
          </w:p>
        </w:tc>
        <w:tc>
          <w:tcPr>
            <w:tcW w:w="900" w:type="dxa"/>
          </w:tcPr>
          <w:p w14:paraId="7FEE6754" w14:textId="6B84DF01" w:rsidR="00F92D4E" w:rsidRPr="00F92D4E" w:rsidRDefault="00F92D4E" w:rsidP="00F92D4E">
            <w:pPr>
              <w:jc w:val="center"/>
              <w:rPr>
                <w:ins w:id="26" w:author="Benjamin Chan" w:date="2017-07-25T15:04:00Z"/>
                <w:rFonts w:ascii="Arial Narrow" w:hAnsi="Arial Narrow"/>
                <w:sz w:val="18"/>
                <w:szCs w:val="18"/>
              </w:rPr>
            </w:pPr>
            <w:ins w:id="27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0.0</w:t>
              </w:r>
            </w:ins>
          </w:p>
        </w:tc>
        <w:tc>
          <w:tcPr>
            <w:tcW w:w="1132" w:type="dxa"/>
          </w:tcPr>
          <w:p w14:paraId="77FF0F34" w14:textId="636C0898" w:rsidR="00F92D4E" w:rsidRPr="00F92D4E" w:rsidRDefault="00F92D4E" w:rsidP="00F92D4E">
            <w:pPr>
              <w:jc w:val="center"/>
              <w:rPr>
                <w:ins w:id="28" w:author="Benjamin Chan" w:date="2017-07-25T15:04:00Z"/>
                <w:rFonts w:ascii="Arial Narrow" w:hAnsi="Arial Narrow"/>
                <w:sz w:val="18"/>
                <w:szCs w:val="18"/>
              </w:rPr>
            </w:pPr>
            <w:ins w:id="29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0.0</w:t>
              </w:r>
            </w:ins>
          </w:p>
        </w:tc>
        <w:tc>
          <w:tcPr>
            <w:tcW w:w="668" w:type="dxa"/>
          </w:tcPr>
          <w:p w14:paraId="0EF72A51" w14:textId="4292AA53" w:rsidR="00F92D4E" w:rsidRPr="00F92D4E" w:rsidRDefault="00F92D4E" w:rsidP="00F92D4E">
            <w:pPr>
              <w:jc w:val="center"/>
              <w:rPr>
                <w:ins w:id="30" w:author="Benjamin Chan" w:date="2017-07-25T15:04:00Z"/>
                <w:rFonts w:ascii="Arial Narrow" w:hAnsi="Arial Narrow"/>
                <w:sz w:val="18"/>
                <w:szCs w:val="18"/>
              </w:rPr>
            </w:pPr>
            <w:ins w:id="31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1.4</w:t>
              </w:r>
            </w:ins>
          </w:p>
        </w:tc>
        <w:tc>
          <w:tcPr>
            <w:tcW w:w="900" w:type="dxa"/>
          </w:tcPr>
          <w:p w14:paraId="3B1F129C" w14:textId="0F9D1CB4" w:rsidR="00F92D4E" w:rsidRPr="00F92D4E" w:rsidRDefault="00F92D4E" w:rsidP="00F92D4E">
            <w:pPr>
              <w:jc w:val="center"/>
              <w:rPr>
                <w:ins w:id="32" w:author="Benjamin Chan" w:date="2017-07-25T15:04:00Z"/>
                <w:rFonts w:ascii="Arial Narrow" w:hAnsi="Arial Narrow"/>
                <w:sz w:val="18"/>
                <w:szCs w:val="18"/>
              </w:rPr>
            </w:pPr>
            <w:ins w:id="33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1.7</w:t>
              </w:r>
            </w:ins>
          </w:p>
        </w:tc>
        <w:tc>
          <w:tcPr>
            <w:tcW w:w="1058" w:type="dxa"/>
          </w:tcPr>
          <w:p w14:paraId="3219B274" w14:textId="1962E41C" w:rsidR="00F92D4E" w:rsidRPr="00F92D4E" w:rsidRDefault="00F92D4E" w:rsidP="00F92D4E">
            <w:pPr>
              <w:jc w:val="center"/>
              <w:rPr>
                <w:ins w:id="34" w:author="Benjamin Chan" w:date="2017-07-25T15:04:00Z"/>
                <w:rFonts w:ascii="Arial Narrow" w:hAnsi="Arial Narrow"/>
                <w:sz w:val="18"/>
                <w:szCs w:val="18"/>
              </w:rPr>
            </w:pPr>
            <w:ins w:id="35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1.8</w:t>
              </w:r>
            </w:ins>
          </w:p>
        </w:tc>
        <w:tc>
          <w:tcPr>
            <w:tcW w:w="652" w:type="dxa"/>
          </w:tcPr>
          <w:p w14:paraId="1EDFE66E" w14:textId="01D5BAED" w:rsidR="00F92D4E" w:rsidRPr="00F92D4E" w:rsidRDefault="00F92D4E" w:rsidP="00F92D4E">
            <w:pPr>
              <w:jc w:val="center"/>
              <w:rPr>
                <w:ins w:id="36" w:author="Benjamin Chan" w:date="2017-07-25T15:04:00Z"/>
                <w:rFonts w:ascii="Arial Narrow" w:hAnsi="Arial Narrow"/>
                <w:sz w:val="18"/>
                <w:szCs w:val="18"/>
              </w:rPr>
            </w:pPr>
            <w:ins w:id="37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2.1</w:t>
              </w:r>
            </w:ins>
          </w:p>
        </w:tc>
        <w:tc>
          <w:tcPr>
            <w:tcW w:w="900" w:type="dxa"/>
          </w:tcPr>
          <w:p w14:paraId="0E97DF15" w14:textId="7F70C4C6" w:rsidR="00F92D4E" w:rsidRPr="00F92D4E" w:rsidRDefault="00F92D4E" w:rsidP="00F92D4E">
            <w:pPr>
              <w:jc w:val="center"/>
              <w:rPr>
                <w:ins w:id="38" w:author="Benjamin Chan" w:date="2017-07-25T15:04:00Z"/>
                <w:rFonts w:ascii="Arial Narrow" w:hAnsi="Arial Narrow"/>
                <w:sz w:val="18"/>
                <w:szCs w:val="18"/>
              </w:rPr>
            </w:pPr>
            <w:ins w:id="39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2.3</w:t>
              </w:r>
            </w:ins>
          </w:p>
        </w:tc>
        <w:tc>
          <w:tcPr>
            <w:tcW w:w="1075" w:type="dxa"/>
          </w:tcPr>
          <w:p w14:paraId="7355E94A" w14:textId="2439E65B" w:rsidR="00F92D4E" w:rsidRPr="00F92D4E" w:rsidRDefault="00F92D4E" w:rsidP="00F92D4E">
            <w:pPr>
              <w:jc w:val="center"/>
              <w:rPr>
                <w:ins w:id="40" w:author="Benjamin Chan" w:date="2017-07-25T15:04:00Z"/>
                <w:rFonts w:ascii="Arial Narrow" w:hAnsi="Arial Narrow"/>
                <w:sz w:val="18"/>
                <w:szCs w:val="18"/>
              </w:rPr>
            </w:pPr>
            <w:ins w:id="41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3.7</w:t>
              </w:r>
            </w:ins>
          </w:p>
        </w:tc>
      </w:tr>
      <w:tr w:rsidR="00F92D4E" w:rsidRPr="00845C70" w14:paraId="37125EA2" w14:textId="77777777" w:rsidTr="0028400D">
        <w:trPr>
          <w:ins w:id="42" w:author="Benjamin Chan" w:date="2017-07-25T15:05:00Z"/>
        </w:trPr>
        <w:tc>
          <w:tcPr>
            <w:tcW w:w="1466" w:type="dxa"/>
            <w:vAlign w:val="center"/>
          </w:tcPr>
          <w:p w14:paraId="3C7615D5" w14:textId="7E3296C4" w:rsidR="00F92D4E" w:rsidRPr="00845C70" w:rsidRDefault="00F92D4E" w:rsidP="00F92D4E">
            <w:pPr>
              <w:rPr>
                <w:ins w:id="43" w:author="Benjamin Chan" w:date="2017-07-25T15:05:00Z"/>
                <w:rFonts w:ascii="Arial Narrow" w:hAnsi="Arial Narrow" w:cs="Arial"/>
                <w:color w:val="000000"/>
                <w:sz w:val="18"/>
                <w:szCs w:val="18"/>
              </w:rPr>
            </w:pPr>
            <w:ins w:id="44" w:author="Benjamin Chan" w:date="2017-07-25T15:05:00Z">
              <w:r>
                <w:rPr>
                  <w:rFonts w:ascii="Arial Narrow" w:hAnsi="Arial Narrow" w:cs="Arial"/>
                  <w:color w:val="000000"/>
                  <w:sz w:val="18"/>
                  <w:szCs w:val="18"/>
                </w:rPr>
                <w:t>Solid cancer</w:t>
              </w:r>
            </w:ins>
          </w:p>
        </w:tc>
        <w:tc>
          <w:tcPr>
            <w:tcW w:w="594" w:type="dxa"/>
          </w:tcPr>
          <w:p w14:paraId="19305EBA" w14:textId="05E11AE0" w:rsidR="00F92D4E" w:rsidRPr="00F92D4E" w:rsidRDefault="00F92D4E" w:rsidP="00F92D4E">
            <w:pPr>
              <w:jc w:val="center"/>
              <w:rPr>
                <w:ins w:id="45" w:author="Benjamin Chan" w:date="2017-07-25T15:05:00Z"/>
                <w:rFonts w:ascii="Arial Narrow" w:hAnsi="Arial Narrow"/>
                <w:sz w:val="18"/>
                <w:szCs w:val="18"/>
              </w:rPr>
            </w:pPr>
            <w:ins w:id="46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2.7</w:t>
              </w:r>
            </w:ins>
          </w:p>
        </w:tc>
        <w:tc>
          <w:tcPr>
            <w:tcW w:w="900" w:type="dxa"/>
          </w:tcPr>
          <w:p w14:paraId="6FAED0F2" w14:textId="27D0BD99" w:rsidR="00F92D4E" w:rsidRPr="00F92D4E" w:rsidRDefault="00F92D4E" w:rsidP="00F92D4E">
            <w:pPr>
              <w:jc w:val="center"/>
              <w:rPr>
                <w:ins w:id="47" w:author="Benjamin Chan" w:date="2017-07-25T15:05:00Z"/>
                <w:rFonts w:ascii="Arial Narrow" w:hAnsi="Arial Narrow"/>
                <w:sz w:val="18"/>
                <w:szCs w:val="18"/>
              </w:rPr>
            </w:pPr>
            <w:ins w:id="48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1.5</w:t>
              </w:r>
            </w:ins>
          </w:p>
        </w:tc>
        <w:tc>
          <w:tcPr>
            <w:tcW w:w="1132" w:type="dxa"/>
          </w:tcPr>
          <w:p w14:paraId="2092C9C7" w14:textId="0E064F3B" w:rsidR="00F92D4E" w:rsidRPr="00F92D4E" w:rsidRDefault="00F92D4E" w:rsidP="00F92D4E">
            <w:pPr>
              <w:jc w:val="center"/>
              <w:rPr>
                <w:ins w:id="49" w:author="Benjamin Chan" w:date="2017-07-25T15:05:00Z"/>
                <w:rFonts w:ascii="Arial Narrow" w:hAnsi="Arial Narrow"/>
                <w:sz w:val="18"/>
                <w:szCs w:val="18"/>
              </w:rPr>
            </w:pPr>
            <w:ins w:id="50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4.4</w:t>
              </w:r>
            </w:ins>
          </w:p>
        </w:tc>
        <w:tc>
          <w:tcPr>
            <w:tcW w:w="668" w:type="dxa"/>
          </w:tcPr>
          <w:p w14:paraId="3A53A67E" w14:textId="231A4A33" w:rsidR="00F92D4E" w:rsidRPr="00F92D4E" w:rsidRDefault="00F92D4E" w:rsidP="00F92D4E">
            <w:pPr>
              <w:jc w:val="center"/>
              <w:rPr>
                <w:ins w:id="51" w:author="Benjamin Chan" w:date="2017-07-25T15:05:00Z"/>
                <w:rFonts w:ascii="Arial Narrow" w:hAnsi="Arial Narrow"/>
                <w:sz w:val="18"/>
                <w:szCs w:val="18"/>
              </w:rPr>
            </w:pPr>
            <w:ins w:id="52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2.5</w:t>
              </w:r>
            </w:ins>
          </w:p>
        </w:tc>
        <w:tc>
          <w:tcPr>
            <w:tcW w:w="900" w:type="dxa"/>
          </w:tcPr>
          <w:p w14:paraId="36270963" w14:textId="429D501B" w:rsidR="00F92D4E" w:rsidRPr="00F92D4E" w:rsidRDefault="00F92D4E" w:rsidP="00F92D4E">
            <w:pPr>
              <w:jc w:val="center"/>
              <w:rPr>
                <w:ins w:id="53" w:author="Benjamin Chan" w:date="2017-07-25T15:05:00Z"/>
                <w:rFonts w:ascii="Arial Narrow" w:hAnsi="Arial Narrow"/>
                <w:sz w:val="18"/>
                <w:szCs w:val="18"/>
              </w:rPr>
            </w:pPr>
            <w:ins w:id="54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5.2</w:t>
              </w:r>
            </w:ins>
          </w:p>
        </w:tc>
        <w:tc>
          <w:tcPr>
            <w:tcW w:w="1058" w:type="dxa"/>
          </w:tcPr>
          <w:p w14:paraId="129FFE19" w14:textId="281703E3" w:rsidR="00F92D4E" w:rsidRPr="00F92D4E" w:rsidRDefault="00F92D4E" w:rsidP="00F92D4E">
            <w:pPr>
              <w:jc w:val="center"/>
              <w:rPr>
                <w:ins w:id="55" w:author="Benjamin Chan" w:date="2017-07-25T15:05:00Z"/>
                <w:rFonts w:ascii="Arial Narrow" w:hAnsi="Arial Narrow"/>
                <w:sz w:val="18"/>
                <w:szCs w:val="18"/>
              </w:rPr>
            </w:pPr>
            <w:ins w:id="56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5.3</w:t>
              </w:r>
            </w:ins>
          </w:p>
        </w:tc>
        <w:tc>
          <w:tcPr>
            <w:tcW w:w="652" w:type="dxa"/>
          </w:tcPr>
          <w:p w14:paraId="1EE3C479" w14:textId="15FCDA68" w:rsidR="00F92D4E" w:rsidRPr="00F92D4E" w:rsidRDefault="00F92D4E" w:rsidP="00F92D4E">
            <w:pPr>
              <w:jc w:val="center"/>
              <w:rPr>
                <w:ins w:id="57" w:author="Benjamin Chan" w:date="2017-07-25T15:05:00Z"/>
                <w:rFonts w:ascii="Arial Narrow" w:hAnsi="Arial Narrow"/>
                <w:sz w:val="18"/>
                <w:szCs w:val="18"/>
              </w:rPr>
            </w:pPr>
            <w:ins w:id="58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7.5</w:t>
              </w:r>
            </w:ins>
          </w:p>
        </w:tc>
        <w:tc>
          <w:tcPr>
            <w:tcW w:w="900" w:type="dxa"/>
          </w:tcPr>
          <w:p w14:paraId="22F5230F" w14:textId="20539170" w:rsidR="00F92D4E" w:rsidRPr="00F92D4E" w:rsidRDefault="00F92D4E" w:rsidP="00F92D4E">
            <w:pPr>
              <w:jc w:val="center"/>
              <w:rPr>
                <w:ins w:id="59" w:author="Benjamin Chan" w:date="2017-07-25T15:05:00Z"/>
                <w:rFonts w:ascii="Arial Narrow" w:hAnsi="Arial Narrow"/>
                <w:sz w:val="18"/>
                <w:szCs w:val="18"/>
              </w:rPr>
            </w:pPr>
            <w:ins w:id="60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10.1</w:t>
              </w:r>
            </w:ins>
          </w:p>
        </w:tc>
        <w:tc>
          <w:tcPr>
            <w:tcW w:w="1075" w:type="dxa"/>
          </w:tcPr>
          <w:p w14:paraId="314ECCC5" w14:textId="40FF3E5E" w:rsidR="00F92D4E" w:rsidRPr="00F92D4E" w:rsidRDefault="00F92D4E" w:rsidP="00F92D4E">
            <w:pPr>
              <w:jc w:val="center"/>
              <w:rPr>
                <w:ins w:id="61" w:author="Benjamin Chan" w:date="2017-07-25T15:05:00Z"/>
                <w:rFonts w:ascii="Arial Narrow" w:hAnsi="Arial Narrow"/>
                <w:sz w:val="18"/>
                <w:szCs w:val="18"/>
              </w:rPr>
            </w:pPr>
            <w:ins w:id="62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13.5</w:t>
              </w:r>
            </w:ins>
          </w:p>
        </w:tc>
      </w:tr>
      <w:tr w:rsidR="00016104" w:rsidRPr="00016104" w14:paraId="21888025" w14:textId="77777777" w:rsidTr="0028400D">
        <w:trPr>
          <w:ins w:id="63" w:author="Benjamin Chan" w:date="2017-07-25T15:04:00Z"/>
        </w:trPr>
        <w:tc>
          <w:tcPr>
            <w:tcW w:w="1466" w:type="dxa"/>
            <w:vAlign w:val="center"/>
          </w:tcPr>
          <w:p w14:paraId="69B54907" w14:textId="75CED8E8" w:rsidR="00016104" w:rsidRPr="00016104" w:rsidRDefault="00016104" w:rsidP="00016104">
            <w:pPr>
              <w:rPr>
                <w:ins w:id="64" w:author="Benjamin Chan" w:date="2017-07-25T15:04:00Z"/>
                <w:rFonts w:ascii="Arial Narrow" w:hAnsi="Arial Narrow" w:cs="Arial"/>
                <w:color w:val="000000"/>
                <w:sz w:val="18"/>
                <w:szCs w:val="18"/>
              </w:rPr>
            </w:pPr>
            <w:ins w:id="65" w:author="Benjamin Chan" w:date="2017-07-25T15:05:00Z">
              <w:r w:rsidRPr="00016104">
                <w:rPr>
                  <w:rFonts w:ascii="Arial Narrow" w:hAnsi="Arial Narrow" w:cs="Arial"/>
                  <w:color w:val="000000"/>
                  <w:sz w:val="18"/>
                  <w:szCs w:val="18"/>
                </w:rPr>
                <w:t>Hospitalized infection</w:t>
              </w:r>
            </w:ins>
          </w:p>
        </w:tc>
        <w:tc>
          <w:tcPr>
            <w:tcW w:w="594" w:type="dxa"/>
          </w:tcPr>
          <w:p w14:paraId="6ABF8528" w14:textId="6B9DA88C" w:rsidR="00016104" w:rsidRPr="00016104" w:rsidRDefault="00016104" w:rsidP="00016104">
            <w:pPr>
              <w:jc w:val="center"/>
              <w:rPr>
                <w:ins w:id="66" w:author="Benjamin Chan" w:date="2017-07-25T15:04:00Z"/>
                <w:rFonts w:ascii="Arial Narrow" w:hAnsi="Arial Narrow"/>
                <w:sz w:val="18"/>
                <w:szCs w:val="18"/>
              </w:rPr>
            </w:pPr>
            <w:ins w:id="67" w:author="Benjamin Chan" w:date="2017-07-27T09:15:00Z">
              <w:r w:rsidRPr="00016104">
                <w:rPr>
                  <w:rFonts w:ascii="Arial Narrow" w:hAnsi="Arial Narrow"/>
                  <w:sz w:val="18"/>
                  <w:szCs w:val="18"/>
                </w:rPr>
                <w:t>1.0</w:t>
              </w:r>
            </w:ins>
          </w:p>
        </w:tc>
        <w:tc>
          <w:tcPr>
            <w:tcW w:w="900" w:type="dxa"/>
          </w:tcPr>
          <w:p w14:paraId="506433C9" w14:textId="395B5DF3" w:rsidR="00016104" w:rsidRPr="00016104" w:rsidRDefault="00016104" w:rsidP="00016104">
            <w:pPr>
              <w:jc w:val="center"/>
              <w:rPr>
                <w:ins w:id="68" w:author="Benjamin Chan" w:date="2017-07-25T15:04:00Z"/>
                <w:rFonts w:ascii="Arial Narrow" w:hAnsi="Arial Narrow"/>
                <w:sz w:val="18"/>
                <w:szCs w:val="18"/>
              </w:rPr>
            </w:pPr>
            <w:ins w:id="69" w:author="Benjamin Chan" w:date="2017-07-27T09:15:00Z">
              <w:r w:rsidRPr="00016104">
                <w:rPr>
                  <w:rFonts w:ascii="Arial Narrow" w:hAnsi="Arial Narrow"/>
                  <w:sz w:val="18"/>
                  <w:szCs w:val="18"/>
                </w:rPr>
                <w:t>1.2</w:t>
              </w:r>
            </w:ins>
          </w:p>
        </w:tc>
        <w:tc>
          <w:tcPr>
            <w:tcW w:w="1132" w:type="dxa"/>
          </w:tcPr>
          <w:p w14:paraId="2F238135" w14:textId="2812D080" w:rsidR="00016104" w:rsidRPr="00016104" w:rsidRDefault="00016104" w:rsidP="00016104">
            <w:pPr>
              <w:jc w:val="center"/>
              <w:rPr>
                <w:ins w:id="70" w:author="Benjamin Chan" w:date="2017-07-25T15:04:00Z"/>
                <w:rFonts w:ascii="Arial Narrow" w:hAnsi="Arial Narrow"/>
                <w:sz w:val="18"/>
                <w:szCs w:val="18"/>
              </w:rPr>
            </w:pPr>
            <w:ins w:id="71" w:author="Benjamin Chan" w:date="2017-07-27T09:15:00Z">
              <w:r w:rsidRPr="00016104">
                <w:rPr>
                  <w:rFonts w:ascii="Arial Narrow" w:hAnsi="Arial Narrow"/>
                  <w:sz w:val="18"/>
                  <w:szCs w:val="18"/>
                </w:rPr>
                <w:t>5.6</w:t>
              </w:r>
            </w:ins>
          </w:p>
        </w:tc>
        <w:tc>
          <w:tcPr>
            <w:tcW w:w="668" w:type="dxa"/>
          </w:tcPr>
          <w:p w14:paraId="0020AA45" w14:textId="3D5CABA8" w:rsidR="00016104" w:rsidRPr="00016104" w:rsidRDefault="00016104" w:rsidP="00016104">
            <w:pPr>
              <w:jc w:val="center"/>
              <w:rPr>
                <w:ins w:id="72" w:author="Benjamin Chan" w:date="2017-07-25T15:04:00Z"/>
                <w:rFonts w:ascii="Arial Narrow" w:hAnsi="Arial Narrow"/>
                <w:sz w:val="18"/>
                <w:szCs w:val="18"/>
              </w:rPr>
            </w:pPr>
            <w:ins w:id="73" w:author="Benjamin Chan" w:date="2017-07-27T09:15:00Z">
              <w:r w:rsidRPr="00016104">
                <w:rPr>
                  <w:rFonts w:ascii="Arial Narrow" w:hAnsi="Arial Narrow"/>
                  <w:sz w:val="18"/>
                  <w:szCs w:val="18"/>
                </w:rPr>
                <w:t>3.5</w:t>
              </w:r>
            </w:ins>
          </w:p>
        </w:tc>
        <w:tc>
          <w:tcPr>
            <w:tcW w:w="900" w:type="dxa"/>
          </w:tcPr>
          <w:p w14:paraId="0030CEA5" w14:textId="47DE44F6" w:rsidR="00016104" w:rsidRPr="00016104" w:rsidRDefault="00016104" w:rsidP="00016104">
            <w:pPr>
              <w:jc w:val="center"/>
              <w:rPr>
                <w:ins w:id="74" w:author="Benjamin Chan" w:date="2017-07-25T15:04:00Z"/>
                <w:rFonts w:ascii="Arial Narrow" w:hAnsi="Arial Narrow"/>
                <w:sz w:val="18"/>
                <w:szCs w:val="18"/>
              </w:rPr>
            </w:pPr>
            <w:ins w:id="75" w:author="Benjamin Chan" w:date="2017-07-27T09:15:00Z">
              <w:r w:rsidRPr="00016104">
                <w:rPr>
                  <w:rFonts w:ascii="Arial Narrow" w:hAnsi="Arial Narrow"/>
                  <w:sz w:val="18"/>
                  <w:szCs w:val="18"/>
                </w:rPr>
                <w:t>4.8</w:t>
              </w:r>
            </w:ins>
          </w:p>
        </w:tc>
        <w:tc>
          <w:tcPr>
            <w:tcW w:w="1058" w:type="dxa"/>
          </w:tcPr>
          <w:p w14:paraId="6B743E8C" w14:textId="20E2CC76" w:rsidR="00016104" w:rsidRPr="00016104" w:rsidRDefault="00016104" w:rsidP="00016104">
            <w:pPr>
              <w:jc w:val="center"/>
              <w:rPr>
                <w:ins w:id="76" w:author="Benjamin Chan" w:date="2017-07-25T15:04:00Z"/>
                <w:rFonts w:ascii="Arial Narrow" w:hAnsi="Arial Narrow"/>
                <w:sz w:val="18"/>
                <w:szCs w:val="18"/>
              </w:rPr>
            </w:pPr>
            <w:ins w:id="77" w:author="Benjamin Chan" w:date="2017-07-27T09:15:00Z">
              <w:r w:rsidRPr="00016104">
                <w:rPr>
                  <w:rFonts w:ascii="Arial Narrow" w:hAnsi="Arial Narrow"/>
                  <w:sz w:val="18"/>
                  <w:szCs w:val="18"/>
                </w:rPr>
                <w:t>7.2</w:t>
              </w:r>
            </w:ins>
          </w:p>
        </w:tc>
        <w:tc>
          <w:tcPr>
            <w:tcW w:w="652" w:type="dxa"/>
          </w:tcPr>
          <w:p w14:paraId="65906852" w14:textId="6F43BD4B" w:rsidR="00016104" w:rsidRPr="00016104" w:rsidRDefault="00016104" w:rsidP="00016104">
            <w:pPr>
              <w:jc w:val="center"/>
              <w:rPr>
                <w:ins w:id="78" w:author="Benjamin Chan" w:date="2017-07-25T15:04:00Z"/>
                <w:rFonts w:ascii="Arial Narrow" w:hAnsi="Arial Narrow"/>
                <w:sz w:val="18"/>
                <w:szCs w:val="18"/>
              </w:rPr>
            </w:pPr>
            <w:ins w:id="79" w:author="Benjamin Chan" w:date="2017-07-27T09:15:00Z">
              <w:r w:rsidRPr="00016104">
                <w:rPr>
                  <w:rFonts w:ascii="Arial Narrow" w:hAnsi="Arial Narrow"/>
                  <w:sz w:val="18"/>
                  <w:szCs w:val="18"/>
                </w:rPr>
                <w:t>9.1</w:t>
              </w:r>
            </w:ins>
          </w:p>
        </w:tc>
        <w:tc>
          <w:tcPr>
            <w:tcW w:w="900" w:type="dxa"/>
          </w:tcPr>
          <w:p w14:paraId="6FFF0673" w14:textId="6A37839D" w:rsidR="00016104" w:rsidRPr="00016104" w:rsidRDefault="00016104" w:rsidP="00016104">
            <w:pPr>
              <w:jc w:val="center"/>
              <w:rPr>
                <w:ins w:id="80" w:author="Benjamin Chan" w:date="2017-07-25T15:04:00Z"/>
                <w:rFonts w:ascii="Arial Narrow" w:hAnsi="Arial Narrow"/>
                <w:sz w:val="18"/>
                <w:szCs w:val="18"/>
              </w:rPr>
            </w:pPr>
            <w:ins w:id="81" w:author="Benjamin Chan" w:date="2017-07-27T09:15:00Z">
              <w:r w:rsidRPr="00016104">
                <w:rPr>
                  <w:rFonts w:ascii="Arial Narrow" w:hAnsi="Arial Narrow"/>
                  <w:sz w:val="18"/>
                  <w:szCs w:val="18"/>
                </w:rPr>
                <w:t>13.8</w:t>
              </w:r>
            </w:ins>
          </w:p>
        </w:tc>
        <w:tc>
          <w:tcPr>
            <w:tcW w:w="1075" w:type="dxa"/>
          </w:tcPr>
          <w:p w14:paraId="25A762DD" w14:textId="7EA6DEE0" w:rsidR="00016104" w:rsidRPr="00016104" w:rsidRDefault="00016104" w:rsidP="00016104">
            <w:pPr>
              <w:jc w:val="center"/>
              <w:rPr>
                <w:ins w:id="82" w:author="Benjamin Chan" w:date="2017-07-25T15:04:00Z"/>
                <w:rFonts w:ascii="Arial Narrow" w:hAnsi="Arial Narrow"/>
                <w:sz w:val="18"/>
                <w:szCs w:val="18"/>
              </w:rPr>
            </w:pPr>
            <w:ins w:id="83" w:author="Benjamin Chan" w:date="2017-07-27T09:15:00Z">
              <w:r w:rsidRPr="00016104">
                <w:rPr>
                  <w:rFonts w:ascii="Arial Narrow" w:hAnsi="Arial Narrow"/>
                  <w:sz w:val="18"/>
                  <w:szCs w:val="18"/>
                </w:rPr>
                <w:t>19.0</w:t>
              </w:r>
            </w:ins>
          </w:p>
        </w:tc>
      </w:tr>
      <w:tr w:rsidR="00F92D4E" w:rsidRPr="00845C70" w14:paraId="50F5969D" w14:textId="77777777" w:rsidTr="0028400D">
        <w:trPr>
          <w:ins w:id="84" w:author="Benjamin Chan" w:date="2017-07-25T15:04:00Z"/>
        </w:trPr>
        <w:tc>
          <w:tcPr>
            <w:tcW w:w="1466" w:type="dxa"/>
            <w:vAlign w:val="center"/>
          </w:tcPr>
          <w:p w14:paraId="7A8244CA" w14:textId="1B64384A" w:rsidR="00F92D4E" w:rsidRPr="00845C70" w:rsidRDefault="00F92D4E" w:rsidP="00F92D4E">
            <w:pPr>
              <w:rPr>
                <w:ins w:id="85" w:author="Benjamin Chan" w:date="2017-07-25T15:04:00Z"/>
                <w:rFonts w:ascii="Arial Narrow" w:hAnsi="Arial Narrow" w:cs="Arial"/>
                <w:color w:val="000000"/>
                <w:sz w:val="18"/>
                <w:szCs w:val="18"/>
              </w:rPr>
            </w:pPr>
            <w:ins w:id="86" w:author="Benjamin Chan" w:date="2017-07-25T15:05:00Z">
              <w:r>
                <w:rPr>
                  <w:rFonts w:ascii="Arial Narrow" w:hAnsi="Arial Narrow" w:cs="Arial"/>
                  <w:color w:val="000000"/>
                  <w:sz w:val="18"/>
                  <w:szCs w:val="18"/>
                </w:rPr>
                <w:t>Opportunistic infection</w:t>
              </w:r>
            </w:ins>
          </w:p>
        </w:tc>
        <w:tc>
          <w:tcPr>
            <w:tcW w:w="594" w:type="dxa"/>
          </w:tcPr>
          <w:p w14:paraId="7295E1C1" w14:textId="0E7D8599" w:rsidR="00F92D4E" w:rsidRPr="00F92D4E" w:rsidRDefault="00F92D4E" w:rsidP="00F92D4E">
            <w:pPr>
              <w:jc w:val="center"/>
              <w:rPr>
                <w:ins w:id="87" w:author="Benjamin Chan" w:date="2017-07-25T15:04:00Z"/>
                <w:rFonts w:ascii="Arial Narrow" w:hAnsi="Arial Narrow"/>
                <w:sz w:val="18"/>
                <w:szCs w:val="18"/>
              </w:rPr>
            </w:pPr>
            <w:ins w:id="88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1.4</w:t>
              </w:r>
            </w:ins>
          </w:p>
        </w:tc>
        <w:tc>
          <w:tcPr>
            <w:tcW w:w="900" w:type="dxa"/>
          </w:tcPr>
          <w:p w14:paraId="7B02AA5C" w14:textId="007AFE46" w:rsidR="00F92D4E" w:rsidRPr="00F92D4E" w:rsidRDefault="00F92D4E" w:rsidP="00F92D4E">
            <w:pPr>
              <w:jc w:val="center"/>
              <w:rPr>
                <w:ins w:id="89" w:author="Benjamin Chan" w:date="2017-07-25T15:04:00Z"/>
                <w:rFonts w:ascii="Arial Narrow" w:hAnsi="Arial Narrow"/>
                <w:sz w:val="18"/>
                <w:szCs w:val="18"/>
              </w:rPr>
            </w:pPr>
            <w:ins w:id="90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1.2</w:t>
              </w:r>
            </w:ins>
          </w:p>
        </w:tc>
        <w:tc>
          <w:tcPr>
            <w:tcW w:w="1132" w:type="dxa"/>
          </w:tcPr>
          <w:p w14:paraId="304E985D" w14:textId="0979860B" w:rsidR="00F92D4E" w:rsidRPr="00F92D4E" w:rsidRDefault="00F92D4E" w:rsidP="00F92D4E">
            <w:pPr>
              <w:jc w:val="center"/>
              <w:rPr>
                <w:ins w:id="91" w:author="Benjamin Chan" w:date="2017-07-25T15:04:00Z"/>
                <w:rFonts w:ascii="Arial Narrow" w:hAnsi="Arial Narrow"/>
                <w:sz w:val="18"/>
                <w:szCs w:val="18"/>
              </w:rPr>
            </w:pPr>
            <w:ins w:id="92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0.9</w:t>
              </w:r>
            </w:ins>
          </w:p>
        </w:tc>
        <w:tc>
          <w:tcPr>
            <w:tcW w:w="668" w:type="dxa"/>
          </w:tcPr>
          <w:p w14:paraId="5237F4E3" w14:textId="161819D5" w:rsidR="00F92D4E" w:rsidRPr="00F92D4E" w:rsidRDefault="00F92D4E" w:rsidP="00F92D4E">
            <w:pPr>
              <w:jc w:val="center"/>
              <w:rPr>
                <w:ins w:id="93" w:author="Benjamin Chan" w:date="2017-07-25T15:04:00Z"/>
                <w:rFonts w:ascii="Arial Narrow" w:hAnsi="Arial Narrow"/>
                <w:sz w:val="18"/>
                <w:szCs w:val="18"/>
              </w:rPr>
            </w:pPr>
            <w:ins w:id="94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2.4</w:t>
              </w:r>
            </w:ins>
          </w:p>
        </w:tc>
        <w:tc>
          <w:tcPr>
            <w:tcW w:w="900" w:type="dxa"/>
          </w:tcPr>
          <w:p w14:paraId="47BA7EC8" w14:textId="35A3CA72" w:rsidR="00F92D4E" w:rsidRPr="00F92D4E" w:rsidRDefault="00F92D4E" w:rsidP="00F92D4E">
            <w:pPr>
              <w:jc w:val="center"/>
              <w:rPr>
                <w:ins w:id="95" w:author="Benjamin Chan" w:date="2017-07-25T15:04:00Z"/>
                <w:rFonts w:ascii="Arial Narrow" w:hAnsi="Arial Narrow"/>
                <w:sz w:val="18"/>
                <w:szCs w:val="18"/>
              </w:rPr>
            </w:pPr>
            <w:ins w:id="96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2.5</w:t>
              </w:r>
            </w:ins>
          </w:p>
        </w:tc>
        <w:tc>
          <w:tcPr>
            <w:tcW w:w="1058" w:type="dxa"/>
          </w:tcPr>
          <w:p w14:paraId="589EA216" w14:textId="679A533D" w:rsidR="00F92D4E" w:rsidRPr="00F92D4E" w:rsidRDefault="00F92D4E" w:rsidP="00F92D4E">
            <w:pPr>
              <w:jc w:val="center"/>
              <w:rPr>
                <w:ins w:id="97" w:author="Benjamin Chan" w:date="2017-07-25T15:04:00Z"/>
                <w:rFonts w:ascii="Arial Narrow" w:hAnsi="Arial Narrow"/>
                <w:sz w:val="18"/>
                <w:szCs w:val="18"/>
              </w:rPr>
            </w:pPr>
            <w:ins w:id="98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1.4</w:t>
              </w:r>
            </w:ins>
          </w:p>
        </w:tc>
        <w:tc>
          <w:tcPr>
            <w:tcW w:w="652" w:type="dxa"/>
          </w:tcPr>
          <w:p w14:paraId="58BD0141" w14:textId="267828D3" w:rsidR="00F92D4E" w:rsidRPr="00F92D4E" w:rsidRDefault="00F92D4E" w:rsidP="00F92D4E">
            <w:pPr>
              <w:jc w:val="center"/>
              <w:rPr>
                <w:ins w:id="99" w:author="Benjamin Chan" w:date="2017-07-25T15:04:00Z"/>
                <w:rFonts w:ascii="Arial Narrow" w:hAnsi="Arial Narrow"/>
                <w:sz w:val="18"/>
                <w:szCs w:val="18"/>
              </w:rPr>
            </w:pPr>
            <w:ins w:id="100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4.3</w:t>
              </w:r>
            </w:ins>
          </w:p>
        </w:tc>
        <w:tc>
          <w:tcPr>
            <w:tcW w:w="900" w:type="dxa"/>
          </w:tcPr>
          <w:p w14:paraId="65E5FD97" w14:textId="6AC2DC13" w:rsidR="00F92D4E" w:rsidRPr="00F92D4E" w:rsidRDefault="00F92D4E" w:rsidP="00F92D4E">
            <w:pPr>
              <w:jc w:val="center"/>
              <w:rPr>
                <w:ins w:id="101" w:author="Benjamin Chan" w:date="2017-07-25T15:04:00Z"/>
                <w:rFonts w:ascii="Arial Narrow" w:hAnsi="Arial Narrow"/>
                <w:sz w:val="18"/>
                <w:szCs w:val="18"/>
              </w:rPr>
            </w:pPr>
            <w:ins w:id="102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4.1</w:t>
              </w:r>
            </w:ins>
          </w:p>
        </w:tc>
        <w:tc>
          <w:tcPr>
            <w:tcW w:w="1075" w:type="dxa"/>
          </w:tcPr>
          <w:p w14:paraId="433E8809" w14:textId="5081B24C" w:rsidR="00F92D4E" w:rsidRPr="00F92D4E" w:rsidRDefault="00F92D4E" w:rsidP="00F92D4E">
            <w:pPr>
              <w:jc w:val="center"/>
              <w:rPr>
                <w:ins w:id="103" w:author="Benjamin Chan" w:date="2017-07-25T15:04:00Z"/>
                <w:rFonts w:ascii="Arial Narrow" w:hAnsi="Arial Narrow"/>
                <w:sz w:val="18"/>
                <w:szCs w:val="18"/>
              </w:rPr>
            </w:pPr>
            <w:ins w:id="104" w:author="Benjamin Chan" w:date="2017-07-25T15:07:00Z">
              <w:r w:rsidRPr="00F92D4E">
                <w:rPr>
                  <w:rFonts w:ascii="Arial Narrow" w:hAnsi="Arial Narrow"/>
                  <w:sz w:val="18"/>
                  <w:szCs w:val="18"/>
                </w:rPr>
                <w:t>3.0</w:t>
              </w:r>
            </w:ins>
          </w:p>
        </w:tc>
      </w:tr>
      <w:tr w:rsidR="00F92D4E" w:rsidRPr="00845C70" w14:paraId="6108A655" w14:textId="77777777" w:rsidTr="0028400D">
        <w:trPr>
          <w:ins w:id="105" w:author="Benjamin Chan" w:date="2017-07-25T15:09:00Z"/>
        </w:trPr>
        <w:tc>
          <w:tcPr>
            <w:tcW w:w="1466" w:type="dxa"/>
            <w:vAlign w:val="center"/>
          </w:tcPr>
          <w:p w14:paraId="1171CC0E" w14:textId="16595B64" w:rsidR="00F92D4E" w:rsidRDefault="00F92D4E" w:rsidP="00F92D4E">
            <w:pPr>
              <w:rPr>
                <w:ins w:id="106" w:author="Benjamin Chan" w:date="2017-07-25T15:09:00Z"/>
                <w:rFonts w:ascii="Arial Narrow" w:hAnsi="Arial Narrow" w:cs="Arial"/>
                <w:color w:val="000000"/>
                <w:sz w:val="18"/>
                <w:szCs w:val="18"/>
              </w:rPr>
            </w:pPr>
            <w:ins w:id="107" w:author="Benjamin Chan" w:date="2017-07-25T15:09:00Z">
              <w:r>
                <w:rPr>
                  <w:rFonts w:ascii="Arial Narrow" w:hAnsi="Arial Narrow" w:cs="Arial"/>
                  <w:color w:val="000000"/>
                  <w:sz w:val="18"/>
                  <w:szCs w:val="18"/>
                </w:rPr>
                <w:t>Clinical vertebral fracture</w:t>
              </w:r>
            </w:ins>
          </w:p>
        </w:tc>
        <w:tc>
          <w:tcPr>
            <w:tcW w:w="594" w:type="dxa"/>
          </w:tcPr>
          <w:p w14:paraId="55ADF0A7" w14:textId="77777777" w:rsidR="00F92D4E" w:rsidRPr="00F92D4E" w:rsidRDefault="00F92D4E" w:rsidP="00F92D4E">
            <w:pPr>
              <w:jc w:val="center"/>
              <w:rPr>
                <w:ins w:id="108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</w:tcPr>
          <w:p w14:paraId="0CF62005" w14:textId="77777777" w:rsidR="00F92D4E" w:rsidRPr="00F92D4E" w:rsidRDefault="00F92D4E" w:rsidP="00F92D4E">
            <w:pPr>
              <w:jc w:val="center"/>
              <w:rPr>
                <w:ins w:id="109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32" w:type="dxa"/>
          </w:tcPr>
          <w:p w14:paraId="59372220" w14:textId="77777777" w:rsidR="00F92D4E" w:rsidRPr="00F92D4E" w:rsidRDefault="00F92D4E" w:rsidP="00F92D4E">
            <w:pPr>
              <w:jc w:val="center"/>
              <w:rPr>
                <w:ins w:id="110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668" w:type="dxa"/>
          </w:tcPr>
          <w:p w14:paraId="33251C50" w14:textId="77777777" w:rsidR="00F92D4E" w:rsidRPr="00F92D4E" w:rsidRDefault="00F92D4E" w:rsidP="00F92D4E">
            <w:pPr>
              <w:jc w:val="center"/>
              <w:rPr>
                <w:ins w:id="111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</w:tcPr>
          <w:p w14:paraId="31BBF81D" w14:textId="77777777" w:rsidR="00F92D4E" w:rsidRPr="00F92D4E" w:rsidRDefault="00F92D4E" w:rsidP="00F92D4E">
            <w:pPr>
              <w:jc w:val="center"/>
              <w:rPr>
                <w:ins w:id="112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58" w:type="dxa"/>
          </w:tcPr>
          <w:p w14:paraId="132A3C37" w14:textId="77777777" w:rsidR="00F92D4E" w:rsidRPr="00F92D4E" w:rsidRDefault="00F92D4E" w:rsidP="00F92D4E">
            <w:pPr>
              <w:jc w:val="center"/>
              <w:rPr>
                <w:ins w:id="113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652" w:type="dxa"/>
          </w:tcPr>
          <w:p w14:paraId="5654CEFD" w14:textId="77777777" w:rsidR="00F92D4E" w:rsidRPr="00F92D4E" w:rsidRDefault="00F92D4E" w:rsidP="00F92D4E">
            <w:pPr>
              <w:jc w:val="center"/>
              <w:rPr>
                <w:ins w:id="114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</w:tcPr>
          <w:p w14:paraId="0E95A4EB" w14:textId="77777777" w:rsidR="00F92D4E" w:rsidRPr="00F92D4E" w:rsidRDefault="00F92D4E" w:rsidP="00F92D4E">
            <w:pPr>
              <w:jc w:val="center"/>
              <w:rPr>
                <w:ins w:id="115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75" w:type="dxa"/>
          </w:tcPr>
          <w:p w14:paraId="1DE47928" w14:textId="77777777" w:rsidR="00F92D4E" w:rsidRPr="00F92D4E" w:rsidRDefault="00F92D4E" w:rsidP="00F92D4E">
            <w:pPr>
              <w:jc w:val="center"/>
              <w:rPr>
                <w:ins w:id="116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</w:tr>
      <w:tr w:rsidR="00F92D4E" w:rsidRPr="00845C70" w14:paraId="068C8E7F" w14:textId="77777777" w:rsidTr="0028400D">
        <w:trPr>
          <w:ins w:id="117" w:author="Benjamin Chan" w:date="2017-07-25T15:09:00Z"/>
        </w:trPr>
        <w:tc>
          <w:tcPr>
            <w:tcW w:w="1466" w:type="dxa"/>
            <w:vAlign w:val="center"/>
          </w:tcPr>
          <w:p w14:paraId="39B08D66" w14:textId="7B895313" w:rsidR="00F92D4E" w:rsidRDefault="00F92D4E" w:rsidP="00F92D4E">
            <w:pPr>
              <w:rPr>
                <w:ins w:id="118" w:author="Benjamin Chan" w:date="2017-07-25T15:09:00Z"/>
                <w:rFonts w:ascii="Arial Narrow" w:hAnsi="Arial Narrow" w:cs="Arial"/>
                <w:color w:val="000000"/>
                <w:sz w:val="18"/>
                <w:szCs w:val="18"/>
              </w:rPr>
            </w:pPr>
            <w:ins w:id="119" w:author="Benjamin Chan" w:date="2017-07-25T15:09:00Z">
              <w:r>
                <w:rPr>
                  <w:rFonts w:ascii="Arial Narrow" w:hAnsi="Arial Narrow" w:cs="Arial"/>
                  <w:color w:val="000000"/>
                  <w:sz w:val="18"/>
                  <w:szCs w:val="18"/>
                </w:rPr>
                <w:t>Non-vertebral osteoporotic fracture</w:t>
              </w:r>
            </w:ins>
          </w:p>
        </w:tc>
        <w:tc>
          <w:tcPr>
            <w:tcW w:w="594" w:type="dxa"/>
          </w:tcPr>
          <w:p w14:paraId="452D450A" w14:textId="77777777" w:rsidR="00F92D4E" w:rsidRPr="00F92D4E" w:rsidRDefault="00F92D4E" w:rsidP="00F92D4E">
            <w:pPr>
              <w:jc w:val="center"/>
              <w:rPr>
                <w:ins w:id="120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</w:tcPr>
          <w:p w14:paraId="74BE794E" w14:textId="77777777" w:rsidR="00F92D4E" w:rsidRPr="00F92D4E" w:rsidRDefault="00F92D4E" w:rsidP="00F92D4E">
            <w:pPr>
              <w:jc w:val="center"/>
              <w:rPr>
                <w:ins w:id="121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32" w:type="dxa"/>
          </w:tcPr>
          <w:p w14:paraId="4A409C06" w14:textId="77777777" w:rsidR="00F92D4E" w:rsidRPr="00F92D4E" w:rsidRDefault="00F92D4E" w:rsidP="00F92D4E">
            <w:pPr>
              <w:jc w:val="center"/>
              <w:rPr>
                <w:ins w:id="122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668" w:type="dxa"/>
          </w:tcPr>
          <w:p w14:paraId="2BAE613B" w14:textId="77777777" w:rsidR="00F92D4E" w:rsidRPr="00F92D4E" w:rsidRDefault="00F92D4E" w:rsidP="00F92D4E">
            <w:pPr>
              <w:jc w:val="center"/>
              <w:rPr>
                <w:ins w:id="123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</w:tcPr>
          <w:p w14:paraId="5BD4E01C" w14:textId="77777777" w:rsidR="00F92D4E" w:rsidRPr="00F92D4E" w:rsidRDefault="00F92D4E" w:rsidP="00F92D4E">
            <w:pPr>
              <w:jc w:val="center"/>
              <w:rPr>
                <w:ins w:id="124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58" w:type="dxa"/>
          </w:tcPr>
          <w:p w14:paraId="10A67D8C" w14:textId="77777777" w:rsidR="00F92D4E" w:rsidRPr="00F92D4E" w:rsidRDefault="00F92D4E" w:rsidP="00F92D4E">
            <w:pPr>
              <w:jc w:val="center"/>
              <w:rPr>
                <w:ins w:id="125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652" w:type="dxa"/>
          </w:tcPr>
          <w:p w14:paraId="5E2B227F" w14:textId="77777777" w:rsidR="00F92D4E" w:rsidRPr="00F92D4E" w:rsidRDefault="00F92D4E" w:rsidP="00F92D4E">
            <w:pPr>
              <w:jc w:val="center"/>
              <w:rPr>
                <w:ins w:id="126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00" w:type="dxa"/>
          </w:tcPr>
          <w:p w14:paraId="37D75CA5" w14:textId="77777777" w:rsidR="00F92D4E" w:rsidRPr="00F92D4E" w:rsidRDefault="00F92D4E" w:rsidP="00F92D4E">
            <w:pPr>
              <w:jc w:val="center"/>
              <w:rPr>
                <w:ins w:id="127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75" w:type="dxa"/>
          </w:tcPr>
          <w:p w14:paraId="5C09FF1B" w14:textId="77777777" w:rsidR="00F92D4E" w:rsidRPr="00F92D4E" w:rsidRDefault="00F92D4E" w:rsidP="00F92D4E">
            <w:pPr>
              <w:jc w:val="center"/>
              <w:rPr>
                <w:ins w:id="128" w:author="Benjamin Chan" w:date="2017-07-25T15:09:00Z"/>
                <w:rFonts w:ascii="Arial Narrow" w:hAnsi="Arial Narrow"/>
                <w:sz w:val="18"/>
                <w:szCs w:val="18"/>
              </w:rPr>
            </w:pPr>
          </w:p>
        </w:tc>
      </w:tr>
    </w:tbl>
    <w:p w14:paraId="164F298C" w14:textId="77777777" w:rsidR="004B305D" w:rsidRDefault="004B305D" w:rsidP="00A92707"/>
    <w:p w14:paraId="3DBC7D2C" w14:textId="1C422D1F" w:rsidR="00211416" w:rsidRDefault="004841B7" w:rsidP="00A92707">
      <w:r w:rsidRPr="00447346">
        <w:rPr>
          <w:b/>
          <w:u w:val="single"/>
        </w:rPr>
        <w:t>Table 2:</w:t>
      </w:r>
      <w:r>
        <w:t xml:space="preserve"> </w:t>
      </w:r>
      <w:r w:rsidR="0068359A">
        <w:t xml:space="preserve">Crude </w:t>
      </w:r>
      <w:r w:rsidR="005D3D43">
        <w:t>i</w:t>
      </w:r>
      <w:r>
        <w:t xml:space="preserve">ncidence </w:t>
      </w:r>
      <w:r w:rsidR="005D3D43">
        <w:t>r</w:t>
      </w:r>
      <w:r>
        <w:t xml:space="preserve">ates of comorbidities and </w:t>
      </w:r>
      <w:r w:rsidR="0078114B">
        <w:t>EAMs</w:t>
      </w:r>
      <w:r>
        <w:t xml:space="preserve"> </w:t>
      </w:r>
      <w:r w:rsidR="00EB2B71">
        <w:t xml:space="preserve">per 100 </w:t>
      </w:r>
      <w:r w:rsidR="00E16A0F">
        <w:t>patient-years</w:t>
      </w:r>
      <w:r w:rsidR="00E16A0F" w:rsidRPr="00A92707">
        <w:rPr>
          <w:rFonts w:cs="Arial"/>
          <w:bCs/>
        </w:rPr>
        <w:t xml:space="preserve"> </w:t>
      </w:r>
      <w:r w:rsidRPr="00A92707">
        <w:rPr>
          <w:rFonts w:cs="Arial"/>
          <w:bCs/>
        </w:rPr>
        <w:t>by treatment exposures</w:t>
      </w:r>
      <w:r w:rsidR="0025572E">
        <w:rPr>
          <w:rFonts w:cs="Arial"/>
        </w:rPr>
        <w:t xml:space="preserve">: 1) </w:t>
      </w:r>
      <w:proofErr w:type="spellStart"/>
      <w:r w:rsidR="0016709F">
        <w:rPr>
          <w:rFonts w:cs="Arial"/>
        </w:rPr>
        <w:t>TNFi</w:t>
      </w:r>
      <w:proofErr w:type="spellEnd"/>
      <w:r w:rsidR="0016709F">
        <w:rPr>
          <w:rFonts w:cs="Arial"/>
        </w:rPr>
        <w:t xml:space="preserve"> </w:t>
      </w:r>
      <w:r w:rsidR="0025572E">
        <w:rPr>
          <w:rFonts w:cs="Arial"/>
        </w:rPr>
        <w:t>vs.</w:t>
      </w:r>
      <w:r w:rsidR="0016709F">
        <w:rPr>
          <w:rFonts w:cs="Arial"/>
        </w:rPr>
        <w:t xml:space="preserve"> NSAIDs/No treatment, </w:t>
      </w:r>
      <w:r w:rsidR="0025572E">
        <w:rPr>
          <w:rFonts w:cs="Arial"/>
        </w:rPr>
        <w:t xml:space="preserve">2) </w:t>
      </w:r>
      <w:proofErr w:type="spellStart"/>
      <w:r w:rsidR="0016709F">
        <w:rPr>
          <w:rFonts w:cs="Arial"/>
        </w:rPr>
        <w:t>TNFi</w:t>
      </w:r>
      <w:proofErr w:type="spellEnd"/>
      <w:r w:rsidR="0016709F">
        <w:rPr>
          <w:rFonts w:cs="Arial"/>
        </w:rPr>
        <w:t xml:space="preserve"> </w:t>
      </w:r>
      <w:r w:rsidR="0025572E">
        <w:rPr>
          <w:rFonts w:cs="Arial"/>
        </w:rPr>
        <w:t>vs.</w:t>
      </w:r>
      <w:r w:rsidR="0016709F">
        <w:rPr>
          <w:rFonts w:cs="Arial"/>
        </w:rPr>
        <w:t xml:space="preserve"> DMARDs</w:t>
      </w:r>
      <w:r w:rsidR="00B93E35">
        <w:rPr>
          <w:rFonts w:cs="Arial"/>
        </w:rPr>
        <w:t>,</w:t>
      </w:r>
      <w:r w:rsidR="0016709F">
        <w:rPr>
          <w:rFonts w:cs="Arial"/>
        </w:rPr>
        <w:t xml:space="preserve"> </w:t>
      </w:r>
      <w:r w:rsidRPr="00A92707">
        <w:rPr>
          <w:rFonts w:cs="Arial"/>
        </w:rPr>
        <w:t>stratified by data source</w:t>
      </w:r>
      <w:r w:rsidR="0016709F">
        <w:rPr>
          <w:rFonts w:cs="Arial"/>
        </w:rPr>
        <w:t xml:space="preserve">. Only significant data </w:t>
      </w:r>
      <w:r w:rsidR="009D3146">
        <w:rPr>
          <w:rFonts w:cs="Arial"/>
        </w:rPr>
        <w:t>are</w:t>
      </w:r>
      <w:r w:rsidR="0016709F">
        <w:rPr>
          <w:rFonts w:cs="Arial"/>
        </w:rPr>
        <w:t xml:space="preserve"> shown.</w:t>
      </w:r>
      <w: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84"/>
        <w:gridCol w:w="651"/>
        <w:gridCol w:w="1193"/>
        <w:gridCol w:w="711"/>
        <w:gridCol w:w="616"/>
        <w:gridCol w:w="1260"/>
        <w:gridCol w:w="679"/>
        <w:gridCol w:w="581"/>
        <w:gridCol w:w="1260"/>
        <w:gridCol w:w="715"/>
        <w:tblGridChange w:id="129">
          <w:tblGrid>
            <w:gridCol w:w="1684"/>
            <w:gridCol w:w="651"/>
            <w:gridCol w:w="1193"/>
            <w:gridCol w:w="711"/>
            <w:gridCol w:w="616"/>
            <w:gridCol w:w="1260"/>
            <w:gridCol w:w="679"/>
            <w:gridCol w:w="581"/>
            <w:gridCol w:w="1260"/>
            <w:gridCol w:w="715"/>
          </w:tblGrid>
        </w:tblGridChange>
      </w:tblGrid>
      <w:tr w:rsidR="005F393E" w:rsidRPr="00AD7CE8" w14:paraId="283A15B7" w14:textId="77777777" w:rsidTr="00FF03D4">
        <w:trPr>
          <w:trHeight w:val="557"/>
        </w:trPr>
        <w:tc>
          <w:tcPr>
            <w:tcW w:w="1684" w:type="dxa"/>
            <w:vAlign w:val="center"/>
          </w:tcPr>
          <w:p w14:paraId="77E6F34C" w14:textId="77777777" w:rsidR="005F393E" w:rsidRPr="00AD7CE8" w:rsidRDefault="005F393E" w:rsidP="005D3D43">
            <w:pPr>
              <w:rPr>
                <w:rFonts w:ascii="Arial Narrow" w:hAnsi="Arial Narrow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2555" w:type="dxa"/>
            <w:gridSpan w:val="3"/>
            <w:vAlign w:val="center"/>
          </w:tcPr>
          <w:p w14:paraId="72109CDF" w14:textId="07A529FD" w:rsidR="005F393E" w:rsidRPr="00AD7CE8" w:rsidRDefault="005D3D43" w:rsidP="007C21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t>MPCD</w:t>
            </w:r>
          </w:p>
        </w:tc>
        <w:tc>
          <w:tcPr>
            <w:tcW w:w="2555" w:type="dxa"/>
            <w:gridSpan w:val="3"/>
            <w:vAlign w:val="center"/>
          </w:tcPr>
          <w:p w14:paraId="025F175E" w14:textId="66487A5E" w:rsidR="005F393E" w:rsidRPr="00AD7CE8" w:rsidRDefault="005F393E" w:rsidP="007C21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proofErr w:type="spellStart"/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t>Market</w:t>
            </w:r>
            <w:r w:rsidR="007A54DB" w:rsidRPr="00AD7CE8">
              <w:rPr>
                <w:rFonts w:ascii="Arial Narrow" w:hAnsi="Arial Narrow" w:cs="Arial"/>
                <w:b/>
                <w:sz w:val="18"/>
                <w:szCs w:val="18"/>
              </w:rPr>
              <w:t>S</w:t>
            </w:r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t>can</w:t>
            </w:r>
            <w:proofErr w:type="spellEnd"/>
          </w:p>
        </w:tc>
        <w:tc>
          <w:tcPr>
            <w:tcW w:w="2556" w:type="dxa"/>
            <w:gridSpan w:val="3"/>
            <w:vAlign w:val="center"/>
          </w:tcPr>
          <w:p w14:paraId="15102A79" w14:textId="058B4F7A" w:rsidR="005F393E" w:rsidRPr="00AD7CE8" w:rsidRDefault="005D3D43" w:rsidP="007C21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t>Medicare</w:t>
            </w:r>
          </w:p>
        </w:tc>
      </w:tr>
      <w:tr w:rsidR="007A54DB" w:rsidRPr="00AD7CE8" w14:paraId="2914F223" w14:textId="77777777" w:rsidTr="00AD7CE8">
        <w:tc>
          <w:tcPr>
            <w:tcW w:w="1684" w:type="dxa"/>
            <w:vAlign w:val="center"/>
          </w:tcPr>
          <w:p w14:paraId="575FC8F9" w14:textId="26A3485B" w:rsidR="005F393E" w:rsidRPr="00AD7CE8" w:rsidRDefault="005F393E" w:rsidP="005D3D43">
            <w:pPr>
              <w:rPr>
                <w:rFonts w:ascii="Arial Narrow" w:hAnsi="Arial Narrow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651" w:type="dxa"/>
            <w:vAlign w:val="center"/>
          </w:tcPr>
          <w:p w14:paraId="10ADDAD7" w14:textId="77777777" w:rsidR="005F393E" w:rsidRPr="00AD7CE8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proofErr w:type="spellStart"/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t>TNFi</w:t>
            </w:r>
            <w:proofErr w:type="spellEnd"/>
          </w:p>
        </w:tc>
        <w:tc>
          <w:tcPr>
            <w:tcW w:w="1193" w:type="dxa"/>
            <w:vAlign w:val="center"/>
          </w:tcPr>
          <w:p w14:paraId="78B13089" w14:textId="79609CD7" w:rsidR="005F393E" w:rsidRPr="00AD7CE8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t xml:space="preserve">NSAIDs/No </w:t>
            </w:r>
            <w:r w:rsidR="00B93E35" w:rsidRPr="00AD7CE8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Treatment</w:t>
            </w:r>
            <w:r w:rsidR="005D3D43" w:rsidRPr="00AD7CE8">
              <w:rPr>
                <w:rFonts w:ascii="Arial Narrow" w:hAnsi="Arial Narrow" w:cs="Arial"/>
                <w:b/>
                <w:sz w:val="18"/>
                <w:szCs w:val="18"/>
              </w:rPr>
              <w:t xml:space="preserve"> or DMARDs</w:t>
            </w:r>
          </w:p>
        </w:tc>
        <w:tc>
          <w:tcPr>
            <w:tcW w:w="711" w:type="dxa"/>
            <w:vAlign w:val="center"/>
          </w:tcPr>
          <w:p w14:paraId="409FEE15" w14:textId="45B351DB" w:rsidR="005F393E" w:rsidRPr="00AD7CE8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 xml:space="preserve">p </w:t>
            </w:r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Value</w:t>
            </w:r>
          </w:p>
        </w:tc>
        <w:tc>
          <w:tcPr>
            <w:tcW w:w="616" w:type="dxa"/>
            <w:vAlign w:val="center"/>
          </w:tcPr>
          <w:p w14:paraId="527D6E46" w14:textId="77777777" w:rsidR="005F393E" w:rsidRPr="00AD7CE8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proofErr w:type="spellStart"/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TNFi</w:t>
            </w:r>
            <w:proofErr w:type="spellEnd"/>
          </w:p>
        </w:tc>
        <w:tc>
          <w:tcPr>
            <w:tcW w:w="1260" w:type="dxa"/>
            <w:vAlign w:val="center"/>
          </w:tcPr>
          <w:p w14:paraId="30FC5AAF" w14:textId="0A6DD3FA" w:rsidR="005F393E" w:rsidRPr="00AD7CE8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t xml:space="preserve">NSAIDs/No </w:t>
            </w:r>
            <w:r w:rsidR="00B93E35" w:rsidRPr="00AD7CE8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Treatment</w:t>
            </w:r>
            <w:r w:rsidR="005D3D43" w:rsidRPr="00AD7CE8">
              <w:rPr>
                <w:rFonts w:ascii="Arial Narrow" w:hAnsi="Arial Narrow" w:cs="Arial"/>
                <w:b/>
                <w:sz w:val="18"/>
                <w:szCs w:val="18"/>
              </w:rPr>
              <w:t xml:space="preserve"> or DMARDs</w:t>
            </w:r>
          </w:p>
        </w:tc>
        <w:tc>
          <w:tcPr>
            <w:tcW w:w="679" w:type="dxa"/>
            <w:vAlign w:val="center"/>
          </w:tcPr>
          <w:p w14:paraId="5C2FAA96" w14:textId="0B581B79" w:rsidR="005F393E" w:rsidRPr="00AD7CE8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 xml:space="preserve">p </w:t>
            </w:r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Value</w:t>
            </w:r>
          </w:p>
        </w:tc>
        <w:tc>
          <w:tcPr>
            <w:tcW w:w="581" w:type="dxa"/>
            <w:vAlign w:val="center"/>
          </w:tcPr>
          <w:p w14:paraId="2BB0337B" w14:textId="77777777" w:rsidR="005F393E" w:rsidRPr="00AD7CE8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proofErr w:type="spellStart"/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TNFi</w:t>
            </w:r>
            <w:proofErr w:type="spellEnd"/>
          </w:p>
        </w:tc>
        <w:tc>
          <w:tcPr>
            <w:tcW w:w="1260" w:type="dxa"/>
            <w:vAlign w:val="center"/>
          </w:tcPr>
          <w:p w14:paraId="21B3BA3F" w14:textId="21A8D59C" w:rsidR="005F393E" w:rsidRPr="00AD7CE8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t xml:space="preserve">NSAIDs/No </w:t>
            </w:r>
            <w:r w:rsidR="007A54DB" w:rsidRPr="00AD7CE8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Treatment</w:t>
            </w:r>
            <w:r w:rsidR="005D3D43" w:rsidRPr="00AD7CE8">
              <w:rPr>
                <w:rFonts w:ascii="Arial Narrow" w:hAnsi="Arial Narrow" w:cs="Arial"/>
                <w:b/>
                <w:sz w:val="18"/>
                <w:szCs w:val="18"/>
              </w:rPr>
              <w:t xml:space="preserve"> or DMARDs</w:t>
            </w:r>
          </w:p>
        </w:tc>
        <w:tc>
          <w:tcPr>
            <w:tcW w:w="715" w:type="dxa"/>
            <w:vAlign w:val="center"/>
          </w:tcPr>
          <w:p w14:paraId="06FCBE15" w14:textId="4E22AD6C" w:rsidR="005F393E" w:rsidRPr="00AD7CE8" w:rsidRDefault="005F393E" w:rsidP="007A54DB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 xml:space="preserve">p </w:t>
            </w:r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Value</w:t>
            </w:r>
          </w:p>
        </w:tc>
      </w:tr>
      <w:tr w:rsidR="00F81E11" w:rsidRPr="00AD7CE8" w14:paraId="2DE75BDA" w14:textId="77777777" w:rsidTr="007A54DB">
        <w:trPr>
          <w:trHeight w:val="314"/>
        </w:trPr>
        <w:tc>
          <w:tcPr>
            <w:tcW w:w="9350" w:type="dxa"/>
            <w:gridSpan w:val="10"/>
            <w:vAlign w:val="center"/>
          </w:tcPr>
          <w:p w14:paraId="6F5513D9" w14:textId="5386E734" w:rsidR="00F81E11" w:rsidRPr="00AD7CE8" w:rsidRDefault="00F81E11" w:rsidP="007A54DB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 xml:space="preserve">Comparison of </w:t>
            </w:r>
            <w:proofErr w:type="spellStart"/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t>TNFi</w:t>
            </w:r>
            <w:proofErr w:type="spellEnd"/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t xml:space="preserve"> vs NSAIDs</w:t>
            </w:r>
            <w:r w:rsidR="005D3D43" w:rsidRPr="00AD7CE8">
              <w:rPr>
                <w:rFonts w:ascii="Arial Narrow" w:hAnsi="Arial Narrow" w:cs="Arial"/>
                <w:b/>
                <w:sz w:val="18"/>
                <w:szCs w:val="18"/>
              </w:rPr>
              <w:t>/No Treatment</w:t>
            </w:r>
          </w:p>
        </w:tc>
      </w:tr>
      <w:tr w:rsidR="00AD7CE8" w:rsidRPr="00AD7CE8" w14:paraId="34B891D7" w14:textId="77777777" w:rsidTr="00AD7CE8">
        <w:trPr>
          <w:trHeight w:val="314"/>
        </w:trPr>
        <w:tc>
          <w:tcPr>
            <w:tcW w:w="1684" w:type="dxa"/>
            <w:vAlign w:val="center"/>
          </w:tcPr>
          <w:p w14:paraId="2399FFA2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</w:rPr>
              <w:t>Aortic Insufficiency</w:t>
            </w:r>
          </w:p>
        </w:tc>
        <w:tc>
          <w:tcPr>
            <w:tcW w:w="651" w:type="dxa"/>
          </w:tcPr>
          <w:p w14:paraId="65F0B84D" w14:textId="25F0A9DB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1.3</w:t>
            </w:r>
          </w:p>
        </w:tc>
        <w:tc>
          <w:tcPr>
            <w:tcW w:w="1193" w:type="dxa"/>
          </w:tcPr>
          <w:p w14:paraId="5EDB42A1" w14:textId="4B681D6C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1.9</w:t>
            </w:r>
          </w:p>
        </w:tc>
        <w:tc>
          <w:tcPr>
            <w:tcW w:w="711" w:type="dxa"/>
          </w:tcPr>
          <w:p w14:paraId="1C980078" w14:textId="2363F87B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  <w:tc>
          <w:tcPr>
            <w:tcW w:w="616" w:type="dxa"/>
          </w:tcPr>
          <w:p w14:paraId="0E56B73D" w14:textId="24109830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1.2</w:t>
            </w:r>
          </w:p>
        </w:tc>
        <w:tc>
          <w:tcPr>
            <w:tcW w:w="1260" w:type="dxa"/>
          </w:tcPr>
          <w:p w14:paraId="2FC0691E" w14:textId="5FCE7FAD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2.1</w:t>
            </w:r>
          </w:p>
        </w:tc>
        <w:tc>
          <w:tcPr>
            <w:tcW w:w="679" w:type="dxa"/>
          </w:tcPr>
          <w:p w14:paraId="038D6218" w14:textId="2A8DF3B1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  <w:tc>
          <w:tcPr>
            <w:tcW w:w="581" w:type="dxa"/>
          </w:tcPr>
          <w:p w14:paraId="61F8DD0D" w14:textId="5363E2C9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3.2</w:t>
            </w:r>
          </w:p>
        </w:tc>
        <w:tc>
          <w:tcPr>
            <w:tcW w:w="1260" w:type="dxa"/>
          </w:tcPr>
          <w:p w14:paraId="23452D9E" w14:textId="2F001DAF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6</w:t>
            </w:r>
          </w:p>
        </w:tc>
        <w:tc>
          <w:tcPr>
            <w:tcW w:w="715" w:type="dxa"/>
          </w:tcPr>
          <w:p w14:paraId="2FF3BD79" w14:textId="60FD0A14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</w:tr>
      <w:tr w:rsidR="00AD7CE8" w:rsidRPr="00AD7CE8" w14:paraId="5CA5AD16" w14:textId="77777777" w:rsidTr="00AD7CE8">
        <w:tc>
          <w:tcPr>
            <w:tcW w:w="1684" w:type="dxa"/>
            <w:vAlign w:val="center"/>
          </w:tcPr>
          <w:p w14:paraId="27BFB881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</w:rPr>
              <w:t>Conduction Block</w:t>
            </w:r>
          </w:p>
        </w:tc>
        <w:tc>
          <w:tcPr>
            <w:tcW w:w="651" w:type="dxa"/>
          </w:tcPr>
          <w:p w14:paraId="0115E6B6" w14:textId="3BA697FA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0.3</w:t>
            </w:r>
          </w:p>
        </w:tc>
        <w:tc>
          <w:tcPr>
            <w:tcW w:w="1193" w:type="dxa"/>
          </w:tcPr>
          <w:p w14:paraId="40409049" w14:textId="6CFCED73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0.9</w:t>
            </w:r>
          </w:p>
        </w:tc>
        <w:tc>
          <w:tcPr>
            <w:tcW w:w="711" w:type="dxa"/>
          </w:tcPr>
          <w:p w14:paraId="07EC14E5" w14:textId="0ED5E8A2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0.028</w:t>
            </w:r>
          </w:p>
        </w:tc>
        <w:tc>
          <w:tcPr>
            <w:tcW w:w="616" w:type="dxa"/>
          </w:tcPr>
          <w:p w14:paraId="06EA4201" w14:textId="1FCDF775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1.1</w:t>
            </w:r>
          </w:p>
        </w:tc>
        <w:tc>
          <w:tcPr>
            <w:tcW w:w="1260" w:type="dxa"/>
          </w:tcPr>
          <w:p w14:paraId="63F2C54D" w14:textId="436C2812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2.4</w:t>
            </w:r>
          </w:p>
        </w:tc>
        <w:tc>
          <w:tcPr>
            <w:tcW w:w="679" w:type="dxa"/>
          </w:tcPr>
          <w:p w14:paraId="738809DD" w14:textId="6010BE01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  <w:tc>
          <w:tcPr>
            <w:tcW w:w="581" w:type="dxa"/>
          </w:tcPr>
          <w:p w14:paraId="44EF5CE5" w14:textId="69949AE9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2.9</w:t>
            </w:r>
          </w:p>
        </w:tc>
        <w:tc>
          <w:tcPr>
            <w:tcW w:w="1260" w:type="dxa"/>
          </w:tcPr>
          <w:p w14:paraId="2DCB8F8A" w14:textId="19A4C306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5.9</w:t>
            </w:r>
          </w:p>
        </w:tc>
        <w:tc>
          <w:tcPr>
            <w:tcW w:w="715" w:type="dxa"/>
          </w:tcPr>
          <w:p w14:paraId="754E6C82" w14:textId="3987D30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</w:tr>
      <w:tr w:rsidR="00AD7CE8" w:rsidRPr="00AD7CE8" w14:paraId="1C8427C4" w14:textId="77777777" w:rsidTr="00AD7CE8">
        <w:tc>
          <w:tcPr>
            <w:tcW w:w="1684" w:type="dxa"/>
            <w:vAlign w:val="center"/>
          </w:tcPr>
          <w:p w14:paraId="5AEE1A8E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</w:rPr>
              <w:t>Myocardial Infarction</w:t>
            </w:r>
          </w:p>
        </w:tc>
        <w:tc>
          <w:tcPr>
            <w:tcW w:w="651" w:type="dxa"/>
          </w:tcPr>
          <w:p w14:paraId="7B7D9332" w14:textId="5EB7BA46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0.3</w:t>
            </w:r>
          </w:p>
        </w:tc>
        <w:tc>
          <w:tcPr>
            <w:tcW w:w="1193" w:type="dxa"/>
          </w:tcPr>
          <w:p w14:paraId="1B84EEA9" w14:textId="31FD8E84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0.6</w:t>
            </w:r>
          </w:p>
        </w:tc>
        <w:tc>
          <w:tcPr>
            <w:tcW w:w="711" w:type="dxa"/>
          </w:tcPr>
          <w:p w14:paraId="55C488DC" w14:textId="2FB9D0BC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  <w:tc>
          <w:tcPr>
            <w:tcW w:w="616" w:type="dxa"/>
          </w:tcPr>
          <w:p w14:paraId="6FC333FD" w14:textId="62A00471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0.2</w:t>
            </w:r>
          </w:p>
        </w:tc>
        <w:tc>
          <w:tcPr>
            <w:tcW w:w="1260" w:type="dxa"/>
          </w:tcPr>
          <w:p w14:paraId="2EAE6979" w14:textId="74668D86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0.6</w:t>
            </w:r>
          </w:p>
        </w:tc>
        <w:tc>
          <w:tcPr>
            <w:tcW w:w="679" w:type="dxa"/>
          </w:tcPr>
          <w:p w14:paraId="74110478" w14:textId="2CCE689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  <w:tc>
          <w:tcPr>
            <w:tcW w:w="581" w:type="dxa"/>
          </w:tcPr>
          <w:p w14:paraId="4BE574AA" w14:textId="63BC5B4F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0.7</w:t>
            </w:r>
          </w:p>
        </w:tc>
        <w:tc>
          <w:tcPr>
            <w:tcW w:w="1260" w:type="dxa"/>
          </w:tcPr>
          <w:p w14:paraId="3CB98E60" w14:textId="62EF6469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1.5</w:t>
            </w:r>
          </w:p>
        </w:tc>
        <w:tc>
          <w:tcPr>
            <w:tcW w:w="715" w:type="dxa"/>
          </w:tcPr>
          <w:p w14:paraId="3597D2F1" w14:textId="3DC368F2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</w:tr>
      <w:tr w:rsidR="00AD7CE8" w:rsidRPr="00AD7CE8" w14:paraId="5FE5C1CA" w14:textId="77777777" w:rsidTr="00AD7CE8">
        <w:tc>
          <w:tcPr>
            <w:tcW w:w="1684" w:type="dxa"/>
            <w:vAlign w:val="center"/>
          </w:tcPr>
          <w:p w14:paraId="14F6573B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</w:rPr>
              <w:t>Restrictive Lung Disease</w:t>
            </w:r>
          </w:p>
        </w:tc>
        <w:tc>
          <w:tcPr>
            <w:tcW w:w="651" w:type="dxa"/>
          </w:tcPr>
          <w:p w14:paraId="497D41C8" w14:textId="20DD0AC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4.7</w:t>
            </w:r>
          </w:p>
        </w:tc>
        <w:tc>
          <w:tcPr>
            <w:tcW w:w="1193" w:type="dxa"/>
          </w:tcPr>
          <w:p w14:paraId="65517D35" w14:textId="411236A8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711" w:type="dxa"/>
          </w:tcPr>
          <w:p w14:paraId="023D3525" w14:textId="6ED37EC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0.006</w:t>
            </w:r>
          </w:p>
        </w:tc>
        <w:tc>
          <w:tcPr>
            <w:tcW w:w="616" w:type="dxa"/>
          </w:tcPr>
          <w:p w14:paraId="012C8C96" w14:textId="7D3365CC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4.8</w:t>
            </w:r>
          </w:p>
        </w:tc>
        <w:tc>
          <w:tcPr>
            <w:tcW w:w="1260" w:type="dxa"/>
          </w:tcPr>
          <w:p w14:paraId="2519F631" w14:textId="09DD98C0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2.6</w:t>
            </w:r>
          </w:p>
        </w:tc>
        <w:tc>
          <w:tcPr>
            <w:tcW w:w="679" w:type="dxa"/>
          </w:tcPr>
          <w:p w14:paraId="700679E7" w14:textId="600BFE5B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  <w:tc>
          <w:tcPr>
            <w:tcW w:w="581" w:type="dxa"/>
          </w:tcPr>
          <w:p w14:paraId="437F843F" w14:textId="28E19AD2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3.9</w:t>
            </w:r>
          </w:p>
        </w:tc>
        <w:tc>
          <w:tcPr>
            <w:tcW w:w="1260" w:type="dxa"/>
          </w:tcPr>
          <w:p w14:paraId="0E0147B8" w14:textId="1C341746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2.5</w:t>
            </w:r>
          </w:p>
        </w:tc>
        <w:tc>
          <w:tcPr>
            <w:tcW w:w="715" w:type="dxa"/>
          </w:tcPr>
          <w:p w14:paraId="622927B9" w14:textId="2A7428BA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</w:tr>
      <w:tr w:rsidR="00AD7CE8" w:rsidRPr="00AD7CE8" w14:paraId="1C87D0F3" w14:textId="77777777" w:rsidTr="00AD7CE8">
        <w:tc>
          <w:tcPr>
            <w:tcW w:w="1684" w:type="dxa"/>
            <w:vAlign w:val="center"/>
          </w:tcPr>
          <w:p w14:paraId="0C485D92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</w:rPr>
              <w:t>Spinal Cord Compression</w:t>
            </w:r>
          </w:p>
        </w:tc>
        <w:tc>
          <w:tcPr>
            <w:tcW w:w="651" w:type="dxa"/>
          </w:tcPr>
          <w:p w14:paraId="4F3A4ED4" w14:textId="6EC95C7A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2.5</w:t>
            </w:r>
          </w:p>
        </w:tc>
        <w:tc>
          <w:tcPr>
            <w:tcW w:w="1193" w:type="dxa"/>
          </w:tcPr>
          <w:p w14:paraId="0AEEFBFA" w14:textId="5ED23CDD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1.6</w:t>
            </w:r>
          </w:p>
        </w:tc>
        <w:tc>
          <w:tcPr>
            <w:tcW w:w="711" w:type="dxa"/>
          </w:tcPr>
          <w:p w14:paraId="0D455AF3" w14:textId="62DDD1BD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0.050</w:t>
            </w:r>
          </w:p>
        </w:tc>
        <w:tc>
          <w:tcPr>
            <w:tcW w:w="616" w:type="dxa"/>
          </w:tcPr>
          <w:p w14:paraId="38BEC770" w14:textId="36E966EB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3.1</w:t>
            </w:r>
          </w:p>
        </w:tc>
        <w:tc>
          <w:tcPr>
            <w:tcW w:w="1260" w:type="dxa"/>
          </w:tcPr>
          <w:p w14:paraId="09F5DF25" w14:textId="2358A68B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2.1</w:t>
            </w:r>
          </w:p>
        </w:tc>
        <w:tc>
          <w:tcPr>
            <w:tcW w:w="679" w:type="dxa"/>
          </w:tcPr>
          <w:p w14:paraId="387E3E8C" w14:textId="02246E7F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  <w:tc>
          <w:tcPr>
            <w:tcW w:w="581" w:type="dxa"/>
          </w:tcPr>
          <w:p w14:paraId="5E324BDC" w14:textId="52C773FE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2.4</w:t>
            </w:r>
          </w:p>
        </w:tc>
        <w:tc>
          <w:tcPr>
            <w:tcW w:w="1260" w:type="dxa"/>
          </w:tcPr>
          <w:p w14:paraId="4A95304E" w14:textId="160EBFBF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1.8</w:t>
            </w:r>
          </w:p>
        </w:tc>
        <w:tc>
          <w:tcPr>
            <w:tcW w:w="715" w:type="dxa"/>
          </w:tcPr>
          <w:p w14:paraId="586B0410" w14:textId="5166ABC9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</w:tr>
      <w:tr w:rsidR="00AD7CE8" w:rsidRPr="00AD7CE8" w14:paraId="00B9B28B" w14:textId="77777777" w:rsidTr="00AD7CE8">
        <w:tc>
          <w:tcPr>
            <w:tcW w:w="1684" w:type="dxa"/>
            <w:vAlign w:val="center"/>
          </w:tcPr>
          <w:p w14:paraId="2167CCC7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</w:rPr>
              <w:t>Psoriasis</w:t>
            </w:r>
          </w:p>
        </w:tc>
        <w:tc>
          <w:tcPr>
            <w:tcW w:w="651" w:type="dxa"/>
          </w:tcPr>
          <w:p w14:paraId="2627A13F" w14:textId="23AEF90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0.9</w:t>
            </w:r>
          </w:p>
        </w:tc>
        <w:tc>
          <w:tcPr>
            <w:tcW w:w="1193" w:type="dxa"/>
          </w:tcPr>
          <w:p w14:paraId="5961B524" w14:textId="784912DB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711" w:type="dxa"/>
          </w:tcPr>
          <w:p w14:paraId="146F1C51" w14:textId="1A475089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0.008</w:t>
            </w:r>
          </w:p>
        </w:tc>
        <w:tc>
          <w:tcPr>
            <w:tcW w:w="616" w:type="dxa"/>
          </w:tcPr>
          <w:p w14:paraId="059E1B08" w14:textId="60B5B67E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1.9</w:t>
            </w:r>
          </w:p>
        </w:tc>
        <w:tc>
          <w:tcPr>
            <w:tcW w:w="1260" w:type="dxa"/>
          </w:tcPr>
          <w:p w14:paraId="1D7FBFF3" w14:textId="0CB63F5B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3.2</w:t>
            </w:r>
          </w:p>
        </w:tc>
        <w:tc>
          <w:tcPr>
            <w:tcW w:w="679" w:type="dxa"/>
          </w:tcPr>
          <w:p w14:paraId="48F3900A" w14:textId="656FEA2C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  <w:tc>
          <w:tcPr>
            <w:tcW w:w="581" w:type="dxa"/>
          </w:tcPr>
          <w:p w14:paraId="42E9A367" w14:textId="312FB9F8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5.9</w:t>
            </w:r>
          </w:p>
        </w:tc>
        <w:tc>
          <w:tcPr>
            <w:tcW w:w="1260" w:type="dxa"/>
          </w:tcPr>
          <w:p w14:paraId="182E831B" w14:textId="479374C0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8.7</w:t>
            </w:r>
          </w:p>
        </w:tc>
        <w:tc>
          <w:tcPr>
            <w:tcW w:w="715" w:type="dxa"/>
          </w:tcPr>
          <w:p w14:paraId="4B6870BC" w14:textId="4118771B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</w:tr>
      <w:tr w:rsidR="00AD7CE8" w:rsidRPr="00AD7CE8" w14:paraId="347E72D8" w14:textId="77777777" w:rsidTr="00AD7CE8">
        <w:tc>
          <w:tcPr>
            <w:tcW w:w="1684" w:type="dxa"/>
            <w:vAlign w:val="center"/>
          </w:tcPr>
          <w:p w14:paraId="6F033497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</w:rPr>
              <w:t>Crohn’s Disease</w:t>
            </w:r>
          </w:p>
        </w:tc>
        <w:tc>
          <w:tcPr>
            <w:tcW w:w="651" w:type="dxa"/>
          </w:tcPr>
          <w:p w14:paraId="69058A9A" w14:textId="68E40021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1193" w:type="dxa"/>
          </w:tcPr>
          <w:p w14:paraId="14A3242B" w14:textId="44BACAD3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0.3</w:t>
            </w:r>
          </w:p>
        </w:tc>
        <w:tc>
          <w:tcPr>
            <w:tcW w:w="711" w:type="dxa"/>
          </w:tcPr>
          <w:p w14:paraId="51AF4084" w14:textId="27AE27C6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  <w:tc>
          <w:tcPr>
            <w:tcW w:w="616" w:type="dxa"/>
          </w:tcPr>
          <w:p w14:paraId="4B4AD8F3" w14:textId="1C6F4C6A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0.3</w:t>
            </w:r>
          </w:p>
        </w:tc>
        <w:tc>
          <w:tcPr>
            <w:tcW w:w="1260" w:type="dxa"/>
          </w:tcPr>
          <w:p w14:paraId="1171C9AE" w14:textId="66D50F56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0.5</w:t>
            </w:r>
          </w:p>
        </w:tc>
        <w:tc>
          <w:tcPr>
            <w:tcW w:w="679" w:type="dxa"/>
          </w:tcPr>
          <w:p w14:paraId="5552E529" w14:textId="0193D321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0.013</w:t>
            </w:r>
          </w:p>
        </w:tc>
        <w:tc>
          <w:tcPr>
            <w:tcW w:w="581" w:type="dxa"/>
          </w:tcPr>
          <w:p w14:paraId="682E44A3" w14:textId="5D3073A4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0.4</w:t>
            </w:r>
          </w:p>
        </w:tc>
        <w:tc>
          <w:tcPr>
            <w:tcW w:w="1260" w:type="dxa"/>
          </w:tcPr>
          <w:p w14:paraId="520C0CE3" w14:textId="4659E609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0.8</w:t>
            </w:r>
          </w:p>
        </w:tc>
        <w:tc>
          <w:tcPr>
            <w:tcW w:w="715" w:type="dxa"/>
          </w:tcPr>
          <w:p w14:paraId="33573AFB" w14:textId="427F4634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</w:tr>
      <w:tr w:rsidR="00AD7CE8" w:rsidRPr="00AD7CE8" w14:paraId="3C1ED616" w14:textId="77777777" w:rsidTr="00AD7CE8">
        <w:tc>
          <w:tcPr>
            <w:tcW w:w="1684" w:type="dxa"/>
            <w:vAlign w:val="center"/>
          </w:tcPr>
          <w:p w14:paraId="7208A321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</w:rPr>
              <w:t>Ulcerative Colitis</w:t>
            </w:r>
          </w:p>
        </w:tc>
        <w:tc>
          <w:tcPr>
            <w:tcW w:w="651" w:type="dxa"/>
          </w:tcPr>
          <w:p w14:paraId="506720F3" w14:textId="67CD81EB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3.5</w:t>
            </w:r>
          </w:p>
        </w:tc>
        <w:tc>
          <w:tcPr>
            <w:tcW w:w="1193" w:type="dxa"/>
          </w:tcPr>
          <w:p w14:paraId="1F67DCC7" w14:textId="18741F1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1.6</w:t>
            </w:r>
          </w:p>
        </w:tc>
        <w:tc>
          <w:tcPr>
            <w:tcW w:w="711" w:type="dxa"/>
          </w:tcPr>
          <w:p w14:paraId="6E8D713E" w14:textId="65F91524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  <w:tc>
          <w:tcPr>
            <w:tcW w:w="616" w:type="dxa"/>
          </w:tcPr>
          <w:p w14:paraId="433E4525" w14:textId="4A8C38B3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3.8</w:t>
            </w:r>
          </w:p>
        </w:tc>
        <w:tc>
          <w:tcPr>
            <w:tcW w:w="1260" w:type="dxa"/>
          </w:tcPr>
          <w:p w14:paraId="46EF6C64" w14:textId="338693B0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1.8</w:t>
            </w:r>
          </w:p>
        </w:tc>
        <w:tc>
          <w:tcPr>
            <w:tcW w:w="679" w:type="dxa"/>
          </w:tcPr>
          <w:p w14:paraId="6A1E0AE6" w14:textId="4827A5CE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  <w:tc>
          <w:tcPr>
            <w:tcW w:w="581" w:type="dxa"/>
          </w:tcPr>
          <w:p w14:paraId="1D94F9D7" w14:textId="00D6A62B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3.8</w:t>
            </w:r>
          </w:p>
        </w:tc>
        <w:tc>
          <w:tcPr>
            <w:tcW w:w="1260" w:type="dxa"/>
          </w:tcPr>
          <w:p w14:paraId="7741703D" w14:textId="4151D202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2.1</w:t>
            </w:r>
          </w:p>
        </w:tc>
        <w:tc>
          <w:tcPr>
            <w:tcW w:w="715" w:type="dxa"/>
          </w:tcPr>
          <w:p w14:paraId="247BCAC6" w14:textId="425F3624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</w:tr>
      <w:tr w:rsidR="00AD7CE8" w:rsidRPr="00AD7CE8" w14:paraId="1561AB07" w14:textId="77777777" w:rsidTr="00AD7CE8">
        <w:tc>
          <w:tcPr>
            <w:tcW w:w="1684" w:type="dxa"/>
            <w:vAlign w:val="center"/>
          </w:tcPr>
          <w:p w14:paraId="0607E0C3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</w:rPr>
              <w:t>Uveitis</w:t>
            </w:r>
          </w:p>
        </w:tc>
        <w:tc>
          <w:tcPr>
            <w:tcW w:w="651" w:type="dxa"/>
          </w:tcPr>
          <w:p w14:paraId="7746595A" w14:textId="56B27FE8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1193" w:type="dxa"/>
          </w:tcPr>
          <w:p w14:paraId="60DEBA98" w14:textId="27CBD329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4.9</w:t>
            </w:r>
          </w:p>
        </w:tc>
        <w:tc>
          <w:tcPr>
            <w:tcW w:w="711" w:type="dxa"/>
          </w:tcPr>
          <w:p w14:paraId="5BA93E72" w14:textId="65CD1A6C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  <w:tc>
          <w:tcPr>
            <w:tcW w:w="616" w:type="dxa"/>
          </w:tcPr>
          <w:p w14:paraId="06CD8478" w14:textId="04A61425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7.6</w:t>
            </w:r>
          </w:p>
        </w:tc>
        <w:tc>
          <w:tcPr>
            <w:tcW w:w="1260" w:type="dxa"/>
          </w:tcPr>
          <w:p w14:paraId="155F9609" w14:textId="57EBA37C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8</w:t>
            </w:r>
          </w:p>
        </w:tc>
        <w:tc>
          <w:tcPr>
            <w:tcW w:w="679" w:type="dxa"/>
          </w:tcPr>
          <w:p w14:paraId="0F0B91B8" w14:textId="40C59368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  <w:tc>
          <w:tcPr>
            <w:tcW w:w="581" w:type="dxa"/>
          </w:tcPr>
          <w:p w14:paraId="49E1E708" w14:textId="12B72225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1260" w:type="dxa"/>
          </w:tcPr>
          <w:p w14:paraId="7A68F7AB" w14:textId="6969C6BB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715" w:type="dxa"/>
          </w:tcPr>
          <w:p w14:paraId="27F24C31" w14:textId="23740745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</w:tr>
      <w:tr w:rsidR="004701B2" w:rsidRPr="00AD7CE8" w14:paraId="5E4BD9DA" w14:textId="77777777" w:rsidTr="00AD7CE8">
        <w:trPr>
          <w:ins w:id="130" w:author="Benjamin Chan" w:date="2017-07-27T11:10:00Z"/>
        </w:trPr>
        <w:tc>
          <w:tcPr>
            <w:tcW w:w="1684" w:type="dxa"/>
            <w:vAlign w:val="center"/>
          </w:tcPr>
          <w:p w14:paraId="7323557B" w14:textId="38E13AA0" w:rsidR="004701B2" w:rsidRPr="00AD7CE8" w:rsidRDefault="004701B2" w:rsidP="004701B2">
            <w:pPr>
              <w:rPr>
                <w:ins w:id="131" w:author="Benjamin Chan" w:date="2017-07-27T11:10:00Z"/>
                <w:rFonts w:ascii="Arial Narrow" w:hAnsi="Arial Narrow" w:cs="Arial"/>
                <w:sz w:val="18"/>
                <w:szCs w:val="18"/>
              </w:rPr>
            </w:pPr>
            <w:ins w:id="132" w:author="Benjamin Chan" w:date="2017-07-27T11:10:00Z">
              <w:r w:rsidRPr="004701B2">
                <w:rPr>
                  <w:rFonts w:ascii="Arial Narrow" w:hAnsi="Arial Narrow" w:cs="Arial"/>
                  <w:sz w:val="18"/>
                  <w:szCs w:val="18"/>
                </w:rPr>
                <w:t>Hematologic Cancer</w:t>
              </w:r>
            </w:ins>
          </w:p>
        </w:tc>
        <w:tc>
          <w:tcPr>
            <w:tcW w:w="651" w:type="dxa"/>
          </w:tcPr>
          <w:p w14:paraId="2D933FA1" w14:textId="360B6605" w:rsidR="004701B2" w:rsidRPr="004701B2" w:rsidRDefault="004701B2" w:rsidP="004701B2">
            <w:pPr>
              <w:jc w:val="center"/>
              <w:rPr>
                <w:ins w:id="133" w:author="Benjamin Chan" w:date="2017-07-27T11:10:00Z"/>
                <w:rFonts w:ascii="Arial Narrow" w:hAnsi="Arial Narrow"/>
                <w:sz w:val="18"/>
                <w:szCs w:val="18"/>
              </w:rPr>
            </w:pPr>
            <w:ins w:id="134" w:author="Benjamin Chan" w:date="2017-07-27T11:12:00Z">
              <w:r w:rsidRPr="004701B2">
                <w:rPr>
                  <w:rFonts w:ascii="Arial Narrow" w:hAnsi="Arial Narrow"/>
                  <w:sz w:val="18"/>
                  <w:szCs w:val="18"/>
                </w:rPr>
                <w:t>0.3</w:t>
              </w:r>
            </w:ins>
          </w:p>
        </w:tc>
        <w:tc>
          <w:tcPr>
            <w:tcW w:w="1193" w:type="dxa"/>
          </w:tcPr>
          <w:p w14:paraId="04FCC55B" w14:textId="6E55936C" w:rsidR="004701B2" w:rsidRPr="004701B2" w:rsidRDefault="004701B2" w:rsidP="004701B2">
            <w:pPr>
              <w:jc w:val="center"/>
              <w:rPr>
                <w:ins w:id="135" w:author="Benjamin Chan" w:date="2017-07-27T11:10:00Z"/>
                <w:rFonts w:ascii="Arial Narrow" w:hAnsi="Arial Narrow"/>
                <w:sz w:val="18"/>
                <w:szCs w:val="18"/>
              </w:rPr>
            </w:pPr>
            <w:ins w:id="136" w:author="Benjamin Chan" w:date="2017-07-27T11:12:00Z">
              <w:r w:rsidRPr="004701B2">
                <w:rPr>
                  <w:rFonts w:ascii="Arial Narrow" w:hAnsi="Arial Narrow"/>
                  <w:sz w:val="18"/>
                  <w:szCs w:val="18"/>
                </w:rPr>
                <w:t>0.6</w:t>
              </w:r>
            </w:ins>
          </w:p>
        </w:tc>
        <w:tc>
          <w:tcPr>
            <w:tcW w:w="711" w:type="dxa"/>
          </w:tcPr>
          <w:p w14:paraId="702BDA92" w14:textId="64058C9F" w:rsidR="004701B2" w:rsidRPr="004701B2" w:rsidRDefault="004701B2" w:rsidP="004701B2">
            <w:pPr>
              <w:jc w:val="center"/>
              <w:rPr>
                <w:ins w:id="137" w:author="Benjamin Chan" w:date="2017-07-27T11:10:00Z"/>
                <w:rFonts w:ascii="Arial Narrow" w:hAnsi="Arial Narrow"/>
                <w:sz w:val="18"/>
                <w:szCs w:val="18"/>
              </w:rPr>
            </w:pPr>
            <w:ins w:id="138" w:author="Benjamin Chan" w:date="2017-07-27T11:12:00Z">
              <w:r w:rsidRPr="004701B2">
                <w:rPr>
                  <w:rFonts w:ascii="Arial Narrow" w:hAnsi="Arial Narrow"/>
                  <w:sz w:val="18"/>
                  <w:szCs w:val="18"/>
                </w:rPr>
                <w:t>NS</w:t>
              </w:r>
            </w:ins>
          </w:p>
        </w:tc>
        <w:tc>
          <w:tcPr>
            <w:tcW w:w="616" w:type="dxa"/>
          </w:tcPr>
          <w:p w14:paraId="5D6CFAD0" w14:textId="43F0894D" w:rsidR="004701B2" w:rsidRPr="004701B2" w:rsidRDefault="004701B2" w:rsidP="004701B2">
            <w:pPr>
              <w:jc w:val="center"/>
              <w:rPr>
                <w:ins w:id="139" w:author="Benjamin Chan" w:date="2017-07-27T11:10:00Z"/>
                <w:rFonts w:ascii="Arial Narrow" w:hAnsi="Arial Narrow"/>
                <w:sz w:val="18"/>
                <w:szCs w:val="18"/>
              </w:rPr>
            </w:pPr>
            <w:ins w:id="140" w:author="Benjamin Chan" w:date="2017-07-27T11:12:00Z">
              <w:r w:rsidRPr="004701B2">
                <w:rPr>
                  <w:rFonts w:ascii="Arial Narrow" w:hAnsi="Arial Narrow"/>
                  <w:sz w:val="18"/>
                  <w:szCs w:val="18"/>
                </w:rPr>
                <w:t>0.3</w:t>
              </w:r>
            </w:ins>
          </w:p>
        </w:tc>
        <w:tc>
          <w:tcPr>
            <w:tcW w:w="1260" w:type="dxa"/>
          </w:tcPr>
          <w:p w14:paraId="38DEED6E" w14:textId="7DD02B22" w:rsidR="004701B2" w:rsidRPr="004701B2" w:rsidRDefault="004701B2" w:rsidP="004701B2">
            <w:pPr>
              <w:jc w:val="center"/>
              <w:rPr>
                <w:ins w:id="141" w:author="Benjamin Chan" w:date="2017-07-27T11:10:00Z"/>
                <w:rFonts w:ascii="Arial Narrow" w:hAnsi="Arial Narrow"/>
                <w:sz w:val="18"/>
                <w:szCs w:val="18"/>
              </w:rPr>
            </w:pPr>
            <w:ins w:id="142" w:author="Benjamin Chan" w:date="2017-07-27T11:12:00Z">
              <w:r w:rsidRPr="004701B2">
                <w:rPr>
                  <w:rFonts w:ascii="Arial Narrow" w:hAnsi="Arial Narrow"/>
                  <w:sz w:val="18"/>
                  <w:szCs w:val="18"/>
                </w:rPr>
                <w:t>0.8</w:t>
              </w:r>
            </w:ins>
          </w:p>
        </w:tc>
        <w:tc>
          <w:tcPr>
            <w:tcW w:w="679" w:type="dxa"/>
          </w:tcPr>
          <w:p w14:paraId="5B477611" w14:textId="3613A13A" w:rsidR="004701B2" w:rsidRPr="004701B2" w:rsidRDefault="004701B2" w:rsidP="004701B2">
            <w:pPr>
              <w:jc w:val="center"/>
              <w:rPr>
                <w:ins w:id="143" w:author="Benjamin Chan" w:date="2017-07-27T11:10:00Z"/>
                <w:rFonts w:ascii="Arial Narrow" w:hAnsi="Arial Narrow"/>
                <w:sz w:val="18"/>
                <w:szCs w:val="18"/>
              </w:rPr>
            </w:pPr>
            <w:ins w:id="144" w:author="Benjamin Chan" w:date="2017-07-27T11:12:00Z">
              <w:r w:rsidRPr="004701B2">
                <w:rPr>
                  <w:rFonts w:ascii="Arial Narrow" w:hAnsi="Arial Narrow"/>
                  <w:sz w:val="18"/>
                  <w:szCs w:val="18"/>
                </w:rPr>
                <w:t>&lt;0.001</w:t>
              </w:r>
            </w:ins>
          </w:p>
        </w:tc>
        <w:tc>
          <w:tcPr>
            <w:tcW w:w="581" w:type="dxa"/>
          </w:tcPr>
          <w:p w14:paraId="5F895399" w14:textId="2A1CFAE0" w:rsidR="004701B2" w:rsidRPr="004701B2" w:rsidRDefault="004701B2" w:rsidP="004701B2">
            <w:pPr>
              <w:jc w:val="center"/>
              <w:rPr>
                <w:ins w:id="145" w:author="Benjamin Chan" w:date="2017-07-27T11:10:00Z"/>
                <w:rFonts w:ascii="Arial Narrow" w:hAnsi="Arial Narrow"/>
                <w:sz w:val="18"/>
                <w:szCs w:val="18"/>
              </w:rPr>
            </w:pPr>
            <w:ins w:id="146" w:author="Benjamin Chan" w:date="2017-07-27T11:12:00Z">
              <w:r w:rsidRPr="004701B2">
                <w:rPr>
                  <w:rFonts w:ascii="Arial Narrow" w:hAnsi="Arial Narrow"/>
                  <w:sz w:val="18"/>
                  <w:szCs w:val="18"/>
                </w:rPr>
                <w:t>0.7</w:t>
              </w:r>
            </w:ins>
          </w:p>
        </w:tc>
        <w:tc>
          <w:tcPr>
            <w:tcW w:w="1260" w:type="dxa"/>
          </w:tcPr>
          <w:p w14:paraId="3259043A" w14:textId="34D11DD2" w:rsidR="004701B2" w:rsidRPr="004701B2" w:rsidRDefault="004701B2" w:rsidP="004701B2">
            <w:pPr>
              <w:jc w:val="center"/>
              <w:rPr>
                <w:ins w:id="147" w:author="Benjamin Chan" w:date="2017-07-27T11:10:00Z"/>
                <w:rFonts w:ascii="Arial Narrow" w:hAnsi="Arial Narrow"/>
                <w:sz w:val="18"/>
                <w:szCs w:val="18"/>
              </w:rPr>
            </w:pPr>
            <w:ins w:id="148" w:author="Benjamin Chan" w:date="2017-07-27T11:12:00Z">
              <w:r w:rsidRPr="004701B2">
                <w:rPr>
                  <w:rFonts w:ascii="Arial Narrow" w:hAnsi="Arial Narrow"/>
                  <w:sz w:val="18"/>
                  <w:szCs w:val="18"/>
                </w:rPr>
                <w:t>1.5</w:t>
              </w:r>
            </w:ins>
          </w:p>
        </w:tc>
        <w:tc>
          <w:tcPr>
            <w:tcW w:w="715" w:type="dxa"/>
          </w:tcPr>
          <w:p w14:paraId="1C03F146" w14:textId="5571CED7" w:rsidR="004701B2" w:rsidRPr="004701B2" w:rsidRDefault="004701B2" w:rsidP="004701B2">
            <w:pPr>
              <w:jc w:val="center"/>
              <w:rPr>
                <w:ins w:id="149" w:author="Benjamin Chan" w:date="2017-07-27T11:10:00Z"/>
                <w:rFonts w:ascii="Arial Narrow" w:hAnsi="Arial Narrow"/>
                <w:sz w:val="18"/>
                <w:szCs w:val="18"/>
              </w:rPr>
            </w:pPr>
            <w:ins w:id="150" w:author="Benjamin Chan" w:date="2017-07-27T11:12:00Z">
              <w:r w:rsidRPr="004701B2">
                <w:rPr>
                  <w:rFonts w:ascii="Arial Narrow" w:hAnsi="Arial Narrow"/>
                  <w:sz w:val="18"/>
                  <w:szCs w:val="18"/>
                </w:rPr>
                <w:t>&lt;0.001</w:t>
              </w:r>
            </w:ins>
          </w:p>
        </w:tc>
      </w:tr>
      <w:tr w:rsidR="004701B2" w:rsidRPr="00AD7CE8" w14:paraId="088C3424" w14:textId="77777777" w:rsidTr="00AD7CE8">
        <w:trPr>
          <w:ins w:id="151" w:author="Benjamin Chan" w:date="2017-07-27T11:10:00Z"/>
        </w:trPr>
        <w:tc>
          <w:tcPr>
            <w:tcW w:w="1684" w:type="dxa"/>
            <w:vAlign w:val="center"/>
          </w:tcPr>
          <w:p w14:paraId="4FC2BFAA" w14:textId="3392DFD2" w:rsidR="004701B2" w:rsidRPr="00AD7CE8" w:rsidRDefault="004701B2" w:rsidP="004701B2">
            <w:pPr>
              <w:rPr>
                <w:ins w:id="152" w:author="Benjamin Chan" w:date="2017-07-27T11:10:00Z"/>
                <w:rFonts w:ascii="Arial Narrow" w:hAnsi="Arial Narrow" w:cs="Arial"/>
                <w:sz w:val="18"/>
                <w:szCs w:val="18"/>
              </w:rPr>
            </w:pPr>
            <w:ins w:id="153" w:author="Benjamin Chan" w:date="2017-07-27T11:10:00Z">
              <w:r w:rsidRPr="004701B2">
                <w:rPr>
                  <w:rFonts w:ascii="Arial Narrow" w:hAnsi="Arial Narrow" w:cs="Arial"/>
                  <w:sz w:val="18"/>
                  <w:szCs w:val="18"/>
                </w:rPr>
                <w:t>Non Melanoma Skin Cancer</w:t>
              </w:r>
            </w:ins>
          </w:p>
        </w:tc>
        <w:tc>
          <w:tcPr>
            <w:tcW w:w="651" w:type="dxa"/>
          </w:tcPr>
          <w:p w14:paraId="7D3FBE29" w14:textId="2E7B0496" w:rsidR="004701B2" w:rsidRPr="004701B2" w:rsidRDefault="004701B2" w:rsidP="004701B2">
            <w:pPr>
              <w:jc w:val="center"/>
              <w:rPr>
                <w:ins w:id="154" w:author="Benjamin Chan" w:date="2017-07-27T11:10:00Z"/>
                <w:rFonts w:ascii="Arial Narrow" w:hAnsi="Arial Narrow"/>
                <w:sz w:val="18"/>
                <w:szCs w:val="18"/>
              </w:rPr>
            </w:pPr>
            <w:ins w:id="155" w:author="Benjamin Chan" w:date="2017-07-27T11:12:00Z">
              <w:r w:rsidRPr="004701B2">
                <w:rPr>
                  <w:rFonts w:ascii="Arial Narrow" w:hAnsi="Arial Narrow"/>
                  <w:sz w:val="18"/>
                  <w:szCs w:val="18"/>
                </w:rPr>
                <w:t>0.0</w:t>
              </w:r>
            </w:ins>
          </w:p>
        </w:tc>
        <w:tc>
          <w:tcPr>
            <w:tcW w:w="1193" w:type="dxa"/>
          </w:tcPr>
          <w:p w14:paraId="116F3032" w14:textId="406BAC15" w:rsidR="004701B2" w:rsidRPr="004701B2" w:rsidRDefault="004701B2" w:rsidP="004701B2">
            <w:pPr>
              <w:jc w:val="center"/>
              <w:rPr>
                <w:ins w:id="156" w:author="Benjamin Chan" w:date="2017-07-27T11:10:00Z"/>
                <w:rFonts w:ascii="Arial Narrow" w:hAnsi="Arial Narrow"/>
                <w:sz w:val="18"/>
                <w:szCs w:val="18"/>
              </w:rPr>
            </w:pPr>
            <w:ins w:id="157" w:author="Benjamin Chan" w:date="2017-07-27T11:12:00Z">
              <w:r w:rsidRPr="004701B2">
                <w:rPr>
                  <w:rFonts w:ascii="Arial Narrow" w:hAnsi="Arial Narrow"/>
                  <w:sz w:val="18"/>
                  <w:szCs w:val="18"/>
                </w:rPr>
                <w:t>0.0</w:t>
              </w:r>
            </w:ins>
          </w:p>
        </w:tc>
        <w:tc>
          <w:tcPr>
            <w:tcW w:w="711" w:type="dxa"/>
          </w:tcPr>
          <w:p w14:paraId="7198A708" w14:textId="7DB5874E" w:rsidR="004701B2" w:rsidRPr="004701B2" w:rsidRDefault="004701B2" w:rsidP="004701B2">
            <w:pPr>
              <w:jc w:val="center"/>
              <w:rPr>
                <w:ins w:id="158" w:author="Benjamin Chan" w:date="2017-07-27T11:10:00Z"/>
                <w:rFonts w:ascii="Arial Narrow" w:hAnsi="Arial Narrow"/>
                <w:sz w:val="18"/>
                <w:szCs w:val="18"/>
              </w:rPr>
            </w:pPr>
            <w:ins w:id="159" w:author="Benjamin Chan" w:date="2017-07-27T11:12:00Z">
              <w:r w:rsidRPr="004701B2">
                <w:rPr>
                  <w:rFonts w:ascii="Arial Narrow" w:hAnsi="Arial Narrow"/>
                  <w:sz w:val="18"/>
                  <w:szCs w:val="18"/>
                </w:rPr>
                <w:t>NS</w:t>
              </w:r>
            </w:ins>
          </w:p>
        </w:tc>
        <w:tc>
          <w:tcPr>
            <w:tcW w:w="616" w:type="dxa"/>
          </w:tcPr>
          <w:p w14:paraId="084CD8F1" w14:textId="3814A7D5" w:rsidR="004701B2" w:rsidRPr="004701B2" w:rsidRDefault="004701B2" w:rsidP="004701B2">
            <w:pPr>
              <w:jc w:val="center"/>
              <w:rPr>
                <w:ins w:id="160" w:author="Benjamin Chan" w:date="2017-07-27T11:10:00Z"/>
                <w:rFonts w:ascii="Arial Narrow" w:hAnsi="Arial Narrow"/>
                <w:sz w:val="18"/>
                <w:szCs w:val="18"/>
              </w:rPr>
            </w:pPr>
            <w:ins w:id="161" w:author="Benjamin Chan" w:date="2017-07-27T11:12:00Z">
              <w:r w:rsidRPr="004701B2">
                <w:rPr>
                  <w:rFonts w:ascii="Arial Narrow" w:hAnsi="Arial Narrow"/>
                  <w:sz w:val="18"/>
                  <w:szCs w:val="18"/>
                </w:rPr>
                <w:t>1.6</w:t>
              </w:r>
            </w:ins>
          </w:p>
        </w:tc>
        <w:tc>
          <w:tcPr>
            <w:tcW w:w="1260" w:type="dxa"/>
          </w:tcPr>
          <w:p w14:paraId="072B52EC" w14:textId="0B7770D2" w:rsidR="004701B2" w:rsidRPr="004701B2" w:rsidRDefault="004701B2" w:rsidP="004701B2">
            <w:pPr>
              <w:jc w:val="center"/>
              <w:rPr>
                <w:ins w:id="162" w:author="Benjamin Chan" w:date="2017-07-27T11:10:00Z"/>
                <w:rFonts w:ascii="Arial Narrow" w:hAnsi="Arial Narrow"/>
                <w:sz w:val="18"/>
                <w:szCs w:val="18"/>
              </w:rPr>
            </w:pPr>
            <w:ins w:id="163" w:author="Benjamin Chan" w:date="2017-07-27T11:12:00Z">
              <w:r w:rsidRPr="004701B2">
                <w:rPr>
                  <w:rFonts w:ascii="Arial Narrow" w:hAnsi="Arial Narrow"/>
                  <w:sz w:val="18"/>
                  <w:szCs w:val="18"/>
                </w:rPr>
                <w:t>1.9</w:t>
              </w:r>
            </w:ins>
          </w:p>
        </w:tc>
        <w:tc>
          <w:tcPr>
            <w:tcW w:w="679" w:type="dxa"/>
          </w:tcPr>
          <w:p w14:paraId="2418D225" w14:textId="002FE4FC" w:rsidR="004701B2" w:rsidRPr="004701B2" w:rsidRDefault="004701B2" w:rsidP="004701B2">
            <w:pPr>
              <w:jc w:val="center"/>
              <w:rPr>
                <w:ins w:id="164" w:author="Benjamin Chan" w:date="2017-07-27T11:10:00Z"/>
                <w:rFonts w:ascii="Arial Narrow" w:hAnsi="Arial Narrow"/>
                <w:sz w:val="18"/>
                <w:szCs w:val="18"/>
              </w:rPr>
            </w:pPr>
            <w:ins w:id="165" w:author="Benjamin Chan" w:date="2017-07-27T11:12:00Z">
              <w:r w:rsidRPr="004701B2">
                <w:rPr>
                  <w:rFonts w:ascii="Arial Narrow" w:hAnsi="Arial Narrow"/>
                  <w:sz w:val="18"/>
                  <w:szCs w:val="18"/>
                </w:rPr>
                <w:t>NS</w:t>
              </w:r>
            </w:ins>
          </w:p>
        </w:tc>
        <w:tc>
          <w:tcPr>
            <w:tcW w:w="581" w:type="dxa"/>
          </w:tcPr>
          <w:p w14:paraId="6742A7EF" w14:textId="48704FF8" w:rsidR="004701B2" w:rsidRPr="004701B2" w:rsidRDefault="004701B2" w:rsidP="004701B2">
            <w:pPr>
              <w:jc w:val="center"/>
              <w:rPr>
                <w:ins w:id="166" w:author="Benjamin Chan" w:date="2017-07-27T11:10:00Z"/>
                <w:rFonts w:ascii="Arial Narrow" w:hAnsi="Arial Narrow"/>
                <w:sz w:val="18"/>
                <w:szCs w:val="18"/>
              </w:rPr>
            </w:pPr>
            <w:ins w:id="167" w:author="Benjamin Chan" w:date="2017-07-27T11:12:00Z">
              <w:r w:rsidRPr="004701B2">
                <w:rPr>
                  <w:rFonts w:ascii="Arial Narrow" w:hAnsi="Arial Narrow"/>
                  <w:sz w:val="18"/>
                  <w:szCs w:val="18"/>
                </w:rPr>
                <w:t>2.2</w:t>
              </w:r>
            </w:ins>
          </w:p>
        </w:tc>
        <w:tc>
          <w:tcPr>
            <w:tcW w:w="1260" w:type="dxa"/>
          </w:tcPr>
          <w:p w14:paraId="03317B82" w14:textId="17B8AE52" w:rsidR="004701B2" w:rsidRPr="004701B2" w:rsidRDefault="004701B2" w:rsidP="004701B2">
            <w:pPr>
              <w:jc w:val="center"/>
              <w:rPr>
                <w:ins w:id="168" w:author="Benjamin Chan" w:date="2017-07-27T11:10:00Z"/>
                <w:rFonts w:ascii="Arial Narrow" w:hAnsi="Arial Narrow"/>
                <w:sz w:val="18"/>
                <w:szCs w:val="18"/>
              </w:rPr>
            </w:pPr>
            <w:ins w:id="169" w:author="Benjamin Chan" w:date="2017-07-27T11:12:00Z">
              <w:r w:rsidRPr="004701B2">
                <w:rPr>
                  <w:rFonts w:ascii="Arial Narrow" w:hAnsi="Arial Narrow"/>
                  <w:sz w:val="18"/>
                  <w:szCs w:val="18"/>
                </w:rPr>
                <w:t>3.5</w:t>
              </w:r>
            </w:ins>
          </w:p>
        </w:tc>
        <w:tc>
          <w:tcPr>
            <w:tcW w:w="715" w:type="dxa"/>
          </w:tcPr>
          <w:p w14:paraId="1C5BCB1F" w14:textId="23043DC2" w:rsidR="004701B2" w:rsidRPr="004701B2" w:rsidRDefault="004701B2" w:rsidP="004701B2">
            <w:pPr>
              <w:jc w:val="center"/>
              <w:rPr>
                <w:ins w:id="170" w:author="Benjamin Chan" w:date="2017-07-27T11:10:00Z"/>
                <w:rFonts w:ascii="Arial Narrow" w:hAnsi="Arial Narrow"/>
                <w:sz w:val="18"/>
                <w:szCs w:val="18"/>
              </w:rPr>
            </w:pPr>
            <w:ins w:id="171" w:author="Benjamin Chan" w:date="2017-07-27T11:12:00Z">
              <w:r w:rsidRPr="004701B2">
                <w:rPr>
                  <w:rFonts w:ascii="Arial Narrow" w:hAnsi="Arial Narrow"/>
                  <w:sz w:val="18"/>
                  <w:szCs w:val="18"/>
                </w:rPr>
                <w:t>&lt;0.001</w:t>
              </w:r>
            </w:ins>
          </w:p>
        </w:tc>
      </w:tr>
      <w:tr w:rsidR="004701B2" w:rsidRPr="00AD7CE8" w14:paraId="73FFB469" w14:textId="77777777" w:rsidTr="00AD7CE8">
        <w:trPr>
          <w:ins w:id="172" w:author="Benjamin Chan" w:date="2017-07-27T11:10:00Z"/>
        </w:trPr>
        <w:tc>
          <w:tcPr>
            <w:tcW w:w="1684" w:type="dxa"/>
            <w:vAlign w:val="center"/>
          </w:tcPr>
          <w:p w14:paraId="40B66A39" w14:textId="24A15102" w:rsidR="004701B2" w:rsidRPr="00AD7CE8" w:rsidRDefault="004701B2" w:rsidP="004701B2">
            <w:pPr>
              <w:rPr>
                <w:ins w:id="173" w:author="Benjamin Chan" w:date="2017-07-27T11:10:00Z"/>
                <w:rFonts w:ascii="Arial Narrow" w:hAnsi="Arial Narrow" w:cs="Arial"/>
                <w:sz w:val="18"/>
                <w:szCs w:val="18"/>
              </w:rPr>
            </w:pPr>
            <w:ins w:id="174" w:author="Benjamin Chan" w:date="2017-07-27T11:10:00Z">
              <w:r w:rsidRPr="004701B2">
                <w:rPr>
                  <w:rFonts w:ascii="Arial Narrow" w:hAnsi="Arial Narrow" w:cs="Arial"/>
                  <w:sz w:val="18"/>
                  <w:szCs w:val="18"/>
                </w:rPr>
                <w:t>Solid Cancer</w:t>
              </w:r>
            </w:ins>
          </w:p>
        </w:tc>
        <w:tc>
          <w:tcPr>
            <w:tcW w:w="651" w:type="dxa"/>
          </w:tcPr>
          <w:p w14:paraId="3115EDAA" w14:textId="664BE2F6" w:rsidR="004701B2" w:rsidRPr="004701B2" w:rsidRDefault="004701B2" w:rsidP="004701B2">
            <w:pPr>
              <w:jc w:val="center"/>
              <w:rPr>
                <w:ins w:id="175" w:author="Benjamin Chan" w:date="2017-07-27T11:10:00Z"/>
                <w:rFonts w:ascii="Arial Narrow" w:hAnsi="Arial Narrow"/>
                <w:sz w:val="18"/>
                <w:szCs w:val="18"/>
              </w:rPr>
            </w:pPr>
            <w:ins w:id="176" w:author="Benjamin Chan" w:date="2017-07-27T11:12:00Z">
              <w:r w:rsidRPr="004701B2">
                <w:rPr>
                  <w:rFonts w:ascii="Arial Narrow" w:hAnsi="Arial Narrow"/>
                  <w:sz w:val="18"/>
                  <w:szCs w:val="18"/>
                </w:rPr>
                <w:t>2.2</w:t>
              </w:r>
            </w:ins>
          </w:p>
        </w:tc>
        <w:tc>
          <w:tcPr>
            <w:tcW w:w="1193" w:type="dxa"/>
          </w:tcPr>
          <w:p w14:paraId="314B6E3F" w14:textId="084ED914" w:rsidR="004701B2" w:rsidRPr="004701B2" w:rsidRDefault="004701B2" w:rsidP="004701B2">
            <w:pPr>
              <w:jc w:val="center"/>
              <w:rPr>
                <w:ins w:id="177" w:author="Benjamin Chan" w:date="2017-07-27T11:10:00Z"/>
                <w:rFonts w:ascii="Arial Narrow" w:hAnsi="Arial Narrow"/>
                <w:sz w:val="18"/>
                <w:szCs w:val="18"/>
              </w:rPr>
            </w:pPr>
            <w:ins w:id="178" w:author="Benjamin Chan" w:date="2017-07-27T11:12:00Z">
              <w:r w:rsidRPr="004701B2">
                <w:rPr>
                  <w:rFonts w:ascii="Arial Narrow" w:hAnsi="Arial Narrow"/>
                  <w:sz w:val="18"/>
                  <w:szCs w:val="18"/>
                </w:rPr>
                <w:t>4.7</w:t>
              </w:r>
            </w:ins>
          </w:p>
        </w:tc>
        <w:tc>
          <w:tcPr>
            <w:tcW w:w="711" w:type="dxa"/>
          </w:tcPr>
          <w:p w14:paraId="35D13869" w14:textId="53EA8258" w:rsidR="004701B2" w:rsidRPr="004701B2" w:rsidRDefault="004701B2" w:rsidP="004701B2">
            <w:pPr>
              <w:jc w:val="center"/>
              <w:rPr>
                <w:ins w:id="179" w:author="Benjamin Chan" w:date="2017-07-27T11:10:00Z"/>
                <w:rFonts w:ascii="Arial Narrow" w:hAnsi="Arial Narrow"/>
                <w:sz w:val="18"/>
                <w:szCs w:val="18"/>
              </w:rPr>
            </w:pPr>
            <w:ins w:id="180" w:author="Benjamin Chan" w:date="2017-07-27T11:12:00Z">
              <w:r w:rsidRPr="004701B2">
                <w:rPr>
                  <w:rFonts w:ascii="Arial Narrow" w:hAnsi="Arial Narrow"/>
                  <w:sz w:val="18"/>
                  <w:szCs w:val="18"/>
                </w:rPr>
                <w:t>&lt;0.001</w:t>
              </w:r>
            </w:ins>
          </w:p>
        </w:tc>
        <w:tc>
          <w:tcPr>
            <w:tcW w:w="616" w:type="dxa"/>
          </w:tcPr>
          <w:p w14:paraId="366DDF99" w14:textId="66975F01" w:rsidR="004701B2" w:rsidRPr="004701B2" w:rsidRDefault="004701B2" w:rsidP="004701B2">
            <w:pPr>
              <w:jc w:val="center"/>
              <w:rPr>
                <w:ins w:id="181" w:author="Benjamin Chan" w:date="2017-07-27T11:10:00Z"/>
                <w:rFonts w:ascii="Arial Narrow" w:hAnsi="Arial Narrow"/>
                <w:sz w:val="18"/>
                <w:szCs w:val="18"/>
              </w:rPr>
            </w:pPr>
            <w:ins w:id="182" w:author="Benjamin Chan" w:date="2017-07-27T11:12:00Z">
              <w:r w:rsidRPr="004701B2">
                <w:rPr>
                  <w:rFonts w:ascii="Arial Narrow" w:hAnsi="Arial Narrow"/>
                  <w:sz w:val="18"/>
                  <w:szCs w:val="18"/>
                </w:rPr>
                <w:t>2.3</w:t>
              </w:r>
            </w:ins>
          </w:p>
        </w:tc>
        <w:tc>
          <w:tcPr>
            <w:tcW w:w="1260" w:type="dxa"/>
          </w:tcPr>
          <w:p w14:paraId="3027C70D" w14:textId="58249EED" w:rsidR="004701B2" w:rsidRPr="004701B2" w:rsidRDefault="004701B2" w:rsidP="004701B2">
            <w:pPr>
              <w:jc w:val="center"/>
              <w:rPr>
                <w:ins w:id="183" w:author="Benjamin Chan" w:date="2017-07-27T11:10:00Z"/>
                <w:rFonts w:ascii="Arial Narrow" w:hAnsi="Arial Narrow"/>
                <w:sz w:val="18"/>
                <w:szCs w:val="18"/>
              </w:rPr>
            </w:pPr>
            <w:ins w:id="184" w:author="Benjamin Chan" w:date="2017-07-27T11:12:00Z">
              <w:r w:rsidRPr="004701B2">
                <w:rPr>
                  <w:rFonts w:ascii="Arial Narrow" w:hAnsi="Arial Narrow"/>
                  <w:sz w:val="18"/>
                  <w:szCs w:val="18"/>
                </w:rPr>
                <w:t>5.1</w:t>
              </w:r>
            </w:ins>
          </w:p>
        </w:tc>
        <w:tc>
          <w:tcPr>
            <w:tcW w:w="679" w:type="dxa"/>
          </w:tcPr>
          <w:p w14:paraId="010C08BB" w14:textId="0FF1C3B7" w:rsidR="004701B2" w:rsidRPr="004701B2" w:rsidRDefault="004701B2" w:rsidP="004701B2">
            <w:pPr>
              <w:jc w:val="center"/>
              <w:rPr>
                <w:ins w:id="185" w:author="Benjamin Chan" w:date="2017-07-27T11:10:00Z"/>
                <w:rFonts w:ascii="Arial Narrow" w:hAnsi="Arial Narrow"/>
                <w:sz w:val="18"/>
                <w:szCs w:val="18"/>
              </w:rPr>
            </w:pPr>
            <w:ins w:id="186" w:author="Benjamin Chan" w:date="2017-07-27T11:12:00Z">
              <w:r w:rsidRPr="004701B2">
                <w:rPr>
                  <w:rFonts w:ascii="Arial Narrow" w:hAnsi="Arial Narrow"/>
                  <w:sz w:val="18"/>
                  <w:szCs w:val="18"/>
                </w:rPr>
                <w:t>&lt;0.001</w:t>
              </w:r>
            </w:ins>
          </w:p>
        </w:tc>
        <w:tc>
          <w:tcPr>
            <w:tcW w:w="581" w:type="dxa"/>
          </w:tcPr>
          <w:p w14:paraId="45B79A97" w14:textId="48EE003F" w:rsidR="004701B2" w:rsidRPr="004701B2" w:rsidRDefault="004701B2" w:rsidP="004701B2">
            <w:pPr>
              <w:jc w:val="center"/>
              <w:rPr>
                <w:ins w:id="187" w:author="Benjamin Chan" w:date="2017-07-27T11:10:00Z"/>
                <w:rFonts w:ascii="Arial Narrow" w:hAnsi="Arial Narrow"/>
                <w:sz w:val="18"/>
                <w:szCs w:val="18"/>
              </w:rPr>
            </w:pPr>
            <w:ins w:id="188" w:author="Benjamin Chan" w:date="2017-07-27T11:12:00Z">
              <w:r w:rsidRPr="004701B2">
                <w:rPr>
                  <w:rFonts w:ascii="Arial Narrow" w:hAnsi="Arial Narrow"/>
                  <w:sz w:val="18"/>
                  <w:szCs w:val="18"/>
                </w:rPr>
                <w:t>4.7</w:t>
              </w:r>
            </w:ins>
          </w:p>
        </w:tc>
        <w:tc>
          <w:tcPr>
            <w:tcW w:w="1260" w:type="dxa"/>
          </w:tcPr>
          <w:p w14:paraId="2FB27696" w14:textId="6D8C56A3" w:rsidR="004701B2" w:rsidRPr="004701B2" w:rsidRDefault="004701B2" w:rsidP="004701B2">
            <w:pPr>
              <w:jc w:val="center"/>
              <w:rPr>
                <w:ins w:id="189" w:author="Benjamin Chan" w:date="2017-07-27T11:10:00Z"/>
                <w:rFonts w:ascii="Arial Narrow" w:hAnsi="Arial Narrow"/>
                <w:sz w:val="18"/>
                <w:szCs w:val="18"/>
              </w:rPr>
            </w:pPr>
            <w:ins w:id="190" w:author="Benjamin Chan" w:date="2017-07-27T11:12:00Z">
              <w:r w:rsidRPr="004701B2">
                <w:rPr>
                  <w:rFonts w:ascii="Arial Narrow" w:hAnsi="Arial Narrow"/>
                  <w:sz w:val="18"/>
                  <w:szCs w:val="18"/>
                </w:rPr>
                <w:t>9.2</w:t>
              </w:r>
            </w:ins>
          </w:p>
        </w:tc>
        <w:tc>
          <w:tcPr>
            <w:tcW w:w="715" w:type="dxa"/>
          </w:tcPr>
          <w:p w14:paraId="6C7C34BA" w14:textId="3BE49EAE" w:rsidR="004701B2" w:rsidRPr="004701B2" w:rsidRDefault="004701B2" w:rsidP="004701B2">
            <w:pPr>
              <w:jc w:val="center"/>
              <w:rPr>
                <w:ins w:id="191" w:author="Benjamin Chan" w:date="2017-07-27T11:10:00Z"/>
                <w:rFonts w:ascii="Arial Narrow" w:hAnsi="Arial Narrow"/>
                <w:sz w:val="18"/>
                <w:szCs w:val="18"/>
              </w:rPr>
            </w:pPr>
            <w:ins w:id="192" w:author="Benjamin Chan" w:date="2017-07-27T11:12:00Z">
              <w:r w:rsidRPr="004701B2">
                <w:rPr>
                  <w:rFonts w:ascii="Arial Narrow" w:hAnsi="Arial Narrow"/>
                  <w:sz w:val="18"/>
                  <w:szCs w:val="18"/>
                </w:rPr>
                <w:t>&lt;0.001</w:t>
              </w:r>
            </w:ins>
          </w:p>
        </w:tc>
      </w:tr>
      <w:tr w:rsidR="004701B2" w:rsidRPr="00AD7CE8" w14:paraId="76DF06A1" w14:textId="77777777" w:rsidTr="00AD7CE8">
        <w:trPr>
          <w:ins w:id="193" w:author="Benjamin Chan" w:date="2017-07-27T09:16:00Z"/>
        </w:trPr>
        <w:tc>
          <w:tcPr>
            <w:tcW w:w="1684" w:type="dxa"/>
            <w:vAlign w:val="center"/>
          </w:tcPr>
          <w:p w14:paraId="08E7CA82" w14:textId="2C1F5E62" w:rsidR="004701B2" w:rsidRPr="00AD7CE8" w:rsidRDefault="004701B2" w:rsidP="004701B2">
            <w:pPr>
              <w:rPr>
                <w:ins w:id="194" w:author="Benjamin Chan" w:date="2017-07-27T09:16:00Z"/>
                <w:rFonts w:ascii="Arial Narrow" w:hAnsi="Arial Narrow" w:cs="Arial"/>
                <w:sz w:val="18"/>
                <w:szCs w:val="18"/>
              </w:rPr>
            </w:pPr>
            <w:ins w:id="195" w:author="Benjamin Chan" w:date="2017-07-27T09:17:00Z">
              <w:r w:rsidRPr="00016104">
                <w:rPr>
                  <w:rFonts w:ascii="Arial Narrow" w:hAnsi="Arial Narrow" w:cs="Arial"/>
                  <w:sz w:val="18"/>
                  <w:szCs w:val="18"/>
                </w:rPr>
                <w:t>Hospitalized infection</w:t>
              </w:r>
            </w:ins>
          </w:p>
        </w:tc>
        <w:tc>
          <w:tcPr>
            <w:tcW w:w="651" w:type="dxa"/>
          </w:tcPr>
          <w:p w14:paraId="3F50A382" w14:textId="499979B2" w:rsidR="004701B2" w:rsidRPr="004701B2" w:rsidRDefault="004701B2" w:rsidP="004701B2">
            <w:pPr>
              <w:jc w:val="center"/>
              <w:rPr>
                <w:ins w:id="196" w:author="Benjamin Chan" w:date="2017-07-27T09:16:00Z"/>
                <w:rFonts w:ascii="Arial Narrow" w:hAnsi="Arial Narrow"/>
                <w:sz w:val="18"/>
                <w:szCs w:val="18"/>
              </w:rPr>
            </w:pPr>
            <w:ins w:id="197" w:author="Benjamin Chan" w:date="2017-07-27T11:13:00Z">
              <w:r w:rsidRPr="004701B2">
                <w:rPr>
                  <w:rFonts w:ascii="Arial Narrow" w:hAnsi="Arial Narrow"/>
                  <w:sz w:val="18"/>
                  <w:szCs w:val="18"/>
                </w:rPr>
                <w:t>1.1</w:t>
              </w:r>
            </w:ins>
          </w:p>
        </w:tc>
        <w:tc>
          <w:tcPr>
            <w:tcW w:w="1193" w:type="dxa"/>
          </w:tcPr>
          <w:p w14:paraId="139D9A9B" w14:textId="1FDE6CBF" w:rsidR="004701B2" w:rsidRPr="004701B2" w:rsidRDefault="004701B2" w:rsidP="004701B2">
            <w:pPr>
              <w:jc w:val="center"/>
              <w:rPr>
                <w:ins w:id="198" w:author="Benjamin Chan" w:date="2017-07-27T09:16:00Z"/>
                <w:rFonts w:ascii="Arial Narrow" w:hAnsi="Arial Narrow"/>
                <w:sz w:val="18"/>
                <w:szCs w:val="18"/>
              </w:rPr>
            </w:pPr>
            <w:ins w:id="199" w:author="Benjamin Chan" w:date="2017-07-27T11:13:00Z">
              <w:r w:rsidRPr="004701B2">
                <w:rPr>
                  <w:rFonts w:ascii="Arial Narrow" w:hAnsi="Arial Narrow"/>
                  <w:sz w:val="18"/>
                  <w:szCs w:val="18"/>
                </w:rPr>
                <w:t>6.4</w:t>
              </w:r>
            </w:ins>
          </w:p>
        </w:tc>
        <w:tc>
          <w:tcPr>
            <w:tcW w:w="711" w:type="dxa"/>
          </w:tcPr>
          <w:p w14:paraId="2040E0C3" w14:textId="32FE8F03" w:rsidR="004701B2" w:rsidRPr="004701B2" w:rsidRDefault="004701B2" w:rsidP="004701B2">
            <w:pPr>
              <w:jc w:val="center"/>
              <w:rPr>
                <w:ins w:id="200" w:author="Benjamin Chan" w:date="2017-07-27T09:16:00Z"/>
                <w:rFonts w:ascii="Arial Narrow" w:hAnsi="Arial Narrow"/>
                <w:sz w:val="18"/>
                <w:szCs w:val="18"/>
              </w:rPr>
            </w:pPr>
            <w:ins w:id="201" w:author="Benjamin Chan" w:date="2017-07-27T11:13:00Z">
              <w:r w:rsidRPr="004701B2">
                <w:rPr>
                  <w:rFonts w:ascii="Arial Narrow" w:hAnsi="Arial Narrow"/>
                  <w:sz w:val="18"/>
                  <w:szCs w:val="18"/>
                </w:rPr>
                <w:t>&lt;0.001</w:t>
              </w:r>
            </w:ins>
          </w:p>
        </w:tc>
        <w:tc>
          <w:tcPr>
            <w:tcW w:w="616" w:type="dxa"/>
          </w:tcPr>
          <w:p w14:paraId="73FB5202" w14:textId="6AC145B2" w:rsidR="004701B2" w:rsidRPr="004701B2" w:rsidRDefault="004701B2" w:rsidP="004701B2">
            <w:pPr>
              <w:jc w:val="center"/>
              <w:rPr>
                <w:ins w:id="202" w:author="Benjamin Chan" w:date="2017-07-27T09:16:00Z"/>
                <w:rFonts w:ascii="Arial Narrow" w:hAnsi="Arial Narrow"/>
                <w:sz w:val="18"/>
                <w:szCs w:val="18"/>
              </w:rPr>
            </w:pPr>
            <w:ins w:id="203" w:author="Benjamin Chan" w:date="2017-07-27T11:13:00Z">
              <w:r w:rsidRPr="004701B2">
                <w:rPr>
                  <w:rFonts w:ascii="Arial Narrow" w:hAnsi="Arial Narrow"/>
                  <w:sz w:val="18"/>
                  <w:szCs w:val="18"/>
                </w:rPr>
                <w:t>3.1</w:t>
              </w:r>
            </w:ins>
          </w:p>
        </w:tc>
        <w:tc>
          <w:tcPr>
            <w:tcW w:w="1260" w:type="dxa"/>
          </w:tcPr>
          <w:p w14:paraId="0B860746" w14:textId="139BB52D" w:rsidR="004701B2" w:rsidRPr="004701B2" w:rsidRDefault="004701B2" w:rsidP="004701B2">
            <w:pPr>
              <w:jc w:val="center"/>
              <w:rPr>
                <w:ins w:id="204" w:author="Benjamin Chan" w:date="2017-07-27T09:16:00Z"/>
                <w:rFonts w:ascii="Arial Narrow" w:hAnsi="Arial Narrow"/>
                <w:sz w:val="18"/>
                <w:szCs w:val="18"/>
              </w:rPr>
            </w:pPr>
            <w:ins w:id="205" w:author="Benjamin Chan" w:date="2017-07-27T11:13:00Z">
              <w:r w:rsidRPr="004701B2">
                <w:rPr>
                  <w:rFonts w:ascii="Arial Narrow" w:hAnsi="Arial Narrow"/>
                  <w:sz w:val="18"/>
                  <w:szCs w:val="18"/>
                </w:rPr>
                <w:t>6.7</w:t>
              </w:r>
            </w:ins>
          </w:p>
        </w:tc>
        <w:tc>
          <w:tcPr>
            <w:tcW w:w="679" w:type="dxa"/>
          </w:tcPr>
          <w:p w14:paraId="2FD1B550" w14:textId="57824E52" w:rsidR="004701B2" w:rsidRPr="004701B2" w:rsidRDefault="004701B2" w:rsidP="004701B2">
            <w:pPr>
              <w:jc w:val="center"/>
              <w:rPr>
                <w:ins w:id="206" w:author="Benjamin Chan" w:date="2017-07-27T09:16:00Z"/>
                <w:rFonts w:ascii="Arial Narrow" w:hAnsi="Arial Narrow"/>
                <w:sz w:val="18"/>
                <w:szCs w:val="18"/>
              </w:rPr>
            </w:pPr>
            <w:ins w:id="207" w:author="Benjamin Chan" w:date="2017-07-27T11:13:00Z">
              <w:r w:rsidRPr="004701B2">
                <w:rPr>
                  <w:rFonts w:ascii="Arial Narrow" w:hAnsi="Arial Narrow"/>
                  <w:sz w:val="18"/>
                  <w:szCs w:val="18"/>
                </w:rPr>
                <w:t>&lt;0.001</w:t>
              </w:r>
            </w:ins>
          </w:p>
        </w:tc>
        <w:tc>
          <w:tcPr>
            <w:tcW w:w="581" w:type="dxa"/>
          </w:tcPr>
          <w:p w14:paraId="1B259056" w14:textId="3D038ADD" w:rsidR="004701B2" w:rsidRPr="004701B2" w:rsidRDefault="004701B2" w:rsidP="004701B2">
            <w:pPr>
              <w:jc w:val="center"/>
              <w:rPr>
                <w:ins w:id="208" w:author="Benjamin Chan" w:date="2017-07-27T09:16:00Z"/>
                <w:rFonts w:ascii="Arial Narrow" w:hAnsi="Arial Narrow"/>
                <w:sz w:val="18"/>
                <w:szCs w:val="18"/>
              </w:rPr>
            </w:pPr>
            <w:ins w:id="209" w:author="Benjamin Chan" w:date="2017-07-27T11:13:00Z">
              <w:r w:rsidRPr="004701B2">
                <w:rPr>
                  <w:rFonts w:ascii="Arial Narrow" w:hAnsi="Arial Narrow"/>
                  <w:sz w:val="18"/>
                  <w:szCs w:val="18"/>
                </w:rPr>
                <w:t>8.8</w:t>
              </w:r>
            </w:ins>
          </w:p>
        </w:tc>
        <w:tc>
          <w:tcPr>
            <w:tcW w:w="1260" w:type="dxa"/>
          </w:tcPr>
          <w:p w14:paraId="0B1EF7A8" w14:textId="4BF3096A" w:rsidR="004701B2" w:rsidRPr="004701B2" w:rsidRDefault="004701B2" w:rsidP="004701B2">
            <w:pPr>
              <w:jc w:val="center"/>
              <w:rPr>
                <w:ins w:id="210" w:author="Benjamin Chan" w:date="2017-07-27T09:16:00Z"/>
                <w:rFonts w:ascii="Arial Narrow" w:hAnsi="Arial Narrow"/>
                <w:sz w:val="18"/>
                <w:szCs w:val="18"/>
              </w:rPr>
            </w:pPr>
            <w:ins w:id="211" w:author="Benjamin Chan" w:date="2017-07-27T11:13:00Z">
              <w:r w:rsidRPr="004701B2">
                <w:rPr>
                  <w:rFonts w:ascii="Arial Narrow" w:hAnsi="Arial Narrow"/>
                  <w:sz w:val="18"/>
                  <w:szCs w:val="18"/>
                </w:rPr>
                <w:t>15.9</w:t>
              </w:r>
            </w:ins>
          </w:p>
        </w:tc>
        <w:tc>
          <w:tcPr>
            <w:tcW w:w="715" w:type="dxa"/>
          </w:tcPr>
          <w:p w14:paraId="3E0F954A" w14:textId="45BD0C23" w:rsidR="004701B2" w:rsidRPr="004701B2" w:rsidRDefault="004701B2" w:rsidP="004701B2">
            <w:pPr>
              <w:jc w:val="center"/>
              <w:rPr>
                <w:ins w:id="212" w:author="Benjamin Chan" w:date="2017-07-27T09:16:00Z"/>
                <w:rFonts w:ascii="Arial Narrow" w:hAnsi="Arial Narrow"/>
                <w:sz w:val="18"/>
                <w:szCs w:val="18"/>
              </w:rPr>
            </w:pPr>
            <w:ins w:id="213" w:author="Benjamin Chan" w:date="2017-07-27T11:13:00Z">
              <w:r w:rsidRPr="004701B2">
                <w:rPr>
                  <w:rFonts w:ascii="Arial Narrow" w:hAnsi="Arial Narrow"/>
                  <w:sz w:val="18"/>
                  <w:szCs w:val="18"/>
                </w:rPr>
                <w:t>&lt;0.001</w:t>
              </w:r>
            </w:ins>
          </w:p>
        </w:tc>
      </w:tr>
      <w:tr w:rsidR="004701B2" w:rsidRPr="00AD7CE8" w14:paraId="41055043" w14:textId="77777777" w:rsidTr="00AD7CE8">
        <w:trPr>
          <w:ins w:id="214" w:author="Benjamin Chan" w:date="2017-07-27T09:16:00Z"/>
        </w:trPr>
        <w:tc>
          <w:tcPr>
            <w:tcW w:w="1684" w:type="dxa"/>
            <w:vAlign w:val="center"/>
          </w:tcPr>
          <w:p w14:paraId="00930F9F" w14:textId="62FE3BEE" w:rsidR="004701B2" w:rsidRPr="00AD7CE8" w:rsidRDefault="004701B2" w:rsidP="004701B2">
            <w:pPr>
              <w:rPr>
                <w:ins w:id="215" w:author="Benjamin Chan" w:date="2017-07-27T09:16:00Z"/>
                <w:rFonts w:ascii="Arial Narrow" w:hAnsi="Arial Narrow" w:cs="Arial"/>
                <w:sz w:val="18"/>
                <w:szCs w:val="18"/>
              </w:rPr>
            </w:pPr>
            <w:ins w:id="216" w:author="Benjamin Chan" w:date="2017-07-27T09:17:00Z">
              <w:r w:rsidRPr="00016104">
                <w:rPr>
                  <w:rFonts w:ascii="Arial Narrow" w:hAnsi="Arial Narrow" w:cs="Arial"/>
                  <w:sz w:val="18"/>
                  <w:szCs w:val="18"/>
                </w:rPr>
                <w:t>Opportunistic infection</w:t>
              </w:r>
            </w:ins>
          </w:p>
        </w:tc>
        <w:tc>
          <w:tcPr>
            <w:tcW w:w="651" w:type="dxa"/>
          </w:tcPr>
          <w:p w14:paraId="24CAFDEA" w14:textId="3510A944" w:rsidR="004701B2" w:rsidRPr="004701B2" w:rsidRDefault="004701B2" w:rsidP="004701B2">
            <w:pPr>
              <w:jc w:val="center"/>
              <w:rPr>
                <w:ins w:id="217" w:author="Benjamin Chan" w:date="2017-07-27T09:16:00Z"/>
                <w:rFonts w:ascii="Arial Narrow" w:hAnsi="Arial Narrow"/>
                <w:sz w:val="18"/>
                <w:szCs w:val="18"/>
              </w:rPr>
            </w:pPr>
            <w:ins w:id="218" w:author="Benjamin Chan" w:date="2017-07-27T11:13:00Z">
              <w:r w:rsidRPr="004701B2">
                <w:rPr>
                  <w:rFonts w:ascii="Arial Narrow" w:hAnsi="Arial Narrow"/>
                  <w:sz w:val="18"/>
                  <w:szCs w:val="18"/>
                </w:rPr>
                <w:t>0.9</w:t>
              </w:r>
            </w:ins>
          </w:p>
        </w:tc>
        <w:tc>
          <w:tcPr>
            <w:tcW w:w="1193" w:type="dxa"/>
          </w:tcPr>
          <w:p w14:paraId="1A7BB87F" w14:textId="5B3A6D11" w:rsidR="004701B2" w:rsidRPr="004701B2" w:rsidRDefault="004701B2" w:rsidP="004701B2">
            <w:pPr>
              <w:jc w:val="center"/>
              <w:rPr>
                <w:ins w:id="219" w:author="Benjamin Chan" w:date="2017-07-27T09:16:00Z"/>
                <w:rFonts w:ascii="Arial Narrow" w:hAnsi="Arial Narrow"/>
                <w:sz w:val="18"/>
                <w:szCs w:val="18"/>
              </w:rPr>
            </w:pPr>
            <w:ins w:id="220" w:author="Benjamin Chan" w:date="2017-07-27T11:13:00Z">
              <w:r w:rsidRPr="004701B2">
                <w:rPr>
                  <w:rFonts w:ascii="Arial Narrow" w:hAnsi="Arial Narrow"/>
                  <w:sz w:val="18"/>
                  <w:szCs w:val="18"/>
                </w:rPr>
                <w:t>0.6</w:t>
              </w:r>
            </w:ins>
          </w:p>
        </w:tc>
        <w:tc>
          <w:tcPr>
            <w:tcW w:w="711" w:type="dxa"/>
          </w:tcPr>
          <w:p w14:paraId="17619334" w14:textId="6B771D6F" w:rsidR="004701B2" w:rsidRPr="004701B2" w:rsidRDefault="004701B2" w:rsidP="004701B2">
            <w:pPr>
              <w:jc w:val="center"/>
              <w:rPr>
                <w:ins w:id="221" w:author="Benjamin Chan" w:date="2017-07-27T09:16:00Z"/>
                <w:rFonts w:ascii="Arial Narrow" w:hAnsi="Arial Narrow"/>
                <w:sz w:val="18"/>
                <w:szCs w:val="18"/>
              </w:rPr>
            </w:pPr>
            <w:ins w:id="222" w:author="Benjamin Chan" w:date="2017-07-27T11:13:00Z">
              <w:r w:rsidRPr="004701B2">
                <w:rPr>
                  <w:rFonts w:ascii="Arial Narrow" w:hAnsi="Arial Narrow"/>
                  <w:sz w:val="18"/>
                  <w:szCs w:val="18"/>
                </w:rPr>
                <w:t>NS</w:t>
              </w:r>
            </w:ins>
          </w:p>
        </w:tc>
        <w:tc>
          <w:tcPr>
            <w:tcW w:w="616" w:type="dxa"/>
          </w:tcPr>
          <w:p w14:paraId="1558F06C" w14:textId="53B1199E" w:rsidR="004701B2" w:rsidRPr="004701B2" w:rsidRDefault="004701B2" w:rsidP="004701B2">
            <w:pPr>
              <w:jc w:val="center"/>
              <w:rPr>
                <w:ins w:id="223" w:author="Benjamin Chan" w:date="2017-07-27T09:16:00Z"/>
                <w:rFonts w:ascii="Arial Narrow" w:hAnsi="Arial Narrow"/>
                <w:sz w:val="18"/>
                <w:szCs w:val="18"/>
              </w:rPr>
            </w:pPr>
            <w:ins w:id="224" w:author="Benjamin Chan" w:date="2017-07-27T11:13:00Z">
              <w:r w:rsidRPr="004701B2">
                <w:rPr>
                  <w:rFonts w:ascii="Arial Narrow" w:hAnsi="Arial Narrow"/>
                  <w:sz w:val="18"/>
                  <w:szCs w:val="18"/>
                </w:rPr>
                <w:t>1.2</w:t>
              </w:r>
            </w:ins>
          </w:p>
        </w:tc>
        <w:tc>
          <w:tcPr>
            <w:tcW w:w="1260" w:type="dxa"/>
          </w:tcPr>
          <w:p w14:paraId="100C15BF" w14:textId="4C30AAA0" w:rsidR="004701B2" w:rsidRPr="004701B2" w:rsidRDefault="004701B2" w:rsidP="004701B2">
            <w:pPr>
              <w:jc w:val="center"/>
              <w:rPr>
                <w:ins w:id="225" w:author="Benjamin Chan" w:date="2017-07-27T09:16:00Z"/>
                <w:rFonts w:ascii="Arial Narrow" w:hAnsi="Arial Narrow"/>
                <w:sz w:val="18"/>
                <w:szCs w:val="18"/>
              </w:rPr>
            </w:pPr>
            <w:ins w:id="226" w:author="Benjamin Chan" w:date="2017-07-27T11:13:00Z">
              <w:r w:rsidRPr="004701B2">
                <w:rPr>
                  <w:rFonts w:ascii="Arial Narrow" w:hAnsi="Arial Narrow"/>
                  <w:sz w:val="18"/>
                  <w:szCs w:val="18"/>
                </w:rPr>
                <w:t>1.2</w:t>
              </w:r>
            </w:ins>
          </w:p>
        </w:tc>
        <w:tc>
          <w:tcPr>
            <w:tcW w:w="679" w:type="dxa"/>
          </w:tcPr>
          <w:p w14:paraId="3AAB0C8D" w14:textId="020E8901" w:rsidR="004701B2" w:rsidRPr="004701B2" w:rsidRDefault="004701B2" w:rsidP="004701B2">
            <w:pPr>
              <w:jc w:val="center"/>
              <w:rPr>
                <w:ins w:id="227" w:author="Benjamin Chan" w:date="2017-07-27T09:16:00Z"/>
                <w:rFonts w:ascii="Arial Narrow" w:hAnsi="Arial Narrow"/>
                <w:sz w:val="18"/>
                <w:szCs w:val="18"/>
              </w:rPr>
            </w:pPr>
            <w:ins w:id="228" w:author="Benjamin Chan" w:date="2017-07-27T11:13:00Z">
              <w:r w:rsidRPr="004701B2">
                <w:rPr>
                  <w:rFonts w:ascii="Arial Narrow" w:hAnsi="Arial Narrow"/>
                  <w:sz w:val="18"/>
                  <w:szCs w:val="18"/>
                </w:rPr>
                <w:t>NS</w:t>
              </w:r>
            </w:ins>
          </w:p>
        </w:tc>
        <w:tc>
          <w:tcPr>
            <w:tcW w:w="581" w:type="dxa"/>
          </w:tcPr>
          <w:p w14:paraId="4F0D5C58" w14:textId="02AAACC8" w:rsidR="004701B2" w:rsidRPr="004701B2" w:rsidRDefault="004701B2" w:rsidP="004701B2">
            <w:pPr>
              <w:jc w:val="center"/>
              <w:rPr>
                <w:ins w:id="229" w:author="Benjamin Chan" w:date="2017-07-27T09:16:00Z"/>
                <w:rFonts w:ascii="Arial Narrow" w:hAnsi="Arial Narrow"/>
                <w:sz w:val="18"/>
                <w:szCs w:val="18"/>
              </w:rPr>
            </w:pPr>
            <w:ins w:id="230" w:author="Benjamin Chan" w:date="2017-07-27T11:13:00Z">
              <w:r w:rsidRPr="004701B2">
                <w:rPr>
                  <w:rFonts w:ascii="Arial Narrow" w:hAnsi="Arial Narrow"/>
                  <w:sz w:val="18"/>
                  <w:szCs w:val="18"/>
                </w:rPr>
                <w:t>2.4</w:t>
              </w:r>
            </w:ins>
          </w:p>
        </w:tc>
        <w:tc>
          <w:tcPr>
            <w:tcW w:w="1260" w:type="dxa"/>
          </w:tcPr>
          <w:p w14:paraId="4E9C7954" w14:textId="68B317B9" w:rsidR="004701B2" w:rsidRPr="004701B2" w:rsidRDefault="004701B2" w:rsidP="004701B2">
            <w:pPr>
              <w:jc w:val="center"/>
              <w:rPr>
                <w:ins w:id="231" w:author="Benjamin Chan" w:date="2017-07-27T09:16:00Z"/>
                <w:rFonts w:ascii="Arial Narrow" w:hAnsi="Arial Narrow"/>
                <w:sz w:val="18"/>
                <w:szCs w:val="18"/>
              </w:rPr>
            </w:pPr>
            <w:ins w:id="232" w:author="Benjamin Chan" w:date="2017-07-27T11:13:00Z">
              <w:r w:rsidRPr="004701B2">
                <w:rPr>
                  <w:rFonts w:ascii="Arial Narrow" w:hAnsi="Arial Narrow"/>
                  <w:sz w:val="18"/>
                  <w:szCs w:val="18"/>
                </w:rPr>
                <w:t>2.5</w:t>
              </w:r>
            </w:ins>
          </w:p>
        </w:tc>
        <w:tc>
          <w:tcPr>
            <w:tcW w:w="715" w:type="dxa"/>
          </w:tcPr>
          <w:p w14:paraId="63E771CA" w14:textId="39A20558" w:rsidR="004701B2" w:rsidRPr="004701B2" w:rsidRDefault="004701B2" w:rsidP="004701B2">
            <w:pPr>
              <w:jc w:val="center"/>
              <w:rPr>
                <w:ins w:id="233" w:author="Benjamin Chan" w:date="2017-07-27T09:16:00Z"/>
                <w:rFonts w:ascii="Arial Narrow" w:hAnsi="Arial Narrow"/>
                <w:sz w:val="18"/>
                <w:szCs w:val="18"/>
              </w:rPr>
            </w:pPr>
            <w:ins w:id="234" w:author="Benjamin Chan" w:date="2017-07-27T11:13:00Z">
              <w:r w:rsidRPr="004701B2">
                <w:rPr>
                  <w:rFonts w:ascii="Arial Narrow" w:hAnsi="Arial Narrow"/>
                  <w:sz w:val="18"/>
                  <w:szCs w:val="18"/>
                </w:rPr>
                <w:t>NS</w:t>
              </w:r>
            </w:ins>
          </w:p>
        </w:tc>
      </w:tr>
      <w:tr w:rsidR="004701B2" w:rsidRPr="00AD7CE8" w14:paraId="1920F00D" w14:textId="77777777" w:rsidTr="00AD7CE8">
        <w:trPr>
          <w:ins w:id="235" w:author="Benjamin Chan" w:date="2017-07-27T11:15:00Z"/>
        </w:trPr>
        <w:tc>
          <w:tcPr>
            <w:tcW w:w="1684" w:type="dxa"/>
            <w:vAlign w:val="center"/>
          </w:tcPr>
          <w:p w14:paraId="6DEE4B14" w14:textId="23B74BEF" w:rsidR="004701B2" w:rsidRPr="00016104" w:rsidRDefault="004701B2" w:rsidP="004701B2">
            <w:pPr>
              <w:rPr>
                <w:ins w:id="236" w:author="Benjamin Chan" w:date="2017-07-27T11:15:00Z"/>
                <w:rFonts w:ascii="Arial Narrow" w:hAnsi="Arial Narrow" w:cs="Arial"/>
                <w:sz w:val="18"/>
                <w:szCs w:val="18"/>
              </w:rPr>
            </w:pPr>
            <w:ins w:id="237" w:author="Benjamin Chan" w:date="2017-07-27T11:16:00Z">
              <w:r>
                <w:rPr>
                  <w:rFonts w:ascii="Arial Narrow" w:hAnsi="Arial Narrow" w:cs="Arial"/>
                  <w:color w:val="000000"/>
                  <w:sz w:val="18"/>
                  <w:szCs w:val="18"/>
                </w:rPr>
                <w:t>Clinical vertebral fracture</w:t>
              </w:r>
            </w:ins>
          </w:p>
        </w:tc>
        <w:tc>
          <w:tcPr>
            <w:tcW w:w="651" w:type="dxa"/>
          </w:tcPr>
          <w:p w14:paraId="69C3346D" w14:textId="77777777" w:rsidR="004701B2" w:rsidRPr="004701B2" w:rsidRDefault="004701B2" w:rsidP="004701B2">
            <w:pPr>
              <w:jc w:val="center"/>
              <w:rPr>
                <w:ins w:id="238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93" w:type="dxa"/>
          </w:tcPr>
          <w:p w14:paraId="00BF24AD" w14:textId="77777777" w:rsidR="004701B2" w:rsidRPr="004701B2" w:rsidRDefault="004701B2" w:rsidP="004701B2">
            <w:pPr>
              <w:jc w:val="center"/>
              <w:rPr>
                <w:ins w:id="239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11" w:type="dxa"/>
          </w:tcPr>
          <w:p w14:paraId="3FEEA39D" w14:textId="77777777" w:rsidR="004701B2" w:rsidRPr="004701B2" w:rsidRDefault="004701B2" w:rsidP="004701B2">
            <w:pPr>
              <w:jc w:val="center"/>
              <w:rPr>
                <w:ins w:id="240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616" w:type="dxa"/>
          </w:tcPr>
          <w:p w14:paraId="4107A2AA" w14:textId="77777777" w:rsidR="004701B2" w:rsidRPr="004701B2" w:rsidRDefault="004701B2" w:rsidP="004701B2">
            <w:pPr>
              <w:jc w:val="center"/>
              <w:rPr>
                <w:ins w:id="241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CF836E3" w14:textId="77777777" w:rsidR="004701B2" w:rsidRPr="004701B2" w:rsidRDefault="004701B2" w:rsidP="004701B2">
            <w:pPr>
              <w:jc w:val="center"/>
              <w:rPr>
                <w:ins w:id="242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679" w:type="dxa"/>
          </w:tcPr>
          <w:p w14:paraId="395E8838" w14:textId="77777777" w:rsidR="004701B2" w:rsidRPr="004701B2" w:rsidRDefault="004701B2" w:rsidP="004701B2">
            <w:pPr>
              <w:jc w:val="center"/>
              <w:rPr>
                <w:ins w:id="243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81" w:type="dxa"/>
          </w:tcPr>
          <w:p w14:paraId="7A9C9971" w14:textId="77777777" w:rsidR="004701B2" w:rsidRPr="004701B2" w:rsidRDefault="004701B2" w:rsidP="004701B2">
            <w:pPr>
              <w:jc w:val="center"/>
              <w:rPr>
                <w:ins w:id="244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60" w:type="dxa"/>
          </w:tcPr>
          <w:p w14:paraId="64B780BB" w14:textId="77777777" w:rsidR="004701B2" w:rsidRPr="004701B2" w:rsidRDefault="004701B2" w:rsidP="004701B2">
            <w:pPr>
              <w:jc w:val="center"/>
              <w:rPr>
                <w:ins w:id="245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15" w:type="dxa"/>
          </w:tcPr>
          <w:p w14:paraId="6ED2695C" w14:textId="77777777" w:rsidR="004701B2" w:rsidRPr="004701B2" w:rsidRDefault="004701B2" w:rsidP="004701B2">
            <w:pPr>
              <w:jc w:val="center"/>
              <w:rPr>
                <w:ins w:id="246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</w:tr>
      <w:tr w:rsidR="004701B2" w:rsidRPr="00AD7CE8" w14:paraId="102A0BFF" w14:textId="77777777" w:rsidTr="00AD7CE8">
        <w:trPr>
          <w:ins w:id="247" w:author="Benjamin Chan" w:date="2017-07-27T11:15:00Z"/>
        </w:trPr>
        <w:tc>
          <w:tcPr>
            <w:tcW w:w="1684" w:type="dxa"/>
            <w:vAlign w:val="center"/>
          </w:tcPr>
          <w:p w14:paraId="07264C65" w14:textId="49E8CD31" w:rsidR="004701B2" w:rsidRPr="00016104" w:rsidRDefault="004701B2" w:rsidP="004701B2">
            <w:pPr>
              <w:rPr>
                <w:ins w:id="248" w:author="Benjamin Chan" w:date="2017-07-27T11:15:00Z"/>
                <w:rFonts w:ascii="Arial Narrow" w:hAnsi="Arial Narrow" w:cs="Arial"/>
                <w:sz w:val="18"/>
                <w:szCs w:val="18"/>
              </w:rPr>
            </w:pPr>
            <w:ins w:id="249" w:author="Benjamin Chan" w:date="2017-07-27T11:16:00Z">
              <w:r>
                <w:rPr>
                  <w:rFonts w:ascii="Arial Narrow" w:hAnsi="Arial Narrow" w:cs="Arial"/>
                  <w:color w:val="000000"/>
                  <w:sz w:val="18"/>
                  <w:szCs w:val="18"/>
                </w:rPr>
                <w:t>Non-vertebral osteoporotic fracture</w:t>
              </w:r>
            </w:ins>
          </w:p>
        </w:tc>
        <w:tc>
          <w:tcPr>
            <w:tcW w:w="651" w:type="dxa"/>
          </w:tcPr>
          <w:p w14:paraId="634D7251" w14:textId="77777777" w:rsidR="004701B2" w:rsidRPr="004701B2" w:rsidRDefault="004701B2" w:rsidP="004701B2">
            <w:pPr>
              <w:jc w:val="center"/>
              <w:rPr>
                <w:ins w:id="250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93" w:type="dxa"/>
          </w:tcPr>
          <w:p w14:paraId="2D276D09" w14:textId="77777777" w:rsidR="004701B2" w:rsidRPr="004701B2" w:rsidRDefault="004701B2" w:rsidP="004701B2">
            <w:pPr>
              <w:jc w:val="center"/>
              <w:rPr>
                <w:ins w:id="251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11" w:type="dxa"/>
          </w:tcPr>
          <w:p w14:paraId="5C8EC36A" w14:textId="77777777" w:rsidR="004701B2" w:rsidRPr="004701B2" w:rsidRDefault="004701B2" w:rsidP="004701B2">
            <w:pPr>
              <w:jc w:val="center"/>
              <w:rPr>
                <w:ins w:id="252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616" w:type="dxa"/>
          </w:tcPr>
          <w:p w14:paraId="6BEBAED8" w14:textId="77777777" w:rsidR="004701B2" w:rsidRPr="004701B2" w:rsidRDefault="004701B2" w:rsidP="004701B2">
            <w:pPr>
              <w:jc w:val="center"/>
              <w:rPr>
                <w:ins w:id="253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B9F7F8A" w14:textId="77777777" w:rsidR="004701B2" w:rsidRPr="004701B2" w:rsidRDefault="004701B2" w:rsidP="004701B2">
            <w:pPr>
              <w:jc w:val="center"/>
              <w:rPr>
                <w:ins w:id="254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679" w:type="dxa"/>
          </w:tcPr>
          <w:p w14:paraId="40ECC0B4" w14:textId="77777777" w:rsidR="004701B2" w:rsidRPr="004701B2" w:rsidRDefault="004701B2" w:rsidP="004701B2">
            <w:pPr>
              <w:jc w:val="center"/>
              <w:rPr>
                <w:ins w:id="255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81" w:type="dxa"/>
          </w:tcPr>
          <w:p w14:paraId="55A97EA0" w14:textId="77777777" w:rsidR="004701B2" w:rsidRPr="004701B2" w:rsidRDefault="004701B2" w:rsidP="004701B2">
            <w:pPr>
              <w:jc w:val="center"/>
              <w:rPr>
                <w:ins w:id="256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60" w:type="dxa"/>
          </w:tcPr>
          <w:p w14:paraId="626B93AB" w14:textId="77777777" w:rsidR="004701B2" w:rsidRPr="004701B2" w:rsidRDefault="004701B2" w:rsidP="004701B2">
            <w:pPr>
              <w:jc w:val="center"/>
              <w:rPr>
                <w:ins w:id="257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15" w:type="dxa"/>
          </w:tcPr>
          <w:p w14:paraId="540CF544" w14:textId="77777777" w:rsidR="004701B2" w:rsidRPr="004701B2" w:rsidRDefault="004701B2" w:rsidP="004701B2">
            <w:pPr>
              <w:jc w:val="center"/>
              <w:rPr>
                <w:ins w:id="258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</w:tr>
      <w:tr w:rsidR="00AC4D45" w:rsidRPr="00AD7CE8" w14:paraId="2ABDD246" w14:textId="77777777" w:rsidTr="007A54DB">
        <w:trPr>
          <w:trHeight w:val="377"/>
        </w:trPr>
        <w:tc>
          <w:tcPr>
            <w:tcW w:w="9350" w:type="dxa"/>
            <w:gridSpan w:val="10"/>
            <w:vAlign w:val="center"/>
          </w:tcPr>
          <w:p w14:paraId="7066970D" w14:textId="73E6F3B5" w:rsidR="00AC4D45" w:rsidRPr="00AD7CE8" w:rsidRDefault="00AC4D45" w:rsidP="007A54DB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t xml:space="preserve">Comparison of </w:t>
            </w:r>
            <w:proofErr w:type="spellStart"/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t>TNFi</w:t>
            </w:r>
            <w:proofErr w:type="spellEnd"/>
            <w:r w:rsidRPr="00AD7CE8">
              <w:rPr>
                <w:rFonts w:ascii="Arial Narrow" w:hAnsi="Arial Narrow" w:cs="Arial"/>
                <w:b/>
                <w:sz w:val="18"/>
                <w:szCs w:val="18"/>
              </w:rPr>
              <w:t xml:space="preserve"> vs DMARDs</w:t>
            </w:r>
          </w:p>
        </w:tc>
      </w:tr>
      <w:tr w:rsidR="00AD7CE8" w:rsidRPr="00AD7CE8" w14:paraId="256B9882" w14:textId="77777777" w:rsidTr="00AD7CE8">
        <w:tc>
          <w:tcPr>
            <w:tcW w:w="1684" w:type="dxa"/>
            <w:vAlign w:val="center"/>
          </w:tcPr>
          <w:p w14:paraId="6D8D319D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</w:rPr>
              <w:t>Aortic Insufficiency</w:t>
            </w:r>
          </w:p>
        </w:tc>
        <w:tc>
          <w:tcPr>
            <w:tcW w:w="651" w:type="dxa"/>
          </w:tcPr>
          <w:p w14:paraId="5CB53C8F" w14:textId="32444384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1.3</w:t>
            </w:r>
          </w:p>
        </w:tc>
        <w:tc>
          <w:tcPr>
            <w:tcW w:w="1193" w:type="dxa"/>
          </w:tcPr>
          <w:p w14:paraId="2FE122C6" w14:textId="2560736C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0.5</w:t>
            </w:r>
          </w:p>
        </w:tc>
        <w:tc>
          <w:tcPr>
            <w:tcW w:w="711" w:type="dxa"/>
          </w:tcPr>
          <w:p w14:paraId="6AFFE430" w14:textId="1E14C044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  <w:tc>
          <w:tcPr>
            <w:tcW w:w="616" w:type="dxa"/>
          </w:tcPr>
          <w:p w14:paraId="75E1F29B" w14:textId="0C636970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1.2</w:t>
            </w:r>
          </w:p>
        </w:tc>
        <w:tc>
          <w:tcPr>
            <w:tcW w:w="1260" w:type="dxa"/>
          </w:tcPr>
          <w:p w14:paraId="7825172C" w14:textId="4DE875B8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1.5</w:t>
            </w:r>
          </w:p>
        </w:tc>
        <w:tc>
          <w:tcPr>
            <w:tcW w:w="679" w:type="dxa"/>
          </w:tcPr>
          <w:p w14:paraId="41F6DE5B" w14:textId="0D3EEA33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  <w:tc>
          <w:tcPr>
            <w:tcW w:w="581" w:type="dxa"/>
          </w:tcPr>
          <w:p w14:paraId="36BD2E23" w14:textId="65412EB0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3.2</w:t>
            </w:r>
          </w:p>
        </w:tc>
        <w:tc>
          <w:tcPr>
            <w:tcW w:w="1260" w:type="dxa"/>
          </w:tcPr>
          <w:p w14:paraId="129FCFD5" w14:textId="40EE7E52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4.7</w:t>
            </w:r>
          </w:p>
        </w:tc>
        <w:tc>
          <w:tcPr>
            <w:tcW w:w="715" w:type="dxa"/>
          </w:tcPr>
          <w:p w14:paraId="17F4CD10" w14:textId="3E639B4D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</w:tr>
      <w:tr w:rsidR="00AD7CE8" w:rsidRPr="00AD7CE8" w14:paraId="442A9002" w14:textId="77777777" w:rsidTr="00AD7CE8">
        <w:tc>
          <w:tcPr>
            <w:tcW w:w="1684" w:type="dxa"/>
            <w:vAlign w:val="center"/>
          </w:tcPr>
          <w:p w14:paraId="2BC687D2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</w:rPr>
              <w:t>Conduction Block</w:t>
            </w:r>
          </w:p>
        </w:tc>
        <w:tc>
          <w:tcPr>
            <w:tcW w:w="651" w:type="dxa"/>
          </w:tcPr>
          <w:p w14:paraId="7A555FE6" w14:textId="39108D42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0.3</w:t>
            </w:r>
          </w:p>
        </w:tc>
        <w:tc>
          <w:tcPr>
            <w:tcW w:w="1193" w:type="dxa"/>
          </w:tcPr>
          <w:p w14:paraId="384CE7E0" w14:textId="091C1E0E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</w:t>
            </w:r>
          </w:p>
        </w:tc>
        <w:tc>
          <w:tcPr>
            <w:tcW w:w="711" w:type="dxa"/>
          </w:tcPr>
          <w:p w14:paraId="796856CF" w14:textId="6AD66912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  <w:tc>
          <w:tcPr>
            <w:tcW w:w="616" w:type="dxa"/>
          </w:tcPr>
          <w:p w14:paraId="32D74C9E" w14:textId="4829712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1.1</w:t>
            </w:r>
          </w:p>
        </w:tc>
        <w:tc>
          <w:tcPr>
            <w:tcW w:w="1260" w:type="dxa"/>
          </w:tcPr>
          <w:p w14:paraId="08A32856" w14:textId="450FBA5C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1.4</w:t>
            </w:r>
          </w:p>
        </w:tc>
        <w:tc>
          <w:tcPr>
            <w:tcW w:w="679" w:type="dxa"/>
          </w:tcPr>
          <w:p w14:paraId="764F2409" w14:textId="0208EF61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  <w:tc>
          <w:tcPr>
            <w:tcW w:w="581" w:type="dxa"/>
          </w:tcPr>
          <w:p w14:paraId="55266155" w14:textId="02D0211F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2.9</w:t>
            </w:r>
          </w:p>
        </w:tc>
        <w:tc>
          <w:tcPr>
            <w:tcW w:w="1260" w:type="dxa"/>
          </w:tcPr>
          <w:p w14:paraId="3C70E1A8" w14:textId="01D6D39F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4.2</w:t>
            </w:r>
          </w:p>
        </w:tc>
        <w:tc>
          <w:tcPr>
            <w:tcW w:w="715" w:type="dxa"/>
          </w:tcPr>
          <w:p w14:paraId="518DB376" w14:textId="5B199862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</w:tr>
      <w:tr w:rsidR="00AD7CE8" w:rsidRPr="00AD7CE8" w14:paraId="5D44B418" w14:textId="77777777" w:rsidTr="00AD7CE8">
        <w:tc>
          <w:tcPr>
            <w:tcW w:w="1684" w:type="dxa"/>
            <w:vAlign w:val="center"/>
          </w:tcPr>
          <w:p w14:paraId="2FE363E9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</w:rPr>
              <w:t>Myocardial Infarction</w:t>
            </w:r>
          </w:p>
        </w:tc>
        <w:tc>
          <w:tcPr>
            <w:tcW w:w="651" w:type="dxa"/>
          </w:tcPr>
          <w:p w14:paraId="417CAA8D" w14:textId="637667AA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0.3</w:t>
            </w:r>
          </w:p>
        </w:tc>
        <w:tc>
          <w:tcPr>
            <w:tcW w:w="1193" w:type="dxa"/>
          </w:tcPr>
          <w:p w14:paraId="66A7B2F2" w14:textId="03E23F91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</w:t>
            </w:r>
          </w:p>
        </w:tc>
        <w:tc>
          <w:tcPr>
            <w:tcW w:w="711" w:type="dxa"/>
          </w:tcPr>
          <w:p w14:paraId="4A88D1F1" w14:textId="2A904583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  <w:tc>
          <w:tcPr>
            <w:tcW w:w="616" w:type="dxa"/>
          </w:tcPr>
          <w:p w14:paraId="7DEAF731" w14:textId="2F0D4489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0.2</w:t>
            </w:r>
          </w:p>
        </w:tc>
        <w:tc>
          <w:tcPr>
            <w:tcW w:w="1260" w:type="dxa"/>
          </w:tcPr>
          <w:p w14:paraId="3A1A218A" w14:textId="5F777F50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0.3</w:t>
            </w:r>
          </w:p>
        </w:tc>
        <w:tc>
          <w:tcPr>
            <w:tcW w:w="679" w:type="dxa"/>
          </w:tcPr>
          <w:p w14:paraId="17858606" w14:textId="148002B6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  <w:tc>
          <w:tcPr>
            <w:tcW w:w="581" w:type="dxa"/>
          </w:tcPr>
          <w:p w14:paraId="78735451" w14:textId="7EB4AA3C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0.7</w:t>
            </w:r>
          </w:p>
        </w:tc>
        <w:tc>
          <w:tcPr>
            <w:tcW w:w="1260" w:type="dxa"/>
          </w:tcPr>
          <w:p w14:paraId="7B7693D8" w14:textId="66B26D6C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1.2</w:t>
            </w:r>
          </w:p>
        </w:tc>
        <w:tc>
          <w:tcPr>
            <w:tcW w:w="715" w:type="dxa"/>
          </w:tcPr>
          <w:p w14:paraId="0F12BF61" w14:textId="746E39F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  <w:bookmarkStart w:id="259" w:name="_GoBack"/>
        <w:bookmarkEnd w:id="259"/>
      </w:tr>
      <w:tr w:rsidR="00AD7CE8" w:rsidRPr="00AD7CE8" w14:paraId="66023466" w14:textId="77777777" w:rsidTr="00AD7CE8">
        <w:tc>
          <w:tcPr>
            <w:tcW w:w="1684" w:type="dxa"/>
            <w:vAlign w:val="center"/>
          </w:tcPr>
          <w:p w14:paraId="2FBDDDFA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</w:rPr>
              <w:t>Restrictive Lung Disease</w:t>
            </w:r>
          </w:p>
        </w:tc>
        <w:tc>
          <w:tcPr>
            <w:tcW w:w="651" w:type="dxa"/>
          </w:tcPr>
          <w:p w14:paraId="21F990D2" w14:textId="3B75EEAC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4.7</w:t>
            </w:r>
          </w:p>
        </w:tc>
        <w:tc>
          <w:tcPr>
            <w:tcW w:w="1193" w:type="dxa"/>
          </w:tcPr>
          <w:p w14:paraId="7E358953" w14:textId="07D5CCD1" w:rsidR="00AD7CE8" w:rsidRPr="00AD7CE8" w:rsidRDefault="00AD7CE8" w:rsidP="00AD7CE8">
            <w:pPr>
              <w:tabs>
                <w:tab w:val="left" w:pos="720"/>
              </w:tabs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3.6</w:t>
            </w:r>
          </w:p>
        </w:tc>
        <w:tc>
          <w:tcPr>
            <w:tcW w:w="711" w:type="dxa"/>
          </w:tcPr>
          <w:p w14:paraId="66E22877" w14:textId="3673910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  <w:tc>
          <w:tcPr>
            <w:tcW w:w="616" w:type="dxa"/>
          </w:tcPr>
          <w:p w14:paraId="0D374C0E" w14:textId="41E1FF1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4.8</w:t>
            </w:r>
          </w:p>
        </w:tc>
        <w:tc>
          <w:tcPr>
            <w:tcW w:w="1260" w:type="dxa"/>
          </w:tcPr>
          <w:p w14:paraId="1D6D5B01" w14:textId="320FEAE9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4.1</w:t>
            </w:r>
          </w:p>
        </w:tc>
        <w:tc>
          <w:tcPr>
            <w:tcW w:w="679" w:type="dxa"/>
          </w:tcPr>
          <w:p w14:paraId="0748E565" w14:textId="377BED1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  <w:tc>
          <w:tcPr>
            <w:tcW w:w="581" w:type="dxa"/>
          </w:tcPr>
          <w:p w14:paraId="129517BB" w14:textId="3A8B77FC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3.9</w:t>
            </w:r>
          </w:p>
        </w:tc>
        <w:tc>
          <w:tcPr>
            <w:tcW w:w="1260" w:type="dxa"/>
          </w:tcPr>
          <w:p w14:paraId="7CBC11B5" w14:textId="38673148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3.7</w:t>
            </w:r>
          </w:p>
        </w:tc>
        <w:tc>
          <w:tcPr>
            <w:tcW w:w="715" w:type="dxa"/>
          </w:tcPr>
          <w:p w14:paraId="56005679" w14:textId="7C8C940A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</w:tr>
      <w:tr w:rsidR="00AD7CE8" w:rsidRPr="00AD7CE8" w14:paraId="39AAE911" w14:textId="77777777" w:rsidTr="00AD7CE8">
        <w:tc>
          <w:tcPr>
            <w:tcW w:w="1684" w:type="dxa"/>
            <w:vAlign w:val="center"/>
          </w:tcPr>
          <w:p w14:paraId="7DA12217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</w:rPr>
              <w:t>Psoriasis</w:t>
            </w:r>
          </w:p>
        </w:tc>
        <w:tc>
          <w:tcPr>
            <w:tcW w:w="651" w:type="dxa"/>
          </w:tcPr>
          <w:p w14:paraId="29A5C1EB" w14:textId="12BBFF6D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2.5</w:t>
            </w:r>
          </w:p>
        </w:tc>
        <w:tc>
          <w:tcPr>
            <w:tcW w:w="1193" w:type="dxa"/>
          </w:tcPr>
          <w:p w14:paraId="570D2E0F" w14:textId="059F48C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0.9</w:t>
            </w:r>
          </w:p>
        </w:tc>
        <w:tc>
          <w:tcPr>
            <w:tcW w:w="711" w:type="dxa"/>
          </w:tcPr>
          <w:p w14:paraId="2FACDF8D" w14:textId="02811C8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0.041</w:t>
            </w:r>
          </w:p>
        </w:tc>
        <w:tc>
          <w:tcPr>
            <w:tcW w:w="616" w:type="dxa"/>
          </w:tcPr>
          <w:p w14:paraId="1608DF7E" w14:textId="0792C531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3.1</w:t>
            </w:r>
          </w:p>
        </w:tc>
        <w:tc>
          <w:tcPr>
            <w:tcW w:w="1260" w:type="dxa"/>
          </w:tcPr>
          <w:p w14:paraId="6D72B23F" w14:textId="336A2492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3.2</w:t>
            </w:r>
          </w:p>
        </w:tc>
        <w:tc>
          <w:tcPr>
            <w:tcW w:w="679" w:type="dxa"/>
          </w:tcPr>
          <w:p w14:paraId="642D140B" w14:textId="32D43C1F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  <w:tc>
          <w:tcPr>
            <w:tcW w:w="581" w:type="dxa"/>
          </w:tcPr>
          <w:p w14:paraId="3066DF43" w14:textId="654380FB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2.4</w:t>
            </w:r>
          </w:p>
        </w:tc>
        <w:tc>
          <w:tcPr>
            <w:tcW w:w="1260" w:type="dxa"/>
          </w:tcPr>
          <w:p w14:paraId="758FCB14" w14:textId="519DB213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2.6</w:t>
            </w:r>
          </w:p>
        </w:tc>
        <w:tc>
          <w:tcPr>
            <w:tcW w:w="715" w:type="dxa"/>
          </w:tcPr>
          <w:p w14:paraId="286EB1E2" w14:textId="157D9FF0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</w:tr>
      <w:tr w:rsidR="00AD7CE8" w:rsidRPr="00AD7CE8" w14:paraId="723918F4" w14:textId="77777777" w:rsidTr="00AD7CE8">
        <w:tc>
          <w:tcPr>
            <w:tcW w:w="1684" w:type="dxa"/>
            <w:vAlign w:val="center"/>
          </w:tcPr>
          <w:p w14:paraId="6CBC1354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</w:rPr>
              <w:t>Ulcerative Colitis</w:t>
            </w:r>
          </w:p>
        </w:tc>
        <w:tc>
          <w:tcPr>
            <w:tcW w:w="651" w:type="dxa"/>
          </w:tcPr>
          <w:p w14:paraId="063E7BC6" w14:textId="748D9EFF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0.9</w:t>
            </w:r>
          </w:p>
        </w:tc>
        <w:tc>
          <w:tcPr>
            <w:tcW w:w="1193" w:type="dxa"/>
          </w:tcPr>
          <w:p w14:paraId="261F10F4" w14:textId="06A05884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</w:t>
            </w:r>
          </w:p>
        </w:tc>
        <w:tc>
          <w:tcPr>
            <w:tcW w:w="711" w:type="dxa"/>
          </w:tcPr>
          <w:p w14:paraId="10DA390F" w14:textId="04CF9739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0.029</w:t>
            </w:r>
          </w:p>
        </w:tc>
        <w:tc>
          <w:tcPr>
            <w:tcW w:w="616" w:type="dxa"/>
          </w:tcPr>
          <w:p w14:paraId="1ECBB4D1" w14:textId="4C4128B1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1.9</w:t>
            </w:r>
          </w:p>
        </w:tc>
        <w:tc>
          <w:tcPr>
            <w:tcW w:w="1260" w:type="dxa"/>
          </w:tcPr>
          <w:p w14:paraId="07E46A87" w14:textId="25025FB7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2.4</w:t>
            </w:r>
          </w:p>
        </w:tc>
        <w:tc>
          <w:tcPr>
            <w:tcW w:w="679" w:type="dxa"/>
          </w:tcPr>
          <w:p w14:paraId="60D78426" w14:textId="1E94D4B6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  <w:tc>
          <w:tcPr>
            <w:tcW w:w="581" w:type="dxa"/>
          </w:tcPr>
          <w:p w14:paraId="46F58E1B" w14:textId="7936A848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5.9</w:t>
            </w:r>
          </w:p>
        </w:tc>
        <w:tc>
          <w:tcPr>
            <w:tcW w:w="1260" w:type="dxa"/>
          </w:tcPr>
          <w:p w14:paraId="555975A7" w14:textId="570EF7CA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7.7</w:t>
            </w:r>
          </w:p>
        </w:tc>
        <w:tc>
          <w:tcPr>
            <w:tcW w:w="715" w:type="dxa"/>
          </w:tcPr>
          <w:p w14:paraId="64036B52" w14:textId="14208418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&lt;0.001</w:t>
            </w:r>
          </w:p>
        </w:tc>
      </w:tr>
      <w:tr w:rsidR="00AD7CE8" w:rsidRPr="00AD7CE8" w14:paraId="473E1789" w14:textId="77777777" w:rsidTr="004701B2">
        <w:tc>
          <w:tcPr>
            <w:tcW w:w="1684" w:type="dxa"/>
            <w:vAlign w:val="center"/>
          </w:tcPr>
          <w:p w14:paraId="137F45A0" w14:textId="77777777" w:rsidR="00AD7CE8" w:rsidRPr="00AD7CE8" w:rsidRDefault="00AD7CE8" w:rsidP="00AD7CE8">
            <w:pPr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 w:cs="Arial"/>
                <w:sz w:val="18"/>
                <w:szCs w:val="18"/>
              </w:rPr>
              <w:t>Uveitis</w:t>
            </w:r>
          </w:p>
        </w:tc>
        <w:tc>
          <w:tcPr>
            <w:tcW w:w="651" w:type="dxa"/>
          </w:tcPr>
          <w:p w14:paraId="149EBDB4" w14:textId="257A58E4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0.1</w:t>
            </w:r>
          </w:p>
        </w:tc>
        <w:tc>
          <w:tcPr>
            <w:tcW w:w="1193" w:type="dxa"/>
          </w:tcPr>
          <w:p w14:paraId="28E06D2C" w14:textId="5B059E62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</w:t>
            </w:r>
          </w:p>
        </w:tc>
        <w:tc>
          <w:tcPr>
            <w:tcW w:w="711" w:type="dxa"/>
          </w:tcPr>
          <w:p w14:paraId="44C8EF1A" w14:textId="09D9CFD9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  <w:tc>
          <w:tcPr>
            <w:tcW w:w="616" w:type="dxa"/>
          </w:tcPr>
          <w:p w14:paraId="6B89822C" w14:textId="2A53A265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0.3</w:t>
            </w:r>
          </w:p>
        </w:tc>
        <w:tc>
          <w:tcPr>
            <w:tcW w:w="1260" w:type="dxa"/>
          </w:tcPr>
          <w:p w14:paraId="1553C800" w14:textId="6FB7F206" w:rsidR="00AD7CE8" w:rsidRPr="00AD7CE8" w:rsidRDefault="00AD7CE8" w:rsidP="00AD7CE8">
            <w:pPr>
              <w:tabs>
                <w:tab w:val="left" w:pos="720"/>
              </w:tabs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0.4</w:t>
            </w:r>
          </w:p>
        </w:tc>
        <w:tc>
          <w:tcPr>
            <w:tcW w:w="679" w:type="dxa"/>
          </w:tcPr>
          <w:p w14:paraId="4A2C5EC6" w14:textId="133AA7BA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  <w:tc>
          <w:tcPr>
            <w:tcW w:w="581" w:type="dxa"/>
          </w:tcPr>
          <w:p w14:paraId="233CA34E" w14:textId="7FAB105F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0.4</w:t>
            </w:r>
          </w:p>
        </w:tc>
        <w:tc>
          <w:tcPr>
            <w:tcW w:w="1260" w:type="dxa"/>
          </w:tcPr>
          <w:p w14:paraId="6851A4DA" w14:textId="752070BA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0.5</w:t>
            </w:r>
          </w:p>
        </w:tc>
        <w:tc>
          <w:tcPr>
            <w:tcW w:w="715" w:type="dxa"/>
          </w:tcPr>
          <w:p w14:paraId="1F2E1DE8" w14:textId="027959CA" w:rsidR="00AD7CE8" w:rsidRPr="00AD7CE8" w:rsidRDefault="00AD7CE8" w:rsidP="00AD7C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D7CE8">
              <w:rPr>
                <w:rFonts w:ascii="Arial Narrow" w:hAnsi="Arial Narrow"/>
                <w:sz w:val="18"/>
                <w:szCs w:val="18"/>
              </w:rPr>
              <w:t>NS</w:t>
            </w:r>
          </w:p>
        </w:tc>
      </w:tr>
      <w:tr w:rsidR="004701B2" w:rsidRPr="00AD7CE8" w14:paraId="24AD7C12" w14:textId="77777777" w:rsidTr="00016104">
        <w:trPr>
          <w:ins w:id="260" w:author="Benjamin Chan" w:date="2017-07-27T11:10:00Z"/>
        </w:trPr>
        <w:tc>
          <w:tcPr>
            <w:tcW w:w="1684" w:type="dxa"/>
            <w:vAlign w:val="center"/>
          </w:tcPr>
          <w:p w14:paraId="37DB48E6" w14:textId="28551832" w:rsidR="004701B2" w:rsidRPr="00AD7CE8" w:rsidRDefault="004701B2" w:rsidP="004701B2">
            <w:pPr>
              <w:rPr>
                <w:ins w:id="261" w:author="Benjamin Chan" w:date="2017-07-27T11:10:00Z"/>
                <w:rFonts w:ascii="Arial Narrow" w:hAnsi="Arial Narrow" w:cs="Arial"/>
                <w:sz w:val="18"/>
                <w:szCs w:val="18"/>
              </w:rPr>
            </w:pPr>
            <w:ins w:id="262" w:author="Benjamin Chan" w:date="2017-07-27T11:10:00Z">
              <w:r w:rsidRPr="004701B2">
                <w:rPr>
                  <w:rFonts w:ascii="Arial Narrow" w:hAnsi="Arial Narrow" w:cs="Arial"/>
                  <w:sz w:val="18"/>
                  <w:szCs w:val="18"/>
                </w:rPr>
                <w:t>Hematologic Cancer</w:t>
              </w:r>
            </w:ins>
          </w:p>
        </w:tc>
        <w:tc>
          <w:tcPr>
            <w:tcW w:w="651" w:type="dxa"/>
          </w:tcPr>
          <w:p w14:paraId="7288616A" w14:textId="1D4D2933" w:rsidR="004701B2" w:rsidRPr="004701B2" w:rsidRDefault="004701B2" w:rsidP="004701B2">
            <w:pPr>
              <w:jc w:val="center"/>
              <w:rPr>
                <w:ins w:id="263" w:author="Benjamin Chan" w:date="2017-07-27T11:10:00Z"/>
                <w:rFonts w:ascii="Arial Narrow" w:hAnsi="Arial Narrow"/>
                <w:sz w:val="18"/>
                <w:szCs w:val="18"/>
              </w:rPr>
            </w:pPr>
            <w:ins w:id="264" w:author="Benjamin Chan" w:date="2017-07-27T11:14:00Z">
              <w:r w:rsidRPr="004701B2">
                <w:rPr>
                  <w:rFonts w:ascii="Arial Narrow" w:hAnsi="Arial Narrow"/>
                  <w:sz w:val="18"/>
                  <w:szCs w:val="18"/>
                </w:rPr>
                <w:t>0.3</w:t>
              </w:r>
            </w:ins>
          </w:p>
        </w:tc>
        <w:tc>
          <w:tcPr>
            <w:tcW w:w="1193" w:type="dxa"/>
          </w:tcPr>
          <w:p w14:paraId="750E12BF" w14:textId="3432556E" w:rsidR="004701B2" w:rsidRPr="004701B2" w:rsidRDefault="004701B2" w:rsidP="004701B2">
            <w:pPr>
              <w:jc w:val="center"/>
              <w:rPr>
                <w:ins w:id="265" w:author="Benjamin Chan" w:date="2017-07-27T11:10:00Z"/>
                <w:rFonts w:ascii="Arial Narrow" w:hAnsi="Arial Narrow"/>
                <w:sz w:val="18"/>
                <w:szCs w:val="18"/>
              </w:rPr>
            </w:pPr>
            <w:ins w:id="266" w:author="Benjamin Chan" w:date="2017-07-27T11:14:00Z">
              <w:r w:rsidRPr="004701B2">
                <w:rPr>
                  <w:rFonts w:ascii="Arial Narrow" w:hAnsi="Arial Narrow"/>
                  <w:sz w:val="18"/>
                  <w:szCs w:val="18"/>
                </w:rPr>
                <w:t>0.2</w:t>
              </w:r>
            </w:ins>
          </w:p>
        </w:tc>
        <w:tc>
          <w:tcPr>
            <w:tcW w:w="711" w:type="dxa"/>
          </w:tcPr>
          <w:p w14:paraId="37F21150" w14:textId="0A0436E1" w:rsidR="004701B2" w:rsidRPr="004701B2" w:rsidRDefault="004701B2" w:rsidP="004701B2">
            <w:pPr>
              <w:jc w:val="center"/>
              <w:rPr>
                <w:ins w:id="267" w:author="Benjamin Chan" w:date="2017-07-27T11:10:00Z"/>
                <w:rFonts w:ascii="Arial Narrow" w:hAnsi="Arial Narrow"/>
                <w:sz w:val="18"/>
                <w:szCs w:val="18"/>
              </w:rPr>
            </w:pPr>
            <w:ins w:id="268" w:author="Benjamin Chan" w:date="2017-07-27T11:14:00Z">
              <w:r w:rsidRPr="004701B2">
                <w:rPr>
                  <w:rFonts w:ascii="Arial Narrow" w:hAnsi="Arial Narrow"/>
                  <w:sz w:val="18"/>
                  <w:szCs w:val="18"/>
                </w:rPr>
                <w:t>NS</w:t>
              </w:r>
            </w:ins>
          </w:p>
        </w:tc>
        <w:tc>
          <w:tcPr>
            <w:tcW w:w="616" w:type="dxa"/>
          </w:tcPr>
          <w:p w14:paraId="5C8F0181" w14:textId="5EBA0803" w:rsidR="004701B2" w:rsidRPr="004701B2" w:rsidRDefault="004701B2" w:rsidP="004701B2">
            <w:pPr>
              <w:jc w:val="center"/>
              <w:rPr>
                <w:ins w:id="269" w:author="Benjamin Chan" w:date="2017-07-27T11:10:00Z"/>
                <w:rFonts w:ascii="Arial Narrow" w:hAnsi="Arial Narrow"/>
                <w:sz w:val="18"/>
                <w:szCs w:val="18"/>
              </w:rPr>
            </w:pPr>
            <w:ins w:id="270" w:author="Benjamin Chan" w:date="2017-07-27T11:14:00Z">
              <w:r w:rsidRPr="004701B2">
                <w:rPr>
                  <w:rFonts w:ascii="Arial Narrow" w:hAnsi="Arial Narrow"/>
                  <w:sz w:val="18"/>
                  <w:szCs w:val="18"/>
                </w:rPr>
                <w:t>0.3</w:t>
              </w:r>
            </w:ins>
          </w:p>
        </w:tc>
        <w:tc>
          <w:tcPr>
            <w:tcW w:w="1260" w:type="dxa"/>
          </w:tcPr>
          <w:p w14:paraId="75398ABA" w14:textId="21D256B9" w:rsidR="004701B2" w:rsidRPr="004701B2" w:rsidRDefault="004701B2" w:rsidP="004701B2">
            <w:pPr>
              <w:tabs>
                <w:tab w:val="left" w:pos="720"/>
              </w:tabs>
              <w:jc w:val="center"/>
              <w:rPr>
                <w:ins w:id="271" w:author="Benjamin Chan" w:date="2017-07-27T11:10:00Z"/>
                <w:rFonts w:ascii="Arial Narrow" w:hAnsi="Arial Narrow"/>
                <w:sz w:val="18"/>
                <w:szCs w:val="18"/>
              </w:rPr>
            </w:pPr>
            <w:ins w:id="272" w:author="Benjamin Chan" w:date="2017-07-27T11:14:00Z">
              <w:r w:rsidRPr="004701B2">
                <w:rPr>
                  <w:rFonts w:ascii="Arial Narrow" w:hAnsi="Arial Narrow"/>
                  <w:sz w:val="18"/>
                  <w:szCs w:val="18"/>
                </w:rPr>
                <w:t>1.0</w:t>
              </w:r>
            </w:ins>
          </w:p>
        </w:tc>
        <w:tc>
          <w:tcPr>
            <w:tcW w:w="679" w:type="dxa"/>
          </w:tcPr>
          <w:p w14:paraId="3B8BEBBF" w14:textId="1D55C5CF" w:rsidR="004701B2" w:rsidRPr="004701B2" w:rsidRDefault="004701B2" w:rsidP="004701B2">
            <w:pPr>
              <w:jc w:val="center"/>
              <w:rPr>
                <w:ins w:id="273" w:author="Benjamin Chan" w:date="2017-07-27T11:10:00Z"/>
                <w:rFonts w:ascii="Arial Narrow" w:hAnsi="Arial Narrow"/>
                <w:sz w:val="18"/>
                <w:szCs w:val="18"/>
              </w:rPr>
            </w:pPr>
            <w:ins w:id="274" w:author="Benjamin Chan" w:date="2017-07-27T11:14:00Z">
              <w:r w:rsidRPr="004701B2">
                <w:rPr>
                  <w:rFonts w:ascii="Arial Narrow" w:hAnsi="Arial Narrow"/>
                  <w:sz w:val="18"/>
                  <w:szCs w:val="18"/>
                </w:rPr>
                <w:t>&lt;0.001</w:t>
              </w:r>
            </w:ins>
          </w:p>
        </w:tc>
        <w:tc>
          <w:tcPr>
            <w:tcW w:w="581" w:type="dxa"/>
          </w:tcPr>
          <w:p w14:paraId="01DFC0B4" w14:textId="7E925E6D" w:rsidR="004701B2" w:rsidRPr="004701B2" w:rsidRDefault="004701B2" w:rsidP="004701B2">
            <w:pPr>
              <w:jc w:val="center"/>
              <w:rPr>
                <w:ins w:id="275" w:author="Benjamin Chan" w:date="2017-07-27T11:10:00Z"/>
                <w:rFonts w:ascii="Arial Narrow" w:hAnsi="Arial Narrow"/>
                <w:sz w:val="18"/>
                <w:szCs w:val="18"/>
              </w:rPr>
            </w:pPr>
            <w:ins w:id="276" w:author="Benjamin Chan" w:date="2017-07-27T11:14:00Z">
              <w:r w:rsidRPr="004701B2">
                <w:rPr>
                  <w:rFonts w:ascii="Arial Narrow" w:hAnsi="Arial Narrow"/>
                  <w:sz w:val="18"/>
                  <w:szCs w:val="18"/>
                </w:rPr>
                <w:t>0.7</w:t>
              </w:r>
            </w:ins>
          </w:p>
        </w:tc>
        <w:tc>
          <w:tcPr>
            <w:tcW w:w="1260" w:type="dxa"/>
          </w:tcPr>
          <w:p w14:paraId="7FF06359" w14:textId="503D7FB2" w:rsidR="004701B2" w:rsidRPr="004701B2" w:rsidRDefault="004701B2" w:rsidP="004701B2">
            <w:pPr>
              <w:jc w:val="center"/>
              <w:rPr>
                <w:ins w:id="277" w:author="Benjamin Chan" w:date="2017-07-27T11:10:00Z"/>
                <w:rFonts w:ascii="Arial Narrow" w:hAnsi="Arial Narrow"/>
                <w:sz w:val="18"/>
                <w:szCs w:val="18"/>
              </w:rPr>
            </w:pPr>
            <w:ins w:id="278" w:author="Benjamin Chan" w:date="2017-07-27T11:14:00Z">
              <w:r w:rsidRPr="004701B2">
                <w:rPr>
                  <w:rFonts w:ascii="Arial Narrow" w:hAnsi="Arial Narrow"/>
                  <w:sz w:val="18"/>
                  <w:szCs w:val="18"/>
                </w:rPr>
                <w:t>1.4</w:t>
              </w:r>
            </w:ins>
          </w:p>
        </w:tc>
        <w:tc>
          <w:tcPr>
            <w:tcW w:w="715" w:type="dxa"/>
          </w:tcPr>
          <w:p w14:paraId="442042BF" w14:textId="6258B27E" w:rsidR="004701B2" w:rsidRPr="004701B2" w:rsidRDefault="004701B2" w:rsidP="004701B2">
            <w:pPr>
              <w:jc w:val="center"/>
              <w:rPr>
                <w:ins w:id="279" w:author="Benjamin Chan" w:date="2017-07-27T11:10:00Z"/>
                <w:rFonts w:ascii="Arial Narrow" w:hAnsi="Arial Narrow"/>
                <w:sz w:val="18"/>
                <w:szCs w:val="18"/>
              </w:rPr>
            </w:pPr>
            <w:ins w:id="280" w:author="Benjamin Chan" w:date="2017-07-27T11:14:00Z">
              <w:r w:rsidRPr="004701B2">
                <w:rPr>
                  <w:rFonts w:ascii="Arial Narrow" w:hAnsi="Arial Narrow"/>
                  <w:sz w:val="18"/>
                  <w:szCs w:val="18"/>
                </w:rPr>
                <w:t>&lt;0.001</w:t>
              </w:r>
            </w:ins>
          </w:p>
        </w:tc>
      </w:tr>
      <w:tr w:rsidR="004701B2" w:rsidRPr="00AD7CE8" w14:paraId="52F4A6B6" w14:textId="77777777" w:rsidTr="00016104">
        <w:trPr>
          <w:ins w:id="281" w:author="Benjamin Chan" w:date="2017-07-27T11:10:00Z"/>
        </w:trPr>
        <w:tc>
          <w:tcPr>
            <w:tcW w:w="1684" w:type="dxa"/>
            <w:vAlign w:val="center"/>
          </w:tcPr>
          <w:p w14:paraId="50EDF746" w14:textId="0F5B2BDF" w:rsidR="004701B2" w:rsidRPr="00AD7CE8" w:rsidRDefault="004701B2" w:rsidP="004701B2">
            <w:pPr>
              <w:rPr>
                <w:ins w:id="282" w:author="Benjamin Chan" w:date="2017-07-27T11:10:00Z"/>
                <w:rFonts w:ascii="Arial Narrow" w:hAnsi="Arial Narrow" w:cs="Arial"/>
                <w:sz w:val="18"/>
                <w:szCs w:val="18"/>
              </w:rPr>
            </w:pPr>
            <w:ins w:id="283" w:author="Benjamin Chan" w:date="2017-07-27T11:10:00Z">
              <w:r w:rsidRPr="004701B2">
                <w:rPr>
                  <w:rFonts w:ascii="Arial Narrow" w:hAnsi="Arial Narrow" w:cs="Arial"/>
                  <w:sz w:val="18"/>
                  <w:szCs w:val="18"/>
                </w:rPr>
                <w:t>Non Melanoma Skin Cancer</w:t>
              </w:r>
            </w:ins>
          </w:p>
        </w:tc>
        <w:tc>
          <w:tcPr>
            <w:tcW w:w="651" w:type="dxa"/>
          </w:tcPr>
          <w:p w14:paraId="54342812" w14:textId="66B45E9B" w:rsidR="004701B2" w:rsidRPr="004701B2" w:rsidRDefault="004701B2" w:rsidP="004701B2">
            <w:pPr>
              <w:jc w:val="center"/>
              <w:rPr>
                <w:ins w:id="284" w:author="Benjamin Chan" w:date="2017-07-27T11:10:00Z"/>
                <w:rFonts w:ascii="Arial Narrow" w:hAnsi="Arial Narrow"/>
                <w:sz w:val="18"/>
                <w:szCs w:val="18"/>
              </w:rPr>
            </w:pPr>
            <w:ins w:id="285" w:author="Benjamin Chan" w:date="2017-07-27T11:14:00Z">
              <w:r w:rsidRPr="004701B2">
                <w:rPr>
                  <w:rFonts w:ascii="Arial Narrow" w:hAnsi="Arial Narrow"/>
                  <w:sz w:val="18"/>
                  <w:szCs w:val="18"/>
                </w:rPr>
                <w:t>0.0</w:t>
              </w:r>
            </w:ins>
          </w:p>
        </w:tc>
        <w:tc>
          <w:tcPr>
            <w:tcW w:w="1193" w:type="dxa"/>
          </w:tcPr>
          <w:p w14:paraId="6FF22D1A" w14:textId="309E5D97" w:rsidR="004701B2" w:rsidRPr="004701B2" w:rsidRDefault="004701B2" w:rsidP="004701B2">
            <w:pPr>
              <w:jc w:val="center"/>
              <w:rPr>
                <w:ins w:id="286" w:author="Benjamin Chan" w:date="2017-07-27T11:10:00Z"/>
                <w:rFonts w:ascii="Arial Narrow" w:hAnsi="Arial Narrow"/>
                <w:sz w:val="18"/>
                <w:szCs w:val="18"/>
              </w:rPr>
            </w:pPr>
            <w:ins w:id="287" w:author="Benjamin Chan" w:date="2017-07-27T11:14:00Z">
              <w:r w:rsidRPr="004701B2">
                <w:rPr>
                  <w:rFonts w:ascii="Arial Narrow" w:hAnsi="Arial Narrow"/>
                  <w:sz w:val="18"/>
                  <w:szCs w:val="18"/>
                </w:rPr>
                <w:t>0.0</w:t>
              </w:r>
            </w:ins>
          </w:p>
        </w:tc>
        <w:tc>
          <w:tcPr>
            <w:tcW w:w="711" w:type="dxa"/>
          </w:tcPr>
          <w:p w14:paraId="38B9343C" w14:textId="4679384E" w:rsidR="004701B2" w:rsidRPr="004701B2" w:rsidRDefault="004701B2" w:rsidP="004701B2">
            <w:pPr>
              <w:jc w:val="center"/>
              <w:rPr>
                <w:ins w:id="288" w:author="Benjamin Chan" w:date="2017-07-27T11:10:00Z"/>
                <w:rFonts w:ascii="Arial Narrow" w:hAnsi="Arial Narrow"/>
                <w:sz w:val="18"/>
                <w:szCs w:val="18"/>
              </w:rPr>
            </w:pPr>
            <w:ins w:id="289" w:author="Benjamin Chan" w:date="2017-07-27T11:14:00Z">
              <w:r w:rsidRPr="004701B2">
                <w:rPr>
                  <w:rFonts w:ascii="Arial Narrow" w:hAnsi="Arial Narrow"/>
                  <w:sz w:val="18"/>
                  <w:szCs w:val="18"/>
                </w:rPr>
                <w:t>NS</w:t>
              </w:r>
            </w:ins>
          </w:p>
        </w:tc>
        <w:tc>
          <w:tcPr>
            <w:tcW w:w="616" w:type="dxa"/>
          </w:tcPr>
          <w:p w14:paraId="3415A9F4" w14:textId="3371E8FF" w:rsidR="004701B2" w:rsidRPr="004701B2" w:rsidRDefault="004701B2" w:rsidP="004701B2">
            <w:pPr>
              <w:jc w:val="center"/>
              <w:rPr>
                <w:ins w:id="290" w:author="Benjamin Chan" w:date="2017-07-27T11:10:00Z"/>
                <w:rFonts w:ascii="Arial Narrow" w:hAnsi="Arial Narrow"/>
                <w:sz w:val="18"/>
                <w:szCs w:val="18"/>
              </w:rPr>
            </w:pPr>
            <w:ins w:id="291" w:author="Benjamin Chan" w:date="2017-07-27T11:14:00Z">
              <w:r w:rsidRPr="004701B2">
                <w:rPr>
                  <w:rFonts w:ascii="Arial Narrow" w:hAnsi="Arial Narrow"/>
                  <w:sz w:val="18"/>
                  <w:szCs w:val="18"/>
                </w:rPr>
                <w:t>1.6</w:t>
              </w:r>
            </w:ins>
          </w:p>
        </w:tc>
        <w:tc>
          <w:tcPr>
            <w:tcW w:w="1260" w:type="dxa"/>
          </w:tcPr>
          <w:p w14:paraId="3E25CC68" w14:textId="34043E40" w:rsidR="004701B2" w:rsidRPr="004701B2" w:rsidRDefault="004701B2" w:rsidP="004701B2">
            <w:pPr>
              <w:tabs>
                <w:tab w:val="left" w:pos="720"/>
              </w:tabs>
              <w:jc w:val="center"/>
              <w:rPr>
                <w:ins w:id="292" w:author="Benjamin Chan" w:date="2017-07-27T11:10:00Z"/>
                <w:rFonts w:ascii="Arial Narrow" w:hAnsi="Arial Narrow"/>
                <w:sz w:val="18"/>
                <w:szCs w:val="18"/>
              </w:rPr>
            </w:pPr>
            <w:ins w:id="293" w:author="Benjamin Chan" w:date="2017-07-27T11:14:00Z">
              <w:r w:rsidRPr="004701B2">
                <w:rPr>
                  <w:rFonts w:ascii="Arial Narrow" w:hAnsi="Arial Narrow"/>
                  <w:sz w:val="18"/>
                  <w:szCs w:val="18"/>
                </w:rPr>
                <w:t>2.6</w:t>
              </w:r>
            </w:ins>
          </w:p>
        </w:tc>
        <w:tc>
          <w:tcPr>
            <w:tcW w:w="679" w:type="dxa"/>
          </w:tcPr>
          <w:p w14:paraId="4B1F98A8" w14:textId="21D4FF42" w:rsidR="004701B2" w:rsidRPr="004701B2" w:rsidRDefault="004701B2" w:rsidP="004701B2">
            <w:pPr>
              <w:jc w:val="center"/>
              <w:rPr>
                <w:ins w:id="294" w:author="Benjamin Chan" w:date="2017-07-27T11:10:00Z"/>
                <w:rFonts w:ascii="Arial Narrow" w:hAnsi="Arial Narrow"/>
                <w:sz w:val="18"/>
                <w:szCs w:val="18"/>
              </w:rPr>
            </w:pPr>
            <w:ins w:id="295" w:author="Benjamin Chan" w:date="2017-07-27T11:14:00Z">
              <w:r w:rsidRPr="004701B2">
                <w:rPr>
                  <w:rFonts w:ascii="Arial Narrow" w:hAnsi="Arial Narrow"/>
                  <w:sz w:val="18"/>
                  <w:szCs w:val="18"/>
                </w:rPr>
                <w:t>0.005</w:t>
              </w:r>
            </w:ins>
          </w:p>
        </w:tc>
        <w:tc>
          <w:tcPr>
            <w:tcW w:w="581" w:type="dxa"/>
          </w:tcPr>
          <w:p w14:paraId="16304DEF" w14:textId="035150EF" w:rsidR="004701B2" w:rsidRPr="004701B2" w:rsidRDefault="004701B2" w:rsidP="004701B2">
            <w:pPr>
              <w:jc w:val="center"/>
              <w:rPr>
                <w:ins w:id="296" w:author="Benjamin Chan" w:date="2017-07-27T11:10:00Z"/>
                <w:rFonts w:ascii="Arial Narrow" w:hAnsi="Arial Narrow"/>
                <w:sz w:val="18"/>
                <w:szCs w:val="18"/>
              </w:rPr>
            </w:pPr>
            <w:ins w:id="297" w:author="Benjamin Chan" w:date="2017-07-27T11:14:00Z">
              <w:r w:rsidRPr="004701B2">
                <w:rPr>
                  <w:rFonts w:ascii="Arial Narrow" w:hAnsi="Arial Narrow"/>
                  <w:sz w:val="18"/>
                  <w:szCs w:val="18"/>
                </w:rPr>
                <w:t>2.2</w:t>
              </w:r>
            </w:ins>
          </w:p>
        </w:tc>
        <w:tc>
          <w:tcPr>
            <w:tcW w:w="1260" w:type="dxa"/>
          </w:tcPr>
          <w:p w14:paraId="562A88B0" w14:textId="619A9F03" w:rsidR="004701B2" w:rsidRPr="004701B2" w:rsidRDefault="004701B2" w:rsidP="004701B2">
            <w:pPr>
              <w:jc w:val="center"/>
              <w:rPr>
                <w:ins w:id="298" w:author="Benjamin Chan" w:date="2017-07-27T11:10:00Z"/>
                <w:rFonts w:ascii="Arial Narrow" w:hAnsi="Arial Narrow"/>
                <w:sz w:val="18"/>
                <w:szCs w:val="18"/>
              </w:rPr>
            </w:pPr>
            <w:ins w:id="299" w:author="Benjamin Chan" w:date="2017-07-27T11:14:00Z">
              <w:r w:rsidRPr="004701B2">
                <w:rPr>
                  <w:rFonts w:ascii="Arial Narrow" w:hAnsi="Arial Narrow"/>
                  <w:sz w:val="18"/>
                  <w:szCs w:val="18"/>
                </w:rPr>
                <w:t>2.7</w:t>
              </w:r>
            </w:ins>
          </w:p>
        </w:tc>
        <w:tc>
          <w:tcPr>
            <w:tcW w:w="715" w:type="dxa"/>
          </w:tcPr>
          <w:p w14:paraId="38CAB0FD" w14:textId="03D32D28" w:rsidR="004701B2" w:rsidRPr="004701B2" w:rsidRDefault="004701B2" w:rsidP="004701B2">
            <w:pPr>
              <w:jc w:val="center"/>
              <w:rPr>
                <w:ins w:id="300" w:author="Benjamin Chan" w:date="2017-07-27T11:10:00Z"/>
                <w:rFonts w:ascii="Arial Narrow" w:hAnsi="Arial Narrow"/>
                <w:sz w:val="18"/>
                <w:szCs w:val="18"/>
              </w:rPr>
            </w:pPr>
            <w:ins w:id="301" w:author="Benjamin Chan" w:date="2017-07-27T11:14:00Z">
              <w:r w:rsidRPr="004701B2">
                <w:rPr>
                  <w:rFonts w:ascii="Arial Narrow" w:hAnsi="Arial Narrow"/>
                  <w:sz w:val="18"/>
                  <w:szCs w:val="18"/>
                </w:rPr>
                <w:t>0.018</w:t>
              </w:r>
            </w:ins>
          </w:p>
        </w:tc>
      </w:tr>
      <w:tr w:rsidR="004701B2" w:rsidRPr="00AD7CE8" w14:paraId="03CFE189" w14:textId="77777777" w:rsidTr="00016104">
        <w:trPr>
          <w:ins w:id="302" w:author="Benjamin Chan" w:date="2017-07-27T11:10:00Z"/>
        </w:trPr>
        <w:tc>
          <w:tcPr>
            <w:tcW w:w="1684" w:type="dxa"/>
            <w:vAlign w:val="center"/>
          </w:tcPr>
          <w:p w14:paraId="4DCBB939" w14:textId="7789126F" w:rsidR="004701B2" w:rsidRPr="00AD7CE8" w:rsidRDefault="004701B2" w:rsidP="004701B2">
            <w:pPr>
              <w:rPr>
                <w:ins w:id="303" w:author="Benjamin Chan" w:date="2017-07-27T11:10:00Z"/>
                <w:rFonts w:ascii="Arial Narrow" w:hAnsi="Arial Narrow" w:cs="Arial"/>
                <w:sz w:val="18"/>
                <w:szCs w:val="18"/>
              </w:rPr>
            </w:pPr>
            <w:ins w:id="304" w:author="Benjamin Chan" w:date="2017-07-27T11:10:00Z">
              <w:r w:rsidRPr="004701B2">
                <w:rPr>
                  <w:rFonts w:ascii="Arial Narrow" w:hAnsi="Arial Narrow" w:cs="Arial"/>
                  <w:sz w:val="18"/>
                  <w:szCs w:val="18"/>
                </w:rPr>
                <w:t>Solid Cancer</w:t>
              </w:r>
            </w:ins>
          </w:p>
        </w:tc>
        <w:tc>
          <w:tcPr>
            <w:tcW w:w="651" w:type="dxa"/>
          </w:tcPr>
          <w:p w14:paraId="1B8D9D38" w14:textId="487A623A" w:rsidR="004701B2" w:rsidRPr="004701B2" w:rsidRDefault="004701B2" w:rsidP="004701B2">
            <w:pPr>
              <w:jc w:val="center"/>
              <w:rPr>
                <w:ins w:id="305" w:author="Benjamin Chan" w:date="2017-07-27T11:10:00Z"/>
                <w:rFonts w:ascii="Arial Narrow" w:hAnsi="Arial Narrow"/>
                <w:sz w:val="18"/>
                <w:szCs w:val="18"/>
              </w:rPr>
            </w:pPr>
            <w:ins w:id="306" w:author="Benjamin Chan" w:date="2017-07-27T11:14:00Z">
              <w:r w:rsidRPr="004701B2">
                <w:rPr>
                  <w:rFonts w:ascii="Arial Narrow" w:hAnsi="Arial Narrow"/>
                  <w:sz w:val="18"/>
                  <w:szCs w:val="18"/>
                </w:rPr>
                <w:t>2.2</w:t>
              </w:r>
            </w:ins>
          </w:p>
        </w:tc>
        <w:tc>
          <w:tcPr>
            <w:tcW w:w="1193" w:type="dxa"/>
          </w:tcPr>
          <w:p w14:paraId="22D53B32" w14:textId="1A172CB4" w:rsidR="004701B2" w:rsidRPr="004701B2" w:rsidRDefault="004701B2" w:rsidP="004701B2">
            <w:pPr>
              <w:jc w:val="center"/>
              <w:rPr>
                <w:ins w:id="307" w:author="Benjamin Chan" w:date="2017-07-27T11:10:00Z"/>
                <w:rFonts w:ascii="Arial Narrow" w:hAnsi="Arial Narrow"/>
                <w:sz w:val="18"/>
                <w:szCs w:val="18"/>
              </w:rPr>
            </w:pPr>
            <w:ins w:id="308" w:author="Benjamin Chan" w:date="2017-07-27T11:14:00Z">
              <w:r w:rsidRPr="004701B2">
                <w:rPr>
                  <w:rFonts w:ascii="Arial Narrow" w:hAnsi="Arial Narrow"/>
                  <w:sz w:val="18"/>
                  <w:szCs w:val="18"/>
                </w:rPr>
                <w:t>1.9</w:t>
              </w:r>
            </w:ins>
          </w:p>
        </w:tc>
        <w:tc>
          <w:tcPr>
            <w:tcW w:w="711" w:type="dxa"/>
          </w:tcPr>
          <w:p w14:paraId="694CBC70" w14:textId="061AC2DF" w:rsidR="004701B2" w:rsidRPr="004701B2" w:rsidRDefault="004701B2" w:rsidP="004701B2">
            <w:pPr>
              <w:jc w:val="center"/>
              <w:rPr>
                <w:ins w:id="309" w:author="Benjamin Chan" w:date="2017-07-27T11:10:00Z"/>
                <w:rFonts w:ascii="Arial Narrow" w:hAnsi="Arial Narrow"/>
                <w:sz w:val="18"/>
                <w:szCs w:val="18"/>
              </w:rPr>
            </w:pPr>
            <w:ins w:id="310" w:author="Benjamin Chan" w:date="2017-07-27T11:14:00Z">
              <w:r w:rsidRPr="004701B2">
                <w:rPr>
                  <w:rFonts w:ascii="Arial Narrow" w:hAnsi="Arial Narrow"/>
                  <w:sz w:val="18"/>
                  <w:szCs w:val="18"/>
                </w:rPr>
                <w:t>NS</w:t>
              </w:r>
            </w:ins>
          </w:p>
        </w:tc>
        <w:tc>
          <w:tcPr>
            <w:tcW w:w="616" w:type="dxa"/>
          </w:tcPr>
          <w:p w14:paraId="3FE5F545" w14:textId="4BB29172" w:rsidR="004701B2" w:rsidRPr="004701B2" w:rsidRDefault="004701B2" w:rsidP="004701B2">
            <w:pPr>
              <w:jc w:val="center"/>
              <w:rPr>
                <w:ins w:id="311" w:author="Benjamin Chan" w:date="2017-07-27T11:10:00Z"/>
                <w:rFonts w:ascii="Arial Narrow" w:hAnsi="Arial Narrow"/>
                <w:sz w:val="18"/>
                <w:szCs w:val="18"/>
              </w:rPr>
            </w:pPr>
            <w:ins w:id="312" w:author="Benjamin Chan" w:date="2017-07-27T11:14:00Z">
              <w:r w:rsidRPr="004701B2">
                <w:rPr>
                  <w:rFonts w:ascii="Arial Narrow" w:hAnsi="Arial Narrow"/>
                  <w:sz w:val="18"/>
                  <w:szCs w:val="18"/>
                </w:rPr>
                <w:t>2.3</w:t>
              </w:r>
            </w:ins>
          </w:p>
        </w:tc>
        <w:tc>
          <w:tcPr>
            <w:tcW w:w="1260" w:type="dxa"/>
          </w:tcPr>
          <w:p w14:paraId="73FF3713" w14:textId="1C82913E" w:rsidR="004701B2" w:rsidRPr="004701B2" w:rsidRDefault="004701B2" w:rsidP="004701B2">
            <w:pPr>
              <w:tabs>
                <w:tab w:val="left" w:pos="720"/>
              </w:tabs>
              <w:jc w:val="center"/>
              <w:rPr>
                <w:ins w:id="313" w:author="Benjamin Chan" w:date="2017-07-27T11:10:00Z"/>
                <w:rFonts w:ascii="Arial Narrow" w:hAnsi="Arial Narrow"/>
                <w:sz w:val="18"/>
                <w:szCs w:val="18"/>
              </w:rPr>
            </w:pPr>
            <w:ins w:id="314" w:author="Benjamin Chan" w:date="2017-07-27T11:14:00Z">
              <w:r w:rsidRPr="004701B2">
                <w:rPr>
                  <w:rFonts w:ascii="Arial Narrow" w:hAnsi="Arial Narrow"/>
                  <w:sz w:val="18"/>
                  <w:szCs w:val="18"/>
                </w:rPr>
                <w:t>5.4</w:t>
              </w:r>
            </w:ins>
          </w:p>
        </w:tc>
        <w:tc>
          <w:tcPr>
            <w:tcW w:w="679" w:type="dxa"/>
          </w:tcPr>
          <w:p w14:paraId="20F0BA08" w14:textId="580AAE4B" w:rsidR="004701B2" w:rsidRPr="004701B2" w:rsidRDefault="004701B2" w:rsidP="004701B2">
            <w:pPr>
              <w:jc w:val="center"/>
              <w:rPr>
                <w:ins w:id="315" w:author="Benjamin Chan" w:date="2017-07-27T11:10:00Z"/>
                <w:rFonts w:ascii="Arial Narrow" w:hAnsi="Arial Narrow"/>
                <w:sz w:val="18"/>
                <w:szCs w:val="18"/>
              </w:rPr>
            </w:pPr>
            <w:ins w:id="316" w:author="Benjamin Chan" w:date="2017-07-27T11:14:00Z">
              <w:r w:rsidRPr="004701B2">
                <w:rPr>
                  <w:rFonts w:ascii="Arial Narrow" w:hAnsi="Arial Narrow"/>
                  <w:sz w:val="18"/>
                  <w:szCs w:val="18"/>
                </w:rPr>
                <w:t>&lt;0.001</w:t>
              </w:r>
            </w:ins>
          </w:p>
        </w:tc>
        <w:tc>
          <w:tcPr>
            <w:tcW w:w="581" w:type="dxa"/>
          </w:tcPr>
          <w:p w14:paraId="4E1D8E8F" w14:textId="2CCD6AFC" w:rsidR="004701B2" w:rsidRPr="004701B2" w:rsidRDefault="004701B2" w:rsidP="004701B2">
            <w:pPr>
              <w:jc w:val="center"/>
              <w:rPr>
                <w:ins w:id="317" w:author="Benjamin Chan" w:date="2017-07-27T11:10:00Z"/>
                <w:rFonts w:ascii="Arial Narrow" w:hAnsi="Arial Narrow"/>
                <w:sz w:val="18"/>
                <w:szCs w:val="18"/>
              </w:rPr>
            </w:pPr>
            <w:ins w:id="318" w:author="Benjamin Chan" w:date="2017-07-27T11:14:00Z">
              <w:r w:rsidRPr="004701B2">
                <w:rPr>
                  <w:rFonts w:ascii="Arial Narrow" w:hAnsi="Arial Narrow"/>
                  <w:sz w:val="18"/>
                  <w:szCs w:val="18"/>
                </w:rPr>
                <w:t>4.7</w:t>
              </w:r>
            </w:ins>
          </w:p>
        </w:tc>
        <w:tc>
          <w:tcPr>
            <w:tcW w:w="1260" w:type="dxa"/>
          </w:tcPr>
          <w:p w14:paraId="5EF2F2FE" w14:textId="5F8E0310" w:rsidR="004701B2" w:rsidRPr="004701B2" w:rsidRDefault="004701B2" w:rsidP="004701B2">
            <w:pPr>
              <w:jc w:val="center"/>
              <w:rPr>
                <w:ins w:id="319" w:author="Benjamin Chan" w:date="2017-07-27T11:10:00Z"/>
                <w:rFonts w:ascii="Arial Narrow" w:hAnsi="Arial Narrow"/>
                <w:sz w:val="18"/>
                <w:szCs w:val="18"/>
              </w:rPr>
            </w:pPr>
            <w:ins w:id="320" w:author="Benjamin Chan" w:date="2017-07-27T11:14:00Z">
              <w:r w:rsidRPr="004701B2">
                <w:rPr>
                  <w:rFonts w:ascii="Arial Narrow" w:hAnsi="Arial Narrow"/>
                  <w:sz w:val="18"/>
                  <w:szCs w:val="18"/>
                </w:rPr>
                <w:t>7.2</w:t>
              </w:r>
            </w:ins>
          </w:p>
        </w:tc>
        <w:tc>
          <w:tcPr>
            <w:tcW w:w="715" w:type="dxa"/>
          </w:tcPr>
          <w:p w14:paraId="2960DB75" w14:textId="66185B85" w:rsidR="004701B2" w:rsidRPr="004701B2" w:rsidRDefault="004701B2" w:rsidP="004701B2">
            <w:pPr>
              <w:jc w:val="center"/>
              <w:rPr>
                <w:ins w:id="321" w:author="Benjamin Chan" w:date="2017-07-27T11:10:00Z"/>
                <w:rFonts w:ascii="Arial Narrow" w:hAnsi="Arial Narrow"/>
                <w:sz w:val="18"/>
                <w:szCs w:val="18"/>
              </w:rPr>
            </w:pPr>
            <w:ins w:id="322" w:author="Benjamin Chan" w:date="2017-07-27T11:14:00Z">
              <w:r w:rsidRPr="004701B2">
                <w:rPr>
                  <w:rFonts w:ascii="Arial Narrow" w:hAnsi="Arial Narrow"/>
                  <w:sz w:val="18"/>
                  <w:szCs w:val="18"/>
                </w:rPr>
                <w:t>&lt;0.001</w:t>
              </w:r>
            </w:ins>
          </w:p>
        </w:tc>
      </w:tr>
      <w:tr w:rsidR="004701B2" w:rsidRPr="00AD7CE8" w14:paraId="61377BA1" w14:textId="77777777" w:rsidTr="004701B2">
        <w:trPr>
          <w:ins w:id="323" w:author="Benjamin Chan" w:date="2017-07-27T09:16:00Z"/>
        </w:trPr>
        <w:tc>
          <w:tcPr>
            <w:tcW w:w="1684" w:type="dxa"/>
            <w:vAlign w:val="center"/>
          </w:tcPr>
          <w:p w14:paraId="07EF554E" w14:textId="798D0F5D" w:rsidR="004701B2" w:rsidRPr="00AD7CE8" w:rsidRDefault="004701B2" w:rsidP="004701B2">
            <w:pPr>
              <w:rPr>
                <w:ins w:id="324" w:author="Benjamin Chan" w:date="2017-07-27T09:16:00Z"/>
                <w:rFonts w:ascii="Arial Narrow" w:hAnsi="Arial Narrow" w:cs="Arial"/>
                <w:sz w:val="18"/>
                <w:szCs w:val="18"/>
              </w:rPr>
            </w:pPr>
            <w:ins w:id="325" w:author="Benjamin Chan" w:date="2017-07-27T09:17:00Z">
              <w:r w:rsidRPr="00016104">
                <w:rPr>
                  <w:rFonts w:ascii="Arial Narrow" w:hAnsi="Arial Narrow" w:cs="Arial"/>
                  <w:sz w:val="18"/>
                  <w:szCs w:val="18"/>
                </w:rPr>
                <w:t>Hospitalized infection</w:t>
              </w:r>
            </w:ins>
          </w:p>
        </w:tc>
        <w:tc>
          <w:tcPr>
            <w:tcW w:w="651" w:type="dxa"/>
          </w:tcPr>
          <w:p w14:paraId="03A835E8" w14:textId="2184EB6B" w:rsidR="004701B2" w:rsidRPr="004701B2" w:rsidRDefault="004701B2" w:rsidP="004701B2">
            <w:pPr>
              <w:jc w:val="center"/>
              <w:rPr>
                <w:ins w:id="326" w:author="Benjamin Chan" w:date="2017-07-27T09:16:00Z"/>
                <w:rFonts w:ascii="Arial Narrow" w:hAnsi="Arial Narrow"/>
                <w:sz w:val="18"/>
                <w:szCs w:val="18"/>
              </w:rPr>
            </w:pPr>
            <w:ins w:id="327" w:author="Benjamin Chan" w:date="2017-07-27T11:14:00Z">
              <w:r w:rsidRPr="004701B2">
                <w:rPr>
                  <w:rFonts w:ascii="Arial Narrow" w:hAnsi="Arial Narrow"/>
                  <w:sz w:val="18"/>
                  <w:szCs w:val="18"/>
                </w:rPr>
                <w:t>1.1</w:t>
              </w:r>
            </w:ins>
          </w:p>
        </w:tc>
        <w:tc>
          <w:tcPr>
            <w:tcW w:w="1193" w:type="dxa"/>
          </w:tcPr>
          <w:p w14:paraId="6728AAF8" w14:textId="03482697" w:rsidR="004701B2" w:rsidRPr="004701B2" w:rsidRDefault="004701B2" w:rsidP="004701B2">
            <w:pPr>
              <w:jc w:val="center"/>
              <w:rPr>
                <w:ins w:id="328" w:author="Benjamin Chan" w:date="2017-07-27T09:16:00Z"/>
                <w:rFonts w:ascii="Arial Narrow" w:hAnsi="Arial Narrow"/>
                <w:sz w:val="18"/>
                <w:szCs w:val="18"/>
              </w:rPr>
            </w:pPr>
            <w:ins w:id="329" w:author="Benjamin Chan" w:date="2017-07-27T11:14:00Z">
              <w:r w:rsidRPr="004701B2">
                <w:rPr>
                  <w:rFonts w:ascii="Arial Narrow" w:hAnsi="Arial Narrow"/>
                  <w:sz w:val="18"/>
                  <w:szCs w:val="18"/>
                </w:rPr>
                <w:t>0.9</w:t>
              </w:r>
            </w:ins>
          </w:p>
        </w:tc>
        <w:tc>
          <w:tcPr>
            <w:tcW w:w="711" w:type="dxa"/>
          </w:tcPr>
          <w:p w14:paraId="1E33D3F2" w14:textId="01FD239C" w:rsidR="004701B2" w:rsidRPr="004701B2" w:rsidRDefault="004701B2" w:rsidP="004701B2">
            <w:pPr>
              <w:jc w:val="center"/>
              <w:rPr>
                <w:ins w:id="330" w:author="Benjamin Chan" w:date="2017-07-27T09:16:00Z"/>
                <w:rFonts w:ascii="Arial Narrow" w:hAnsi="Arial Narrow"/>
                <w:sz w:val="18"/>
                <w:szCs w:val="18"/>
              </w:rPr>
            </w:pPr>
            <w:ins w:id="331" w:author="Benjamin Chan" w:date="2017-07-27T11:14:00Z">
              <w:r w:rsidRPr="004701B2">
                <w:rPr>
                  <w:rFonts w:ascii="Arial Narrow" w:hAnsi="Arial Narrow"/>
                  <w:sz w:val="18"/>
                  <w:szCs w:val="18"/>
                </w:rPr>
                <w:t>NS</w:t>
              </w:r>
            </w:ins>
          </w:p>
        </w:tc>
        <w:tc>
          <w:tcPr>
            <w:tcW w:w="616" w:type="dxa"/>
          </w:tcPr>
          <w:p w14:paraId="4556BB50" w14:textId="674BC65A" w:rsidR="004701B2" w:rsidRPr="004701B2" w:rsidRDefault="004701B2" w:rsidP="004701B2">
            <w:pPr>
              <w:jc w:val="center"/>
              <w:rPr>
                <w:ins w:id="332" w:author="Benjamin Chan" w:date="2017-07-27T09:16:00Z"/>
                <w:rFonts w:ascii="Arial Narrow" w:hAnsi="Arial Narrow"/>
                <w:sz w:val="18"/>
                <w:szCs w:val="18"/>
              </w:rPr>
            </w:pPr>
            <w:ins w:id="333" w:author="Benjamin Chan" w:date="2017-07-27T11:14:00Z">
              <w:r w:rsidRPr="004701B2">
                <w:rPr>
                  <w:rFonts w:ascii="Arial Narrow" w:hAnsi="Arial Narrow"/>
                  <w:sz w:val="18"/>
                  <w:szCs w:val="18"/>
                </w:rPr>
                <w:t>3.1</w:t>
              </w:r>
            </w:ins>
          </w:p>
        </w:tc>
        <w:tc>
          <w:tcPr>
            <w:tcW w:w="1260" w:type="dxa"/>
          </w:tcPr>
          <w:p w14:paraId="2B5CC215" w14:textId="610561C0" w:rsidR="004701B2" w:rsidRPr="004701B2" w:rsidRDefault="004701B2" w:rsidP="004701B2">
            <w:pPr>
              <w:tabs>
                <w:tab w:val="left" w:pos="720"/>
              </w:tabs>
              <w:jc w:val="center"/>
              <w:rPr>
                <w:ins w:id="334" w:author="Benjamin Chan" w:date="2017-07-27T09:16:00Z"/>
                <w:rFonts w:ascii="Arial Narrow" w:hAnsi="Arial Narrow"/>
                <w:sz w:val="18"/>
                <w:szCs w:val="18"/>
              </w:rPr>
            </w:pPr>
            <w:ins w:id="335" w:author="Benjamin Chan" w:date="2017-07-27T11:14:00Z">
              <w:r w:rsidRPr="004701B2">
                <w:rPr>
                  <w:rFonts w:ascii="Arial Narrow" w:hAnsi="Arial Narrow"/>
                  <w:sz w:val="18"/>
                  <w:szCs w:val="18"/>
                </w:rPr>
                <w:t>4.2</w:t>
              </w:r>
            </w:ins>
          </w:p>
        </w:tc>
        <w:tc>
          <w:tcPr>
            <w:tcW w:w="679" w:type="dxa"/>
          </w:tcPr>
          <w:p w14:paraId="208E6730" w14:textId="2683ED00" w:rsidR="004701B2" w:rsidRPr="004701B2" w:rsidRDefault="004701B2" w:rsidP="004701B2">
            <w:pPr>
              <w:jc w:val="center"/>
              <w:rPr>
                <w:ins w:id="336" w:author="Benjamin Chan" w:date="2017-07-27T09:16:00Z"/>
                <w:rFonts w:ascii="Arial Narrow" w:hAnsi="Arial Narrow"/>
                <w:sz w:val="18"/>
                <w:szCs w:val="18"/>
              </w:rPr>
            </w:pPr>
            <w:ins w:id="337" w:author="Benjamin Chan" w:date="2017-07-27T11:14:00Z">
              <w:r w:rsidRPr="004701B2">
                <w:rPr>
                  <w:rFonts w:ascii="Arial Narrow" w:hAnsi="Arial Narrow"/>
                  <w:sz w:val="18"/>
                  <w:szCs w:val="18"/>
                </w:rPr>
                <w:t>0.027</w:t>
              </w:r>
            </w:ins>
          </w:p>
        </w:tc>
        <w:tc>
          <w:tcPr>
            <w:tcW w:w="581" w:type="dxa"/>
          </w:tcPr>
          <w:p w14:paraId="121961D3" w14:textId="2E27E235" w:rsidR="004701B2" w:rsidRPr="004701B2" w:rsidRDefault="004701B2" w:rsidP="004701B2">
            <w:pPr>
              <w:jc w:val="center"/>
              <w:rPr>
                <w:ins w:id="338" w:author="Benjamin Chan" w:date="2017-07-27T09:16:00Z"/>
                <w:rFonts w:ascii="Arial Narrow" w:hAnsi="Arial Narrow"/>
                <w:sz w:val="18"/>
                <w:szCs w:val="18"/>
              </w:rPr>
            </w:pPr>
            <w:ins w:id="339" w:author="Benjamin Chan" w:date="2017-07-27T11:14:00Z">
              <w:r w:rsidRPr="004701B2">
                <w:rPr>
                  <w:rFonts w:ascii="Arial Narrow" w:hAnsi="Arial Narrow"/>
                  <w:sz w:val="18"/>
                  <w:szCs w:val="18"/>
                </w:rPr>
                <w:t>8.8</w:t>
              </w:r>
            </w:ins>
          </w:p>
        </w:tc>
        <w:tc>
          <w:tcPr>
            <w:tcW w:w="1260" w:type="dxa"/>
          </w:tcPr>
          <w:p w14:paraId="72CA96C5" w14:textId="4B1DD07D" w:rsidR="004701B2" w:rsidRPr="004701B2" w:rsidRDefault="004701B2" w:rsidP="004701B2">
            <w:pPr>
              <w:jc w:val="center"/>
              <w:rPr>
                <w:ins w:id="340" w:author="Benjamin Chan" w:date="2017-07-27T09:16:00Z"/>
                <w:rFonts w:ascii="Arial Narrow" w:hAnsi="Arial Narrow"/>
                <w:sz w:val="18"/>
                <w:szCs w:val="18"/>
              </w:rPr>
            </w:pPr>
            <w:ins w:id="341" w:author="Benjamin Chan" w:date="2017-07-27T11:14:00Z">
              <w:r w:rsidRPr="004701B2">
                <w:rPr>
                  <w:rFonts w:ascii="Arial Narrow" w:hAnsi="Arial Narrow"/>
                  <w:sz w:val="18"/>
                  <w:szCs w:val="18"/>
                </w:rPr>
                <w:t>11.7</w:t>
              </w:r>
            </w:ins>
          </w:p>
        </w:tc>
        <w:tc>
          <w:tcPr>
            <w:tcW w:w="715" w:type="dxa"/>
          </w:tcPr>
          <w:p w14:paraId="6106E978" w14:textId="51D41EF4" w:rsidR="004701B2" w:rsidRPr="004701B2" w:rsidRDefault="004701B2" w:rsidP="004701B2">
            <w:pPr>
              <w:jc w:val="center"/>
              <w:rPr>
                <w:ins w:id="342" w:author="Benjamin Chan" w:date="2017-07-27T09:16:00Z"/>
                <w:rFonts w:ascii="Arial Narrow" w:hAnsi="Arial Narrow"/>
                <w:sz w:val="18"/>
                <w:szCs w:val="18"/>
              </w:rPr>
            </w:pPr>
            <w:ins w:id="343" w:author="Benjamin Chan" w:date="2017-07-27T11:14:00Z">
              <w:r w:rsidRPr="004701B2">
                <w:rPr>
                  <w:rFonts w:ascii="Arial Narrow" w:hAnsi="Arial Narrow"/>
                  <w:sz w:val="18"/>
                  <w:szCs w:val="18"/>
                </w:rPr>
                <w:t>&lt;0.001</w:t>
              </w:r>
            </w:ins>
          </w:p>
        </w:tc>
      </w:tr>
      <w:tr w:rsidR="004701B2" w:rsidRPr="00AD7CE8" w14:paraId="5B9DA468" w14:textId="77777777" w:rsidTr="004701B2">
        <w:trPr>
          <w:ins w:id="344" w:author="Benjamin Chan" w:date="2017-07-27T09:16:00Z"/>
        </w:trPr>
        <w:tc>
          <w:tcPr>
            <w:tcW w:w="1684" w:type="dxa"/>
            <w:vAlign w:val="center"/>
          </w:tcPr>
          <w:p w14:paraId="5BF5E778" w14:textId="33935CC6" w:rsidR="004701B2" w:rsidRPr="00AD7CE8" w:rsidRDefault="004701B2" w:rsidP="004701B2">
            <w:pPr>
              <w:rPr>
                <w:ins w:id="345" w:author="Benjamin Chan" w:date="2017-07-27T09:16:00Z"/>
                <w:rFonts w:ascii="Arial Narrow" w:hAnsi="Arial Narrow" w:cs="Arial"/>
                <w:sz w:val="18"/>
                <w:szCs w:val="18"/>
              </w:rPr>
            </w:pPr>
            <w:ins w:id="346" w:author="Benjamin Chan" w:date="2017-07-27T09:17:00Z">
              <w:r w:rsidRPr="00016104">
                <w:rPr>
                  <w:rFonts w:ascii="Arial Narrow" w:hAnsi="Arial Narrow" w:cs="Arial"/>
                  <w:sz w:val="18"/>
                  <w:szCs w:val="18"/>
                </w:rPr>
                <w:t>Opportunistic infection</w:t>
              </w:r>
            </w:ins>
          </w:p>
        </w:tc>
        <w:tc>
          <w:tcPr>
            <w:tcW w:w="651" w:type="dxa"/>
          </w:tcPr>
          <w:p w14:paraId="03BDCC20" w14:textId="725036BD" w:rsidR="004701B2" w:rsidRPr="004701B2" w:rsidRDefault="004701B2" w:rsidP="004701B2">
            <w:pPr>
              <w:jc w:val="center"/>
              <w:rPr>
                <w:ins w:id="347" w:author="Benjamin Chan" w:date="2017-07-27T09:16:00Z"/>
                <w:rFonts w:ascii="Arial Narrow" w:hAnsi="Arial Narrow"/>
                <w:sz w:val="18"/>
                <w:szCs w:val="18"/>
              </w:rPr>
            </w:pPr>
            <w:ins w:id="348" w:author="Benjamin Chan" w:date="2017-07-27T11:15:00Z">
              <w:r w:rsidRPr="004701B2">
                <w:rPr>
                  <w:rFonts w:ascii="Arial Narrow" w:hAnsi="Arial Narrow"/>
                  <w:sz w:val="18"/>
                  <w:szCs w:val="18"/>
                </w:rPr>
                <w:t>0.9</w:t>
              </w:r>
            </w:ins>
          </w:p>
        </w:tc>
        <w:tc>
          <w:tcPr>
            <w:tcW w:w="1193" w:type="dxa"/>
          </w:tcPr>
          <w:p w14:paraId="234C9FD3" w14:textId="0A50E002" w:rsidR="004701B2" w:rsidRPr="004701B2" w:rsidRDefault="004701B2" w:rsidP="004701B2">
            <w:pPr>
              <w:jc w:val="center"/>
              <w:rPr>
                <w:ins w:id="349" w:author="Benjamin Chan" w:date="2017-07-27T09:16:00Z"/>
                <w:rFonts w:ascii="Arial Narrow" w:hAnsi="Arial Narrow"/>
                <w:sz w:val="18"/>
                <w:szCs w:val="18"/>
              </w:rPr>
            </w:pPr>
            <w:ins w:id="350" w:author="Benjamin Chan" w:date="2017-07-27T11:15:00Z">
              <w:r w:rsidRPr="004701B2">
                <w:rPr>
                  <w:rFonts w:ascii="Arial Narrow" w:hAnsi="Arial Narrow"/>
                  <w:sz w:val="18"/>
                  <w:szCs w:val="18"/>
                </w:rPr>
                <w:t>1.4</w:t>
              </w:r>
            </w:ins>
          </w:p>
        </w:tc>
        <w:tc>
          <w:tcPr>
            <w:tcW w:w="711" w:type="dxa"/>
          </w:tcPr>
          <w:p w14:paraId="4D9C1DF8" w14:textId="5BAE5D34" w:rsidR="004701B2" w:rsidRPr="004701B2" w:rsidRDefault="004701B2" w:rsidP="004701B2">
            <w:pPr>
              <w:jc w:val="center"/>
              <w:rPr>
                <w:ins w:id="351" w:author="Benjamin Chan" w:date="2017-07-27T09:16:00Z"/>
                <w:rFonts w:ascii="Arial Narrow" w:hAnsi="Arial Narrow"/>
                <w:sz w:val="18"/>
                <w:szCs w:val="18"/>
              </w:rPr>
            </w:pPr>
            <w:ins w:id="352" w:author="Benjamin Chan" w:date="2017-07-27T11:15:00Z">
              <w:r w:rsidRPr="004701B2">
                <w:rPr>
                  <w:rFonts w:ascii="Arial Narrow" w:hAnsi="Arial Narrow"/>
                  <w:sz w:val="18"/>
                  <w:szCs w:val="18"/>
                </w:rPr>
                <w:t>NS</w:t>
              </w:r>
            </w:ins>
          </w:p>
        </w:tc>
        <w:tc>
          <w:tcPr>
            <w:tcW w:w="616" w:type="dxa"/>
          </w:tcPr>
          <w:p w14:paraId="79369566" w14:textId="4B3A81BC" w:rsidR="004701B2" w:rsidRPr="004701B2" w:rsidRDefault="004701B2" w:rsidP="004701B2">
            <w:pPr>
              <w:jc w:val="center"/>
              <w:rPr>
                <w:ins w:id="353" w:author="Benjamin Chan" w:date="2017-07-27T09:16:00Z"/>
                <w:rFonts w:ascii="Arial Narrow" w:hAnsi="Arial Narrow"/>
                <w:sz w:val="18"/>
                <w:szCs w:val="18"/>
              </w:rPr>
            </w:pPr>
            <w:ins w:id="354" w:author="Benjamin Chan" w:date="2017-07-27T11:15:00Z">
              <w:r w:rsidRPr="004701B2">
                <w:rPr>
                  <w:rFonts w:ascii="Arial Narrow" w:hAnsi="Arial Narrow"/>
                  <w:sz w:val="18"/>
                  <w:szCs w:val="18"/>
                </w:rPr>
                <w:t>1.2</w:t>
              </w:r>
            </w:ins>
          </w:p>
        </w:tc>
        <w:tc>
          <w:tcPr>
            <w:tcW w:w="1260" w:type="dxa"/>
          </w:tcPr>
          <w:p w14:paraId="3E0E4FE2" w14:textId="1E8FEE14" w:rsidR="004701B2" w:rsidRPr="004701B2" w:rsidRDefault="004701B2" w:rsidP="004701B2">
            <w:pPr>
              <w:tabs>
                <w:tab w:val="left" w:pos="720"/>
              </w:tabs>
              <w:jc w:val="center"/>
              <w:rPr>
                <w:ins w:id="355" w:author="Benjamin Chan" w:date="2017-07-27T09:16:00Z"/>
                <w:rFonts w:ascii="Arial Narrow" w:hAnsi="Arial Narrow"/>
                <w:sz w:val="18"/>
                <w:szCs w:val="18"/>
              </w:rPr>
            </w:pPr>
            <w:ins w:id="356" w:author="Benjamin Chan" w:date="2017-07-27T11:15:00Z">
              <w:r w:rsidRPr="004701B2">
                <w:rPr>
                  <w:rFonts w:ascii="Arial Narrow" w:hAnsi="Arial Narrow"/>
                  <w:sz w:val="18"/>
                  <w:szCs w:val="18"/>
                </w:rPr>
                <w:t>2.0</w:t>
              </w:r>
            </w:ins>
          </w:p>
        </w:tc>
        <w:tc>
          <w:tcPr>
            <w:tcW w:w="679" w:type="dxa"/>
          </w:tcPr>
          <w:p w14:paraId="461B653F" w14:textId="12AD3482" w:rsidR="004701B2" w:rsidRPr="004701B2" w:rsidRDefault="004701B2" w:rsidP="004701B2">
            <w:pPr>
              <w:jc w:val="center"/>
              <w:rPr>
                <w:ins w:id="357" w:author="Benjamin Chan" w:date="2017-07-27T09:16:00Z"/>
                <w:rFonts w:ascii="Arial Narrow" w:hAnsi="Arial Narrow"/>
                <w:sz w:val="18"/>
                <w:szCs w:val="18"/>
              </w:rPr>
            </w:pPr>
            <w:ins w:id="358" w:author="Benjamin Chan" w:date="2017-07-27T11:15:00Z">
              <w:r w:rsidRPr="004701B2">
                <w:rPr>
                  <w:rFonts w:ascii="Arial Narrow" w:hAnsi="Arial Narrow"/>
                  <w:sz w:val="18"/>
                  <w:szCs w:val="18"/>
                </w:rPr>
                <w:t>0.009</w:t>
              </w:r>
            </w:ins>
          </w:p>
        </w:tc>
        <w:tc>
          <w:tcPr>
            <w:tcW w:w="581" w:type="dxa"/>
          </w:tcPr>
          <w:p w14:paraId="2407FB0E" w14:textId="19C41E65" w:rsidR="004701B2" w:rsidRPr="004701B2" w:rsidRDefault="004701B2" w:rsidP="004701B2">
            <w:pPr>
              <w:jc w:val="center"/>
              <w:rPr>
                <w:ins w:id="359" w:author="Benjamin Chan" w:date="2017-07-27T09:16:00Z"/>
                <w:rFonts w:ascii="Arial Narrow" w:hAnsi="Arial Narrow"/>
                <w:sz w:val="18"/>
                <w:szCs w:val="18"/>
              </w:rPr>
            </w:pPr>
            <w:ins w:id="360" w:author="Benjamin Chan" w:date="2017-07-27T11:15:00Z">
              <w:r w:rsidRPr="004701B2">
                <w:rPr>
                  <w:rFonts w:ascii="Arial Narrow" w:hAnsi="Arial Narrow"/>
                  <w:sz w:val="18"/>
                  <w:szCs w:val="18"/>
                </w:rPr>
                <w:t>2.4</w:t>
              </w:r>
            </w:ins>
          </w:p>
        </w:tc>
        <w:tc>
          <w:tcPr>
            <w:tcW w:w="1260" w:type="dxa"/>
          </w:tcPr>
          <w:p w14:paraId="61370168" w14:textId="13CEC0E4" w:rsidR="004701B2" w:rsidRPr="004701B2" w:rsidRDefault="004701B2" w:rsidP="004701B2">
            <w:pPr>
              <w:jc w:val="center"/>
              <w:rPr>
                <w:ins w:id="361" w:author="Benjamin Chan" w:date="2017-07-27T09:16:00Z"/>
                <w:rFonts w:ascii="Arial Narrow" w:hAnsi="Arial Narrow"/>
                <w:sz w:val="18"/>
                <w:szCs w:val="18"/>
              </w:rPr>
            </w:pPr>
            <w:ins w:id="362" w:author="Benjamin Chan" w:date="2017-07-27T11:15:00Z">
              <w:r w:rsidRPr="004701B2">
                <w:rPr>
                  <w:rFonts w:ascii="Arial Narrow" w:hAnsi="Arial Narrow"/>
                  <w:sz w:val="18"/>
                  <w:szCs w:val="18"/>
                </w:rPr>
                <w:t>3.0</w:t>
              </w:r>
            </w:ins>
          </w:p>
        </w:tc>
        <w:tc>
          <w:tcPr>
            <w:tcW w:w="715" w:type="dxa"/>
          </w:tcPr>
          <w:p w14:paraId="163DCAE6" w14:textId="7DCAA724" w:rsidR="004701B2" w:rsidRPr="004701B2" w:rsidRDefault="004701B2" w:rsidP="004701B2">
            <w:pPr>
              <w:jc w:val="center"/>
              <w:rPr>
                <w:ins w:id="363" w:author="Benjamin Chan" w:date="2017-07-27T09:16:00Z"/>
                <w:rFonts w:ascii="Arial Narrow" w:hAnsi="Arial Narrow"/>
                <w:sz w:val="18"/>
                <w:szCs w:val="18"/>
              </w:rPr>
            </w:pPr>
            <w:ins w:id="364" w:author="Benjamin Chan" w:date="2017-07-27T11:15:00Z">
              <w:r w:rsidRPr="004701B2">
                <w:rPr>
                  <w:rFonts w:ascii="Arial Narrow" w:hAnsi="Arial Narrow"/>
                  <w:sz w:val="18"/>
                  <w:szCs w:val="18"/>
                </w:rPr>
                <w:t>0.005</w:t>
              </w:r>
            </w:ins>
          </w:p>
        </w:tc>
      </w:tr>
      <w:tr w:rsidR="004701B2" w:rsidRPr="00AD7CE8" w14:paraId="66E12181" w14:textId="77777777" w:rsidTr="004701B2">
        <w:trPr>
          <w:ins w:id="365" w:author="Benjamin Chan" w:date="2017-07-27T11:15:00Z"/>
        </w:trPr>
        <w:tc>
          <w:tcPr>
            <w:tcW w:w="1684" w:type="dxa"/>
            <w:vAlign w:val="center"/>
          </w:tcPr>
          <w:p w14:paraId="0B86EC3C" w14:textId="5DF246D0" w:rsidR="004701B2" w:rsidRPr="00016104" w:rsidRDefault="004701B2" w:rsidP="004701B2">
            <w:pPr>
              <w:rPr>
                <w:ins w:id="366" w:author="Benjamin Chan" w:date="2017-07-27T11:15:00Z"/>
                <w:rFonts w:ascii="Arial Narrow" w:hAnsi="Arial Narrow" w:cs="Arial"/>
                <w:sz w:val="18"/>
                <w:szCs w:val="18"/>
              </w:rPr>
            </w:pPr>
            <w:ins w:id="367" w:author="Benjamin Chan" w:date="2017-07-27T11:16:00Z">
              <w:r>
                <w:rPr>
                  <w:rFonts w:ascii="Arial Narrow" w:hAnsi="Arial Narrow" w:cs="Arial"/>
                  <w:color w:val="000000"/>
                  <w:sz w:val="18"/>
                  <w:szCs w:val="18"/>
                </w:rPr>
                <w:t>Clinical vertebral fracture</w:t>
              </w:r>
            </w:ins>
          </w:p>
        </w:tc>
        <w:tc>
          <w:tcPr>
            <w:tcW w:w="651" w:type="dxa"/>
            <w:tcBorders>
              <w:bottom w:val="single" w:sz="4" w:space="0" w:color="auto"/>
            </w:tcBorders>
          </w:tcPr>
          <w:p w14:paraId="5221687A" w14:textId="77777777" w:rsidR="004701B2" w:rsidRPr="004701B2" w:rsidRDefault="004701B2" w:rsidP="004701B2">
            <w:pPr>
              <w:jc w:val="center"/>
              <w:rPr>
                <w:ins w:id="368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</w:tcPr>
          <w:p w14:paraId="66B1F060" w14:textId="77777777" w:rsidR="004701B2" w:rsidRPr="004701B2" w:rsidRDefault="004701B2" w:rsidP="004701B2">
            <w:pPr>
              <w:jc w:val="center"/>
              <w:rPr>
                <w:ins w:id="369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535F8DD5" w14:textId="77777777" w:rsidR="004701B2" w:rsidRPr="004701B2" w:rsidRDefault="004701B2" w:rsidP="004701B2">
            <w:pPr>
              <w:jc w:val="center"/>
              <w:rPr>
                <w:ins w:id="370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13D100FE" w14:textId="77777777" w:rsidR="004701B2" w:rsidRPr="004701B2" w:rsidRDefault="004701B2" w:rsidP="004701B2">
            <w:pPr>
              <w:jc w:val="center"/>
              <w:rPr>
                <w:ins w:id="371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41FD73B" w14:textId="77777777" w:rsidR="004701B2" w:rsidRPr="004701B2" w:rsidRDefault="004701B2" w:rsidP="004701B2">
            <w:pPr>
              <w:tabs>
                <w:tab w:val="left" w:pos="720"/>
              </w:tabs>
              <w:jc w:val="center"/>
              <w:rPr>
                <w:ins w:id="372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6490CCCC" w14:textId="77777777" w:rsidR="004701B2" w:rsidRPr="004701B2" w:rsidRDefault="004701B2" w:rsidP="004701B2">
            <w:pPr>
              <w:jc w:val="center"/>
              <w:rPr>
                <w:ins w:id="373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81" w:type="dxa"/>
            <w:tcBorders>
              <w:bottom w:val="single" w:sz="4" w:space="0" w:color="auto"/>
            </w:tcBorders>
          </w:tcPr>
          <w:p w14:paraId="220D8A33" w14:textId="77777777" w:rsidR="004701B2" w:rsidRPr="004701B2" w:rsidRDefault="004701B2" w:rsidP="004701B2">
            <w:pPr>
              <w:jc w:val="center"/>
              <w:rPr>
                <w:ins w:id="374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C7B8311" w14:textId="77777777" w:rsidR="004701B2" w:rsidRPr="004701B2" w:rsidRDefault="004701B2" w:rsidP="004701B2">
            <w:pPr>
              <w:jc w:val="center"/>
              <w:rPr>
                <w:ins w:id="375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14:paraId="29601A63" w14:textId="77777777" w:rsidR="004701B2" w:rsidRPr="004701B2" w:rsidRDefault="004701B2" w:rsidP="004701B2">
            <w:pPr>
              <w:jc w:val="center"/>
              <w:rPr>
                <w:ins w:id="376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</w:tr>
      <w:tr w:rsidR="004701B2" w:rsidRPr="00AD7CE8" w14:paraId="05279489" w14:textId="77777777" w:rsidTr="004701B2">
        <w:trPr>
          <w:ins w:id="377" w:author="Benjamin Chan" w:date="2017-07-27T11:15:00Z"/>
        </w:trPr>
        <w:tc>
          <w:tcPr>
            <w:tcW w:w="1684" w:type="dxa"/>
            <w:vAlign w:val="center"/>
          </w:tcPr>
          <w:p w14:paraId="6221AB84" w14:textId="32938AC8" w:rsidR="004701B2" w:rsidRPr="00016104" w:rsidRDefault="004701B2" w:rsidP="004701B2">
            <w:pPr>
              <w:rPr>
                <w:ins w:id="378" w:author="Benjamin Chan" w:date="2017-07-27T11:15:00Z"/>
                <w:rFonts w:ascii="Arial Narrow" w:hAnsi="Arial Narrow" w:cs="Arial"/>
                <w:sz w:val="18"/>
                <w:szCs w:val="18"/>
              </w:rPr>
            </w:pPr>
            <w:ins w:id="379" w:author="Benjamin Chan" w:date="2017-07-27T11:16:00Z">
              <w:r>
                <w:rPr>
                  <w:rFonts w:ascii="Arial Narrow" w:hAnsi="Arial Narrow" w:cs="Arial"/>
                  <w:color w:val="000000"/>
                  <w:sz w:val="18"/>
                  <w:szCs w:val="18"/>
                </w:rPr>
                <w:t>Non-vertebral osteoporotic fracture</w:t>
              </w:r>
            </w:ins>
          </w:p>
        </w:tc>
        <w:tc>
          <w:tcPr>
            <w:tcW w:w="651" w:type="dxa"/>
            <w:tcBorders>
              <w:bottom w:val="single" w:sz="4" w:space="0" w:color="auto"/>
            </w:tcBorders>
          </w:tcPr>
          <w:p w14:paraId="40BDC510" w14:textId="77777777" w:rsidR="004701B2" w:rsidRPr="004701B2" w:rsidRDefault="004701B2" w:rsidP="004701B2">
            <w:pPr>
              <w:jc w:val="center"/>
              <w:rPr>
                <w:ins w:id="380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93" w:type="dxa"/>
            <w:tcBorders>
              <w:bottom w:val="single" w:sz="4" w:space="0" w:color="auto"/>
            </w:tcBorders>
          </w:tcPr>
          <w:p w14:paraId="4B3DD60C" w14:textId="77777777" w:rsidR="004701B2" w:rsidRPr="004701B2" w:rsidRDefault="004701B2" w:rsidP="004701B2">
            <w:pPr>
              <w:jc w:val="center"/>
              <w:rPr>
                <w:ins w:id="381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1E495F08" w14:textId="77777777" w:rsidR="004701B2" w:rsidRPr="004701B2" w:rsidRDefault="004701B2" w:rsidP="004701B2">
            <w:pPr>
              <w:jc w:val="center"/>
              <w:rPr>
                <w:ins w:id="382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7FCF731E" w14:textId="77777777" w:rsidR="004701B2" w:rsidRPr="004701B2" w:rsidRDefault="004701B2" w:rsidP="004701B2">
            <w:pPr>
              <w:jc w:val="center"/>
              <w:rPr>
                <w:ins w:id="383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4805576" w14:textId="77777777" w:rsidR="004701B2" w:rsidRPr="004701B2" w:rsidRDefault="004701B2" w:rsidP="004701B2">
            <w:pPr>
              <w:tabs>
                <w:tab w:val="left" w:pos="720"/>
              </w:tabs>
              <w:jc w:val="center"/>
              <w:rPr>
                <w:ins w:id="384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5A5B6A9B" w14:textId="77777777" w:rsidR="004701B2" w:rsidRPr="004701B2" w:rsidRDefault="004701B2" w:rsidP="004701B2">
            <w:pPr>
              <w:jc w:val="center"/>
              <w:rPr>
                <w:ins w:id="385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81" w:type="dxa"/>
            <w:tcBorders>
              <w:bottom w:val="single" w:sz="4" w:space="0" w:color="auto"/>
            </w:tcBorders>
          </w:tcPr>
          <w:p w14:paraId="001594E1" w14:textId="77777777" w:rsidR="004701B2" w:rsidRPr="004701B2" w:rsidRDefault="004701B2" w:rsidP="004701B2">
            <w:pPr>
              <w:jc w:val="center"/>
              <w:rPr>
                <w:ins w:id="386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6FD23AD" w14:textId="77777777" w:rsidR="004701B2" w:rsidRPr="004701B2" w:rsidRDefault="004701B2" w:rsidP="004701B2">
            <w:pPr>
              <w:jc w:val="center"/>
              <w:rPr>
                <w:ins w:id="387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14:paraId="484E7692" w14:textId="77777777" w:rsidR="004701B2" w:rsidRPr="004701B2" w:rsidRDefault="004701B2" w:rsidP="004701B2">
            <w:pPr>
              <w:jc w:val="center"/>
              <w:rPr>
                <w:ins w:id="388" w:author="Benjamin Chan" w:date="2017-07-27T11:15:00Z"/>
                <w:rFonts w:ascii="Arial Narrow" w:hAnsi="Arial Narrow"/>
                <w:sz w:val="18"/>
                <w:szCs w:val="18"/>
              </w:rPr>
            </w:pPr>
          </w:p>
        </w:tc>
      </w:tr>
    </w:tbl>
    <w:p w14:paraId="7B47A3DF" w14:textId="77777777" w:rsidR="00D82ECE" w:rsidRDefault="00D82ECE" w:rsidP="00A92707"/>
    <w:p w14:paraId="3A620DDC" w14:textId="77777777" w:rsidR="000D03D5" w:rsidRDefault="000D03D5" w:rsidP="00A92707"/>
    <w:p w14:paraId="616F6A43" w14:textId="25BA37A4" w:rsidR="000D03D5" w:rsidRPr="00E70CCD" w:rsidRDefault="000D03D5" w:rsidP="00A92707">
      <w:pPr>
        <w:rPr>
          <w:b/>
          <w:u w:val="single"/>
        </w:rPr>
      </w:pPr>
      <w:r w:rsidRPr="00E70CCD">
        <w:rPr>
          <w:b/>
          <w:u w:val="single"/>
        </w:rPr>
        <w:t>CONFLICTS:</w:t>
      </w:r>
    </w:p>
    <w:p w14:paraId="102C4964" w14:textId="6F273245" w:rsidR="000D03D5" w:rsidRDefault="000D03D5" w:rsidP="005D3D43">
      <w:pPr>
        <w:pStyle w:val="ListParagraph"/>
        <w:numPr>
          <w:ilvl w:val="0"/>
          <w:numId w:val="4"/>
        </w:numPr>
      </w:pPr>
      <w:r>
        <w:t>AD has received research grants from Amgen, Eli Lilly, GSK, Janssen, Novartis, UCB; and has served on the advisory boards of Eli Lilly, Janssen, Novartis, UCB</w:t>
      </w:r>
    </w:p>
    <w:p w14:paraId="602EF8C5" w14:textId="2EEDEB44" w:rsidR="005D3D43" w:rsidRDefault="005D3D43" w:rsidP="005D3D43">
      <w:pPr>
        <w:pStyle w:val="ListParagraph"/>
        <w:numPr>
          <w:ilvl w:val="0"/>
          <w:numId w:val="4"/>
        </w:numPr>
      </w:pPr>
      <w:r>
        <w:t>JC has research grants and consulting with UCB, Janssen, Amgen, Roche, Myriad Genetics, Lilly, Novartis, BMS, and Pfizer</w:t>
      </w:r>
    </w:p>
    <w:p w14:paraId="609205F7" w14:textId="489DA9F3" w:rsidR="00C13817" w:rsidRDefault="00C13817" w:rsidP="005D3D43">
      <w:pPr>
        <w:pStyle w:val="ListParagraph"/>
        <w:numPr>
          <w:ilvl w:val="0"/>
          <w:numId w:val="4"/>
        </w:numPr>
      </w:pPr>
      <w:r>
        <w:t>KLW has consulting with UCB, Roche, Lilly, Pfizer, GSK, AbbV</w:t>
      </w:r>
      <w:r w:rsidR="008A0CD8">
        <w:t xml:space="preserve">ie, </w:t>
      </w:r>
      <w:r>
        <w:t>Galapagos</w:t>
      </w:r>
      <w:r w:rsidR="008A0CD8">
        <w:t xml:space="preserve">, and BMS; and has research grants with BMS. </w:t>
      </w:r>
      <w:r>
        <w:t xml:space="preserve"> </w:t>
      </w:r>
    </w:p>
    <w:p w14:paraId="7D03F79A" w14:textId="64275EE4" w:rsidR="001F6EC1" w:rsidRDefault="001F6EC1" w:rsidP="005D3D43">
      <w:pPr>
        <w:pStyle w:val="ListParagraph"/>
        <w:numPr>
          <w:ilvl w:val="0"/>
          <w:numId w:val="4"/>
        </w:numPr>
      </w:pPr>
      <w:r>
        <w:lastRenderedPageBreak/>
        <w:t>HY has research grants from BMS</w:t>
      </w:r>
    </w:p>
    <w:p w14:paraId="65AC5799" w14:textId="77777777" w:rsidR="005D3D43" w:rsidRDefault="007A54DB" w:rsidP="005D3D43">
      <w:pPr>
        <w:pStyle w:val="ListParagraph"/>
        <w:numPr>
          <w:ilvl w:val="0"/>
          <w:numId w:val="4"/>
        </w:numPr>
      </w:pPr>
      <w:r>
        <w:t>LP, JS, RYS are employed by UCB Biosciences, the sponsor of this study.</w:t>
      </w:r>
      <w:r w:rsidR="005D3D43" w:rsidRPr="005D3D43">
        <w:t xml:space="preserve"> </w:t>
      </w:r>
    </w:p>
    <w:p w14:paraId="206F0178" w14:textId="5FA191A2" w:rsidR="007A54DB" w:rsidRPr="00A92707" w:rsidRDefault="005D3D43" w:rsidP="005D3D43">
      <w:pPr>
        <w:pStyle w:val="ListParagraph"/>
        <w:numPr>
          <w:ilvl w:val="0"/>
          <w:numId w:val="4"/>
        </w:numPr>
      </w:pPr>
      <w:r>
        <w:t xml:space="preserve">RLB is a Contractor for UCB and Owner of Bohn Epidemiology, LLC; There are no conflicts with other clients </w:t>
      </w:r>
    </w:p>
    <w:sectPr w:rsidR="007A54DB" w:rsidRPr="00A9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70CE5"/>
    <w:multiLevelType w:val="multilevel"/>
    <w:tmpl w:val="99280434"/>
    <w:styleLink w:val="UCBBullets"/>
    <w:lvl w:ilvl="0">
      <w:start w:val="1"/>
      <w:numFmt w:val="bullet"/>
      <w:pStyle w:val="C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pStyle w:val="C-BulletIndented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C-BulletIndented2"/>
      <w:lvlText w:val="◦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317460D"/>
    <w:multiLevelType w:val="hybridMultilevel"/>
    <w:tmpl w:val="29AE4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630A7"/>
    <w:multiLevelType w:val="hybridMultilevel"/>
    <w:tmpl w:val="6F883C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-Bulle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color w:val="auto"/>
          <w:sz w:val="24"/>
        </w:rPr>
      </w:lvl>
    </w:lvlOverride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njamin Chan">
    <w15:presenceInfo w15:providerId="None" w15:userId="Benjamin C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553"/>
    <w:rsid w:val="00012841"/>
    <w:rsid w:val="00016104"/>
    <w:rsid w:val="0009446C"/>
    <w:rsid w:val="000A69A8"/>
    <w:rsid w:val="000B35AE"/>
    <w:rsid w:val="000B3738"/>
    <w:rsid w:val="000D03D5"/>
    <w:rsid w:val="000D2358"/>
    <w:rsid w:val="00103490"/>
    <w:rsid w:val="00106EA7"/>
    <w:rsid w:val="00113280"/>
    <w:rsid w:val="00130E9C"/>
    <w:rsid w:val="00132A61"/>
    <w:rsid w:val="0016709F"/>
    <w:rsid w:val="001736E0"/>
    <w:rsid w:val="00194D89"/>
    <w:rsid w:val="0019719D"/>
    <w:rsid w:val="001A07B3"/>
    <w:rsid w:val="001A32EE"/>
    <w:rsid w:val="001E06B7"/>
    <w:rsid w:val="001E66C0"/>
    <w:rsid w:val="001F6EC1"/>
    <w:rsid w:val="00201CD8"/>
    <w:rsid w:val="00211416"/>
    <w:rsid w:val="002335EA"/>
    <w:rsid w:val="0024373E"/>
    <w:rsid w:val="0025572E"/>
    <w:rsid w:val="00266695"/>
    <w:rsid w:val="0028400D"/>
    <w:rsid w:val="002A5670"/>
    <w:rsid w:val="00304D52"/>
    <w:rsid w:val="00317388"/>
    <w:rsid w:val="00321634"/>
    <w:rsid w:val="00340230"/>
    <w:rsid w:val="0034215B"/>
    <w:rsid w:val="00346F0B"/>
    <w:rsid w:val="003479DC"/>
    <w:rsid w:val="00356BED"/>
    <w:rsid w:val="00395830"/>
    <w:rsid w:val="003A3483"/>
    <w:rsid w:val="003B1659"/>
    <w:rsid w:val="003C028E"/>
    <w:rsid w:val="003C15A9"/>
    <w:rsid w:val="003C5550"/>
    <w:rsid w:val="003F3507"/>
    <w:rsid w:val="003F597E"/>
    <w:rsid w:val="00447346"/>
    <w:rsid w:val="00463A37"/>
    <w:rsid w:val="004679BE"/>
    <w:rsid w:val="004701B2"/>
    <w:rsid w:val="00476CF3"/>
    <w:rsid w:val="004841B7"/>
    <w:rsid w:val="00497911"/>
    <w:rsid w:val="004A79D8"/>
    <w:rsid w:val="004B305D"/>
    <w:rsid w:val="004E6D40"/>
    <w:rsid w:val="004F44E2"/>
    <w:rsid w:val="00537983"/>
    <w:rsid w:val="00544227"/>
    <w:rsid w:val="00552BE3"/>
    <w:rsid w:val="00573126"/>
    <w:rsid w:val="00585D34"/>
    <w:rsid w:val="005A5C13"/>
    <w:rsid w:val="005A7A47"/>
    <w:rsid w:val="005B5E7D"/>
    <w:rsid w:val="005C544C"/>
    <w:rsid w:val="005D3D43"/>
    <w:rsid w:val="005F393E"/>
    <w:rsid w:val="00604466"/>
    <w:rsid w:val="00634588"/>
    <w:rsid w:val="0063769F"/>
    <w:rsid w:val="0066163F"/>
    <w:rsid w:val="006656E1"/>
    <w:rsid w:val="00673BBF"/>
    <w:rsid w:val="0068359A"/>
    <w:rsid w:val="00685D1B"/>
    <w:rsid w:val="006A3DA6"/>
    <w:rsid w:val="006A7C67"/>
    <w:rsid w:val="006C1D8B"/>
    <w:rsid w:val="006C2D4D"/>
    <w:rsid w:val="006C6B81"/>
    <w:rsid w:val="006C7FB4"/>
    <w:rsid w:val="006F5F6A"/>
    <w:rsid w:val="00722A63"/>
    <w:rsid w:val="0078114B"/>
    <w:rsid w:val="007862D2"/>
    <w:rsid w:val="007864D1"/>
    <w:rsid w:val="00790794"/>
    <w:rsid w:val="007A433B"/>
    <w:rsid w:val="007A54DB"/>
    <w:rsid w:val="007C2156"/>
    <w:rsid w:val="007F2023"/>
    <w:rsid w:val="00806FB3"/>
    <w:rsid w:val="00810153"/>
    <w:rsid w:val="008157F6"/>
    <w:rsid w:val="00817912"/>
    <w:rsid w:val="008230C0"/>
    <w:rsid w:val="00831ACA"/>
    <w:rsid w:val="00845C70"/>
    <w:rsid w:val="00847520"/>
    <w:rsid w:val="00850A95"/>
    <w:rsid w:val="00861152"/>
    <w:rsid w:val="00866200"/>
    <w:rsid w:val="008946BC"/>
    <w:rsid w:val="008A0CD8"/>
    <w:rsid w:val="008A61C7"/>
    <w:rsid w:val="008B6E21"/>
    <w:rsid w:val="008B7F5F"/>
    <w:rsid w:val="008D12B5"/>
    <w:rsid w:val="008D5232"/>
    <w:rsid w:val="00901FFC"/>
    <w:rsid w:val="00921546"/>
    <w:rsid w:val="0095722F"/>
    <w:rsid w:val="00983521"/>
    <w:rsid w:val="009902F4"/>
    <w:rsid w:val="009C4553"/>
    <w:rsid w:val="009C5025"/>
    <w:rsid w:val="009D3146"/>
    <w:rsid w:val="009D72FF"/>
    <w:rsid w:val="009E02D6"/>
    <w:rsid w:val="009F01EC"/>
    <w:rsid w:val="00A1598E"/>
    <w:rsid w:val="00A541B1"/>
    <w:rsid w:val="00A62C37"/>
    <w:rsid w:val="00A717A5"/>
    <w:rsid w:val="00A925C0"/>
    <w:rsid w:val="00A92707"/>
    <w:rsid w:val="00AA1290"/>
    <w:rsid w:val="00AA7F92"/>
    <w:rsid w:val="00AC209F"/>
    <w:rsid w:val="00AC4D45"/>
    <w:rsid w:val="00AD0F8E"/>
    <w:rsid w:val="00AD7CE8"/>
    <w:rsid w:val="00AF76B1"/>
    <w:rsid w:val="00B0232A"/>
    <w:rsid w:val="00B108BF"/>
    <w:rsid w:val="00B14A64"/>
    <w:rsid w:val="00B24789"/>
    <w:rsid w:val="00B848FD"/>
    <w:rsid w:val="00B93E35"/>
    <w:rsid w:val="00BA55B0"/>
    <w:rsid w:val="00BC273C"/>
    <w:rsid w:val="00BD4CDC"/>
    <w:rsid w:val="00C053CA"/>
    <w:rsid w:val="00C06674"/>
    <w:rsid w:val="00C13670"/>
    <w:rsid w:val="00C13817"/>
    <w:rsid w:val="00C13874"/>
    <w:rsid w:val="00C20566"/>
    <w:rsid w:val="00C566A3"/>
    <w:rsid w:val="00CA4C4C"/>
    <w:rsid w:val="00CB2B25"/>
    <w:rsid w:val="00CC224A"/>
    <w:rsid w:val="00CC715E"/>
    <w:rsid w:val="00CE72D0"/>
    <w:rsid w:val="00CF4595"/>
    <w:rsid w:val="00D050BD"/>
    <w:rsid w:val="00D16F69"/>
    <w:rsid w:val="00D37BBD"/>
    <w:rsid w:val="00D82ECE"/>
    <w:rsid w:val="00D9730A"/>
    <w:rsid w:val="00DF6004"/>
    <w:rsid w:val="00E02B5B"/>
    <w:rsid w:val="00E05F50"/>
    <w:rsid w:val="00E11DBF"/>
    <w:rsid w:val="00E16A0F"/>
    <w:rsid w:val="00E2335B"/>
    <w:rsid w:val="00E24471"/>
    <w:rsid w:val="00E42C17"/>
    <w:rsid w:val="00E70CCD"/>
    <w:rsid w:val="00EA7121"/>
    <w:rsid w:val="00EB2B71"/>
    <w:rsid w:val="00EC2E13"/>
    <w:rsid w:val="00EC6058"/>
    <w:rsid w:val="00ED201F"/>
    <w:rsid w:val="00ED2870"/>
    <w:rsid w:val="00EE070B"/>
    <w:rsid w:val="00EE4526"/>
    <w:rsid w:val="00EF0686"/>
    <w:rsid w:val="00EF17F3"/>
    <w:rsid w:val="00F145BD"/>
    <w:rsid w:val="00F30EB2"/>
    <w:rsid w:val="00F32A90"/>
    <w:rsid w:val="00F54792"/>
    <w:rsid w:val="00F56165"/>
    <w:rsid w:val="00F62B25"/>
    <w:rsid w:val="00F65FED"/>
    <w:rsid w:val="00F7552A"/>
    <w:rsid w:val="00F81E11"/>
    <w:rsid w:val="00F92D4E"/>
    <w:rsid w:val="00F94F46"/>
    <w:rsid w:val="00FC002A"/>
    <w:rsid w:val="00FD2703"/>
    <w:rsid w:val="00FD3AB9"/>
    <w:rsid w:val="00FF03D4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78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-Title">
    <w:name w:val="C-Title"/>
    <w:next w:val="Normal"/>
    <w:rsid w:val="009C4553"/>
    <w:pPr>
      <w:spacing w:before="240" w:after="240" w:line="240" w:lineRule="auto"/>
      <w:jc w:val="center"/>
    </w:pPr>
    <w:rPr>
      <w:rFonts w:ascii="Arial" w:eastAsia="Times New Roman" w:hAnsi="Arial" w:cs="Times New Roman"/>
      <w:b/>
      <w:caps/>
      <w:kern w:val="28"/>
      <w:sz w:val="32"/>
      <w:szCs w:val="20"/>
    </w:rPr>
  </w:style>
  <w:style w:type="character" w:styleId="Hyperlink">
    <w:name w:val="Hyperlink"/>
    <w:uiPriority w:val="99"/>
    <w:rsid w:val="00A92707"/>
    <w:rPr>
      <w:color w:val="0000FF"/>
      <w:u w:val="single"/>
    </w:rPr>
  </w:style>
  <w:style w:type="paragraph" w:customStyle="1" w:styleId="C-Bullet">
    <w:name w:val="C-Bullet"/>
    <w:rsid w:val="00A92707"/>
    <w:pPr>
      <w:numPr>
        <w:numId w:val="1"/>
      </w:numPr>
      <w:spacing w:before="120" w:after="120" w:line="280" w:lineRule="atLeast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-BulletIndented">
    <w:name w:val="C-Bullet Indented"/>
    <w:rsid w:val="00A92707"/>
    <w:pPr>
      <w:numPr>
        <w:ilvl w:val="1"/>
        <w:numId w:val="1"/>
      </w:numPr>
      <w:spacing w:before="120" w:after="120" w:line="280" w:lineRule="atLeast"/>
    </w:pPr>
    <w:rPr>
      <w:rFonts w:ascii="Times New Roman" w:eastAsia="Times New Roman" w:hAnsi="Times New Roman" w:cs="Arial"/>
      <w:sz w:val="24"/>
      <w:szCs w:val="20"/>
    </w:rPr>
  </w:style>
  <w:style w:type="paragraph" w:customStyle="1" w:styleId="C-BulletIndented2">
    <w:name w:val="C-Bullet Indented 2"/>
    <w:rsid w:val="00A92707"/>
    <w:pPr>
      <w:numPr>
        <w:ilvl w:val="2"/>
        <w:numId w:val="1"/>
      </w:numPr>
      <w:spacing w:before="120" w:after="120" w:line="280" w:lineRule="atLeast"/>
    </w:pPr>
    <w:rPr>
      <w:rFonts w:ascii="Times New Roman" w:eastAsia="Times New Roman" w:hAnsi="Times New Roman" w:cs="Arial"/>
      <w:sz w:val="24"/>
      <w:szCs w:val="20"/>
    </w:rPr>
  </w:style>
  <w:style w:type="numbering" w:customStyle="1" w:styleId="UCBBullets">
    <w:name w:val="UCB Bullets"/>
    <w:rsid w:val="00A92707"/>
    <w:pPr>
      <w:numPr>
        <w:numId w:val="2"/>
      </w:numPr>
    </w:pPr>
  </w:style>
  <w:style w:type="character" w:customStyle="1" w:styleId="cite">
    <w:name w:val="cite"/>
    <w:basedOn w:val="DefaultParagraphFont"/>
    <w:rsid w:val="00A92707"/>
  </w:style>
  <w:style w:type="character" w:styleId="PageNumber">
    <w:name w:val="page number"/>
    <w:basedOn w:val="DefaultParagraphFont"/>
    <w:rsid w:val="00A92707"/>
  </w:style>
  <w:style w:type="table" w:styleId="TableGrid">
    <w:name w:val="Table Grid"/>
    <w:basedOn w:val="TableNormal"/>
    <w:uiPriority w:val="59"/>
    <w:rsid w:val="00AD0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AD0F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16A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A0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B2B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2B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2B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2B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2B2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D3146"/>
    <w:pPr>
      <w:spacing w:after="0" w:line="240" w:lineRule="auto"/>
    </w:pPr>
  </w:style>
  <w:style w:type="table" w:customStyle="1" w:styleId="PlainTable110">
    <w:name w:val="Plain Table 11"/>
    <w:basedOn w:val="TableNormal"/>
    <w:uiPriority w:val="41"/>
    <w:rsid w:val="00AC4D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5D3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2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EC89A-B734-4504-9134-810532AB1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4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7591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Deodhar</dc:creator>
  <cp:lastModifiedBy>Benjamin Chan</cp:lastModifiedBy>
  <cp:revision>8</cp:revision>
  <dcterms:created xsi:type="dcterms:W3CDTF">2017-06-14T04:38:00Z</dcterms:created>
  <dcterms:modified xsi:type="dcterms:W3CDTF">2017-07-27T18:17:00Z</dcterms:modified>
</cp:coreProperties>
</file>