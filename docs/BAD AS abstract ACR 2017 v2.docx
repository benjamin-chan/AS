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90291E" w14:textId="77777777" w:rsidR="002A5670" w:rsidRDefault="009E02D6" w:rsidP="009C4553">
      <w:pPr>
        <w:rPr>
          <w:b/>
        </w:rPr>
      </w:pPr>
      <w:r>
        <w:rPr>
          <w:b/>
        </w:rPr>
        <w:t>Current Cha</w:t>
      </w:r>
      <w:r w:rsidR="008157F6">
        <w:rPr>
          <w:b/>
        </w:rPr>
        <w:t>racters</w:t>
      </w:r>
      <w:r w:rsidR="00537983">
        <w:rPr>
          <w:b/>
        </w:rPr>
        <w:t xml:space="preserve"> excluding title, authors, affiliations, conflicts</w:t>
      </w:r>
      <w:r w:rsidR="008157F6">
        <w:rPr>
          <w:b/>
        </w:rPr>
        <w:t>: 2</w:t>
      </w:r>
      <w:r w:rsidR="00BD4CDC">
        <w:rPr>
          <w:b/>
        </w:rPr>
        <w:t>098</w:t>
      </w:r>
      <w:r w:rsidR="008157F6">
        <w:rPr>
          <w:b/>
        </w:rPr>
        <w:t xml:space="preserve"> + </w:t>
      </w:r>
      <w:r>
        <w:rPr>
          <w:b/>
        </w:rPr>
        <w:t>5</w:t>
      </w:r>
      <w:r w:rsidR="008157F6">
        <w:rPr>
          <w:b/>
        </w:rPr>
        <w:t>0</w:t>
      </w:r>
      <w:r>
        <w:rPr>
          <w:b/>
        </w:rPr>
        <w:t>0 (</w:t>
      </w:r>
      <w:r w:rsidR="008157F6">
        <w:rPr>
          <w:b/>
        </w:rPr>
        <w:t>fixed character</w:t>
      </w:r>
      <w:r w:rsidR="00A717A5">
        <w:rPr>
          <w:b/>
        </w:rPr>
        <w:t xml:space="preserve"> count</w:t>
      </w:r>
      <w:r w:rsidR="008157F6">
        <w:rPr>
          <w:b/>
        </w:rPr>
        <w:t xml:space="preserve"> for each Table </w:t>
      </w:r>
      <w:r w:rsidR="00A717A5">
        <w:rPr>
          <w:b/>
        </w:rPr>
        <w:t>is</w:t>
      </w:r>
      <w:r w:rsidR="008157F6">
        <w:rPr>
          <w:b/>
        </w:rPr>
        <w:t xml:space="preserve"> 250</w:t>
      </w:r>
      <w:r>
        <w:rPr>
          <w:b/>
        </w:rPr>
        <w:t xml:space="preserve">) = Total characters </w:t>
      </w:r>
      <w:r w:rsidR="00BD4CDC">
        <w:rPr>
          <w:b/>
        </w:rPr>
        <w:t>2</w:t>
      </w:r>
      <w:r>
        <w:rPr>
          <w:b/>
        </w:rPr>
        <w:t>5</w:t>
      </w:r>
      <w:r w:rsidR="00BD4CDC">
        <w:rPr>
          <w:b/>
        </w:rPr>
        <w:t>98</w:t>
      </w:r>
      <w:r>
        <w:rPr>
          <w:b/>
        </w:rPr>
        <w:t xml:space="preserve">. </w:t>
      </w:r>
    </w:p>
    <w:p w14:paraId="6BE8DAAA" w14:textId="44864D53" w:rsidR="009E02D6" w:rsidRDefault="009E02D6" w:rsidP="009C4553">
      <w:pPr>
        <w:rPr>
          <w:b/>
        </w:rPr>
      </w:pPr>
      <w:r>
        <w:rPr>
          <w:b/>
        </w:rPr>
        <w:t>(Limit 2750 characters</w:t>
      </w:r>
      <w:r w:rsidR="00537983">
        <w:rPr>
          <w:b/>
        </w:rPr>
        <w:t xml:space="preserve"> excluding title, authors, affiliations, conflicts</w:t>
      </w:r>
      <w:r>
        <w:rPr>
          <w:b/>
        </w:rPr>
        <w:t>)</w:t>
      </w:r>
    </w:p>
    <w:p w14:paraId="5F19A092" w14:textId="77777777" w:rsidR="009E02D6" w:rsidRDefault="009E02D6" w:rsidP="009C4553">
      <w:pPr>
        <w:rPr>
          <w:b/>
        </w:rPr>
      </w:pPr>
    </w:p>
    <w:p w14:paraId="5EB4C826" w14:textId="37A6A3E1" w:rsidR="009C4553" w:rsidRPr="004841B7" w:rsidRDefault="00E02B5B" w:rsidP="009C4553">
      <w:pPr>
        <w:rPr>
          <w:b/>
        </w:rPr>
      </w:pPr>
      <w:r>
        <w:rPr>
          <w:b/>
        </w:rPr>
        <w:t>Do</w:t>
      </w:r>
      <w:r w:rsidR="00AC209F" w:rsidRPr="004841B7">
        <w:rPr>
          <w:b/>
        </w:rPr>
        <w:t xml:space="preserve"> </w:t>
      </w:r>
      <w:r w:rsidRPr="004841B7">
        <w:rPr>
          <w:b/>
        </w:rPr>
        <w:t xml:space="preserve">TNF Inhibitors </w:t>
      </w:r>
      <w:r>
        <w:rPr>
          <w:b/>
        </w:rPr>
        <w:t xml:space="preserve">Reduce the </w:t>
      </w:r>
      <w:r w:rsidR="00AC209F" w:rsidRPr="004841B7">
        <w:rPr>
          <w:b/>
        </w:rPr>
        <w:t xml:space="preserve">Incidence of Cardiac, Pulmonary and Neurologic </w:t>
      </w:r>
      <w:r w:rsidR="009C4553" w:rsidRPr="004841B7">
        <w:rPr>
          <w:b/>
        </w:rPr>
        <w:t>Comor</w:t>
      </w:r>
      <w:r w:rsidR="00AC209F" w:rsidRPr="004841B7">
        <w:rPr>
          <w:b/>
        </w:rPr>
        <w:t>b</w:t>
      </w:r>
      <w:r w:rsidR="009C4553" w:rsidRPr="004841B7">
        <w:rPr>
          <w:b/>
        </w:rPr>
        <w:t xml:space="preserve">idities in </w:t>
      </w:r>
      <w:r w:rsidR="00AC209F" w:rsidRPr="004841B7">
        <w:rPr>
          <w:b/>
        </w:rPr>
        <w:t>Ankylosing Spondylitis</w:t>
      </w:r>
      <w:r>
        <w:rPr>
          <w:b/>
        </w:rPr>
        <w:t>?</w:t>
      </w:r>
      <w:r w:rsidR="00AC209F" w:rsidRPr="004841B7">
        <w:rPr>
          <w:b/>
        </w:rPr>
        <w:t xml:space="preserve"> </w:t>
      </w:r>
      <w:r>
        <w:rPr>
          <w:b/>
        </w:rPr>
        <w:t xml:space="preserve"> </w:t>
      </w:r>
      <w:r w:rsidR="00AC209F" w:rsidRPr="004841B7">
        <w:rPr>
          <w:b/>
        </w:rPr>
        <w:t>An A</w:t>
      </w:r>
      <w:r w:rsidR="009C4553" w:rsidRPr="004841B7">
        <w:rPr>
          <w:b/>
        </w:rPr>
        <w:t xml:space="preserve">nalysis of </w:t>
      </w:r>
      <w:r w:rsidR="00AC209F" w:rsidRPr="004841B7">
        <w:rPr>
          <w:b/>
        </w:rPr>
        <w:t xml:space="preserve">Three </w:t>
      </w:r>
      <w:r>
        <w:rPr>
          <w:b/>
        </w:rPr>
        <w:t xml:space="preserve">Large </w:t>
      </w:r>
      <w:r w:rsidR="009C4553" w:rsidRPr="004841B7">
        <w:rPr>
          <w:b/>
        </w:rPr>
        <w:t>US</w:t>
      </w:r>
      <w:r w:rsidR="00AC209F" w:rsidRPr="004841B7">
        <w:rPr>
          <w:b/>
        </w:rPr>
        <w:t xml:space="preserve"> Claims D</w:t>
      </w:r>
      <w:r w:rsidR="009C4553" w:rsidRPr="004841B7">
        <w:rPr>
          <w:b/>
        </w:rPr>
        <w:t>atabases.</w:t>
      </w:r>
    </w:p>
    <w:p w14:paraId="586F3A16" w14:textId="5F612071" w:rsidR="009C4553" w:rsidRPr="009C4553" w:rsidRDefault="009C4553" w:rsidP="009C4553">
      <w:r>
        <w:t xml:space="preserve">Atul Deodhar, Kevin Winthrop, </w:t>
      </w:r>
      <w:r w:rsidR="008946BC">
        <w:t xml:space="preserve">Benjamin Chan, </w:t>
      </w:r>
      <w:r w:rsidR="00266695">
        <w:t xml:space="preserve">Sarah Siegel, </w:t>
      </w:r>
      <w:r>
        <w:t>Jeffery Stark</w:t>
      </w:r>
      <w:r w:rsidR="00A541B1">
        <w:t>*</w:t>
      </w:r>
      <w:r>
        <w:t xml:space="preserve">, Robert </w:t>
      </w:r>
      <w:proofErr w:type="spellStart"/>
      <w:r>
        <w:t>Suruki</w:t>
      </w:r>
      <w:proofErr w:type="spellEnd"/>
      <w:r w:rsidR="00A541B1">
        <w:t>*</w:t>
      </w:r>
      <w:r>
        <w:t>, Rhonda Bohn</w:t>
      </w:r>
      <w:r w:rsidR="00A541B1">
        <w:t>*</w:t>
      </w:r>
      <w:r>
        <w:t xml:space="preserve">, </w:t>
      </w:r>
      <w:r w:rsidR="002335EA">
        <w:t xml:space="preserve">Huifeng Yun**, Lang Chen**, </w:t>
      </w:r>
      <w:r>
        <w:t>Jeffery Curtis</w:t>
      </w:r>
      <w:r w:rsidR="00A541B1">
        <w:t>**</w:t>
      </w:r>
      <w:r>
        <w:t xml:space="preserve">. </w:t>
      </w:r>
      <w:r w:rsidRPr="009C4553">
        <w:t xml:space="preserve"> </w:t>
      </w:r>
    </w:p>
    <w:p w14:paraId="2B077D06" w14:textId="18D1169E" w:rsidR="00A92707" w:rsidRDefault="00A541B1">
      <w:r>
        <w:t>Oregon Health &amp; Science University, Portland, *UCB Pharma, **University of Alabama, Birmingham.</w:t>
      </w:r>
    </w:p>
    <w:p w14:paraId="59541742" w14:textId="15F07E81" w:rsidR="00A92707" w:rsidRPr="00A92707" w:rsidRDefault="00A92707" w:rsidP="00A92707">
      <w:pPr>
        <w:pStyle w:val="C-Bullet"/>
        <w:numPr>
          <w:ilvl w:val="0"/>
          <w:numId w:val="0"/>
        </w:numPr>
        <w:tabs>
          <w:tab w:val="left" w:pos="90"/>
          <w:tab w:val="left" w:pos="180"/>
        </w:tabs>
        <w:rPr>
          <w:rFonts w:asciiTheme="minorHAnsi" w:hAnsiTheme="minorHAnsi" w:cs="Arial"/>
          <w:sz w:val="22"/>
          <w:szCs w:val="22"/>
        </w:rPr>
      </w:pPr>
      <w:r w:rsidRPr="006656E1">
        <w:rPr>
          <w:rFonts w:asciiTheme="minorHAnsi" w:hAnsiTheme="minorHAnsi" w:cs="Arial"/>
          <w:b/>
          <w:sz w:val="22"/>
          <w:szCs w:val="22"/>
          <w:u w:val="single"/>
        </w:rPr>
        <w:t>Background:</w:t>
      </w:r>
      <w:r>
        <w:rPr>
          <w:rFonts w:asciiTheme="minorHAnsi" w:hAnsiTheme="minorHAnsi" w:cs="Arial"/>
          <w:sz w:val="22"/>
          <w:szCs w:val="22"/>
        </w:rPr>
        <w:t xml:space="preserve"> </w:t>
      </w:r>
      <w:r w:rsidR="00D37BBD">
        <w:rPr>
          <w:rFonts w:asciiTheme="minorHAnsi" w:hAnsiTheme="minorHAnsi" w:cs="Arial"/>
          <w:sz w:val="22"/>
          <w:szCs w:val="22"/>
        </w:rPr>
        <w:t>Patients with ankylosing s</w:t>
      </w:r>
      <w:r w:rsidRPr="00A92707">
        <w:rPr>
          <w:rFonts w:asciiTheme="minorHAnsi" w:hAnsiTheme="minorHAnsi" w:cs="Arial"/>
          <w:sz w:val="22"/>
          <w:szCs w:val="22"/>
        </w:rPr>
        <w:t>pondylitis</w:t>
      </w:r>
      <w:r w:rsidR="00D37BBD">
        <w:rPr>
          <w:rFonts w:asciiTheme="minorHAnsi" w:hAnsiTheme="minorHAnsi" w:cs="Arial"/>
          <w:sz w:val="22"/>
          <w:szCs w:val="22"/>
        </w:rPr>
        <w:t>,</w:t>
      </w:r>
      <w:r w:rsidR="00AF76B1">
        <w:rPr>
          <w:rFonts w:asciiTheme="minorHAnsi" w:hAnsiTheme="minorHAnsi" w:cs="Arial"/>
          <w:sz w:val="22"/>
          <w:szCs w:val="22"/>
        </w:rPr>
        <w:t xml:space="preserve"> a multi-system immune-mediated</w:t>
      </w:r>
      <w:r w:rsidRPr="00A92707">
        <w:rPr>
          <w:rFonts w:asciiTheme="minorHAnsi" w:hAnsiTheme="minorHAnsi" w:cs="Arial"/>
          <w:sz w:val="22"/>
          <w:szCs w:val="22"/>
        </w:rPr>
        <w:t xml:space="preserve"> chronic inflammatory disease</w:t>
      </w:r>
      <w:r w:rsidR="00AF76B1">
        <w:rPr>
          <w:rFonts w:asciiTheme="minorHAnsi" w:hAnsiTheme="minorHAnsi" w:cs="Arial"/>
          <w:sz w:val="22"/>
          <w:szCs w:val="22"/>
        </w:rPr>
        <w:t>,</w:t>
      </w:r>
      <w:r w:rsidRPr="00A92707">
        <w:rPr>
          <w:rFonts w:asciiTheme="minorHAnsi" w:hAnsiTheme="minorHAnsi" w:cs="Arial"/>
          <w:sz w:val="22"/>
          <w:szCs w:val="22"/>
        </w:rPr>
        <w:t xml:space="preserve"> have experienced reduction in signs and symptoms, improvement in physical function and quality of life</w:t>
      </w:r>
      <w:r w:rsidR="00D37BBD" w:rsidRPr="00D37BBD">
        <w:rPr>
          <w:rFonts w:asciiTheme="minorHAnsi" w:hAnsiTheme="minorHAnsi" w:cs="Arial"/>
          <w:sz w:val="22"/>
          <w:szCs w:val="22"/>
        </w:rPr>
        <w:t xml:space="preserve"> </w:t>
      </w:r>
      <w:r w:rsidR="00AF76B1">
        <w:rPr>
          <w:rFonts w:asciiTheme="minorHAnsi" w:hAnsiTheme="minorHAnsi" w:cs="Arial"/>
          <w:sz w:val="22"/>
          <w:szCs w:val="22"/>
        </w:rPr>
        <w:t>w</w:t>
      </w:r>
      <w:r w:rsidR="00D37BBD" w:rsidRPr="00A92707">
        <w:rPr>
          <w:rFonts w:asciiTheme="minorHAnsi" w:hAnsiTheme="minorHAnsi" w:cs="Arial"/>
          <w:sz w:val="22"/>
          <w:szCs w:val="22"/>
        </w:rPr>
        <w:t xml:space="preserve">ith the advent of </w:t>
      </w:r>
      <w:r w:rsidR="0024373E">
        <w:rPr>
          <w:rFonts w:asciiTheme="minorHAnsi" w:hAnsiTheme="minorHAnsi" w:cs="Arial"/>
          <w:sz w:val="22"/>
          <w:szCs w:val="22"/>
        </w:rPr>
        <w:t>biologic treatment</w:t>
      </w:r>
      <w:r w:rsidR="00C13670">
        <w:rPr>
          <w:rFonts w:asciiTheme="minorHAnsi" w:hAnsiTheme="minorHAnsi" w:cs="Arial"/>
          <w:sz w:val="22"/>
          <w:szCs w:val="22"/>
        </w:rPr>
        <w:t>s</w:t>
      </w:r>
      <w:r w:rsidR="0024373E">
        <w:rPr>
          <w:rFonts w:asciiTheme="minorHAnsi" w:hAnsiTheme="minorHAnsi" w:cs="Arial"/>
          <w:sz w:val="22"/>
          <w:szCs w:val="22"/>
        </w:rPr>
        <w:t xml:space="preserve"> such as</w:t>
      </w:r>
      <w:r w:rsidR="00AF76B1">
        <w:rPr>
          <w:rFonts w:asciiTheme="minorHAnsi" w:hAnsiTheme="minorHAnsi" w:cs="Arial"/>
          <w:sz w:val="22"/>
          <w:szCs w:val="22"/>
        </w:rPr>
        <w:t xml:space="preserve"> </w:t>
      </w:r>
      <w:r w:rsidR="00D37BBD" w:rsidRPr="00A92707">
        <w:rPr>
          <w:rFonts w:asciiTheme="minorHAnsi" w:hAnsiTheme="minorHAnsi" w:cs="Arial"/>
          <w:sz w:val="22"/>
          <w:szCs w:val="22"/>
        </w:rPr>
        <w:t>tumor ne</w:t>
      </w:r>
      <w:r w:rsidR="00AF76B1">
        <w:rPr>
          <w:rFonts w:asciiTheme="minorHAnsi" w:hAnsiTheme="minorHAnsi" w:cs="Arial"/>
          <w:sz w:val="22"/>
          <w:szCs w:val="22"/>
        </w:rPr>
        <w:t>crosis factor inhibitors (</w:t>
      </w:r>
      <w:proofErr w:type="spellStart"/>
      <w:r w:rsidR="00AF76B1">
        <w:rPr>
          <w:rFonts w:asciiTheme="minorHAnsi" w:hAnsiTheme="minorHAnsi" w:cs="Arial"/>
          <w:sz w:val="22"/>
          <w:szCs w:val="22"/>
        </w:rPr>
        <w:t>TNFi</w:t>
      </w:r>
      <w:proofErr w:type="spellEnd"/>
      <w:r w:rsidR="00AF76B1">
        <w:rPr>
          <w:rFonts w:asciiTheme="minorHAnsi" w:hAnsiTheme="minorHAnsi" w:cs="Arial"/>
          <w:sz w:val="22"/>
          <w:szCs w:val="22"/>
        </w:rPr>
        <w:t>)</w:t>
      </w:r>
      <w:r w:rsidRPr="00A92707">
        <w:rPr>
          <w:rFonts w:asciiTheme="minorHAnsi" w:hAnsiTheme="minorHAnsi" w:cs="Arial"/>
          <w:sz w:val="22"/>
          <w:szCs w:val="22"/>
        </w:rPr>
        <w:t xml:space="preserve">.  Whether </w:t>
      </w:r>
      <w:proofErr w:type="spellStart"/>
      <w:r>
        <w:rPr>
          <w:rFonts w:asciiTheme="minorHAnsi" w:hAnsiTheme="minorHAnsi" w:cs="Arial"/>
          <w:sz w:val="22"/>
          <w:szCs w:val="22"/>
        </w:rPr>
        <w:t>TNFi</w:t>
      </w:r>
      <w:proofErr w:type="spellEnd"/>
      <w:r w:rsidRPr="00A92707">
        <w:rPr>
          <w:rFonts w:asciiTheme="minorHAnsi" w:hAnsiTheme="minorHAnsi" w:cs="Arial"/>
          <w:sz w:val="22"/>
          <w:szCs w:val="22"/>
        </w:rPr>
        <w:t xml:space="preserve"> have altered the incidence of comorbidities </w:t>
      </w:r>
      <w:r w:rsidR="0024373E">
        <w:rPr>
          <w:rFonts w:asciiTheme="minorHAnsi" w:hAnsiTheme="minorHAnsi" w:cs="Arial"/>
          <w:sz w:val="22"/>
          <w:szCs w:val="22"/>
        </w:rPr>
        <w:t xml:space="preserve">in AS </w:t>
      </w:r>
      <w:r w:rsidRPr="00A92707">
        <w:rPr>
          <w:rFonts w:asciiTheme="minorHAnsi" w:hAnsiTheme="minorHAnsi" w:cs="Arial"/>
          <w:sz w:val="22"/>
          <w:szCs w:val="22"/>
        </w:rPr>
        <w:t xml:space="preserve">is not known.    </w:t>
      </w:r>
    </w:p>
    <w:p w14:paraId="37BC6AB7" w14:textId="6C4A3563" w:rsidR="00A92707" w:rsidRPr="00D37BBD" w:rsidRDefault="00A92707" w:rsidP="00A92707">
      <w:pPr>
        <w:pStyle w:val="C-Bullet"/>
        <w:numPr>
          <w:ilvl w:val="0"/>
          <w:numId w:val="0"/>
        </w:numPr>
        <w:rPr>
          <w:rFonts w:asciiTheme="minorHAnsi" w:hAnsiTheme="minorHAnsi" w:cs="Arial"/>
          <w:sz w:val="22"/>
          <w:szCs w:val="22"/>
        </w:rPr>
      </w:pPr>
      <w:r w:rsidRPr="006656E1">
        <w:rPr>
          <w:rFonts w:asciiTheme="minorHAnsi" w:hAnsiTheme="minorHAnsi" w:cs="Arial"/>
          <w:b/>
          <w:sz w:val="22"/>
          <w:szCs w:val="22"/>
          <w:u w:val="single"/>
        </w:rPr>
        <w:t>Methods</w:t>
      </w:r>
      <w:r w:rsidR="00AF76B1" w:rsidRPr="006656E1">
        <w:rPr>
          <w:rFonts w:asciiTheme="minorHAnsi" w:hAnsiTheme="minorHAnsi" w:cs="Arial"/>
          <w:b/>
          <w:sz w:val="22"/>
          <w:szCs w:val="22"/>
          <w:u w:val="single"/>
        </w:rPr>
        <w:t>:</w:t>
      </w:r>
      <w:r w:rsidR="00AF76B1">
        <w:rPr>
          <w:rFonts w:asciiTheme="minorHAnsi" w:hAnsiTheme="minorHAnsi" w:cs="Arial"/>
          <w:sz w:val="22"/>
          <w:szCs w:val="22"/>
        </w:rPr>
        <w:t xml:space="preserve"> </w:t>
      </w:r>
      <w:r>
        <w:rPr>
          <w:rFonts w:asciiTheme="minorHAnsi" w:hAnsiTheme="minorHAnsi" w:cs="Arial"/>
          <w:sz w:val="22"/>
          <w:szCs w:val="22"/>
        </w:rPr>
        <w:t>Three</w:t>
      </w:r>
      <w:r w:rsidRPr="00A92707">
        <w:rPr>
          <w:rFonts w:asciiTheme="minorHAnsi" w:hAnsiTheme="minorHAnsi" w:cs="Arial"/>
          <w:sz w:val="22"/>
          <w:szCs w:val="22"/>
        </w:rPr>
        <w:t xml:space="preserve"> commer</w:t>
      </w:r>
      <w:r w:rsidR="00D37BBD">
        <w:rPr>
          <w:rFonts w:asciiTheme="minorHAnsi" w:hAnsiTheme="minorHAnsi" w:cs="Arial"/>
          <w:sz w:val="22"/>
          <w:szCs w:val="22"/>
        </w:rPr>
        <w:t xml:space="preserve">cial insurance claims databases </w:t>
      </w:r>
      <w:r w:rsidR="00E24471">
        <w:rPr>
          <w:rFonts w:asciiTheme="minorHAnsi" w:hAnsiTheme="minorHAnsi" w:cs="Arial"/>
          <w:sz w:val="22"/>
          <w:szCs w:val="22"/>
        </w:rPr>
        <w:t>–</w:t>
      </w:r>
      <w:r w:rsidRPr="00A92707">
        <w:rPr>
          <w:rFonts w:asciiTheme="minorHAnsi" w:hAnsiTheme="minorHAnsi" w:cs="Arial"/>
          <w:sz w:val="22"/>
          <w:szCs w:val="22"/>
        </w:rPr>
        <w:t xml:space="preserve"> Multi-Payer Claims Database (MPCD) (2007-2010), </w:t>
      </w:r>
      <w:proofErr w:type="spellStart"/>
      <w:r w:rsidRPr="00A92707">
        <w:rPr>
          <w:rFonts w:asciiTheme="minorHAnsi" w:hAnsiTheme="minorHAnsi" w:cs="Arial"/>
          <w:sz w:val="22"/>
          <w:szCs w:val="22"/>
        </w:rPr>
        <w:t>Truven</w:t>
      </w:r>
      <w:proofErr w:type="spellEnd"/>
      <w:r w:rsidRPr="00A92707">
        <w:rPr>
          <w:rFonts w:asciiTheme="minorHAnsi" w:hAnsiTheme="minorHAnsi" w:cs="Arial"/>
          <w:sz w:val="22"/>
          <w:szCs w:val="22"/>
        </w:rPr>
        <w:t xml:space="preserve"> </w:t>
      </w:r>
      <w:proofErr w:type="spellStart"/>
      <w:r w:rsidRPr="00A92707">
        <w:rPr>
          <w:rFonts w:asciiTheme="minorHAnsi" w:hAnsiTheme="minorHAnsi" w:cs="Arial"/>
          <w:sz w:val="22"/>
          <w:szCs w:val="22"/>
        </w:rPr>
        <w:t>Marketscan</w:t>
      </w:r>
      <w:proofErr w:type="spellEnd"/>
      <w:r>
        <w:rPr>
          <w:rFonts w:asciiTheme="minorHAnsi" w:hAnsiTheme="minorHAnsi" w:cs="Arial"/>
          <w:sz w:val="22"/>
          <w:szCs w:val="22"/>
        </w:rPr>
        <w:t xml:space="preserve"> </w:t>
      </w:r>
      <w:r w:rsidRPr="00A92707">
        <w:rPr>
          <w:rFonts w:asciiTheme="minorHAnsi" w:hAnsiTheme="minorHAnsi" w:cs="Arial"/>
          <w:sz w:val="22"/>
          <w:szCs w:val="22"/>
        </w:rPr>
        <w:t>(2010-2014), and the U.S. Medicare Fee-for-Service Claims data</w:t>
      </w:r>
      <w:r>
        <w:rPr>
          <w:rFonts w:asciiTheme="minorHAnsi" w:hAnsiTheme="minorHAnsi" w:cs="Arial"/>
          <w:sz w:val="22"/>
          <w:szCs w:val="22"/>
        </w:rPr>
        <w:t xml:space="preserve"> </w:t>
      </w:r>
      <w:r w:rsidRPr="00A92707">
        <w:rPr>
          <w:rFonts w:asciiTheme="minorHAnsi" w:hAnsiTheme="minorHAnsi" w:cs="Arial"/>
          <w:sz w:val="22"/>
          <w:szCs w:val="22"/>
        </w:rPr>
        <w:t xml:space="preserve">(2006-2014) </w:t>
      </w:r>
      <w:r w:rsidR="00E24471">
        <w:rPr>
          <w:rFonts w:asciiTheme="minorHAnsi" w:hAnsiTheme="minorHAnsi" w:cs="Arial"/>
          <w:sz w:val="22"/>
          <w:szCs w:val="22"/>
        </w:rPr>
        <w:t xml:space="preserve">– </w:t>
      </w:r>
      <w:r>
        <w:rPr>
          <w:rFonts w:asciiTheme="minorHAnsi" w:hAnsiTheme="minorHAnsi" w:cs="Arial"/>
          <w:sz w:val="22"/>
          <w:szCs w:val="22"/>
        </w:rPr>
        <w:t xml:space="preserve">were </w:t>
      </w:r>
      <w:r w:rsidR="00E42C17">
        <w:rPr>
          <w:rFonts w:asciiTheme="minorHAnsi" w:hAnsiTheme="minorHAnsi" w:cs="Arial"/>
          <w:sz w:val="22"/>
          <w:szCs w:val="22"/>
        </w:rPr>
        <w:t>searched</w:t>
      </w:r>
      <w:r w:rsidRPr="00A92707">
        <w:rPr>
          <w:rFonts w:asciiTheme="minorHAnsi" w:hAnsiTheme="minorHAnsi" w:cs="Arial"/>
          <w:sz w:val="22"/>
          <w:szCs w:val="22"/>
        </w:rPr>
        <w:t xml:space="preserve"> </w:t>
      </w:r>
      <w:r w:rsidR="00EA7121">
        <w:rPr>
          <w:rFonts w:asciiTheme="minorHAnsi" w:hAnsiTheme="minorHAnsi" w:cs="Arial"/>
          <w:sz w:val="22"/>
          <w:szCs w:val="22"/>
        </w:rPr>
        <w:t>to assess</w:t>
      </w:r>
      <w:r w:rsidR="00544227" w:rsidRPr="00A92707">
        <w:rPr>
          <w:rFonts w:asciiTheme="minorHAnsi" w:hAnsiTheme="minorHAnsi" w:cs="Arial"/>
          <w:sz w:val="22"/>
          <w:szCs w:val="22"/>
        </w:rPr>
        <w:t xml:space="preserve"> disease manifestations </w:t>
      </w:r>
      <w:r w:rsidR="007862D2">
        <w:rPr>
          <w:rFonts w:asciiTheme="minorHAnsi" w:hAnsiTheme="minorHAnsi" w:cs="Arial"/>
          <w:sz w:val="22"/>
          <w:szCs w:val="22"/>
        </w:rPr>
        <w:t>(</w:t>
      </w:r>
      <w:r w:rsidR="007862D2" w:rsidRPr="00A92707">
        <w:rPr>
          <w:rFonts w:asciiTheme="minorHAnsi" w:hAnsiTheme="minorHAnsi" w:cs="Arial"/>
          <w:sz w:val="22"/>
          <w:szCs w:val="22"/>
        </w:rPr>
        <w:t>uveitis, psoriasis, and inflammatory bowel</w:t>
      </w:r>
      <w:r w:rsidR="007862D2">
        <w:rPr>
          <w:rFonts w:asciiTheme="minorHAnsi" w:hAnsiTheme="minorHAnsi" w:cs="Arial"/>
          <w:sz w:val="22"/>
          <w:szCs w:val="22"/>
        </w:rPr>
        <w:t xml:space="preserve"> disease)</w:t>
      </w:r>
      <w:r w:rsidR="007862D2" w:rsidRPr="00A92707">
        <w:rPr>
          <w:rFonts w:asciiTheme="minorHAnsi" w:hAnsiTheme="minorHAnsi" w:cs="Arial"/>
          <w:sz w:val="22"/>
          <w:szCs w:val="22"/>
        </w:rPr>
        <w:t xml:space="preserve"> </w:t>
      </w:r>
      <w:r w:rsidR="00544227" w:rsidRPr="00A92707">
        <w:rPr>
          <w:rFonts w:asciiTheme="minorHAnsi" w:hAnsiTheme="minorHAnsi" w:cs="Arial"/>
          <w:sz w:val="22"/>
          <w:szCs w:val="22"/>
        </w:rPr>
        <w:t xml:space="preserve">and comorbidities </w:t>
      </w:r>
      <w:r w:rsidR="007862D2">
        <w:rPr>
          <w:rFonts w:asciiTheme="minorHAnsi" w:hAnsiTheme="minorHAnsi" w:cs="Arial"/>
          <w:sz w:val="22"/>
          <w:szCs w:val="22"/>
        </w:rPr>
        <w:t>(</w:t>
      </w:r>
      <w:r w:rsidR="007862D2" w:rsidRPr="00A92707">
        <w:rPr>
          <w:rFonts w:asciiTheme="minorHAnsi" w:hAnsiTheme="minorHAnsi" w:cs="Arial"/>
          <w:sz w:val="22"/>
          <w:szCs w:val="22"/>
        </w:rPr>
        <w:t>cardiac, neur</w:t>
      </w:r>
      <w:r w:rsidR="00BD4CDC">
        <w:rPr>
          <w:rFonts w:asciiTheme="minorHAnsi" w:hAnsiTheme="minorHAnsi" w:cs="Arial"/>
          <w:sz w:val="22"/>
          <w:szCs w:val="22"/>
        </w:rPr>
        <w:t>ological, kidney, lung diseases)</w:t>
      </w:r>
      <w:r w:rsidR="00544227" w:rsidRPr="00A92707">
        <w:rPr>
          <w:rFonts w:asciiTheme="minorHAnsi" w:hAnsiTheme="minorHAnsi" w:cs="Arial"/>
          <w:sz w:val="22"/>
          <w:szCs w:val="22"/>
        </w:rPr>
        <w:t xml:space="preserve"> </w:t>
      </w:r>
      <w:r w:rsidR="00604466">
        <w:rPr>
          <w:rFonts w:asciiTheme="minorHAnsi" w:hAnsiTheme="minorHAnsi" w:cs="Arial"/>
          <w:sz w:val="22"/>
          <w:szCs w:val="22"/>
        </w:rPr>
        <w:t xml:space="preserve">in </w:t>
      </w:r>
      <w:r w:rsidR="00604466" w:rsidRPr="00A92707">
        <w:rPr>
          <w:rFonts w:asciiTheme="minorHAnsi" w:hAnsiTheme="minorHAnsi" w:cs="Arial"/>
          <w:sz w:val="22"/>
          <w:szCs w:val="22"/>
        </w:rPr>
        <w:t xml:space="preserve">three groups of AS patients: those managed with either no therapy or prescription non-steroidal anti-inflammatory drugs (NSAIDs), those given </w:t>
      </w:r>
      <w:r w:rsidR="00604466">
        <w:rPr>
          <w:rFonts w:asciiTheme="minorHAnsi" w:hAnsiTheme="minorHAnsi" w:cs="Arial"/>
          <w:sz w:val="22"/>
          <w:szCs w:val="22"/>
        </w:rPr>
        <w:t>conventional</w:t>
      </w:r>
      <w:r w:rsidR="00604466" w:rsidRPr="00A92707">
        <w:rPr>
          <w:rFonts w:asciiTheme="minorHAnsi" w:hAnsiTheme="minorHAnsi" w:cs="Arial"/>
          <w:sz w:val="22"/>
          <w:szCs w:val="22"/>
        </w:rPr>
        <w:t xml:space="preserve"> disease modifying anti-rheumatic drugs (DMARDS), and those using </w:t>
      </w:r>
      <w:proofErr w:type="spellStart"/>
      <w:r w:rsidR="00604466" w:rsidRPr="00A92707">
        <w:rPr>
          <w:rFonts w:asciiTheme="minorHAnsi" w:hAnsiTheme="minorHAnsi" w:cs="Arial"/>
          <w:sz w:val="22"/>
          <w:szCs w:val="22"/>
        </w:rPr>
        <w:t>TNFi</w:t>
      </w:r>
      <w:proofErr w:type="spellEnd"/>
      <w:r w:rsidR="00EA7121">
        <w:rPr>
          <w:rFonts w:asciiTheme="minorHAnsi" w:hAnsiTheme="minorHAnsi" w:cs="Arial"/>
          <w:sz w:val="22"/>
          <w:szCs w:val="22"/>
        </w:rPr>
        <w:t xml:space="preserve">. </w:t>
      </w:r>
      <w:r w:rsidR="00EA7121" w:rsidRPr="00A92707">
        <w:rPr>
          <w:rFonts w:asciiTheme="minorHAnsi" w:hAnsiTheme="minorHAnsi" w:cs="Arial"/>
          <w:sz w:val="22"/>
          <w:szCs w:val="22"/>
        </w:rPr>
        <w:t xml:space="preserve">Entry criteria </w:t>
      </w:r>
      <w:r w:rsidR="00EA7121">
        <w:rPr>
          <w:rFonts w:asciiTheme="minorHAnsi" w:hAnsiTheme="minorHAnsi" w:cs="Arial"/>
          <w:sz w:val="22"/>
          <w:szCs w:val="22"/>
        </w:rPr>
        <w:t>were</w:t>
      </w:r>
      <w:r w:rsidR="00EA7121" w:rsidRPr="00A92707">
        <w:rPr>
          <w:rFonts w:asciiTheme="minorHAnsi" w:hAnsiTheme="minorHAnsi" w:cs="Arial"/>
          <w:sz w:val="22"/>
          <w:szCs w:val="22"/>
        </w:rPr>
        <w:t xml:space="preserve"> a rheumatologist’s diagnosis of AS, six-months of pre-diagnosis insurance coverage, and (for drug-specific exposures) administration of AS exposures of interest after the AS diagnosis. For the estimation of the incidence of comorbidities, data collection end</w:t>
      </w:r>
      <w:r w:rsidR="00EA7121">
        <w:rPr>
          <w:rFonts w:asciiTheme="minorHAnsi" w:hAnsiTheme="minorHAnsi" w:cs="Arial"/>
          <w:sz w:val="22"/>
          <w:szCs w:val="22"/>
        </w:rPr>
        <w:t>ed</w:t>
      </w:r>
      <w:r w:rsidR="00EA7121" w:rsidRPr="00A92707">
        <w:rPr>
          <w:rFonts w:asciiTheme="minorHAnsi" w:hAnsiTheme="minorHAnsi" w:cs="Arial"/>
          <w:sz w:val="22"/>
          <w:szCs w:val="22"/>
        </w:rPr>
        <w:t xml:space="preserve"> </w:t>
      </w:r>
      <w:r w:rsidR="00EA7121" w:rsidRPr="00A92707">
        <w:rPr>
          <w:rFonts w:asciiTheme="minorHAnsi" w:eastAsia="SimSun" w:hAnsiTheme="minorHAnsi"/>
          <w:sz w:val="22"/>
          <w:szCs w:val="22"/>
        </w:rPr>
        <w:t>at the</w:t>
      </w:r>
      <w:r w:rsidR="00EA7121">
        <w:rPr>
          <w:rFonts w:asciiTheme="minorHAnsi" w:eastAsia="SimSun" w:hAnsiTheme="minorHAnsi"/>
          <w:sz w:val="22"/>
          <w:szCs w:val="22"/>
        </w:rPr>
        <w:t xml:space="preserve"> earliest of date of death, loss of</w:t>
      </w:r>
      <w:r w:rsidR="00EA7121" w:rsidRPr="00A92707">
        <w:rPr>
          <w:rFonts w:asciiTheme="minorHAnsi" w:eastAsia="SimSun" w:hAnsiTheme="minorHAnsi"/>
          <w:sz w:val="22"/>
          <w:szCs w:val="22"/>
        </w:rPr>
        <w:t xml:space="preserve"> medical or pharmacy coverage, end of study period, first outcome occurrence, or treatment discontinuation.</w:t>
      </w:r>
      <w:r w:rsidR="00E42C17">
        <w:rPr>
          <w:rFonts w:asciiTheme="minorHAnsi" w:eastAsia="SimSun" w:hAnsiTheme="minorHAnsi"/>
          <w:sz w:val="22"/>
          <w:szCs w:val="22"/>
        </w:rPr>
        <w:t xml:space="preserve"> </w:t>
      </w:r>
      <w:r w:rsidR="00E42C17">
        <w:rPr>
          <w:rFonts w:asciiTheme="minorHAnsi" w:hAnsiTheme="minorHAnsi" w:cs="Arial"/>
          <w:sz w:val="22"/>
          <w:szCs w:val="22"/>
        </w:rPr>
        <w:t>S</w:t>
      </w:r>
      <w:r w:rsidR="00E42C17" w:rsidRPr="00A92707">
        <w:rPr>
          <w:rFonts w:asciiTheme="minorHAnsi" w:hAnsiTheme="minorHAnsi" w:cs="Arial"/>
          <w:sz w:val="22"/>
          <w:szCs w:val="22"/>
        </w:rPr>
        <w:t xml:space="preserve">amples of the non-AS general population in Medicare </w:t>
      </w:r>
      <w:r w:rsidR="00E42C17">
        <w:rPr>
          <w:rFonts w:asciiTheme="minorHAnsi" w:hAnsiTheme="minorHAnsi" w:cs="Arial"/>
          <w:sz w:val="22"/>
          <w:szCs w:val="22"/>
        </w:rPr>
        <w:t>was</w:t>
      </w:r>
      <w:r w:rsidR="00E42C17" w:rsidRPr="00A92707">
        <w:rPr>
          <w:rFonts w:asciiTheme="minorHAnsi" w:hAnsiTheme="minorHAnsi" w:cs="Arial"/>
          <w:sz w:val="22"/>
          <w:szCs w:val="22"/>
        </w:rPr>
        <w:t xml:space="preserve"> used </w:t>
      </w:r>
      <w:r w:rsidR="00E42C17">
        <w:rPr>
          <w:rFonts w:asciiTheme="minorHAnsi" w:hAnsiTheme="minorHAnsi" w:cs="Arial"/>
          <w:sz w:val="22"/>
          <w:szCs w:val="22"/>
        </w:rPr>
        <w:t>as</w:t>
      </w:r>
      <w:r w:rsidR="00E42C17" w:rsidRPr="00A92707">
        <w:rPr>
          <w:rFonts w:asciiTheme="minorHAnsi" w:hAnsiTheme="minorHAnsi" w:cs="Arial"/>
          <w:sz w:val="22"/>
          <w:szCs w:val="22"/>
        </w:rPr>
        <w:t xml:space="preserve"> </w:t>
      </w:r>
      <w:r w:rsidR="00E42C17">
        <w:rPr>
          <w:rFonts w:asciiTheme="minorHAnsi" w:hAnsiTheme="minorHAnsi" w:cs="Arial"/>
          <w:sz w:val="22"/>
          <w:szCs w:val="22"/>
        </w:rPr>
        <w:t>comparator</w:t>
      </w:r>
      <w:r w:rsidR="00E42C17" w:rsidRPr="00A92707">
        <w:rPr>
          <w:rFonts w:asciiTheme="minorHAnsi" w:hAnsiTheme="minorHAnsi" w:cs="Arial"/>
          <w:sz w:val="22"/>
          <w:szCs w:val="22"/>
        </w:rPr>
        <w:t>.</w:t>
      </w:r>
    </w:p>
    <w:p w14:paraId="5256B0A4" w14:textId="0039F3FC" w:rsidR="00A92707" w:rsidRDefault="006656E1" w:rsidP="00A92707">
      <w:pPr>
        <w:rPr>
          <w:rFonts w:cs="Arial"/>
        </w:rPr>
      </w:pPr>
      <w:r w:rsidRPr="006656E1">
        <w:rPr>
          <w:rFonts w:cs="Arial"/>
          <w:b/>
          <w:u w:val="single"/>
        </w:rPr>
        <w:t>Results:</w:t>
      </w:r>
      <w:r>
        <w:rPr>
          <w:rFonts w:cs="Arial"/>
        </w:rPr>
        <w:t xml:space="preserve"> </w:t>
      </w:r>
      <w:r w:rsidR="00C566A3">
        <w:rPr>
          <w:rFonts w:cs="Arial"/>
        </w:rPr>
        <w:t>T</w:t>
      </w:r>
      <w:r w:rsidR="00A92707" w:rsidRPr="00A92707">
        <w:rPr>
          <w:rFonts w:cs="Arial"/>
        </w:rPr>
        <w:t xml:space="preserve">otal number of people included in three databases is </w:t>
      </w:r>
      <w:r w:rsidR="00C566A3">
        <w:rPr>
          <w:rFonts w:cs="Arial"/>
        </w:rPr>
        <w:sym w:font="Symbol" w:char="F0BB"/>
      </w:r>
      <w:r w:rsidR="00C566A3">
        <w:rPr>
          <w:rFonts w:cs="Arial"/>
        </w:rPr>
        <w:t xml:space="preserve"> </w:t>
      </w:r>
      <w:r w:rsidR="00A92707" w:rsidRPr="00A92707">
        <w:rPr>
          <w:rFonts w:cs="Arial"/>
        </w:rPr>
        <w:t xml:space="preserve">40 million. </w:t>
      </w:r>
      <w:commentRangeStart w:id="0"/>
      <w:r w:rsidR="00A92707" w:rsidRPr="00A92707">
        <w:rPr>
          <w:rFonts w:cs="Arial"/>
        </w:rPr>
        <w:t xml:space="preserve">The age </w:t>
      </w:r>
      <w:r w:rsidR="00C566A3">
        <w:rPr>
          <w:rFonts w:cs="Arial"/>
        </w:rPr>
        <w:t>&amp;</w:t>
      </w:r>
      <w:r w:rsidR="00A92707" w:rsidRPr="00A92707">
        <w:rPr>
          <w:rFonts w:cs="Arial"/>
        </w:rPr>
        <w:t xml:space="preserve"> sex standardized prevalence of AS</w:t>
      </w:r>
      <w:r w:rsidR="00C566A3">
        <w:rPr>
          <w:rFonts w:cs="Arial"/>
        </w:rPr>
        <w:t xml:space="preserve"> was </w:t>
      </w:r>
      <w:r w:rsidR="00C566A3" w:rsidRPr="00F54792">
        <w:rPr>
          <w:rFonts w:cs="Arial"/>
          <w:highlight w:val="yellow"/>
        </w:rPr>
        <w:t>XX</w:t>
      </w:r>
      <w:commentRangeEnd w:id="0"/>
      <w:r w:rsidR="00CB2B25">
        <w:rPr>
          <w:rStyle w:val="CommentReference"/>
        </w:rPr>
        <w:commentReference w:id="0"/>
      </w:r>
      <w:r w:rsidR="00C566A3">
        <w:rPr>
          <w:rFonts w:cs="Arial"/>
        </w:rPr>
        <w:t>. T</w:t>
      </w:r>
      <w:r w:rsidR="00A92707" w:rsidRPr="00A92707">
        <w:rPr>
          <w:rFonts w:cs="Arial"/>
        </w:rPr>
        <w:t xml:space="preserve">he prevalence of </w:t>
      </w:r>
      <w:r w:rsidR="00A92707" w:rsidRPr="00A92707">
        <w:rPr>
          <w:rFonts w:cs="Arial"/>
          <w:bCs/>
        </w:rPr>
        <w:t xml:space="preserve">comorbidities and </w:t>
      </w:r>
      <w:r w:rsidR="00EC2E13">
        <w:rPr>
          <w:rFonts w:cs="Arial"/>
          <w:bCs/>
        </w:rPr>
        <w:t xml:space="preserve">disease manifestations </w:t>
      </w:r>
      <w:r w:rsidR="00A92707" w:rsidRPr="00A92707">
        <w:rPr>
          <w:rFonts w:cs="Arial"/>
          <w:bCs/>
        </w:rPr>
        <w:t>by treatment exposures</w:t>
      </w:r>
      <w:r w:rsidR="00A92707" w:rsidRPr="00A92707">
        <w:rPr>
          <w:rFonts w:cs="Arial"/>
        </w:rPr>
        <w:t xml:space="preserve"> stratified by each data source</w:t>
      </w:r>
      <w:r w:rsidR="00C566A3">
        <w:rPr>
          <w:rFonts w:cs="Arial"/>
        </w:rPr>
        <w:t xml:space="preserve"> </w:t>
      </w:r>
      <w:r w:rsidR="0009446C">
        <w:rPr>
          <w:rFonts w:cs="Arial"/>
        </w:rPr>
        <w:t>are</w:t>
      </w:r>
      <w:r w:rsidR="00C566A3">
        <w:rPr>
          <w:rFonts w:cs="Arial"/>
        </w:rPr>
        <w:t xml:space="preserve"> shown in Table 1</w:t>
      </w:r>
      <w:r w:rsidR="00A92707" w:rsidRPr="00A92707">
        <w:rPr>
          <w:rFonts w:cs="Arial"/>
        </w:rPr>
        <w:t xml:space="preserve">. </w:t>
      </w:r>
      <w:r w:rsidR="00211416">
        <w:rPr>
          <w:rFonts w:cs="Arial"/>
        </w:rPr>
        <w:t xml:space="preserve"> T</w:t>
      </w:r>
      <w:r w:rsidR="00EC2E13">
        <w:rPr>
          <w:rFonts w:cs="Arial"/>
        </w:rPr>
        <w:t>he incidence rates</w:t>
      </w:r>
      <w:r w:rsidR="00EC2E13" w:rsidRPr="00A92707">
        <w:rPr>
          <w:rFonts w:cs="Arial"/>
        </w:rPr>
        <w:t xml:space="preserve"> of </w:t>
      </w:r>
      <w:r w:rsidR="00EC2E13" w:rsidRPr="00A92707">
        <w:rPr>
          <w:rFonts w:cs="Arial"/>
          <w:bCs/>
        </w:rPr>
        <w:t>outcome of interest by treatment exposures</w:t>
      </w:r>
      <w:r w:rsidR="00EC2E13" w:rsidRPr="00A92707">
        <w:rPr>
          <w:rFonts w:cs="Arial"/>
        </w:rPr>
        <w:t xml:space="preserve"> stratified by each data source</w:t>
      </w:r>
      <w:r w:rsidR="00EC2E13">
        <w:rPr>
          <w:rFonts w:cs="Arial"/>
        </w:rPr>
        <w:t xml:space="preserve"> are</w:t>
      </w:r>
      <w:r w:rsidR="00211416">
        <w:rPr>
          <w:rFonts w:cs="Arial"/>
        </w:rPr>
        <w:t xml:space="preserve"> shown in Table 2. </w:t>
      </w:r>
    </w:p>
    <w:p w14:paraId="4A51CC69" w14:textId="547D69ED" w:rsidR="00211416" w:rsidRDefault="00211416" w:rsidP="00A92707">
      <w:pPr>
        <w:rPr>
          <w:rFonts w:cs="Arial"/>
        </w:rPr>
      </w:pPr>
      <w:r w:rsidRPr="00447346">
        <w:rPr>
          <w:rFonts w:cs="Arial"/>
          <w:b/>
          <w:u w:val="single"/>
        </w:rPr>
        <w:t>Table 1:</w:t>
      </w:r>
      <w:r>
        <w:rPr>
          <w:rFonts w:cs="Arial"/>
        </w:rPr>
        <w:t xml:space="preserve"> The p</w:t>
      </w:r>
      <w:r w:rsidRPr="00A92707">
        <w:rPr>
          <w:rFonts w:cs="Arial"/>
        </w:rPr>
        <w:t xml:space="preserve">revalence of </w:t>
      </w:r>
      <w:r w:rsidRPr="00A92707">
        <w:rPr>
          <w:rFonts w:cs="Arial"/>
          <w:bCs/>
        </w:rPr>
        <w:t xml:space="preserve">comorbidities and </w:t>
      </w:r>
      <w:r>
        <w:rPr>
          <w:rFonts w:cs="Arial"/>
          <w:bCs/>
        </w:rPr>
        <w:t xml:space="preserve">disease manifestations </w:t>
      </w:r>
      <w:r w:rsidRPr="00A92707">
        <w:rPr>
          <w:rFonts w:cs="Arial"/>
          <w:bCs/>
        </w:rPr>
        <w:t xml:space="preserve">by </w:t>
      </w:r>
      <w:r w:rsidR="00EB2B71">
        <w:rPr>
          <w:rFonts w:cs="Arial"/>
          <w:bCs/>
        </w:rPr>
        <w:t xml:space="preserve">per 100 </w:t>
      </w:r>
      <w:r w:rsidRPr="00A92707">
        <w:rPr>
          <w:rFonts w:cs="Arial"/>
          <w:bCs/>
        </w:rPr>
        <w:t>treatment exposures</w:t>
      </w:r>
      <w:r w:rsidRPr="00A92707">
        <w:rPr>
          <w:rFonts w:cs="Arial"/>
        </w:rPr>
        <w:t xml:space="preserve"> stratified by each data source</w:t>
      </w:r>
    </w:p>
    <w:tbl>
      <w:tblPr>
        <w:tblStyle w:val="TableGrid"/>
        <w:tblW w:w="0" w:type="auto"/>
        <w:tblInd w:w="5" w:type="dxa"/>
        <w:tblLook w:val="04A0" w:firstRow="1" w:lastRow="0" w:firstColumn="1" w:lastColumn="0" w:noHBand="0" w:noVBand="1"/>
      </w:tblPr>
      <w:tblGrid>
        <w:gridCol w:w="1367"/>
        <w:gridCol w:w="817"/>
        <w:gridCol w:w="870"/>
        <w:gridCol w:w="974"/>
        <w:gridCol w:w="817"/>
        <w:gridCol w:w="870"/>
        <w:gridCol w:w="974"/>
        <w:gridCol w:w="817"/>
        <w:gridCol w:w="870"/>
        <w:gridCol w:w="974"/>
      </w:tblGrid>
      <w:tr w:rsidR="001A32EE" w:rsidRPr="00F3320A" w14:paraId="212A62A5" w14:textId="77777777" w:rsidTr="001A32EE">
        <w:tc>
          <w:tcPr>
            <w:tcW w:w="0" w:type="auto"/>
            <w:vMerge w:val="restart"/>
            <w:tcBorders>
              <w:left w:val="nil"/>
            </w:tcBorders>
            <w:vAlign w:val="center"/>
          </w:tcPr>
          <w:p w14:paraId="4AE3C33A" w14:textId="77777777" w:rsidR="001A32EE" w:rsidRPr="00F3320A" w:rsidRDefault="001A32EE" w:rsidP="009B2A49">
            <w:pPr>
              <w:rPr>
                <w:rFonts w:cs="Arial"/>
                <w:b/>
              </w:rPr>
            </w:pPr>
            <w:r w:rsidRPr="00F3320A">
              <w:rPr>
                <w:rFonts w:cs="Arial"/>
                <w:b/>
              </w:rPr>
              <w:t>Specific manifestation</w:t>
            </w:r>
          </w:p>
        </w:tc>
        <w:tc>
          <w:tcPr>
            <w:tcW w:w="0" w:type="auto"/>
            <w:gridSpan w:val="3"/>
            <w:tcBorders>
              <w:bottom w:val="single" w:sz="4" w:space="0" w:color="auto"/>
            </w:tcBorders>
          </w:tcPr>
          <w:p w14:paraId="1EC569DB" w14:textId="77777777" w:rsidR="001A32EE" w:rsidRPr="00F3320A" w:rsidRDefault="001A32EE" w:rsidP="009B2A49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MPCD</w:t>
            </w:r>
          </w:p>
        </w:tc>
        <w:tc>
          <w:tcPr>
            <w:tcW w:w="0" w:type="auto"/>
            <w:gridSpan w:val="3"/>
            <w:tcBorders>
              <w:bottom w:val="single" w:sz="4" w:space="0" w:color="auto"/>
            </w:tcBorders>
          </w:tcPr>
          <w:p w14:paraId="167AAB9C" w14:textId="77777777" w:rsidR="001A32EE" w:rsidRPr="00F3320A" w:rsidRDefault="001A32EE" w:rsidP="009B2A49">
            <w:pPr>
              <w:jc w:val="center"/>
              <w:rPr>
                <w:rFonts w:cs="Arial"/>
                <w:b/>
              </w:rPr>
            </w:pPr>
            <w:proofErr w:type="spellStart"/>
            <w:r>
              <w:rPr>
                <w:rFonts w:cs="Arial"/>
                <w:b/>
              </w:rPr>
              <w:t>Marketscan</w:t>
            </w:r>
            <w:proofErr w:type="spellEnd"/>
          </w:p>
        </w:tc>
        <w:tc>
          <w:tcPr>
            <w:tcW w:w="0" w:type="auto"/>
            <w:gridSpan w:val="3"/>
            <w:tcBorders>
              <w:bottom w:val="single" w:sz="4" w:space="0" w:color="auto"/>
            </w:tcBorders>
          </w:tcPr>
          <w:p w14:paraId="7B164A39" w14:textId="77777777" w:rsidR="001A32EE" w:rsidRPr="00F3320A" w:rsidRDefault="001A32EE" w:rsidP="009B2A49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Medicare</w:t>
            </w:r>
          </w:p>
        </w:tc>
      </w:tr>
      <w:tr w:rsidR="008230C0" w:rsidRPr="00F3320A" w14:paraId="3DF708C7" w14:textId="77777777" w:rsidTr="001A32EE">
        <w:tc>
          <w:tcPr>
            <w:tcW w:w="0" w:type="auto"/>
            <w:vMerge/>
            <w:tcBorders>
              <w:left w:val="nil"/>
            </w:tcBorders>
          </w:tcPr>
          <w:p w14:paraId="7DBA2988" w14:textId="77777777" w:rsidR="001A32EE" w:rsidRPr="00F3320A" w:rsidRDefault="001A32EE" w:rsidP="009B2A49">
            <w:pPr>
              <w:rPr>
                <w:rFonts w:cs="Arial"/>
                <w:b/>
              </w:rPr>
            </w:pPr>
          </w:p>
        </w:tc>
        <w:tc>
          <w:tcPr>
            <w:tcW w:w="0" w:type="auto"/>
            <w:tcBorders>
              <w:right w:val="nil"/>
            </w:tcBorders>
            <w:vAlign w:val="center"/>
          </w:tcPr>
          <w:p w14:paraId="69D84C4D" w14:textId="77777777" w:rsidR="001A32EE" w:rsidRPr="00F3320A" w:rsidRDefault="001A32EE" w:rsidP="009B2A49">
            <w:pPr>
              <w:jc w:val="center"/>
              <w:rPr>
                <w:rFonts w:cs="Arial"/>
                <w:b/>
              </w:rPr>
            </w:pPr>
            <w:r w:rsidRPr="00F3320A">
              <w:rPr>
                <w:rFonts w:cs="Arial"/>
                <w:b/>
              </w:rPr>
              <w:t>TNF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29F41697" w14:textId="273D073F" w:rsidR="001A32EE" w:rsidRPr="00F3320A" w:rsidRDefault="001A32EE" w:rsidP="009B2A49">
            <w:pPr>
              <w:jc w:val="center"/>
              <w:rPr>
                <w:rFonts w:cs="Arial"/>
                <w:b/>
              </w:rPr>
            </w:pPr>
            <w:r w:rsidRPr="00F3320A">
              <w:rPr>
                <w:rFonts w:cs="Arial"/>
                <w:b/>
              </w:rPr>
              <w:t>DMARD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14:paraId="141378EC" w14:textId="77777777" w:rsidR="001A32EE" w:rsidRPr="00F3320A" w:rsidRDefault="001A32EE" w:rsidP="009B2A49">
            <w:pPr>
              <w:jc w:val="center"/>
              <w:rPr>
                <w:rFonts w:cs="Arial"/>
                <w:b/>
              </w:rPr>
            </w:pPr>
            <w:r w:rsidRPr="00F3320A">
              <w:rPr>
                <w:rFonts w:cs="Arial"/>
                <w:b/>
              </w:rPr>
              <w:t>NSAIDS</w:t>
            </w:r>
            <w:r>
              <w:rPr>
                <w:rFonts w:cs="Arial"/>
                <w:b/>
              </w:rPr>
              <w:t xml:space="preserve"> or no exposure</w:t>
            </w:r>
          </w:p>
        </w:tc>
        <w:tc>
          <w:tcPr>
            <w:tcW w:w="0" w:type="auto"/>
            <w:tcBorders>
              <w:right w:val="nil"/>
            </w:tcBorders>
            <w:vAlign w:val="center"/>
          </w:tcPr>
          <w:p w14:paraId="4A12B5F3" w14:textId="77777777" w:rsidR="001A32EE" w:rsidRPr="00F3320A" w:rsidRDefault="001A32EE" w:rsidP="009B2A49">
            <w:pPr>
              <w:jc w:val="center"/>
              <w:rPr>
                <w:rFonts w:cs="Arial"/>
                <w:b/>
              </w:rPr>
            </w:pPr>
            <w:r w:rsidRPr="00F3320A">
              <w:rPr>
                <w:rFonts w:cs="Arial"/>
                <w:b/>
              </w:rPr>
              <w:t>TNF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4ADAF84E" w14:textId="6B4BBF9F" w:rsidR="001A32EE" w:rsidRPr="00F3320A" w:rsidRDefault="001A32EE" w:rsidP="009B2A49">
            <w:pPr>
              <w:jc w:val="center"/>
              <w:rPr>
                <w:rFonts w:cs="Arial"/>
                <w:b/>
              </w:rPr>
            </w:pPr>
            <w:r w:rsidRPr="00F3320A">
              <w:rPr>
                <w:rFonts w:cs="Arial"/>
                <w:b/>
              </w:rPr>
              <w:t>DMARD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14:paraId="4D7497AF" w14:textId="5FEDA880" w:rsidR="001A32EE" w:rsidRPr="00F3320A" w:rsidRDefault="001A32EE" w:rsidP="009B2A49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NSAID or no exposure</w:t>
            </w:r>
          </w:p>
        </w:tc>
        <w:tc>
          <w:tcPr>
            <w:tcW w:w="0" w:type="auto"/>
            <w:tcBorders>
              <w:right w:val="nil"/>
            </w:tcBorders>
            <w:vAlign w:val="center"/>
          </w:tcPr>
          <w:p w14:paraId="0CEBFC21" w14:textId="77777777" w:rsidR="001A32EE" w:rsidRPr="00F3320A" w:rsidRDefault="001A32EE" w:rsidP="009B2A49">
            <w:pPr>
              <w:jc w:val="center"/>
              <w:rPr>
                <w:rFonts w:cs="Arial"/>
                <w:b/>
              </w:rPr>
            </w:pPr>
            <w:r w:rsidRPr="00F3320A">
              <w:rPr>
                <w:rFonts w:cs="Arial"/>
                <w:b/>
              </w:rPr>
              <w:t>TNF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54343283" w14:textId="54031864" w:rsidR="001A32EE" w:rsidRPr="00F3320A" w:rsidRDefault="001A32EE" w:rsidP="009B2A49">
            <w:pPr>
              <w:jc w:val="center"/>
              <w:rPr>
                <w:rFonts w:cs="Arial"/>
                <w:b/>
              </w:rPr>
            </w:pPr>
            <w:r w:rsidRPr="00F3320A">
              <w:rPr>
                <w:rFonts w:cs="Arial"/>
                <w:b/>
              </w:rPr>
              <w:t>DMARD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14:paraId="7182B217" w14:textId="553D2EE6" w:rsidR="001A32EE" w:rsidRPr="00F3320A" w:rsidRDefault="001A32EE" w:rsidP="009B2A49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NSAID or no exposure</w:t>
            </w:r>
          </w:p>
        </w:tc>
      </w:tr>
      <w:tr w:rsidR="008230C0" w:rsidRPr="00C14764" w14:paraId="6F5B0480" w14:textId="77777777" w:rsidTr="001A32EE">
        <w:tc>
          <w:tcPr>
            <w:tcW w:w="0" w:type="auto"/>
            <w:tcBorders>
              <w:left w:val="nil"/>
            </w:tcBorders>
          </w:tcPr>
          <w:p w14:paraId="74F2B0DD" w14:textId="7E731A53" w:rsidR="001A32EE" w:rsidRDefault="001A32EE" w:rsidP="001A32E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Aortic Insufficiency</w:t>
            </w:r>
          </w:p>
        </w:tc>
        <w:tc>
          <w:tcPr>
            <w:tcW w:w="0" w:type="auto"/>
            <w:tcBorders>
              <w:right w:val="nil"/>
            </w:tcBorders>
          </w:tcPr>
          <w:p w14:paraId="1D77FE9B" w14:textId="50F8F536" w:rsidR="001A32EE" w:rsidRDefault="001A32EE" w:rsidP="00901FF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  <w:r w:rsidR="00901FFC">
              <w:rPr>
                <w:rFonts w:ascii="Calibri" w:hAnsi="Calibri"/>
                <w:color w:val="000000"/>
              </w:rPr>
              <w:t>.5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1F6F3E94" w14:textId="4125D9B5" w:rsidR="001A32EE" w:rsidRDefault="00901FFC" w:rsidP="009B2A4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</w:t>
            </w:r>
            <w:r w:rsidR="001A32EE">
              <w:rPr>
                <w:rFonts w:ascii="Calibri" w:hAnsi="Calibri"/>
                <w:color w:val="000000"/>
              </w:rPr>
              <w:t>8</w:t>
            </w:r>
          </w:p>
        </w:tc>
        <w:tc>
          <w:tcPr>
            <w:tcW w:w="0" w:type="auto"/>
            <w:tcBorders>
              <w:left w:val="nil"/>
            </w:tcBorders>
          </w:tcPr>
          <w:p w14:paraId="09C06512" w14:textId="536842E4" w:rsidR="001A32EE" w:rsidRDefault="001A32EE" w:rsidP="009B2A4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  <w:r w:rsidR="00901FFC">
              <w:rPr>
                <w:rFonts w:ascii="Calibri" w:hAnsi="Calibri"/>
                <w:color w:val="000000"/>
              </w:rPr>
              <w:t>.0</w:t>
            </w:r>
          </w:p>
        </w:tc>
        <w:tc>
          <w:tcPr>
            <w:tcW w:w="0" w:type="auto"/>
            <w:tcBorders>
              <w:right w:val="nil"/>
            </w:tcBorders>
          </w:tcPr>
          <w:p w14:paraId="34F22AF2" w14:textId="2A24440E" w:rsidR="001A32EE" w:rsidRDefault="001A32EE" w:rsidP="009B2A4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  <w:r w:rsidR="00901FFC">
              <w:rPr>
                <w:rFonts w:ascii="Calibri" w:hAnsi="Calibri"/>
                <w:color w:val="000000"/>
              </w:rPr>
              <w:t>.8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496663B9" w14:textId="633267C2" w:rsidR="001A32EE" w:rsidRDefault="001A32EE" w:rsidP="009B2A4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  <w:r w:rsidR="00901FFC">
              <w:rPr>
                <w:rFonts w:ascii="Calibri" w:hAnsi="Calibri"/>
                <w:color w:val="000000"/>
              </w:rPr>
              <w:t>.1</w:t>
            </w:r>
          </w:p>
        </w:tc>
        <w:tc>
          <w:tcPr>
            <w:tcW w:w="0" w:type="auto"/>
            <w:tcBorders>
              <w:left w:val="nil"/>
            </w:tcBorders>
          </w:tcPr>
          <w:p w14:paraId="780C99EE" w14:textId="6369E8CF" w:rsidR="001A32EE" w:rsidRDefault="001A32EE" w:rsidP="009B2A4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  <w:r w:rsidR="00901FFC">
              <w:rPr>
                <w:rFonts w:ascii="Calibri" w:hAnsi="Calibri"/>
                <w:color w:val="000000"/>
              </w:rPr>
              <w:t>.8</w:t>
            </w:r>
          </w:p>
        </w:tc>
        <w:tc>
          <w:tcPr>
            <w:tcW w:w="0" w:type="auto"/>
            <w:tcBorders>
              <w:right w:val="nil"/>
            </w:tcBorders>
          </w:tcPr>
          <w:p w14:paraId="167A249E" w14:textId="20CA2204" w:rsidR="001A32EE" w:rsidRDefault="001A32EE" w:rsidP="009B2A4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</w:t>
            </w:r>
            <w:r w:rsidR="00901FFC">
              <w:rPr>
                <w:rFonts w:ascii="Calibri" w:hAnsi="Calibri"/>
                <w:color w:val="000000"/>
              </w:rPr>
              <w:t>.0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66DB7D44" w14:textId="4F6FB7CA" w:rsidR="001A32EE" w:rsidRDefault="001A32EE" w:rsidP="009B2A4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</w:t>
            </w:r>
            <w:r w:rsidR="00901FFC">
              <w:rPr>
                <w:rFonts w:ascii="Calibri" w:hAnsi="Calibri"/>
                <w:color w:val="000000"/>
              </w:rPr>
              <w:t>.</w:t>
            </w:r>
            <w:r w:rsidR="001A07B3">
              <w:rPr>
                <w:rFonts w:ascii="Calibri" w:hAnsi="Calibri"/>
                <w:color w:val="000000"/>
              </w:rPr>
              <w:t>9</w:t>
            </w:r>
          </w:p>
        </w:tc>
        <w:tc>
          <w:tcPr>
            <w:tcW w:w="0" w:type="auto"/>
            <w:tcBorders>
              <w:left w:val="nil"/>
            </w:tcBorders>
          </w:tcPr>
          <w:p w14:paraId="0D617891" w14:textId="1BD5B5BD" w:rsidR="001A32EE" w:rsidRDefault="001A32EE" w:rsidP="009B2A4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11</w:t>
            </w:r>
            <w:r w:rsidR="001A07B3">
              <w:rPr>
                <w:rFonts w:ascii="Calibri" w:hAnsi="Calibri"/>
                <w:color w:val="000000"/>
              </w:rPr>
              <w:t>.7</w:t>
            </w:r>
          </w:p>
        </w:tc>
      </w:tr>
      <w:tr w:rsidR="008230C0" w:rsidRPr="00C14764" w14:paraId="773B069E" w14:textId="77777777" w:rsidTr="001A32EE">
        <w:tc>
          <w:tcPr>
            <w:tcW w:w="0" w:type="auto"/>
            <w:tcBorders>
              <w:left w:val="nil"/>
            </w:tcBorders>
          </w:tcPr>
          <w:p w14:paraId="57E312E6" w14:textId="77777777" w:rsidR="001A32EE" w:rsidRDefault="001A32EE" w:rsidP="009B2A49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Conduction Block</w:t>
            </w:r>
          </w:p>
        </w:tc>
        <w:tc>
          <w:tcPr>
            <w:tcW w:w="0" w:type="auto"/>
            <w:tcBorders>
              <w:right w:val="nil"/>
            </w:tcBorders>
          </w:tcPr>
          <w:p w14:paraId="3D58EDE7" w14:textId="750A058C" w:rsidR="001A32EE" w:rsidRDefault="00901FFC" w:rsidP="009B2A4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0.4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17AB836C" w14:textId="6B3B2D1E" w:rsidR="001A32EE" w:rsidRDefault="00901FFC" w:rsidP="009B2A4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0.8</w:t>
            </w:r>
          </w:p>
        </w:tc>
        <w:tc>
          <w:tcPr>
            <w:tcW w:w="0" w:type="auto"/>
            <w:tcBorders>
              <w:left w:val="nil"/>
            </w:tcBorders>
          </w:tcPr>
          <w:p w14:paraId="29DD8B2C" w14:textId="641B88A5" w:rsidR="001A32EE" w:rsidRDefault="00901FFC" w:rsidP="009B2A4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0.8</w:t>
            </w:r>
          </w:p>
        </w:tc>
        <w:tc>
          <w:tcPr>
            <w:tcW w:w="0" w:type="auto"/>
            <w:tcBorders>
              <w:right w:val="nil"/>
            </w:tcBorders>
          </w:tcPr>
          <w:p w14:paraId="3330CEA8" w14:textId="7C278770" w:rsidR="001A32EE" w:rsidRDefault="001A32EE" w:rsidP="009B2A4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  <w:r w:rsidR="00901FFC">
              <w:rPr>
                <w:rFonts w:ascii="Calibri" w:hAnsi="Calibri"/>
                <w:color w:val="000000"/>
              </w:rPr>
              <w:t>.7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7274DB4B" w14:textId="1C06F127" w:rsidR="001A32EE" w:rsidRDefault="001A32EE" w:rsidP="009B2A4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  <w:r w:rsidR="00901FFC">
              <w:rPr>
                <w:rFonts w:ascii="Calibri" w:hAnsi="Calibri"/>
                <w:color w:val="000000"/>
              </w:rPr>
              <w:t>.4</w:t>
            </w:r>
          </w:p>
        </w:tc>
        <w:tc>
          <w:tcPr>
            <w:tcW w:w="0" w:type="auto"/>
            <w:tcBorders>
              <w:left w:val="nil"/>
            </w:tcBorders>
          </w:tcPr>
          <w:p w14:paraId="080DCB67" w14:textId="696DB9BE" w:rsidR="001A32EE" w:rsidRDefault="001A32EE" w:rsidP="009B2A4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  <w:r w:rsidR="00901FFC">
              <w:rPr>
                <w:rFonts w:ascii="Calibri" w:hAnsi="Calibri"/>
                <w:color w:val="000000"/>
              </w:rPr>
              <w:t>.5</w:t>
            </w:r>
          </w:p>
        </w:tc>
        <w:tc>
          <w:tcPr>
            <w:tcW w:w="0" w:type="auto"/>
            <w:tcBorders>
              <w:right w:val="nil"/>
            </w:tcBorders>
          </w:tcPr>
          <w:p w14:paraId="1440EB56" w14:textId="56F11485" w:rsidR="001A32EE" w:rsidRDefault="001A32EE" w:rsidP="009B2A4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</w:t>
            </w:r>
            <w:r w:rsidR="001A07B3">
              <w:rPr>
                <w:rFonts w:ascii="Calibri" w:hAnsi="Calibri"/>
                <w:color w:val="000000"/>
              </w:rPr>
              <w:t>.8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19910F92" w14:textId="3BEDAF47" w:rsidR="001A32EE" w:rsidRDefault="001A32EE" w:rsidP="009B2A4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</w:t>
            </w:r>
            <w:r w:rsidR="001A07B3">
              <w:rPr>
                <w:rFonts w:ascii="Calibri" w:hAnsi="Calibri"/>
                <w:color w:val="000000"/>
              </w:rPr>
              <w:t>.6</w:t>
            </w:r>
          </w:p>
        </w:tc>
        <w:tc>
          <w:tcPr>
            <w:tcW w:w="0" w:type="auto"/>
            <w:tcBorders>
              <w:left w:val="nil"/>
            </w:tcBorders>
          </w:tcPr>
          <w:p w14:paraId="6D0F18E5" w14:textId="689E2940" w:rsidR="001A32EE" w:rsidRDefault="001A32EE" w:rsidP="009B2A4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</w:t>
            </w:r>
            <w:r w:rsidR="001A07B3">
              <w:rPr>
                <w:rFonts w:ascii="Calibri" w:hAnsi="Calibri"/>
                <w:color w:val="000000"/>
              </w:rPr>
              <w:t>.5</w:t>
            </w:r>
          </w:p>
        </w:tc>
      </w:tr>
      <w:tr w:rsidR="008230C0" w:rsidRPr="00C14764" w14:paraId="755BD5C5" w14:textId="77777777" w:rsidTr="001A32EE">
        <w:tc>
          <w:tcPr>
            <w:tcW w:w="0" w:type="auto"/>
            <w:tcBorders>
              <w:left w:val="nil"/>
            </w:tcBorders>
          </w:tcPr>
          <w:p w14:paraId="1451F00A" w14:textId="77777777" w:rsidR="001A32EE" w:rsidRDefault="001A32EE" w:rsidP="009B2A49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lastRenderedPageBreak/>
              <w:t>Myocardial infarction</w:t>
            </w:r>
          </w:p>
        </w:tc>
        <w:tc>
          <w:tcPr>
            <w:tcW w:w="0" w:type="auto"/>
            <w:tcBorders>
              <w:right w:val="nil"/>
            </w:tcBorders>
          </w:tcPr>
          <w:p w14:paraId="26726EB9" w14:textId="1762235C" w:rsidR="001A32EE" w:rsidRDefault="00901FFC" w:rsidP="009B2A4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0.3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0F0E86CD" w14:textId="77777777" w:rsidR="001A32EE" w:rsidRDefault="001A32EE" w:rsidP="009B2A4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NA</w:t>
            </w:r>
          </w:p>
        </w:tc>
        <w:tc>
          <w:tcPr>
            <w:tcW w:w="0" w:type="auto"/>
            <w:tcBorders>
              <w:left w:val="nil"/>
            </w:tcBorders>
          </w:tcPr>
          <w:p w14:paraId="3B5626E9" w14:textId="30E58EAB" w:rsidR="001A32EE" w:rsidRDefault="00901FFC" w:rsidP="009B2A4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0.5</w:t>
            </w:r>
          </w:p>
        </w:tc>
        <w:tc>
          <w:tcPr>
            <w:tcW w:w="0" w:type="auto"/>
            <w:tcBorders>
              <w:right w:val="nil"/>
            </w:tcBorders>
          </w:tcPr>
          <w:p w14:paraId="731F9A93" w14:textId="005A63E4" w:rsidR="001A32EE" w:rsidRDefault="00901FFC" w:rsidP="009B2A4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0.5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1E79E2C1" w14:textId="5B706D0D" w:rsidR="001A32EE" w:rsidRDefault="00901FFC" w:rsidP="009B2A4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0.5</w:t>
            </w:r>
          </w:p>
        </w:tc>
        <w:tc>
          <w:tcPr>
            <w:tcW w:w="0" w:type="auto"/>
            <w:tcBorders>
              <w:left w:val="nil"/>
            </w:tcBorders>
          </w:tcPr>
          <w:p w14:paraId="44FCC893" w14:textId="45B89D12" w:rsidR="001A32EE" w:rsidRDefault="00901FFC" w:rsidP="009B2A4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0.5</w:t>
            </w:r>
          </w:p>
        </w:tc>
        <w:tc>
          <w:tcPr>
            <w:tcW w:w="0" w:type="auto"/>
            <w:tcBorders>
              <w:right w:val="nil"/>
            </w:tcBorders>
          </w:tcPr>
          <w:p w14:paraId="30A78DAA" w14:textId="6EF161D5" w:rsidR="001A32EE" w:rsidRDefault="001A32EE" w:rsidP="009B2A4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  <w:r w:rsidR="001A07B3">
              <w:rPr>
                <w:rFonts w:ascii="Calibri" w:hAnsi="Calibri"/>
                <w:color w:val="000000"/>
              </w:rPr>
              <w:t>.</w:t>
            </w:r>
            <w:r>
              <w:rPr>
                <w:rFonts w:ascii="Calibri" w:hAnsi="Calibri"/>
                <w:color w:val="000000"/>
              </w:rPr>
              <w:t>7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26F27991" w14:textId="08B77F89" w:rsidR="001A32EE" w:rsidRDefault="001A32EE" w:rsidP="009B2A4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  <w:r w:rsidR="001A07B3">
              <w:rPr>
                <w:rFonts w:ascii="Calibri" w:hAnsi="Calibri"/>
                <w:color w:val="000000"/>
              </w:rPr>
              <w:t>.9</w:t>
            </w:r>
          </w:p>
        </w:tc>
        <w:tc>
          <w:tcPr>
            <w:tcW w:w="0" w:type="auto"/>
            <w:tcBorders>
              <w:left w:val="nil"/>
            </w:tcBorders>
          </w:tcPr>
          <w:p w14:paraId="3F2E7C1A" w14:textId="6A7191EB" w:rsidR="001A32EE" w:rsidRDefault="001A32EE" w:rsidP="009B2A4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  <w:r w:rsidR="001A07B3">
              <w:rPr>
                <w:rFonts w:ascii="Calibri" w:hAnsi="Calibri"/>
                <w:color w:val="000000"/>
              </w:rPr>
              <w:t>.4</w:t>
            </w:r>
          </w:p>
        </w:tc>
      </w:tr>
      <w:tr w:rsidR="008230C0" w:rsidRPr="00C14764" w14:paraId="33F7310E" w14:textId="77777777" w:rsidTr="001A32EE">
        <w:tc>
          <w:tcPr>
            <w:tcW w:w="0" w:type="auto"/>
            <w:tcBorders>
              <w:left w:val="nil"/>
            </w:tcBorders>
          </w:tcPr>
          <w:p w14:paraId="26F4F709" w14:textId="77777777" w:rsidR="001A32EE" w:rsidRDefault="001A32EE" w:rsidP="009B2A49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Crohn’s Disease</w:t>
            </w:r>
          </w:p>
        </w:tc>
        <w:tc>
          <w:tcPr>
            <w:tcW w:w="0" w:type="auto"/>
            <w:tcBorders>
              <w:right w:val="nil"/>
            </w:tcBorders>
          </w:tcPr>
          <w:p w14:paraId="1EB5D828" w14:textId="7943C284" w:rsidR="001A32EE" w:rsidRDefault="001A32EE" w:rsidP="009B2A4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</w:t>
            </w:r>
            <w:r w:rsidR="00901FFC">
              <w:rPr>
                <w:rFonts w:ascii="Calibri" w:hAnsi="Calibri"/>
                <w:color w:val="000000"/>
              </w:rPr>
              <w:t>.1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41323FBD" w14:textId="2517E8C8" w:rsidR="001A32EE" w:rsidRDefault="001A32EE" w:rsidP="009B2A4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</w:t>
            </w:r>
            <w:r w:rsidR="00901FFC">
              <w:rPr>
                <w:rFonts w:ascii="Calibri" w:hAnsi="Calibri"/>
                <w:color w:val="000000"/>
              </w:rPr>
              <w:t>.2</w:t>
            </w:r>
          </w:p>
        </w:tc>
        <w:tc>
          <w:tcPr>
            <w:tcW w:w="0" w:type="auto"/>
            <w:tcBorders>
              <w:left w:val="nil"/>
            </w:tcBorders>
          </w:tcPr>
          <w:p w14:paraId="3FC3FAE5" w14:textId="4B1A7262" w:rsidR="001A32EE" w:rsidRDefault="001A32EE" w:rsidP="009B2A4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  <w:r w:rsidR="00901FFC">
              <w:rPr>
                <w:rFonts w:ascii="Calibri" w:hAnsi="Calibri"/>
                <w:color w:val="000000"/>
              </w:rPr>
              <w:t>.9</w:t>
            </w:r>
          </w:p>
        </w:tc>
        <w:tc>
          <w:tcPr>
            <w:tcW w:w="0" w:type="auto"/>
            <w:tcBorders>
              <w:right w:val="nil"/>
            </w:tcBorders>
          </w:tcPr>
          <w:p w14:paraId="5C7CF6BC" w14:textId="32D73B29" w:rsidR="001A32EE" w:rsidRDefault="001A32EE" w:rsidP="009B2A4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</w:t>
            </w:r>
            <w:r w:rsidR="00901FFC">
              <w:rPr>
                <w:rFonts w:ascii="Calibri" w:hAnsi="Calibri"/>
                <w:color w:val="000000"/>
              </w:rPr>
              <w:t>.4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41127871" w14:textId="183EB281" w:rsidR="001A32EE" w:rsidRDefault="001A32EE" w:rsidP="009B2A4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</w:t>
            </w:r>
            <w:r w:rsidR="00901FFC">
              <w:rPr>
                <w:rFonts w:ascii="Calibri" w:hAnsi="Calibri"/>
                <w:color w:val="000000"/>
              </w:rPr>
              <w:t>.8</w:t>
            </w:r>
          </w:p>
        </w:tc>
        <w:tc>
          <w:tcPr>
            <w:tcW w:w="0" w:type="auto"/>
            <w:tcBorders>
              <w:left w:val="nil"/>
            </w:tcBorders>
          </w:tcPr>
          <w:p w14:paraId="7CA36156" w14:textId="38EB9FFC" w:rsidR="001A32EE" w:rsidRDefault="001A32EE" w:rsidP="009B2A4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</w:t>
            </w:r>
            <w:r w:rsidR="00901FFC">
              <w:rPr>
                <w:rFonts w:ascii="Calibri" w:hAnsi="Calibri"/>
                <w:color w:val="000000"/>
              </w:rPr>
              <w:t>.3</w:t>
            </w:r>
          </w:p>
        </w:tc>
        <w:tc>
          <w:tcPr>
            <w:tcW w:w="0" w:type="auto"/>
            <w:tcBorders>
              <w:right w:val="nil"/>
            </w:tcBorders>
          </w:tcPr>
          <w:p w14:paraId="22DA1BBA" w14:textId="507073A3" w:rsidR="001A32EE" w:rsidRDefault="001A32EE" w:rsidP="009B2A4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</w:t>
            </w:r>
            <w:r w:rsidR="001A07B3">
              <w:rPr>
                <w:rFonts w:ascii="Calibri" w:hAnsi="Calibri"/>
                <w:color w:val="000000"/>
              </w:rPr>
              <w:t>.4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24666F3C" w14:textId="1DB643DA" w:rsidR="001A32EE" w:rsidRDefault="001A32EE" w:rsidP="009B2A4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</w:t>
            </w:r>
            <w:r w:rsidR="001A07B3">
              <w:rPr>
                <w:rFonts w:ascii="Calibri" w:hAnsi="Calibri"/>
                <w:color w:val="000000"/>
              </w:rPr>
              <w:t>.8</w:t>
            </w:r>
          </w:p>
        </w:tc>
        <w:tc>
          <w:tcPr>
            <w:tcW w:w="0" w:type="auto"/>
            <w:tcBorders>
              <w:left w:val="nil"/>
            </w:tcBorders>
          </w:tcPr>
          <w:p w14:paraId="08C62146" w14:textId="7D7E4978" w:rsidR="001A32EE" w:rsidRDefault="001A32EE" w:rsidP="009B2A4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</w:t>
            </w:r>
            <w:r w:rsidR="001A07B3">
              <w:rPr>
                <w:rFonts w:ascii="Calibri" w:hAnsi="Calibri"/>
                <w:color w:val="000000"/>
              </w:rPr>
              <w:t>.8</w:t>
            </w:r>
          </w:p>
        </w:tc>
      </w:tr>
      <w:tr w:rsidR="008230C0" w:rsidRPr="00C14764" w14:paraId="4DBCAC3E" w14:textId="77777777" w:rsidTr="001A32EE">
        <w:tc>
          <w:tcPr>
            <w:tcW w:w="0" w:type="auto"/>
            <w:tcBorders>
              <w:left w:val="nil"/>
            </w:tcBorders>
          </w:tcPr>
          <w:p w14:paraId="7F713F6F" w14:textId="77777777" w:rsidR="001A32EE" w:rsidRDefault="001A32EE" w:rsidP="009B2A49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Ulcerative Colitis</w:t>
            </w:r>
          </w:p>
        </w:tc>
        <w:tc>
          <w:tcPr>
            <w:tcW w:w="0" w:type="auto"/>
            <w:tcBorders>
              <w:right w:val="nil"/>
            </w:tcBorders>
          </w:tcPr>
          <w:p w14:paraId="369B89A6" w14:textId="161955A6" w:rsidR="001A32EE" w:rsidRDefault="001A32EE" w:rsidP="009B2A4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</w:t>
            </w:r>
            <w:r w:rsidR="00D9730A">
              <w:rPr>
                <w:rFonts w:ascii="Calibri" w:hAnsi="Calibri"/>
                <w:color w:val="000000"/>
              </w:rPr>
              <w:t>.7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07FC76C1" w14:textId="64B21D71" w:rsidR="001A32EE" w:rsidRDefault="001A32EE" w:rsidP="009B2A4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</w:t>
            </w:r>
            <w:r w:rsidR="00D9730A">
              <w:rPr>
                <w:rFonts w:ascii="Calibri" w:hAnsi="Calibri"/>
                <w:color w:val="000000"/>
              </w:rPr>
              <w:t>.1</w:t>
            </w:r>
          </w:p>
        </w:tc>
        <w:tc>
          <w:tcPr>
            <w:tcW w:w="0" w:type="auto"/>
            <w:tcBorders>
              <w:left w:val="nil"/>
            </w:tcBorders>
          </w:tcPr>
          <w:p w14:paraId="7B648E98" w14:textId="4C92E33F" w:rsidR="001A32EE" w:rsidRDefault="001A32EE" w:rsidP="009B2A4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  <w:r w:rsidR="00D9730A">
              <w:rPr>
                <w:rFonts w:ascii="Calibri" w:hAnsi="Calibri"/>
                <w:color w:val="000000"/>
              </w:rPr>
              <w:t>.0</w:t>
            </w:r>
          </w:p>
        </w:tc>
        <w:tc>
          <w:tcPr>
            <w:tcW w:w="0" w:type="auto"/>
            <w:tcBorders>
              <w:right w:val="nil"/>
            </w:tcBorders>
          </w:tcPr>
          <w:p w14:paraId="5BBF5E2B" w14:textId="722589B9" w:rsidR="001A32EE" w:rsidRDefault="001A32EE" w:rsidP="009B2A4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</w:t>
            </w:r>
            <w:r w:rsidR="00D9730A">
              <w:rPr>
                <w:rFonts w:ascii="Calibri" w:hAnsi="Calibri"/>
                <w:color w:val="000000"/>
              </w:rPr>
              <w:t>.9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578C88B0" w14:textId="295646DE" w:rsidR="001A32EE" w:rsidRDefault="00D9730A" w:rsidP="009B2A4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3.0</w:t>
            </w:r>
          </w:p>
        </w:tc>
        <w:tc>
          <w:tcPr>
            <w:tcW w:w="0" w:type="auto"/>
            <w:tcBorders>
              <w:left w:val="nil"/>
            </w:tcBorders>
          </w:tcPr>
          <w:p w14:paraId="4564A573" w14:textId="3A7A4D2D" w:rsidR="001A32EE" w:rsidRDefault="001A32EE" w:rsidP="009B2A4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  <w:r w:rsidR="00D9730A">
              <w:rPr>
                <w:rFonts w:ascii="Calibri" w:hAnsi="Calibri"/>
                <w:color w:val="000000"/>
              </w:rPr>
              <w:t>.6</w:t>
            </w:r>
          </w:p>
        </w:tc>
        <w:tc>
          <w:tcPr>
            <w:tcW w:w="0" w:type="auto"/>
            <w:tcBorders>
              <w:right w:val="nil"/>
            </w:tcBorders>
          </w:tcPr>
          <w:p w14:paraId="412BFAA1" w14:textId="16979840" w:rsidR="001A32EE" w:rsidRDefault="001A32EE" w:rsidP="009B2A4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</w:t>
            </w:r>
            <w:r w:rsidR="00D9730A">
              <w:rPr>
                <w:rFonts w:ascii="Calibri" w:hAnsi="Calibri"/>
                <w:color w:val="000000"/>
              </w:rPr>
              <w:t>.4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4F3AC1C3" w14:textId="49A25C88" w:rsidR="001A32EE" w:rsidRDefault="001A32EE" w:rsidP="009B2A4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</w:t>
            </w:r>
            <w:r w:rsidR="00D9730A">
              <w:rPr>
                <w:rFonts w:ascii="Calibri" w:hAnsi="Calibri"/>
                <w:color w:val="000000"/>
              </w:rPr>
              <w:t>.2</w:t>
            </w:r>
          </w:p>
        </w:tc>
        <w:tc>
          <w:tcPr>
            <w:tcW w:w="0" w:type="auto"/>
            <w:tcBorders>
              <w:left w:val="nil"/>
            </w:tcBorders>
          </w:tcPr>
          <w:p w14:paraId="1C28366D" w14:textId="3EEB1214" w:rsidR="001A32EE" w:rsidRDefault="001A32EE" w:rsidP="009B2A4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</w:t>
            </w:r>
            <w:r w:rsidR="00D9730A">
              <w:rPr>
                <w:rFonts w:ascii="Calibri" w:hAnsi="Calibri"/>
                <w:color w:val="000000"/>
              </w:rPr>
              <w:t>.9</w:t>
            </w:r>
          </w:p>
        </w:tc>
      </w:tr>
      <w:tr w:rsidR="008230C0" w:rsidRPr="00C14764" w14:paraId="08EAEFFB" w14:textId="77777777" w:rsidTr="001A32EE">
        <w:tc>
          <w:tcPr>
            <w:tcW w:w="0" w:type="auto"/>
            <w:tcBorders>
              <w:left w:val="nil"/>
            </w:tcBorders>
          </w:tcPr>
          <w:p w14:paraId="65744C3F" w14:textId="77777777" w:rsidR="001A32EE" w:rsidRDefault="001A32EE" w:rsidP="009B2A49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Amyloidosis</w:t>
            </w:r>
          </w:p>
        </w:tc>
        <w:tc>
          <w:tcPr>
            <w:tcW w:w="0" w:type="auto"/>
            <w:tcBorders>
              <w:right w:val="nil"/>
            </w:tcBorders>
          </w:tcPr>
          <w:p w14:paraId="399DF4F6" w14:textId="77777777" w:rsidR="001A32EE" w:rsidRDefault="001A32EE" w:rsidP="009B2A4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NA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7BCB66AB" w14:textId="77777777" w:rsidR="001A32EE" w:rsidRDefault="001A32EE" w:rsidP="009B2A4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NA</w:t>
            </w:r>
          </w:p>
        </w:tc>
        <w:tc>
          <w:tcPr>
            <w:tcW w:w="0" w:type="auto"/>
            <w:tcBorders>
              <w:left w:val="nil"/>
            </w:tcBorders>
          </w:tcPr>
          <w:p w14:paraId="452E9E24" w14:textId="292A7C7C" w:rsidR="001A32EE" w:rsidRDefault="00D9730A" w:rsidP="009B2A49">
            <w:pPr>
              <w:jc w:val="center"/>
              <w:rPr>
                <w:rFonts w:ascii="Calibri" w:hAnsi="Calibri"/>
                <w:color w:val="000000"/>
              </w:rPr>
            </w:pPr>
            <w:del w:id="1" w:author="Benjamin Chan" w:date="2017-06-02T09:11:00Z">
              <w:r w:rsidDel="00E16A0F">
                <w:rPr>
                  <w:rFonts w:ascii="Calibri" w:hAnsi="Calibri"/>
                  <w:color w:val="000000"/>
                </w:rPr>
                <w:delText>0.4</w:delText>
              </w:r>
            </w:del>
            <w:ins w:id="2" w:author="Benjamin Chan" w:date="2017-06-02T09:11:00Z">
              <w:r w:rsidR="00E16A0F">
                <w:rPr>
                  <w:rFonts w:ascii="Calibri" w:hAnsi="Calibri"/>
                  <w:color w:val="000000"/>
                </w:rPr>
                <w:t>0.0</w:t>
              </w:r>
            </w:ins>
          </w:p>
        </w:tc>
        <w:tc>
          <w:tcPr>
            <w:tcW w:w="0" w:type="auto"/>
            <w:tcBorders>
              <w:right w:val="nil"/>
            </w:tcBorders>
          </w:tcPr>
          <w:p w14:paraId="287593D6" w14:textId="518222E8" w:rsidR="001A32EE" w:rsidRDefault="00D9730A" w:rsidP="009B2A49">
            <w:pPr>
              <w:jc w:val="center"/>
              <w:rPr>
                <w:rFonts w:ascii="Calibri" w:hAnsi="Calibri"/>
                <w:color w:val="000000"/>
              </w:rPr>
            </w:pPr>
            <w:del w:id="3" w:author="Benjamin Chan" w:date="2017-06-02T09:11:00Z">
              <w:r w:rsidDel="00E16A0F">
                <w:rPr>
                  <w:rFonts w:ascii="Calibri" w:hAnsi="Calibri"/>
                  <w:color w:val="000000"/>
                </w:rPr>
                <w:delText>0.4</w:delText>
              </w:r>
            </w:del>
            <w:ins w:id="4" w:author="Benjamin Chan" w:date="2017-06-02T09:11:00Z">
              <w:r w:rsidR="00E16A0F">
                <w:rPr>
                  <w:rFonts w:ascii="Calibri" w:hAnsi="Calibri"/>
                  <w:color w:val="000000"/>
                </w:rPr>
                <w:t>0.0</w:t>
              </w:r>
            </w:ins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41B53A88" w14:textId="7B645385" w:rsidR="001A32EE" w:rsidRDefault="00D9730A" w:rsidP="00E16A0F">
            <w:pPr>
              <w:jc w:val="center"/>
              <w:rPr>
                <w:rFonts w:ascii="Calibri" w:hAnsi="Calibri"/>
                <w:color w:val="000000"/>
              </w:rPr>
            </w:pPr>
            <w:del w:id="5" w:author="Benjamin Chan" w:date="2017-06-02T09:11:00Z">
              <w:r w:rsidDel="00E16A0F">
                <w:rPr>
                  <w:rFonts w:ascii="Calibri" w:hAnsi="Calibri"/>
                  <w:color w:val="000000"/>
                </w:rPr>
                <w:delText>0.5</w:delText>
              </w:r>
            </w:del>
            <w:ins w:id="6" w:author="Benjamin Chan" w:date="2017-06-02T09:11:00Z">
              <w:r w:rsidR="00E16A0F">
                <w:rPr>
                  <w:rFonts w:ascii="Calibri" w:hAnsi="Calibri"/>
                  <w:color w:val="000000"/>
                </w:rPr>
                <w:t>0.0</w:t>
              </w:r>
            </w:ins>
          </w:p>
        </w:tc>
        <w:tc>
          <w:tcPr>
            <w:tcW w:w="0" w:type="auto"/>
            <w:tcBorders>
              <w:left w:val="nil"/>
            </w:tcBorders>
          </w:tcPr>
          <w:p w14:paraId="60933950" w14:textId="43429AE3" w:rsidR="001A32EE" w:rsidRDefault="00D9730A" w:rsidP="00E16A0F">
            <w:pPr>
              <w:jc w:val="center"/>
              <w:rPr>
                <w:rFonts w:ascii="Calibri" w:hAnsi="Calibri"/>
                <w:color w:val="000000"/>
              </w:rPr>
            </w:pPr>
            <w:del w:id="7" w:author="Benjamin Chan" w:date="2017-06-02T09:11:00Z">
              <w:r w:rsidDel="00E16A0F">
                <w:rPr>
                  <w:rFonts w:ascii="Calibri" w:hAnsi="Calibri"/>
                  <w:color w:val="000000"/>
                </w:rPr>
                <w:delText>0.3</w:delText>
              </w:r>
            </w:del>
            <w:ins w:id="8" w:author="Benjamin Chan" w:date="2017-06-02T09:11:00Z">
              <w:r w:rsidR="00E16A0F">
                <w:rPr>
                  <w:rFonts w:ascii="Calibri" w:hAnsi="Calibri"/>
                  <w:color w:val="000000"/>
                </w:rPr>
                <w:t>0.0</w:t>
              </w:r>
            </w:ins>
          </w:p>
        </w:tc>
        <w:tc>
          <w:tcPr>
            <w:tcW w:w="0" w:type="auto"/>
            <w:tcBorders>
              <w:right w:val="nil"/>
            </w:tcBorders>
          </w:tcPr>
          <w:p w14:paraId="0B0A9DF6" w14:textId="35811DE6" w:rsidR="001A32EE" w:rsidRDefault="001A32EE" w:rsidP="00E16A0F">
            <w:pPr>
              <w:jc w:val="center"/>
              <w:rPr>
                <w:rFonts w:ascii="Calibri" w:hAnsi="Calibri"/>
                <w:color w:val="000000"/>
              </w:rPr>
            </w:pPr>
            <w:del w:id="9" w:author="Benjamin Chan" w:date="2017-06-02T09:11:00Z">
              <w:r w:rsidDel="00E16A0F">
                <w:rPr>
                  <w:rFonts w:ascii="Calibri" w:hAnsi="Calibri"/>
                  <w:color w:val="000000"/>
                </w:rPr>
                <w:delText>1.0</w:delText>
              </w:r>
            </w:del>
            <w:ins w:id="10" w:author="Benjamin Chan" w:date="2017-06-02T09:11:00Z">
              <w:r w:rsidR="00E16A0F">
                <w:rPr>
                  <w:rFonts w:ascii="Calibri" w:hAnsi="Calibri"/>
                  <w:color w:val="000000"/>
                </w:rPr>
                <w:t>0.1</w:t>
              </w:r>
            </w:ins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315AAF6C" w14:textId="5113FCA2" w:rsidR="001A32EE" w:rsidRDefault="00D9730A" w:rsidP="009B2A49">
            <w:pPr>
              <w:jc w:val="center"/>
              <w:rPr>
                <w:rFonts w:ascii="Calibri" w:hAnsi="Calibri"/>
                <w:color w:val="000000"/>
              </w:rPr>
            </w:pPr>
            <w:del w:id="11" w:author="Benjamin Chan" w:date="2017-06-02T09:15:00Z">
              <w:r w:rsidDel="00E16A0F">
                <w:rPr>
                  <w:rFonts w:ascii="Calibri" w:hAnsi="Calibri"/>
                  <w:color w:val="000000"/>
                </w:rPr>
                <w:delText>0.6</w:delText>
              </w:r>
            </w:del>
            <w:ins w:id="12" w:author="Benjamin Chan" w:date="2017-06-02T09:15:00Z">
              <w:r w:rsidR="00E16A0F">
                <w:rPr>
                  <w:rFonts w:ascii="Calibri" w:hAnsi="Calibri"/>
                  <w:color w:val="000000"/>
                </w:rPr>
                <w:t>0.1</w:t>
              </w:r>
            </w:ins>
          </w:p>
        </w:tc>
        <w:tc>
          <w:tcPr>
            <w:tcW w:w="0" w:type="auto"/>
            <w:tcBorders>
              <w:left w:val="nil"/>
            </w:tcBorders>
          </w:tcPr>
          <w:p w14:paraId="7F089FE4" w14:textId="68E72B0C" w:rsidR="001A32EE" w:rsidRDefault="00D9730A" w:rsidP="009B2A49">
            <w:pPr>
              <w:jc w:val="center"/>
              <w:rPr>
                <w:rFonts w:ascii="Calibri" w:hAnsi="Calibri"/>
                <w:color w:val="000000"/>
              </w:rPr>
            </w:pPr>
            <w:del w:id="13" w:author="Benjamin Chan" w:date="2017-06-02T09:15:00Z">
              <w:r w:rsidDel="00E16A0F">
                <w:rPr>
                  <w:rFonts w:ascii="Calibri" w:hAnsi="Calibri"/>
                  <w:color w:val="000000"/>
                </w:rPr>
                <w:delText>1.9</w:delText>
              </w:r>
            </w:del>
            <w:ins w:id="14" w:author="Benjamin Chan" w:date="2017-06-02T09:15:00Z">
              <w:r w:rsidR="00E16A0F">
                <w:rPr>
                  <w:rFonts w:ascii="Calibri" w:hAnsi="Calibri"/>
                  <w:color w:val="000000"/>
                </w:rPr>
                <w:t>0.2</w:t>
              </w:r>
            </w:ins>
          </w:p>
        </w:tc>
      </w:tr>
      <w:tr w:rsidR="008230C0" w:rsidRPr="00C14764" w14:paraId="5A814F4E" w14:textId="77777777" w:rsidTr="001A32EE">
        <w:tc>
          <w:tcPr>
            <w:tcW w:w="0" w:type="auto"/>
            <w:tcBorders>
              <w:left w:val="nil"/>
            </w:tcBorders>
          </w:tcPr>
          <w:p w14:paraId="3B26FA2F" w14:textId="77777777" w:rsidR="001A32EE" w:rsidRDefault="001A32EE" w:rsidP="009B2A49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IgA nephropathy</w:t>
            </w:r>
          </w:p>
        </w:tc>
        <w:tc>
          <w:tcPr>
            <w:tcW w:w="0" w:type="auto"/>
            <w:tcBorders>
              <w:right w:val="nil"/>
            </w:tcBorders>
          </w:tcPr>
          <w:p w14:paraId="6158B0EB" w14:textId="1829F641" w:rsidR="001A32EE" w:rsidRDefault="00D9730A" w:rsidP="009B2A4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0.1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22880B07" w14:textId="5B5DE939" w:rsidR="001A32EE" w:rsidRDefault="00D9730A" w:rsidP="009B2A4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0.2</w:t>
            </w:r>
          </w:p>
        </w:tc>
        <w:tc>
          <w:tcPr>
            <w:tcW w:w="0" w:type="auto"/>
            <w:tcBorders>
              <w:left w:val="nil"/>
            </w:tcBorders>
          </w:tcPr>
          <w:p w14:paraId="581BD559" w14:textId="2C0F7BB1" w:rsidR="001A32EE" w:rsidRDefault="00D9730A" w:rsidP="009B2A4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0.1</w:t>
            </w:r>
          </w:p>
        </w:tc>
        <w:tc>
          <w:tcPr>
            <w:tcW w:w="0" w:type="auto"/>
            <w:tcBorders>
              <w:right w:val="nil"/>
            </w:tcBorders>
          </w:tcPr>
          <w:p w14:paraId="3ED48DF3" w14:textId="566C9292" w:rsidR="001A32EE" w:rsidRDefault="00D9730A" w:rsidP="009B2A4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0.2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7B567C37" w14:textId="00D182E5" w:rsidR="001A32EE" w:rsidRDefault="00D9730A" w:rsidP="009B2A4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0.2</w:t>
            </w:r>
          </w:p>
        </w:tc>
        <w:tc>
          <w:tcPr>
            <w:tcW w:w="0" w:type="auto"/>
            <w:tcBorders>
              <w:left w:val="nil"/>
            </w:tcBorders>
          </w:tcPr>
          <w:p w14:paraId="3FE83B1F" w14:textId="763ADF6E" w:rsidR="001A32EE" w:rsidRDefault="00D9730A" w:rsidP="009B2A4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0.1</w:t>
            </w:r>
          </w:p>
        </w:tc>
        <w:tc>
          <w:tcPr>
            <w:tcW w:w="0" w:type="auto"/>
            <w:tcBorders>
              <w:right w:val="nil"/>
            </w:tcBorders>
          </w:tcPr>
          <w:p w14:paraId="4B30F8E4" w14:textId="542C4F21" w:rsidR="001A32EE" w:rsidRDefault="00D9730A" w:rsidP="009B2A4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0.7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30C91A7F" w14:textId="781622BC" w:rsidR="001A32EE" w:rsidRDefault="00D9730A" w:rsidP="009B2A4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0.9</w:t>
            </w:r>
          </w:p>
        </w:tc>
        <w:tc>
          <w:tcPr>
            <w:tcW w:w="0" w:type="auto"/>
            <w:tcBorders>
              <w:left w:val="nil"/>
            </w:tcBorders>
          </w:tcPr>
          <w:p w14:paraId="2E0A418B" w14:textId="02206C96" w:rsidR="001A32EE" w:rsidRDefault="00D9730A" w:rsidP="009B2A4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0.6</w:t>
            </w:r>
          </w:p>
        </w:tc>
      </w:tr>
      <w:tr w:rsidR="008230C0" w:rsidRPr="00C14764" w14:paraId="618348DB" w14:textId="77777777" w:rsidTr="001A32EE">
        <w:tc>
          <w:tcPr>
            <w:tcW w:w="0" w:type="auto"/>
            <w:tcBorders>
              <w:left w:val="nil"/>
            </w:tcBorders>
          </w:tcPr>
          <w:p w14:paraId="11B51D9B" w14:textId="77777777" w:rsidR="001A32EE" w:rsidRDefault="001A32EE" w:rsidP="009B2A49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Nephrotic syndrome</w:t>
            </w:r>
          </w:p>
        </w:tc>
        <w:tc>
          <w:tcPr>
            <w:tcW w:w="0" w:type="auto"/>
            <w:tcBorders>
              <w:right w:val="nil"/>
            </w:tcBorders>
          </w:tcPr>
          <w:p w14:paraId="6C3D7F06" w14:textId="30F26553" w:rsidR="001A32EE" w:rsidRDefault="001A32EE" w:rsidP="009B2A4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0E3F0078" w14:textId="5E25E8C9" w:rsidR="001A32EE" w:rsidRDefault="001A32EE" w:rsidP="009B2A4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</w:t>
            </w:r>
          </w:p>
        </w:tc>
        <w:tc>
          <w:tcPr>
            <w:tcW w:w="0" w:type="auto"/>
            <w:tcBorders>
              <w:left w:val="nil"/>
            </w:tcBorders>
          </w:tcPr>
          <w:p w14:paraId="2201B5AA" w14:textId="6F604A5F" w:rsidR="001A32EE" w:rsidRDefault="001A32EE" w:rsidP="009B2A4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</w:t>
            </w:r>
          </w:p>
        </w:tc>
        <w:tc>
          <w:tcPr>
            <w:tcW w:w="0" w:type="auto"/>
            <w:tcBorders>
              <w:right w:val="nil"/>
            </w:tcBorders>
          </w:tcPr>
          <w:p w14:paraId="36A30BD5" w14:textId="29930810" w:rsidR="001A32EE" w:rsidRDefault="00D9730A" w:rsidP="009B2A4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0.1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2809B263" w14:textId="71F3EF42" w:rsidR="001A32EE" w:rsidRDefault="00D9730A" w:rsidP="009B2A4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0.1</w:t>
            </w:r>
          </w:p>
        </w:tc>
        <w:tc>
          <w:tcPr>
            <w:tcW w:w="0" w:type="auto"/>
            <w:tcBorders>
              <w:left w:val="nil"/>
            </w:tcBorders>
          </w:tcPr>
          <w:p w14:paraId="170D48CC" w14:textId="7567941B" w:rsidR="001A32EE" w:rsidRDefault="00D9730A" w:rsidP="009B2A4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0.1</w:t>
            </w:r>
          </w:p>
        </w:tc>
        <w:tc>
          <w:tcPr>
            <w:tcW w:w="0" w:type="auto"/>
            <w:tcBorders>
              <w:right w:val="nil"/>
            </w:tcBorders>
          </w:tcPr>
          <w:p w14:paraId="73AE82DD" w14:textId="778AF71A" w:rsidR="001A32EE" w:rsidRDefault="00D9730A" w:rsidP="009B2A4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0.2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08DF4070" w14:textId="7C99A657" w:rsidR="001A32EE" w:rsidRDefault="00D9730A" w:rsidP="009B2A4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0.5</w:t>
            </w:r>
          </w:p>
        </w:tc>
        <w:tc>
          <w:tcPr>
            <w:tcW w:w="0" w:type="auto"/>
            <w:tcBorders>
              <w:left w:val="nil"/>
            </w:tcBorders>
          </w:tcPr>
          <w:p w14:paraId="77B7CEBE" w14:textId="59429354" w:rsidR="001A32EE" w:rsidRDefault="00D9730A" w:rsidP="009B2A4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0.3</w:t>
            </w:r>
          </w:p>
        </w:tc>
      </w:tr>
      <w:tr w:rsidR="008230C0" w:rsidRPr="00C14764" w14:paraId="59ACA5FF" w14:textId="77777777" w:rsidTr="001A32EE">
        <w:tc>
          <w:tcPr>
            <w:tcW w:w="0" w:type="auto"/>
            <w:tcBorders>
              <w:left w:val="nil"/>
            </w:tcBorders>
          </w:tcPr>
          <w:p w14:paraId="78562A72" w14:textId="77777777" w:rsidR="001A32EE" w:rsidRDefault="001A32EE" w:rsidP="009B2A49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Apical Pulmonary fibrosis</w:t>
            </w:r>
          </w:p>
        </w:tc>
        <w:tc>
          <w:tcPr>
            <w:tcW w:w="0" w:type="auto"/>
            <w:tcBorders>
              <w:right w:val="nil"/>
            </w:tcBorders>
          </w:tcPr>
          <w:p w14:paraId="1CA74A48" w14:textId="77777777" w:rsidR="001A32EE" w:rsidRDefault="001A32EE" w:rsidP="009B2A4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NA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58D9712A" w14:textId="77777777" w:rsidR="001A32EE" w:rsidRDefault="001A32EE" w:rsidP="009B2A4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NA</w:t>
            </w:r>
          </w:p>
        </w:tc>
        <w:tc>
          <w:tcPr>
            <w:tcW w:w="0" w:type="auto"/>
            <w:tcBorders>
              <w:left w:val="nil"/>
            </w:tcBorders>
          </w:tcPr>
          <w:p w14:paraId="28D73D43" w14:textId="6A1AD315" w:rsidR="001A32EE" w:rsidRDefault="001A32EE" w:rsidP="009B2A4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</w:t>
            </w:r>
          </w:p>
        </w:tc>
        <w:tc>
          <w:tcPr>
            <w:tcW w:w="0" w:type="auto"/>
            <w:tcBorders>
              <w:right w:val="nil"/>
            </w:tcBorders>
          </w:tcPr>
          <w:p w14:paraId="6456077C" w14:textId="58E8A94F" w:rsidR="001A32EE" w:rsidRDefault="00D9730A" w:rsidP="00E16A0F">
            <w:pPr>
              <w:jc w:val="center"/>
              <w:rPr>
                <w:rFonts w:ascii="Calibri" w:hAnsi="Calibri"/>
                <w:color w:val="000000"/>
              </w:rPr>
            </w:pPr>
            <w:del w:id="15" w:author="Benjamin Chan" w:date="2017-06-02T09:13:00Z">
              <w:r w:rsidDel="00E16A0F">
                <w:rPr>
                  <w:rFonts w:ascii="Calibri" w:hAnsi="Calibri"/>
                  <w:color w:val="000000"/>
                </w:rPr>
                <w:delText>0.0</w:delText>
              </w:r>
            </w:del>
            <w:del w:id="16" w:author="Benjamin Chan" w:date="2017-06-02T09:12:00Z">
              <w:r w:rsidR="001A32EE" w:rsidDel="00E16A0F">
                <w:rPr>
                  <w:rFonts w:ascii="Calibri" w:hAnsi="Calibri"/>
                  <w:color w:val="000000"/>
                </w:rPr>
                <w:delText>1</w:delText>
              </w:r>
            </w:del>
            <w:ins w:id="17" w:author="Benjamin Chan" w:date="2017-06-02T09:13:00Z">
              <w:r w:rsidR="00E16A0F">
                <w:rPr>
                  <w:rFonts w:ascii="Calibri" w:hAnsi="Calibri"/>
                  <w:color w:val="000000"/>
                </w:rPr>
                <w:t>0.0</w:t>
              </w:r>
            </w:ins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5369F936" w14:textId="77777777" w:rsidR="001A32EE" w:rsidRDefault="001A32EE" w:rsidP="009B2A4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NA</w:t>
            </w:r>
          </w:p>
        </w:tc>
        <w:tc>
          <w:tcPr>
            <w:tcW w:w="0" w:type="auto"/>
            <w:tcBorders>
              <w:left w:val="nil"/>
            </w:tcBorders>
          </w:tcPr>
          <w:p w14:paraId="238A6C4D" w14:textId="4A48E2AC" w:rsidR="001A32EE" w:rsidRDefault="00D9730A" w:rsidP="00E16A0F">
            <w:pPr>
              <w:jc w:val="center"/>
              <w:rPr>
                <w:rFonts w:ascii="Calibri" w:hAnsi="Calibri"/>
                <w:color w:val="000000"/>
              </w:rPr>
            </w:pPr>
            <w:del w:id="18" w:author="Benjamin Chan" w:date="2017-06-02T09:13:00Z">
              <w:r w:rsidDel="00E16A0F">
                <w:rPr>
                  <w:rFonts w:ascii="Calibri" w:hAnsi="Calibri"/>
                  <w:color w:val="000000"/>
                </w:rPr>
                <w:delText>0.0</w:delText>
              </w:r>
            </w:del>
            <w:del w:id="19" w:author="Benjamin Chan" w:date="2017-06-02T09:12:00Z">
              <w:r w:rsidDel="00E16A0F">
                <w:rPr>
                  <w:rFonts w:ascii="Calibri" w:hAnsi="Calibri"/>
                  <w:color w:val="000000"/>
                </w:rPr>
                <w:delText>2</w:delText>
              </w:r>
            </w:del>
            <w:ins w:id="20" w:author="Benjamin Chan" w:date="2017-06-02T09:13:00Z">
              <w:r w:rsidR="00E16A0F">
                <w:rPr>
                  <w:rFonts w:ascii="Calibri" w:hAnsi="Calibri"/>
                  <w:color w:val="000000"/>
                </w:rPr>
                <w:t>0.0</w:t>
              </w:r>
            </w:ins>
          </w:p>
        </w:tc>
        <w:tc>
          <w:tcPr>
            <w:tcW w:w="0" w:type="auto"/>
            <w:tcBorders>
              <w:right w:val="nil"/>
            </w:tcBorders>
          </w:tcPr>
          <w:p w14:paraId="10699E17" w14:textId="73BB5668" w:rsidR="001A32EE" w:rsidRDefault="00D9730A" w:rsidP="00E16A0F">
            <w:pPr>
              <w:jc w:val="center"/>
              <w:rPr>
                <w:rFonts w:ascii="Calibri" w:hAnsi="Calibri"/>
                <w:color w:val="000000"/>
              </w:rPr>
            </w:pPr>
            <w:del w:id="21" w:author="Benjamin Chan" w:date="2017-06-02T09:13:00Z">
              <w:r w:rsidDel="00E16A0F">
                <w:rPr>
                  <w:rFonts w:ascii="Calibri" w:hAnsi="Calibri"/>
                  <w:color w:val="000000"/>
                </w:rPr>
                <w:delText>0.0</w:delText>
              </w:r>
            </w:del>
            <w:del w:id="22" w:author="Benjamin Chan" w:date="2017-06-02T09:12:00Z">
              <w:r w:rsidDel="00E16A0F">
                <w:rPr>
                  <w:rFonts w:ascii="Calibri" w:hAnsi="Calibri"/>
                  <w:color w:val="000000"/>
                </w:rPr>
                <w:delText>2</w:delText>
              </w:r>
            </w:del>
            <w:ins w:id="23" w:author="Benjamin Chan" w:date="2017-06-02T09:13:00Z">
              <w:r w:rsidR="00E16A0F">
                <w:rPr>
                  <w:rFonts w:ascii="Calibri" w:hAnsi="Calibri"/>
                  <w:color w:val="000000"/>
                </w:rPr>
                <w:t>0.0</w:t>
              </w:r>
            </w:ins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3EE2A336" w14:textId="5806F4EF" w:rsidR="001A32EE" w:rsidRDefault="00D9730A" w:rsidP="009B2A4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0.1</w:t>
            </w:r>
          </w:p>
        </w:tc>
        <w:tc>
          <w:tcPr>
            <w:tcW w:w="0" w:type="auto"/>
            <w:tcBorders>
              <w:left w:val="nil"/>
            </w:tcBorders>
          </w:tcPr>
          <w:p w14:paraId="179C13B4" w14:textId="3C9A810C" w:rsidR="001A32EE" w:rsidRDefault="00D9730A" w:rsidP="009B2A49">
            <w:pPr>
              <w:jc w:val="center"/>
              <w:rPr>
                <w:rFonts w:ascii="Calibri" w:hAnsi="Calibri"/>
                <w:color w:val="000000"/>
              </w:rPr>
            </w:pPr>
            <w:del w:id="24" w:author="Benjamin Chan" w:date="2017-06-02T09:16:00Z">
              <w:r w:rsidDel="00E16A0F">
                <w:rPr>
                  <w:rFonts w:ascii="Calibri" w:hAnsi="Calibri"/>
                  <w:color w:val="000000"/>
                </w:rPr>
                <w:delText>0.1</w:delText>
              </w:r>
            </w:del>
            <w:ins w:id="25" w:author="Benjamin Chan" w:date="2017-06-02T09:16:00Z">
              <w:r w:rsidR="00E16A0F">
                <w:rPr>
                  <w:rFonts w:ascii="Calibri" w:hAnsi="Calibri"/>
                  <w:color w:val="000000"/>
                </w:rPr>
                <w:t>0.0</w:t>
              </w:r>
            </w:ins>
          </w:p>
        </w:tc>
      </w:tr>
      <w:tr w:rsidR="008230C0" w:rsidRPr="00C14764" w14:paraId="55A800C5" w14:textId="77777777" w:rsidTr="001A32EE">
        <w:tc>
          <w:tcPr>
            <w:tcW w:w="0" w:type="auto"/>
            <w:tcBorders>
              <w:left w:val="nil"/>
            </w:tcBorders>
          </w:tcPr>
          <w:p w14:paraId="0EB1A5B9" w14:textId="77777777" w:rsidR="001A32EE" w:rsidRDefault="001A32EE" w:rsidP="009B2A49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Interstitial lung disease</w:t>
            </w:r>
          </w:p>
        </w:tc>
        <w:tc>
          <w:tcPr>
            <w:tcW w:w="0" w:type="auto"/>
            <w:tcBorders>
              <w:right w:val="nil"/>
            </w:tcBorders>
          </w:tcPr>
          <w:p w14:paraId="502F6001" w14:textId="170553D9" w:rsidR="001A32EE" w:rsidRDefault="00D9730A" w:rsidP="009B2A4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0.2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4482F03D" w14:textId="77777777" w:rsidR="001A32EE" w:rsidRDefault="001A32EE" w:rsidP="009B2A4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NA</w:t>
            </w:r>
          </w:p>
        </w:tc>
        <w:tc>
          <w:tcPr>
            <w:tcW w:w="0" w:type="auto"/>
            <w:tcBorders>
              <w:left w:val="nil"/>
            </w:tcBorders>
          </w:tcPr>
          <w:p w14:paraId="6E4720E2" w14:textId="0A10733F" w:rsidR="001A32EE" w:rsidRDefault="00D9730A" w:rsidP="00E16A0F">
            <w:pPr>
              <w:jc w:val="center"/>
              <w:rPr>
                <w:rFonts w:ascii="Calibri" w:hAnsi="Calibri"/>
                <w:color w:val="000000"/>
              </w:rPr>
            </w:pPr>
            <w:del w:id="26" w:author="Benjamin Chan" w:date="2017-06-02T09:13:00Z">
              <w:r w:rsidDel="00E16A0F">
                <w:rPr>
                  <w:rFonts w:ascii="Calibri" w:hAnsi="Calibri"/>
                  <w:color w:val="000000"/>
                </w:rPr>
                <w:delText>0.04</w:delText>
              </w:r>
            </w:del>
            <w:ins w:id="27" w:author="Benjamin Chan" w:date="2017-06-02T09:13:00Z">
              <w:r w:rsidR="00E16A0F">
                <w:rPr>
                  <w:rFonts w:ascii="Calibri" w:hAnsi="Calibri"/>
                  <w:color w:val="000000"/>
                </w:rPr>
                <w:t>0.0</w:t>
              </w:r>
            </w:ins>
          </w:p>
        </w:tc>
        <w:tc>
          <w:tcPr>
            <w:tcW w:w="0" w:type="auto"/>
            <w:tcBorders>
              <w:right w:val="nil"/>
            </w:tcBorders>
          </w:tcPr>
          <w:p w14:paraId="39C57E4E" w14:textId="3A91D41F" w:rsidR="001A32EE" w:rsidRDefault="00D9730A" w:rsidP="009B2A4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0.1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688B4815" w14:textId="2AB4E809" w:rsidR="001A32EE" w:rsidRDefault="00D9730A" w:rsidP="009B2A4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0.2</w:t>
            </w:r>
          </w:p>
        </w:tc>
        <w:tc>
          <w:tcPr>
            <w:tcW w:w="0" w:type="auto"/>
            <w:tcBorders>
              <w:left w:val="nil"/>
            </w:tcBorders>
          </w:tcPr>
          <w:p w14:paraId="42592DFD" w14:textId="5DC6B259" w:rsidR="001A32EE" w:rsidRDefault="00D9730A" w:rsidP="009B2A4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0.1</w:t>
            </w:r>
          </w:p>
        </w:tc>
        <w:tc>
          <w:tcPr>
            <w:tcW w:w="0" w:type="auto"/>
            <w:tcBorders>
              <w:right w:val="nil"/>
            </w:tcBorders>
          </w:tcPr>
          <w:p w14:paraId="72460D03" w14:textId="17AF4C88" w:rsidR="001A32EE" w:rsidRDefault="00D9730A" w:rsidP="009B2A4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0.3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046E1E96" w14:textId="02F27071" w:rsidR="001A32EE" w:rsidRDefault="00D9730A" w:rsidP="00D9730A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0.5</w:t>
            </w:r>
          </w:p>
        </w:tc>
        <w:tc>
          <w:tcPr>
            <w:tcW w:w="0" w:type="auto"/>
            <w:tcBorders>
              <w:left w:val="nil"/>
            </w:tcBorders>
          </w:tcPr>
          <w:p w14:paraId="0F980296" w14:textId="31757489" w:rsidR="001A32EE" w:rsidRDefault="00D9730A" w:rsidP="009B2A4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</w:t>
            </w:r>
            <w:r w:rsidR="001A32EE">
              <w:rPr>
                <w:rFonts w:ascii="Calibri" w:hAnsi="Calibri"/>
                <w:color w:val="000000"/>
              </w:rPr>
              <w:t>2</w:t>
            </w:r>
          </w:p>
        </w:tc>
      </w:tr>
      <w:tr w:rsidR="008230C0" w:rsidRPr="00C14764" w14:paraId="27F95932" w14:textId="77777777" w:rsidTr="001A32EE">
        <w:tc>
          <w:tcPr>
            <w:tcW w:w="0" w:type="auto"/>
            <w:tcBorders>
              <w:left w:val="nil"/>
            </w:tcBorders>
          </w:tcPr>
          <w:p w14:paraId="0BFEB068" w14:textId="77777777" w:rsidR="001A32EE" w:rsidRDefault="001A32EE" w:rsidP="009B2A49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Restrictive lung disease </w:t>
            </w:r>
          </w:p>
        </w:tc>
        <w:tc>
          <w:tcPr>
            <w:tcW w:w="0" w:type="auto"/>
            <w:tcBorders>
              <w:right w:val="nil"/>
            </w:tcBorders>
          </w:tcPr>
          <w:p w14:paraId="44C2368F" w14:textId="124F777B" w:rsidR="001A32EE" w:rsidRDefault="00D9730A" w:rsidP="009B2A49">
            <w:pPr>
              <w:jc w:val="center"/>
              <w:rPr>
                <w:rFonts w:ascii="Calibri" w:hAnsi="Calibri"/>
                <w:color w:val="000000"/>
              </w:rPr>
            </w:pPr>
            <w:del w:id="28" w:author="Benjamin Chan" w:date="2017-06-02T09:13:00Z">
              <w:r w:rsidDel="00E16A0F">
                <w:rPr>
                  <w:rFonts w:ascii="Calibri" w:hAnsi="Calibri"/>
                  <w:color w:val="000000"/>
                </w:rPr>
                <w:delText>0.1</w:delText>
              </w:r>
            </w:del>
            <w:ins w:id="29" w:author="Benjamin Chan" w:date="2017-06-02T09:13:00Z">
              <w:r w:rsidR="00E16A0F">
                <w:rPr>
                  <w:rFonts w:ascii="Calibri" w:hAnsi="Calibri"/>
                  <w:color w:val="000000"/>
                </w:rPr>
                <w:t>1.0</w:t>
              </w:r>
            </w:ins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69B3EF4D" w14:textId="4615D05F" w:rsidR="001A32EE" w:rsidRDefault="00D9730A" w:rsidP="009B2A4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0.6</w:t>
            </w:r>
          </w:p>
        </w:tc>
        <w:tc>
          <w:tcPr>
            <w:tcW w:w="0" w:type="auto"/>
            <w:tcBorders>
              <w:left w:val="nil"/>
            </w:tcBorders>
          </w:tcPr>
          <w:p w14:paraId="36F057A2" w14:textId="45A5F576" w:rsidR="001A32EE" w:rsidRDefault="001A32EE" w:rsidP="009B2A4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  <w:r w:rsidR="00D9730A">
              <w:rPr>
                <w:rFonts w:ascii="Calibri" w:hAnsi="Calibri"/>
                <w:color w:val="000000"/>
              </w:rPr>
              <w:t>.6</w:t>
            </w:r>
          </w:p>
        </w:tc>
        <w:tc>
          <w:tcPr>
            <w:tcW w:w="0" w:type="auto"/>
            <w:tcBorders>
              <w:right w:val="nil"/>
            </w:tcBorders>
          </w:tcPr>
          <w:p w14:paraId="3D5EA297" w14:textId="26A9A52C" w:rsidR="001A32EE" w:rsidRDefault="001A32EE" w:rsidP="009B2A4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</w:t>
            </w:r>
            <w:r w:rsidR="00D9730A">
              <w:rPr>
                <w:rFonts w:ascii="Calibri" w:hAnsi="Calibri"/>
                <w:color w:val="000000"/>
              </w:rPr>
              <w:t>.9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7290524B" w14:textId="0C0220F2" w:rsidR="001A32EE" w:rsidRDefault="001A32EE" w:rsidP="009B2A49">
            <w:pPr>
              <w:jc w:val="center"/>
              <w:rPr>
                <w:rFonts w:ascii="Calibri" w:hAnsi="Calibri"/>
                <w:color w:val="000000"/>
              </w:rPr>
            </w:pPr>
            <w:del w:id="30" w:author="Benjamin Chan" w:date="2017-06-02T09:14:00Z">
              <w:r w:rsidDel="00E16A0F">
                <w:rPr>
                  <w:rFonts w:ascii="Calibri" w:hAnsi="Calibri"/>
                  <w:color w:val="000000"/>
                </w:rPr>
                <w:delText>4</w:delText>
              </w:r>
              <w:r w:rsidR="00D9730A" w:rsidDel="00E16A0F">
                <w:rPr>
                  <w:rFonts w:ascii="Calibri" w:hAnsi="Calibri"/>
                  <w:color w:val="000000"/>
                </w:rPr>
                <w:delText>.5</w:delText>
              </w:r>
            </w:del>
            <w:ins w:id="31" w:author="Benjamin Chan" w:date="2017-06-02T09:14:00Z">
              <w:r w:rsidR="00E16A0F">
                <w:rPr>
                  <w:rFonts w:ascii="Calibri" w:hAnsi="Calibri"/>
                  <w:color w:val="000000"/>
                </w:rPr>
                <w:t>4.4</w:t>
              </w:r>
            </w:ins>
          </w:p>
        </w:tc>
        <w:tc>
          <w:tcPr>
            <w:tcW w:w="0" w:type="auto"/>
            <w:tcBorders>
              <w:left w:val="nil"/>
            </w:tcBorders>
          </w:tcPr>
          <w:p w14:paraId="25B2067A" w14:textId="7820EA95" w:rsidR="001A32EE" w:rsidRDefault="001A32EE" w:rsidP="009B2A4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</w:t>
            </w:r>
            <w:r w:rsidR="00D9730A">
              <w:rPr>
                <w:rFonts w:ascii="Calibri" w:hAnsi="Calibri"/>
                <w:color w:val="000000"/>
              </w:rPr>
              <w:t>.</w:t>
            </w:r>
            <w:r>
              <w:rPr>
                <w:rFonts w:ascii="Calibri" w:hAnsi="Calibri"/>
                <w:color w:val="000000"/>
              </w:rPr>
              <w:t>7</w:t>
            </w:r>
          </w:p>
        </w:tc>
        <w:tc>
          <w:tcPr>
            <w:tcW w:w="0" w:type="auto"/>
            <w:tcBorders>
              <w:right w:val="nil"/>
            </w:tcBorders>
          </w:tcPr>
          <w:p w14:paraId="39AF3A48" w14:textId="6FEDC539" w:rsidR="001A32EE" w:rsidRDefault="001A32EE" w:rsidP="009B2A4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15</w:t>
            </w:r>
            <w:r w:rsidR="0034215B">
              <w:rPr>
                <w:rFonts w:ascii="Calibri" w:hAnsi="Calibri"/>
                <w:color w:val="000000"/>
              </w:rPr>
              <w:t>.5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125BAC55" w14:textId="2CE75C64" w:rsidR="001A32EE" w:rsidRDefault="001A32EE" w:rsidP="009B2A4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20</w:t>
            </w:r>
            <w:r w:rsidR="0034215B">
              <w:rPr>
                <w:rFonts w:ascii="Calibri" w:hAnsi="Calibri"/>
                <w:color w:val="000000"/>
              </w:rPr>
              <w:t>.1</w:t>
            </w:r>
          </w:p>
        </w:tc>
        <w:tc>
          <w:tcPr>
            <w:tcW w:w="0" w:type="auto"/>
            <w:tcBorders>
              <w:left w:val="nil"/>
            </w:tcBorders>
          </w:tcPr>
          <w:p w14:paraId="61EEF9FD" w14:textId="0E558EAA" w:rsidR="001A32EE" w:rsidRDefault="0034215B" w:rsidP="009B2A4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18</w:t>
            </w:r>
            <w:ins w:id="32" w:author="Benjamin Chan" w:date="2017-06-02T09:16:00Z">
              <w:r w:rsidR="00E16A0F">
                <w:rPr>
                  <w:rFonts w:ascii="Calibri" w:hAnsi="Calibri"/>
                  <w:color w:val="000000"/>
                </w:rPr>
                <w:t>.0</w:t>
              </w:r>
            </w:ins>
          </w:p>
        </w:tc>
      </w:tr>
      <w:tr w:rsidR="008230C0" w:rsidRPr="00C14764" w14:paraId="05445C20" w14:textId="77777777" w:rsidTr="001A32EE">
        <w:tc>
          <w:tcPr>
            <w:tcW w:w="0" w:type="auto"/>
            <w:tcBorders>
              <w:left w:val="nil"/>
            </w:tcBorders>
          </w:tcPr>
          <w:p w14:paraId="53C0F648" w14:textId="77777777" w:rsidR="001A32EE" w:rsidRDefault="001A32EE" w:rsidP="009B2A49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Cauda </w:t>
            </w:r>
            <w:proofErr w:type="spellStart"/>
            <w:r>
              <w:rPr>
                <w:rFonts w:ascii="Calibri" w:hAnsi="Calibri"/>
                <w:color w:val="000000"/>
              </w:rPr>
              <w:t>Equina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syndrome</w:t>
            </w:r>
          </w:p>
        </w:tc>
        <w:tc>
          <w:tcPr>
            <w:tcW w:w="0" w:type="auto"/>
            <w:tcBorders>
              <w:right w:val="nil"/>
            </w:tcBorders>
          </w:tcPr>
          <w:p w14:paraId="2CB4FF26" w14:textId="77777777" w:rsidR="001A32EE" w:rsidRDefault="001A32EE" w:rsidP="009B2A4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NA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36AD2A39" w14:textId="77777777" w:rsidR="001A32EE" w:rsidRDefault="001A32EE" w:rsidP="009B2A4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NA</w:t>
            </w:r>
          </w:p>
        </w:tc>
        <w:tc>
          <w:tcPr>
            <w:tcW w:w="0" w:type="auto"/>
            <w:tcBorders>
              <w:left w:val="nil"/>
            </w:tcBorders>
          </w:tcPr>
          <w:p w14:paraId="2C39A93F" w14:textId="5BF6DB51" w:rsidR="001A32EE" w:rsidRDefault="0034215B" w:rsidP="009B2A4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0.1</w:t>
            </w:r>
          </w:p>
        </w:tc>
        <w:tc>
          <w:tcPr>
            <w:tcW w:w="0" w:type="auto"/>
            <w:tcBorders>
              <w:right w:val="nil"/>
            </w:tcBorders>
          </w:tcPr>
          <w:p w14:paraId="3B1E95E0" w14:textId="7AF3F2B8" w:rsidR="001A32EE" w:rsidRDefault="0034215B" w:rsidP="009B2A49">
            <w:pPr>
              <w:jc w:val="center"/>
              <w:rPr>
                <w:rFonts w:ascii="Calibri" w:hAnsi="Calibri"/>
                <w:color w:val="000000"/>
              </w:rPr>
            </w:pPr>
            <w:del w:id="33" w:author="Benjamin Chan" w:date="2017-06-02T09:14:00Z">
              <w:r w:rsidDel="00E16A0F">
                <w:rPr>
                  <w:rFonts w:ascii="Calibri" w:hAnsi="Calibri"/>
                  <w:color w:val="000000"/>
                </w:rPr>
                <w:delText>0.0</w:delText>
              </w:r>
              <w:r w:rsidR="001A32EE" w:rsidDel="00E16A0F">
                <w:rPr>
                  <w:rFonts w:ascii="Calibri" w:hAnsi="Calibri"/>
                  <w:color w:val="000000"/>
                </w:rPr>
                <w:delText>5</w:delText>
              </w:r>
            </w:del>
            <w:ins w:id="34" w:author="Benjamin Chan" w:date="2017-06-02T09:14:00Z">
              <w:r w:rsidR="00E16A0F">
                <w:rPr>
                  <w:rFonts w:ascii="Calibri" w:hAnsi="Calibri"/>
                  <w:color w:val="000000"/>
                </w:rPr>
                <w:t>0.1</w:t>
              </w:r>
            </w:ins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1F6890DD" w14:textId="412143DA" w:rsidR="001A32EE" w:rsidRDefault="0034215B" w:rsidP="009B2A4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0.2</w:t>
            </w:r>
          </w:p>
        </w:tc>
        <w:tc>
          <w:tcPr>
            <w:tcW w:w="0" w:type="auto"/>
            <w:tcBorders>
              <w:left w:val="nil"/>
            </w:tcBorders>
          </w:tcPr>
          <w:p w14:paraId="098A23A3" w14:textId="697D17D5" w:rsidR="001A32EE" w:rsidRDefault="0034215B" w:rsidP="009B2A49">
            <w:pPr>
              <w:jc w:val="center"/>
              <w:rPr>
                <w:rFonts w:ascii="Calibri" w:hAnsi="Calibri"/>
                <w:color w:val="000000"/>
              </w:rPr>
            </w:pPr>
            <w:del w:id="35" w:author="Benjamin Chan" w:date="2017-06-02T09:14:00Z">
              <w:r w:rsidDel="00E16A0F">
                <w:rPr>
                  <w:rFonts w:ascii="Calibri" w:hAnsi="Calibri"/>
                  <w:color w:val="000000"/>
                </w:rPr>
                <w:delText>0.0</w:delText>
              </w:r>
              <w:r w:rsidR="001A32EE" w:rsidDel="00E16A0F">
                <w:rPr>
                  <w:rFonts w:ascii="Calibri" w:hAnsi="Calibri"/>
                  <w:color w:val="000000"/>
                </w:rPr>
                <w:delText>9</w:delText>
              </w:r>
            </w:del>
            <w:ins w:id="36" w:author="Benjamin Chan" w:date="2017-06-02T09:14:00Z">
              <w:r w:rsidR="00E16A0F">
                <w:rPr>
                  <w:rFonts w:ascii="Calibri" w:hAnsi="Calibri"/>
                  <w:color w:val="000000"/>
                </w:rPr>
                <w:t>0.1</w:t>
              </w:r>
            </w:ins>
          </w:p>
        </w:tc>
        <w:tc>
          <w:tcPr>
            <w:tcW w:w="0" w:type="auto"/>
            <w:tcBorders>
              <w:right w:val="nil"/>
            </w:tcBorders>
          </w:tcPr>
          <w:p w14:paraId="1385E448" w14:textId="06E42196" w:rsidR="001A32EE" w:rsidRDefault="0034215B" w:rsidP="009B2A4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0.2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12935D40" w14:textId="1B07B651" w:rsidR="001A32EE" w:rsidRDefault="0034215B" w:rsidP="009B2A4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0.3</w:t>
            </w:r>
          </w:p>
        </w:tc>
        <w:tc>
          <w:tcPr>
            <w:tcW w:w="0" w:type="auto"/>
            <w:tcBorders>
              <w:left w:val="nil"/>
            </w:tcBorders>
          </w:tcPr>
          <w:p w14:paraId="3A6D117B" w14:textId="156FEA58" w:rsidR="001A32EE" w:rsidRDefault="0034215B" w:rsidP="009B2A4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0.3</w:t>
            </w:r>
          </w:p>
        </w:tc>
      </w:tr>
      <w:tr w:rsidR="008230C0" w:rsidRPr="00C14764" w14:paraId="54772A1D" w14:textId="77777777" w:rsidTr="001A32EE">
        <w:tc>
          <w:tcPr>
            <w:tcW w:w="0" w:type="auto"/>
            <w:tcBorders>
              <w:left w:val="nil"/>
            </w:tcBorders>
          </w:tcPr>
          <w:p w14:paraId="49148826" w14:textId="77777777" w:rsidR="001A32EE" w:rsidRDefault="001A32EE" w:rsidP="009B2A49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Spinal Cord compression</w:t>
            </w:r>
          </w:p>
        </w:tc>
        <w:tc>
          <w:tcPr>
            <w:tcW w:w="0" w:type="auto"/>
            <w:tcBorders>
              <w:right w:val="nil"/>
            </w:tcBorders>
          </w:tcPr>
          <w:p w14:paraId="33B8027B" w14:textId="65A9B6B0" w:rsidR="001A32EE" w:rsidRDefault="0034215B" w:rsidP="009B2A49">
            <w:pPr>
              <w:jc w:val="center"/>
              <w:rPr>
                <w:rFonts w:ascii="Calibri" w:hAnsi="Calibri"/>
                <w:color w:val="000000"/>
              </w:rPr>
            </w:pPr>
            <w:del w:id="37" w:author="Benjamin Chan" w:date="2017-06-02T09:14:00Z">
              <w:r w:rsidDel="00E16A0F">
                <w:rPr>
                  <w:rFonts w:ascii="Calibri" w:hAnsi="Calibri"/>
                  <w:color w:val="000000"/>
                </w:rPr>
                <w:delText>0.0</w:delText>
              </w:r>
              <w:r w:rsidR="001A32EE" w:rsidDel="00E16A0F">
                <w:rPr>
                  <w:rFonts w:ascii="Calibri" w:hAnsi="Calibri"/>
                  <w:color w:val="000000"/>
                </w:rPr>
                <w:delText>8</w:delText>
              </w:r>
            </w:del>
            <w:ins w:id="38" w:author="Benjamin Chan" w:date="2017-06-02T09:14:00Z">
              <w:r w:rsidR="00E16A0F">
                <w:rPr>
                  <w:rFonts w:ascii="Calibri" w:hAnsi="Calibri"/>
                  <w:color w:val="000000"/>
                </w:rPr>
                <w:t>0.1</w:t>
              </w:r>
            </w:ins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3543F902" w14:textId="77777777" w:rsidR="001A32EE" w:rsidRDefault="001A32EE" w:rsidP="009B2A4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NA</w:t>
            </w:r>
          </w:p>
        </w:tc>
        <w:tc>
          <w:tcPr>
            <w:tcW w:w="0" w:type="auto"/>
            <w:tcBorders>
              <w:left w:val="nil"/>
            </w:tcBorders>
          </w:tcPr>
          <w:p w14:paraId="0BB490C8" w14:textId="2B69E032" w:rsidR="001A32EE" w:rsidRDefault="0034215B" w:rsidP="009B2A4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0.3</w:t>
            </w:r>
          </w:p>
        </w:tc>
        <w:tc>
          <w:tcPr>
            <w:tcW w:w="0" w:type="auto"/>
            <w:tcBorders>
              <w:right w:val="nil"/>
            </w:tcBorders>
          </w:tcPr>
          <w:p w14:paraId="2922EDF9" w14:textId="4D0EB146" w:rsidR="001A32EE" w:rsidRDefault="0034215B" w:rsidP="0034215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0.3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3C102E77" w14:textId="3403B13A" w:rsidR="001A32EE" w:rsidRDefault="0034215B" w:rsidP="0034215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0.5</w:t>
            </w:r>
          </w:p>
        </w:tc>
        <w:tc>
          <w:tcPr>
            <w:tcW w:w="0" w:type="auto"/>
            <w:tcBorders>
              <w:left w:val="nil"/>
            </w:tcBorders>
          </w:tcPr>
          <w:p w14:paraId="53D3703C" w14:textId="353350EA" w:rsidR="001A32EE" w:rsidRDefault="0034215B" w:rsidP="0034215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</w:t>
            </w:r>
            <w:r w:rsidR="001A32EE">
              <w:rPr>
                <w:rFonts w:ascii="Calibri" w:hAnsi="Calibri"/>
                <w:color w:val="000000"/>
              </w:rPr>
              <w:t>5</w:t>
            </w:r>
          </w:p>
        </w:tc>
        <w:tc>
          <w:tcPr>
            <w:tcW w:w="0" w:type="auto"/>
            <w:tcBorders>
              <w:right w:val="nil"/>
            </w:tcBorders>
          </w:tcPr>
          <w:p w14:paraId="718581F0" w14:textId="16A10EBF" w:rsidR="001A32EE" w:rsidRDefault="001A32EE" w:rsidP="009B2A4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  <w:r w:rsidR="0034215B">
              <w:rPr>
                <w:rFonts w:ascii="Calibri" w:hAnsi="Calibri"/>
                <w:color w:val="000000"/>
              </w:rPr>
              <w:t>.</w:t>
            </w:r>
            <w:r>
              <w:rPr>
                <w:rFonts w:ascii="Calibri" w:hAnsi="Calibri"/>
                <w:color w:val="000000"/>
              </w:rPr>
              <w:t>7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29D6D3B8" w14:textId="71525239" w:rsidR="001A32EE" w:rsidRDefault="0034215B" w:rsidP="0034215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2.0</w:t>
            </w:r>
          </w:p>
        </w:tc>
        <w:tc>
          <w:tcPr>
            <w:tcW w:w="0" w:type="auto"/>
            <w:tcBorders>
              <w:left w:val="nil"/>
            </w:tcBorders>
          </w:tcPr>
          <w:p w14:paraId="3184F351" w14:textId="7E97355E" w:rsidR="001A32EE" w:rsidRDefault="001A32EE" w:rsidP="0034215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  <w:r w:rsidR="0034215B">
              <w:rPr>
                <w:rFonts w:ascii="Calibri" w:hAnsi="Calibri"/>
                <w:color w:val="000000"/>
              </w:rPr>
              <w:t>.4</w:t>
            </w:r>
          </w:p>
        </w:tc>
      </w:tr>
      <w:tr w:rsidR="008230C0" w:rsidRPr="00C14764" w14:paraId="5D96D934" w14:textId="77777777" w:rsidTr="001A32EE">
        <w:tc>
          <w:tcPr>
            <w:tcW w:w="0" w:type="auto"/>
            <w:tcBorders>
              <w:left w:val="nil"/>
            </w:tcBorders>
          </w:tcPr>
          <w:p w14:paraId="219CFE6D" w14:textId="77777777" w:rsidR="001A32EE" w:rsidRDefault="001A32EE" w:rsidP="009B2A49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Psoriasis</w:t>
            </w:r>
          </w:p>
        </w:tc>
        <w:tc>
          <w:tcPr>
            <w:tcW w:w="0" w:type="auto"/>
            <w:tcBorders>
              <w:right w:val="nil"/>
            </w:tcBorders>
          </w:tcPr>
          <w:p w14:paraId="1ED95A2A" w14:textId="0EF1D408" w:rsidR="001A32EE" w:rsidRDefault="001A32EE" w:rsidP="009B2A4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</w:t>
            </w:r>
            <w:r w:rsidR="00497911">
              <w:rPr>
                <w:rFonts w:ascii="Calibri" w:hAnsi="Calibri"/>
                <w:color w:val="000000"/>
              </w:rPr>
              <w:t>.1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1364CA70" w14:textId="12B1EBBB" w:rsidR="001A32EE" w:rsidRDefault="001A32EE" w:rsidP="009B2A4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  <w:r w:rsidR="00497911">
              <w:rPr>
                <w:rFonts w:ascii="Calibri" w:hAnsi="Calibri"/>
                <w:color w:val="000000"/>
              </w:rPr>
              <w:t>.</w:t>
            </w:r>
            <w:r>
              <w:rPr>
                <w:rFonts w:ascii="Calibri" w:hAnsi="Calibri"/>
                <w:color w:val="000000"/>
              </w:rPr>
              <w:t>5</w:t>
            </w:r>
          </w:p>
        </w:tc>
        <w:tc>
          <w:tcPr>
            <w:tcW w:w="0" w:type="auto"/>
            <w:tcBorders>
              <w:left w:val="nil"/>
            </w:tcBorders>
          </w:tcPr>
          <w:p w14:paraId="1CB6E19D" w14:textId="1B454432" w:rsidR="001A32EE" w:rsidRDefault="001A32EE" w:rsidP="009B2A4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  <w:r w:rsidR="00497911">
              <w:rPr>
                <w:rFonts w:ascii="Calibri" w:hAnsi="Calibri"/>
                <w:color w:val="000000"/>
              </w:rPr>
              <w:t>.7</w:t>
            </w:r>
          </w:p>
        </w:tc>
        <w:tc>
          <w:tcPr>
            <w:tcW w:w="0" w:type="auto"/>
            <w:tcBorders>
              <w:right w:val="nil"/>
            </w:tcBorders>
          </w:tcPr>
          <w:p w14:paraId="2EF9FCFB" w14:textId="5CD0FBB6" w:rsidR="001A32EE" w:rsidRDefault="001A32EE" w:rsidP="009B2A4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</w:t>
            </w:r>
            <w:r w:rsidR="00497911">
              <w:rPr>
                <w:rFonts w:ascii="Calibri" w:hAnsi="Calibri"/>
                <w:color w:val="000000"/>
              </w:rPr>
              <w:t>.1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476B04D2" w14:textId="38E5257C" w:rsidR="001A32EE" w:rsidRDefault="001A32EE" w:rsidP="009B2A4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</w:t>
            </w:r>
            <w:r w:rsidR="00497911">
              <w:rPr>
                <w:rFonts w:ascii="Calibri" w:hAnsi="Calibri"/>
                <w:color w:val="000000"/>
              </w:rPr>
              <w:t>.8</w:t>
            </w:r>
          </w:p>
        </w:tc>
        <w:tc>
          <w:tcPr>
            <w:tcW w:w="0" w:type="auto"/>
            <w:tcBorders>
              <w:left w:val="nil"/>
            </w:tcBorders>
          </w:tcPr>
          <w:p w14:paraId="6FA4CBBF" w14:textId="6A3E3703" w:rsidR="001A32EE" w:rsidRDefault="001A32EE" w:rsidP="009B2A4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  <w:r w:rsidR="00497911">
              <w:rPr>
                <w:rFonts w:ascii="Calibri" w:hAnsi="Calibri"/>
                <w:color w:val="000000"/>
              </w:rPr>
              <w:t>.</w:t>
            </w:r>
            <w:r>
              <w:rPr>
                <w:rFonts w:ascii="Calibri" w:hAnsi="Calibri"/>
                <w:color w:val="000000"/>
              </w:rPr>
              <w:t>3</w:t>
            </w:r>
          </w:p>
        </w:tc>
        <w:tc>
          <w:tcPr>
            <w:tcW w:w="0" w:type="auto"/>
            <w:tcBorders>
              <w:right w:val="nil"/>
            </w:tcBorders>
          </w:tcPr>
          <w:p w14:paraId="202947F7" w14:textId="45766688" w:rsidR="001A32EE" w:rsidRDefault="001A32EE" w:rsidP="009B2A4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</w:t>
            </w:r>
            <w:r w:rsidR="00497911">
              <w:rPr>
                <w:rFonts w:ascii="Calibri" w:hAnsi="Calibri"/>
                <w:color w:val="000000"/>
              </w:rPr>
              <w:t>.9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6ABA7FA8" w14:textId="78E39017" w:rsidR="001A32EE" w:rsidRDefault="00497911" w:rsidP="00497911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8.0</w:t>
            </w:r>
          </w:p>
        </w:tc>
        <w:tc>
          <w:tcPr>
            <w:tcW w:w="0" w:type="auto"/>
            <w:tcBorders>
              <w:left w:val="nil"/>
            </w:tcBorders>
          </w:tcPr>
          <w:p w14:paraId="0FC04153" w14:textId="14A34C3D" w:rsidR="001A32EE" w:rsidRDefault="001A32EE" w:rsidP="009B2A4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</w:t>
            </w:r>
            <w:r w:rsidR="00497911">
              <w:rPr>
                <w:rFonts w:ascii="Calibri" w:hAnsi="Calibri"/>
                <w:color w:val="000000"/>
              </w:rPr>
              <w:t>.8</w:t>
            </w:r>
          </w:p>
        </w:tc>
      </w:tr>
      <w:tr w:rsidR="008230C0" w:rsidRPr="00C14764" w14:paraId="324DF913" w14:textId="77777777" w:rsidTr="001A32EE">
        <w:tc>
          <w:tcPr>
            <w:tcW w:w="0" w:type="auto"/>
            <w:tcBorders>
              <w:left w:val="nil"/>
            </w:tcBorders>
          </w:tcPr>
          <w:p w14:paraId="44BF546C" w14:textId="77777777" w:rsidR="001A32EE" w:rsidRDefault="001A32EE" w:rsidP="009B2A49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Psoriatic arthritis</w:t>
            </w:r>
          </w:p>
        </w:tc>
        <w:tc>
          <w:tcPr>
            <w:tcW w:w="0" w:type="auto"/>
            <w:tcBorders>
              <w:right w:val="nil"/>
            </w:tcBorders>
          </w:tcPr>
          <w:p w14:paraId="7B168953" w14:textId="6D8A4E41" w:rsidR="001A32EE" w:rsidRDefault="001A32EE" w:rsidP="009B2A4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</w:t>
            </w:r>
            <w:r w:rsidR="00497911">
              <w:rPr>
                <w:rFonts w:ascii="Calibri" w:hAnsi="Calibri"/>
                <w:color w:val="000000"/>
              </w:rPr>
              <w:t>.6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2A9F2A0B" w14:textId="69B0D491" w:rsidR="001A32EE" w:rsidRDefault="001A32EE" w:rsidP="009B2A4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</w:t>
            </w:r>
            <w:r w:rsidR="00497911">
              <w:rPr>
                <w:rFonts w:ascii="Calibri" w:hAnsi="Calibri"/>
                <w:color w:val="000000"/>
              </w:rPr>
              <w:t>.8</w:t>
            </w:r>
          </w:p>
        </w:tc>
        <w:tc>
          <w:tcPr>
            <w:tcW w:w="0" w:type="auto"/>
            <w:tcBorders>
              <w:left w:val="nil"/>
            </w:tcBorders>
          </w:tcPr>
          <w:p w14:paraId="371CA942" w14:textId="6332B504" w:rsidR="001A32EE" w:rsidRDefault="001A32EE" w:rsidP="009B2A4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  <w:r w:rsidR="00497911">
              <w:rPr>
                <w:rFonts w:ascii="Calibri" w:hAnsi="Calibri"/>
                <w:color w:val="000000"/>
              </w:rPr>
              <w:t>.4</w:t>
            </w:r>
          </w:p>
        </w:tc>
        <w:tc>
          <w:tcPr>
            <w:tcW w:w="0" w:type="auto"/>
            <w:tcBorders>
              <w:right w:val="nil"/>
            </w:tcBorders>
          </w:tcPr>
          <w:p w14:paraId="61962AD5" w14:textId="7E4671E7" w:rsidR="001A32EE" w:rsidRDefault="001A32EE" w:rsidP="009B2A4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</w:t>
            </w:r>
            <w:r w:rsidR="00497911">
              <w:rPr>
                <w:rFonts w:ascii="Calibri" w:hAnsi="Calibri"/>
                <w:color w:val="000000"/>
              </w:rPr>
              <w:t>.5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58F60FC2" w14:textId="53EF7EAC" w:rsidR="001A32EE" w:rsidRDefault="001A32EE" w:rsidP="009B2A4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</w:t>
            </w:r>
            <w:r w:rsidR="00497911">
              <w:rPr>
                <w:rFonts w:ascii="Calibri" w:hAnsi="Calibri"/>
                <w:color w:val="000000"/>
              </w:rPr>
              <w:t>.2</w:t>
            </w:r>
          </w:p>
        </w:tc>
        <w:tc>
          <w:tcPr>
            <w:tcW w:w="0" w:type="auto"/>
            <w:tcBorders>
              <w:left w:val="nil"/>
            </w:tcBorders>
          </w:tcPr>
          <w:p w14:paraId="72C77245" w14:textId="3CBA3283" w:rsidR="001A32EE" w:rsidRDefault="001A32EE" w:rsidP="00497911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  <w:r w:rsidR="00497911">
              <w:rPr>
                <w:rFonts w:ascii="Calibri" w:hAnsi="Calibri"/>
                <w:color w:val="000000"/>
              </w:rPr>
              <w:t>.9</w:t>
            </w:r>
          </w:p>
        </w:tc>
        <w:tc>
          <w:tcPr>
            <w:tcW w:w="0" w:type="auto"/>
            <w:tcBorders>
              <w:right w:val="nil"/>
            </w:tcBorders>
          </w:tcPr>
          <w:p w14:paraId="6877B760" w14:textId="261CA1AB" w:rsidR="001A32EE" w:rsidRDefault="001A32EE" w:rsidP="009B2A4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13</w:t>
            </w:r>
            <w:r w:rsidR="00497911">
              <w:rPr>
                <w:rFonts w:ascii="Calibri" w:hAnsi="Calibri"/>
                <w:color w:val="000000"/>
              </w:rPr>
              <w:t>.</w:t>
            </w:r>
            <w:r>
              <w:rPr>
                <w:rFonts w:ascii="Calibri" w:hAnsi="Calibri"/>
                <w:color w:val="000000"/>
              </w:rPr>
              <w:t>9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53C2D6E2" w14:textId="28DF5DF2" w:rsidR="001A32EE" w:rsidRDefault="001A32EE" w:rsidP="009B2A4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</w:t>
            </w:r>
            <w:r w:rsidR="00497911">
              <w:rPr>
                <w:rFonts w:ascii="Calibri" w:hAnsi="Calibri"/>
                <w:color w:val="000000"/>
              </w:rPr>
              <w:t>.1</w:t>
            </w:r>
          </w:p>
        </w:tc>
        <w:tc>
          <w:tcPr>
            <w:tcW w:w="0" w:type="auto"/>
            <w:tcBorders>
              <w:left w:val="nil"/>
            </w:tcBorders>
          </w:tcPr>
          <w:p w14:paraId="74BA835A" w14:textId="25E2C81C" w:rsidR="001A32EE" w:rsidRDefault="001A32EE" w:rsidP="009B2A4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</w:t>
            </w:r>
            <w:r w:rsidR="00497911">
              <w:rPr>
                <w:rFonts w:ascii="Calibri" w:hAnsi="Calibri"/>
                <w:color w:val="000000"/>
              </w:rPr>
              <w:t>.</w:t>
            </w:r>
            <w:r>
              <w:rPr>
                <w:rFonts w:ascii="Calibri" w:hAnsi="Calibri"/>
                <w:color w:val="000000"/>
              </w:rPr>
              <w:t>4</w:t>
            </w:r>
          </w:p>
        </w:tc>
      </w:tr>
      <w:tr w:rsidR="008230C0" w:rsidRPr="00C14764" w14:paraId="5E9FF4FE" w14:textId="77777777" w:rsidTr="001A32EE">
        <w:tc>
          <w:tcPr>
            <w:tcW w:w="0" w:type="auto"/>
            <w:tcBorders>
              <w:left w:val="nil"/>
            </w:tcBorders>
          </w:tcPr>
          <w:p w14:paraId="19F7C57A" w14:textId="77777777" w:rsidR="001A32EE" w:rsidRDefault="001A32EE" w:rsidP="009B2A49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Uveitis</w:t>
            </w:r>
          </w:p>
        </w:tc>
        <w:tc>
          <w:tcPr>
            <w:tcW w:w="0" w:type="auto"/>
            <w:tcBorders>
              <w:right w:val="nil"/>
            </w:tcBorders>
          </w:tcPr>
          <w:p w14:paraId="515F9064" w14:textId="74AAA0C5" w:rsidR="001A32EE" w:rsidRDefault="001A32EE" w:rsidP="009B2A4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11</w:t>
            </w:r>
            <w:r w:rsidR="008230C0">
              <w:rPr>
                <w:rFonts w:ascii="Calibri" w:hAnsi="Calibri"/>
                <w:color w:val="000000"/>
              </w:rPr>
              <w:t>.3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5A333993" w14:textId="29E3B425" w:rsidR="001A32EE" w:rsidRDefault="001A32EE" w:rsidP="008230C0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</w:t>
            </w:r>
            <w:r w:rsidR="008230C0">
              <w:rPr>
                <w:rFonts w:ascii="Calibri" w:hAnsi="Calibri"/>
                <w:color w:val="000000"/>
              </w:rPr>
              <w:t>.5</w:t>
            </w:r>
          </w:p>
        </w:tc>
        <w:tc>
          <w:tcPr>
            <w:tcW w:w="0" w:type="auto"/>
            <w:tcBorders>
              <w:left w:val="nil"/>
            </w:tcBorders>
          </w:tcPr>
          <w:p w14:paraId="7A348FCB" w14:textId="620661D3" w:rsidR="001A32EE" w:rsidRDefault="001A32EE" w:rsidP="008230C0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</w:t>
            </w:r>
            <w:r w:rsidR="008230C0">
              <w:rPr>
                <w:rFonts w:ascii="Calibri" w:hAnsi="Calibri"/>
                <w:color w:val="000000"/>
              </w:rPr>
              <w:t>.4</w:t>
            </w:r>
          </w:p>
        </w:tc>
        <w:tc>
          <w:tcPr>
            <w:tcW w:w="0" w:type="auto"/>
            <w:tcBorders>
              <w:right w:val="nil"/>
            </w:tcBorders>
          </w:tcPr>
          <w:p w14:paraId="4D7D6551" w14:textId="2E6ED1AB" w:rsidR="001A32EE" w:rsidRDefault="001A32EE" w:rsidP="009B2A4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13</w:t>
            </w:r>
            <w:r w:rsidR="008230C0">
              <w:rPr>
                <w:rFonts w:ascii="Calibri" w:hAnsi="Calibri"/>
                <w:color w:val="000000"/>
              </w:rPr>
              <w:t>.4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5EA4B6F4" w14:textId="53C85E0D" w:rsidR="001A32EE" w:rsidRDefault="001A32EE" w:rsidP="009B2A4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11</w:t>
            </w:r>
            <w:r w:rsidR="008230C0">
              <w:rPr>
                <w:rFonts w:ascii="Calibri" w:hAnsi="Calibri"/>
                <w:color w:val="000000"/>
              </w:rPr>
              <w:t>.0</w:t>
            </w:r>
          </w:p>
        </w:tc>
        <w:tc>
          <w:tcPr>
            <w:tcW w:w="0" w:type="auto"/>
            <w:tcBorders>
              <w:left w:val="nil"/>
            </w:tcBorders>
          </w:tcPr>
          <w:p w14:paraId="700BA95F" w14:textId="103247A5" w:rsidR="001A32EE" w:rsidRDefault="001A32EE" w:rsidP="009B2A4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11</w:t>
            </w:r>
            <w:r w:rsidR="008230C0">
              <w:rPr>
                <w:rFonts w:ascii="Calibri" w:hAnsi="Calibri"/>
                <w:color w:val="000000"/>
              </w:rPr>
              <w:t>.2</w:t>
            </w:r>
          </w:p>
        </w:tc>
        <w:tc>
          <w:tcPr>
            <w:tcW w:w="0" w:type="auto"/>
            <w:tcBorders>
              <w:right w:val="nil"/>
            </w:tcBorders>
          </w:tcPr>
          <w:p w14:paraId="0A6D8F96" w14:textId="78E27E30" w:rsidR="001A32EE" w:rsidRDefault="001A32EE" w:rsidP="009B2A4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13</w:t>
            </w:r>
            <w:r w:rsidR="008230C0">
              <w:rPr>
                <w:rFonts w:ascii="Calibri" w:hAnsi="Calibri"/>
                <w:color w:val="000000"/>
              </w:rPr>
              <w:t>.4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282A1A87" w14:textId="77C8E712" w:rsidR="001A32EE" w:rsidRDefault="001A32EE" w:rsidP="009B2A4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</w:t>
            </w:r>
            <w:r w:rsidR="008230C0">
              <w:rPr>
                <w:rFonts w:ascii="Calibri" w:hAnsi="Calibri"/>
                <w:color w:val="000000"/>
              </w:rPr>
              <w:t>.1</w:t>
            </w:r>
          </w:p>
        </w:tc>
        <w:tc>
          <w:tcPr>
            <w:tcW w:w="0" w:type="auto"/>
            <w:tcBorders>
              <w:left w:val="nil"/>
            </w:tcBorders>
          </w:tcPr>
          <w:p w14:paraId="724866E3" w14:textId="02FBF6C0" w:rsidR="001A32EE" w:rsidRDefault="001A32EE" w:rsidP="009B2A4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</w:t>
            </w:r>
            <w:r w:rsidR="008230C0">
              <w:rPr>
                <w:rFonts w:ascii="Calibri" w:hAnsi="Calibri"/>
                <w:color w:val="000000"/>
              </w:rPr>
              <w:t>.0</w:t>
            </w:r>
          </w:p>
        </w:tc>
      </w:tr>
    </w:tbl>
    <w:p w14:paraId="164F298C" w14:textId="77777777" w:rsidR="004B305D" w:rsidRDefault="004B305D" w:rsidP="00A92707"/>
    <w:p w14:paraId="3DBC7D2C" w14:textId="75DFA6C7" w:rsidR="00211416" w:rsidRDefault="004841B7" w:rsidP="00A92707">
      <w:r w:rsidRPr="00447346">
        <w:rPr>
          <w:b/>
          <w:u w:val="single"/>
        </w:rPr>
        <w:t>Table 2:</w:t>
      </w:r>
      <w:r>
        <w:t xml:space="preserve"> Incidence Rates of comorbidities and disease manifestations </w:t>
      </w:r>
      <w:r w:rsidR="00EB2B71">
        <w:t xml:space="preserve">per 100 </w:t>
      </w:r>
      <w:del w:id="39" w:author="Benjamin Chan" w:date="2017-06-02T09:16:00Z">
        <w:r w:rsidR="00EB2B71" w:rsidDel="00E16A0F">
          <w:delText>patients</w:delText>
        </w:r>
        <w:r w:rsidR="00EB2B71" w:rsidRPr="00A92707" w:rsidDel="00E16A0F">
          <w:rPr>
            <w:rFonts w:cs="Arial"/>
            <w:bCs/>
          </w:rPr>
          <w:delText xml:space="preserve"> </w:delText>
        </w:r>
      </w:del>
      <w:ins w:id="40" w:author="Benjamin Chan" w:date="2017-06-02T09:16:00Z">
        <w:r w:rsidR="00E16A0F">
          <w:t>patient-years</w:t>
        </w:r>
        <w:r w:rsidR="00E16A0F" w:rsidRPr="00A92707">
          <w:rPr>
            <w:rFonts w:cs="Arial"/>
            <w:bCs/>
          </w:rPr>
          <w:t xml:space="preserve"> </w:t>
        </w:r>
      </w:ins>
      <w:r w:rsidRPr="00A92707">
        <w:rPr>
          <w:rFonts w:cs="Arial"/>
          <w:bCs/>
        </w:rPr>
        <w:t>by treatment exposures</w:t>
      </w:r>
      <w:r w:rsidRPr="00A92707">
        <w:rPr>
          <w:rFonts w:cs="Arial"/>
        </w:rPr>
        <w:t xml:space="preserve"> stratified by each data source</w:t>
      </w:r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6"/>
        <w:gridCol w:w="762"/>
        <w:gridCol w:w="1185"/>
        <w:gridCol w:w="711"/>
        <w:gridCol w:w="762"/>
        <w:gridCol w:w="1185"/>
        <w:gridCol w:w="711"/>
        <w:gridCol w:w="762"/>
        <w:gridCol w:w="1185"/>
        <w:gridCol w:w="711"/>
      </w:tblGrid>
      <w:tr w:rsidR="004841B7" w14:paraId="7595D21D" w14:textId="77777777" w:rsidTr="009B2A49">
        <w:tc>
          <w:tcPr>
            <w:tcW w:w="2538" w:type="dxa"/>
          </w:tcPr>
          <w:p w14:paraId="4A845647" w14:textId="77777777" w:rsidR="004841B7" w:rsidRPr="00AC7E1E" w:rsidRDefault="004841B7" w:rsidP="009B2A49">
            <w:pPr>
              <w:rPr>
                <w:b/>
              </w:rPr>
            </w:pPr>
          </w:p>
        </w:tc>
        <w:tc>
          <w:tcPr>
            <w:tcW w:w="3240" w:type="dxa"/>
            <w:gridSpan w:val="3"/>
          </w:tcPr>
          <w:p w14:paraId="51EEBA48" w14:textId="77777777" w:rsidR="004841B7" w:rsidRPr="00AC7E1E" w:rsidRDefault="004841B7" w:rsidP="009B2A49">
            <w:pPr>
              <w:jc w:val="center"/>
              <w:rPr>
                <w:b/>
              </w:rPr>
            </w:pPr>
            <w:r w:rsidRPr="00AC7E1E">
              <w:rPr>
                <w:b/>
              </w:rPr>
              <w:t>MPCD Database</w:t>
            </w:r>
          </w:p>
        </w:tc>
        <w:tc>
          <w:tcPr>
            <w:tcW w:w="3150" w:type="dxa"/>
            <w:gridSpan w:val="3"/>
          </w:tcPr>
          <w:p w14:paraId="4E6D49DA" w14:textId="77777777" w:rsidR="004841B7" w:rsidRPr="00AC7E1E" w:rsidRDefault="004841B7" w:rsidP="009B2A49">
            <w:pPr>
              <w:jc w:val="center"/>
              <w:rPr>
                <w:b/>
              </w:rPr>
            </w:pPr>
            <w:proofErr w:type="spellStart"/>
            <w:r w:rsidRPr="00AC7E1E">
              <w:rPr>
                <w:b/>
              </w:rPr>
              <w:t>Marketscan</w:t>
            </w:r>
            <w:proofErr w:type="spellEnd"/>
            <w:r w:rsidRPr="00AC7E1E">
              <w:rPr>
                <w:b/>
              </w:rPr>
              <w:t xml:space="preserve"> Database</w:t>
            </w:r>
          </w:p>
        </w:tc>
        <w:tc>
          <w:tcPr>
            <w:tcW w:w="3330" w:type="dxa"/>
            <w:gridSpan w:val="3"/>
          </w:tcPr>
          <w:p w14:paraId="51B70709" w14:textId="77777777" w:rsidR="004841B7" w:rsidRPr="00AC7E1E" w:rsidRDefault="004841B7" w:rsidP="009B2A49">
            <w:pPr>
              <w:jc w:val="center"/>
              <w:rPr>
                <w:b/>
              </w:rPr>
            </w:pPr>
            <w:r w:rsidRPr="00AC7E1E">
              <w:rPr>
                <w:b/>
              </w:rPr>
              <w:t>Medicare Database</w:t>
            </w:r>
          </w:p>
        </w:tc>
      </w:tr>
      <w:tr w:rsidR="004841B7" w14:paraId="15C3FD96" w14:textId="77777777" w:rsidTr="009B2A49">
        <w:tc>
          <w:tcPr>
            <w:tcW w:w="2538" w:type="dxa"/>
          </w:tcPr>
          <w:p w14:paraId="0FAA8751" w14:textId="77777777" w:rsidR="004841B7" w:rsidRPr="00AC7E1E" w:rsidRDefault="004841B7" w:rsidP="009B2A49">
            <w:pPr>
              <w:rPr>
                <w:b/>
              </w:rPr>
            </w:pPr>
          </w:p>
        </w:tc>
        <w:tc>
          <w:tcPr>
            <w:tcW w:w="810" w:type="dxa"/>
          </w:tcPr>
          <w:p w14:paraId="1C15EDBE" w14:textId="77777777" w:rsidR="004841B7" w:rsidRDefault="004841B7" w:rsidP="009B2A49">
            <w:proofErr w:type="spellStart"/>
            <w:r>
              <w:t>TNFi</w:t>
            </w:r>
            <w:proofErr w:type="spellEnd"/>
          </w:p>
        </w:tc>
        <w:tc>
          <w:tcPr>
            <w:tcW w:w="1530" w:type="dxa"/>
          </w:tcPr>
          <w:p w14:paraId="104E5829" w14:textId="77777777" w:rsidR="004841B7" w:rsidRDefault="004841B7" w:rsidP="009B2A49">
            <w:r>
              <w:t>NSAIDs/No Rx</w:t>
            </w:r>
          </w:p>
        </w:tc>
        <w:tc>
          <w:tcPr>
            <w:tcW w:w="900" w:type="dxa"/>
          </w:tcPr>
          <w:p w14:paraId="2898D0F9" w14:textId="77777777" w:rsidR="004841B7" w:rsidRDefault="004841B7" w:rsidP="009B2A49">
            <w:r>
              <w:t>p Value</w:t>
            </w:r>
          </w:p>
        </w:tc>
        <w:tc>
          <w:tcPr>
            <w:tcW w:w="720" w:type="dxa"/>
          </w:tcPr>
          <w:p w14:paraId="09959D27" w14:textId="77777777" w:rsidR="004841B7" w:rsidRDefault="004841B7" w:rsidP="009B2A49">
            <w:proofErr w:type="spellStart"/>
            <w:r>
              <w:t>TNFi</w:t>
            </w:r>
            <w:proofErr w:type="spellEnd"/>
          </w:p>
        </w:tc>
        <w:tc>
          <w:tcPr>
            <w:tcW w:w="1530" w:type="dxa"/>
          </w:tcPr>
          <w:p w14:paraId="4BBA9997" w14:textId="77777777" w:rsidR="004841B7" w:rsidRDefault="004841B7" w:rsidP="009B2A49">
            <w:r>
              <w:t>NSAIDs/No Rx</w:t>
            </w:r>
          </w:p>
        </w:tc>
        <w:tc>
          <w:tcPr>
            <w:tcW w:w="900" w:type="dxa"/>
          </w:tcPr>
          <w:p w14:paraId="50A30714" w14:textId="77777777" w:rsidR="004841B7" w:rsidRDefault="004841B7" w:rsidP="009B2A49">
            <w:r>
              <w:t>p Value</w:t>
            </w:r>
          </w:p>
        </w:tc>
        <w:tc>
          <w:tcPr>
            <w:tcW w:w="793" w:type="dxa"/>
          </w:tcPr>
          <w:p w14:paraId="19536036" w14:textId="77777777" w:rsidR="004841B7" w:rsidRDefault="004841B7" w:rsidP="009B2A49">
            <w:proofErr w:type="spellStart"/>
            <w:r>
              <w:t>TNFi</w:t>
            </w:r>
            <w:proofErr w:type="spellEnd"/>
          </w:p>
        </w:tc>
        <w:tc>
          <w:tcPr>
            <w:tcW w:w="1547" w:type="dxa"/>
          </w:tcPr>
          <w:p w14:paraId="2E9EB835" w14:textId="77777777" w:rsidR="004841B7" w:rsidRDefault="004841B7" w:rsidP="009B2A49">
            <w:r>
              <w:t>NSAIDs/No Rx</w:t>
            </w:r>
          </w:p>
        </w:tc>
        <w:tc>
          <w:tcPr>
            <w:tcW w:w="990" w:type="dxa"/>
          </w:tcPr>
          <w:p w14:paraId="1A0D92C3" w14:textId="77777777" w:rsidR="004841B7" w:rsidRDefault="004841B7" w:rsidP="009B2A49">
            <w:r>
              <w:t>p Value</w:t>
            </w:r>
          </w:p>
        </w:tc>
      </w:tr>
      <w:tr w:rsidR="004841B7" w14:paraId="2AF66FD6" w14:textId="77777777" w:rsidTr="009B2A49">
        <w:trPr>
          <w:trHeight w:val="314"/>
        </w:trPr>
        <w:tc>
          <w:tcPr>
            <w:tcW w:w="2538" w:type="dxa"/>
          </w:tcPr>
          <w:p w14:paraId="1AE4268E" w14:textId="77777777" w:rsidR="004841B7" w:rsidRPr="00AC7E1E" w:rsidRDefault="004841B7" w:rsidP="009B2A49">
            <w:pPr>
              <w:rPr>
                <w:b/>
              </w:rPr>
            </w:pPr>
            <w:r w:rsidRPr="00AC7E1E">
              <w:rPr>
                <w:b/>
              </w:rPr>
              <w:t>Aortic Insufficiency</w:t>
            </w:r>
          </w:p>
        </w:tc>
        <w:tc>
          <w:tcPr>
            <w:tcW w:w="810" w:type="dxa"/>
          </w:tcPr>
          <w:p w14:paraId="3DA7DEDE" w14:textId="77777777" w:rsidR="004841B7" w:rsidRDefault="004841B7" w:rsidP="009B2A49">
            <w:r>
              <w:t>1.3</w:t>
            </w:r>
          </w:p>
        </w:tc>
        <w:tc>
          <w:tcPr>
            <w:tcW w:w="1530" w:type="dxa"/>
          </w:tcPr>
          <w:p w14:paraId="6C1DB6D9" w14:textId="77777777" w:rsidR="004841B7" w:rsidRDefault="004841B7" w:rsidP="009B2A49">
            <w:r>
              <w:t>1.9</w:t>
            </w:r>
          </w:p>
        </w:tc>
        <w:tc>
          <w:tcPr>
            <w:tcW w:w="900" w:type="dxa"/>
          </w:tcPr>
          <w:p w14:paraId="4AFC989E" w14:textId="77777777" w:rsidR="004841B7" w:rsidRDefault="004841B7" w:rsidP="009B2A49">
            <w:r>
              <w:t>NS</w:t>
            </w:r>
          </w:p>
        </w:tc>
        <w:tc>
          <w:tcPr>
            <w:tcW w:w="720" w:type="dxa"/>
          </w:tcPr>
          <w:p w14:paraId="5777D3EB" w14:textId="7346901E" w:rsidR="004841B7" w:rsidRDefault="004841B7" w:rsidP="009B2A49">
            <w:del w:id="41" w:author="Benjamin Chan" w:date="2017-06-02T09:38:00Z">
              <w:r w:rsidDel="00A1598E">
                <w:delText>1.1</w:delText>
              </w:r>
            </w:del>
            <w:ins w:id="42" w:author="Benjamin Chan" w:date="2017-06-02T09:38:00Z">
              <w:r w:rsidR="00A1598E">
                <w:t>1.2</w:t>
              </w:r>
            </w:ins>
          </w:p>
        </w:tc>
        <w:tc>
          <w:tcPr>
            <w:tcW w:w="1530" w:type="dxa"/>
          </w:tcPr>
          <w:p w14:paraId="2B09B524" w14:textId="14674556" w:rsidR="004841B7" w:rsidRDefault="004841B7" w:rsidP="009B2A49">
            <w:del w:id="43" w:author="Benjamin Chan" w:date="2017-06-02T09:38:00Z">
              <w:r w:rsidDel="00A1598E">
                <w:delText>2.0</w:delText>
              </w:r>
            </w:del>
            <w:ins w:id="44" w:author="Benjamin Chan" w:date="2017-06-02T09:38:00Z">
              <w:r w:rsidR="00A1598E">
                <w:t>2.1</w:t>
              </w:r>
            </w:ins>
          </w:p>
        </w:tc>
        <w:tc>
          <w:tcPr>
            <w:tcW w:w="900" w:type="dxa"/>
          </w:tcPr>
          <w:p w14:paraId="2E76E698" w14:textId="77777777" w:rsidR="004841B7" w:rsidRDefault="004841B7" w:rsidP="009B2A49">
            <w:r>
              <w:t>0.000</w:t>
            </w:r>
          </w:p>
        </w:tc>
        <w:tc>
          <w:tcPr>
            <w:tcW w:w="793" w:type="dxa"/>
          </w:tcPr>
          <w:p w14:paraId="227917C2" w14:textId="77777777" w:rsidR="004841B7" w:rsidRDefault="004841B7" w:rsidP="009B2A49">
            <w:r>
              <w:t>3.2</w:t>
            </w:r>
          </w:p>
        </w:tc>
        <w:tc>
          <w:tcPr>
            <w:tcW w:w="1547" w:type="dxa"/>
          </w:tcPr>
          <w:p w14:paraId="1A912C58" w14:textId="2489C3E5" w:rsidR="004841B7" w:rsidRDefault="004841B7" w:rsidP="009B2A49">
            <w:del w:id="45" w:author="Benjamin Chan" w:date="2017-06-02T09:39:00Z">
              <w:r w:rsidDel="00A1598E">
                <w:delText>5.9</w:delText>
              </w:r>
            </w:del>
            <w:ins w:id="46" w:author="Benjamin Chan" w:date="2017-06-02T09:39:00Z">
              <w:r w:rsidR="00A1598E">
                <w:t>6.0</w:t>
              </w:r>
            </w:ins>
          </w:p>
        </w:tc>
        <w:tc>
          <w:tcPr>
            <w:tcW w:w="990" w:type="dxa"/>
          </w:tcPr>
          <w:p w14:paraId="4E5EEEA8" w14:textId="77777777" w:rsidR="004841B7" w:rsidRDefault="004841B7" w:rsidP="009B2A49">
            <w:r>
              <w:t>0.000</w:t>
            </w:r>
          </w:p>
        </w:tc>
      </w:tr>
      <w:tr w:rsidR="004841B7" w14:paraId="2DA78EBF" w14:textId="77777777" w:rsidTr="009B2A49">
        <w:tc>
          <w:tcPr>
            <w:tcW w:w="2538" w:type="dxa"/>
          </w:tcPr>
          <w:p w14:paraId="4B2D1F30" w14:textId="77777777" w:rsidR="004841B7" w:rsidRPr="00AC7E1E" w:rsidRDefault="004841B7" w:rsidP="009B2A49">
            <w:pPr>
              <w:rPr>
                <w:b/>
              </w:rPr>
            </w:pPr>
            <w:r w:rsidRPr="00AC7E1E">
              <w:rPr>
                <w:b/>
              </w:rPr>
              <w:t>Conduction Block</w:t>
            </w:r>
          </w:p>
        </w:tc>
        <w:tc>
          <w:tcPr>
            <w:tcW w:w="810" w:type="dxa"/>
          </w:tcPr>
          <w:p w14:paraId="1D1241FE" w14:textId="77777777" w:rsidR="004841B7" w:rsidRDefault="004841B7" w:rsidP="009B2A49">
            <w:r>
              <w:t>0.3</w:t>
            </w:r>
          </w:p>
        </w:tc>
        <w:tc>
          <w:tcPr>
            <w:tcW w:w="1530" w:type="dxa"/>
          </w:tcPr>
          <w:p w14:paraId="607A60AC" w14:textId="77777777" w:rsidR="004841B7" w:rsidRDefault="004841B7" w:rsidP="009B2A49">
            <w:r>
              <w:t>0.9</w:t>
            </w:r>
          </w:p>
        </w:tc>
        <w:tc>
          <w:tcPr>
            <w:tcW w:w="900" w:type="dxa"/>
          </w:tcPr>
          <w:p w14:paraId="51DB978D" w14:textId="77777777" w:rsidR="004841B7" w:rsidRDefault="004841B7" w:rsidP="009B2A49">
            <w:r>
              <w:t>0.03</w:t>
            </w:r>
          </w:p>
        </w:tc>
        <w:tc>
          <w:tcPr>
            <w:tcW w:w="720" w:type="dxa"/>
          </w:tcPr>
          <w:p w14:paraId="7051D9BB" w14:textId="77777777" w:rsidR="004841B7" w:rsidRDefault="004841B7" w:rsidP="009B2A49">
            <w:r>
              <w:t>1.1</w:t>
            </w:r>
          </w:p>
        </w:tc>
        <w:tc>
          <w:tcPr>
            <w:tcW w:w="1530" w:type="dxa"/>
          </w:tcPr>
          <w:p w14:paraId="0F1ACF27" w14:textId="77777777" w:rsidR="004841B7" w:rsidRDefault="004841B7" w:rsidP="009B2A49">
            <w:r>
              <w:t>2.4</w:t>
            </w:r>
          </w:p>
        </w:tc>
        <w:tc>
          <w:tcPr>
            <w:tcW w:w="900" w:type="dxa"/>
          </w:tcPr>
          <w:p w14:paraId="1289B428" w14:textId="77777777" w:rsidR="004841B7" w:rsidRDefault="004841B7" w:rsidP="009B2A49">
            <w:r>
              <w:t>0.000</w:t>
            </w:r>
          </w:p>
        </w:tc>
        <w:tc>
          <w:tcPr>
            <w:tcW w:w="793" w:type="dxa"/>
          </w:tcPr>
          <w:p w14:paraId="47D123B8" w14:textId="77777777" w:rsidR="004841B7" w:rsidRDefault="004841B7" w:rsidP="009B2A49">
            <w:r>
              <w:t>2.9</w:t>
            </w:r>
          </w:p>
        </w:tc>
        <w:tc>
          <w:tcPr>
            <w:tcW w:w="1547" w:type="dxa"/>
          </w:tcPr>
          <w:p w14:paraId="3D5424BB" w14:textId="77777777" w:rsidR="004841B7" w:rsidRDefault="004841B7" w:rsidP="009B2A49">
            <w:r>
              <w:t>5.9</w:t>
            </w:r>
          </w:p>
        </w:tc>
        <w:tc>
          <w:tcPr>
            <w:tcW w:w="990" w:type="dxa"/>
          </w:tcPr>
          <w:p w14:paraId="6012006F" w14:textId="77777777" w:rsidR="004841B7" w:rsidRDefault="004841B7" w:rsidP="009B2A49">
            <w:r>
              <w:t>0.000</w:t>
            </w:r>
          </w:p>
        </w:tc>
      </w:tr>
      <w:tr w:rsidR="004841B7" w14:paraId="16FD0A2E" w14:textId="77777777" w:rsidTr="009B2A49">
        <w:tc>
          <w:tcPr>
            <w:tcW w:w="2538" w:type="dxa"/>
          </w:tcPr>
          <w:p w14:paraId="101C08DC" w14:textId="77777777" w:rsidR="004841B7" w:rsidRPr="00AC7E1E" w:rsidRDefault="004841B7" w:rsidP="009B2A49">
            <w:pPr>
              <w:rPr>
                <w:b/>
              </w:rPr>
            </w:pPr>
            <w:r w:rsidRPr="00AC7E1E">
              <w:rPr>
                <w:b/>
              </w:rPr>
              <w:t>Myocardial Infarction</w:t>
            </w:r>
          </w:p>
        </w:tc>
        <w:tc>
          <w:tcPr>
            <w:tcW w:w="810" w:type="dxa"/>
          </w:tcPr>
          <w:p w14:paraId="1E8CA0BD" w14:textId="77777777" w:rsidR="004841B7" w:rsidRDefault="004841B7" w:rsidP="009B2A49">
            <w:r>
              <w:t>0.3</w:t>
            </w:r>
          </w:p>
        </w:tc>
        <w:tc>
          <w:tcPr>
            <w:tcW w:w="1530" w:type="dxa"/>
          </w:tcPr>
          <w:p w14:paraId="13FF2AB6" w14:textId="77777777" w:rsidR="004841B7" w:rsidRDefault="004841B7" w:rsidP="009B2A49">
            <w:r>
              <w:t>0.6</w:t>
            </w:r>
          </w:p>
        </w:tc>
        <w:tc>
          <w:tcPr>
            <w:tcW w:w="900" w:type="dxa"/>
          </w:tcPr>
          <w:p w14:paraId="3F163680" w14:textId="77777777" w:rsidR="004841B7" w:rsidRDefault="004841B7" w:rsidP="009B2A49">
            <w:r>
              <w:t>NS</w:t>
            </w:r>
          </w:p>
        </w:tc>
        <w:tc>
          <w:tcPr>
            <w:tcW w:w="720" w:type="dxa"/>
          </w:tcPr>
          <w:p w14:paraId="523590AF" w14:textId="77777777" w:rsidR="004841B7" w:rsidRDefault="004841B7" w:rsidP="009B2A49">
            <w:r>
              <w:t>0.2</w:t>
            </w:r>
          </w:p>
        </w:tc>
        <w:tc>
          <w:tcPr>
            <w:tcW w:w="1530" w:type="dxa"/>
          </w:tcPr>
          <w:p w14:paraId="6BFC6EA6" w14:textId="77777777" w:rsidR="004841B7" w:rsidRDefault="004841B7" w:rsidP="009B2A49">
            <w:r>
              <w:t>0.6</w:t>
            </w:r>
          </w:p>
        </w:tc>
        <w:tc>
          <w:tcPr>
            <w:tcW w:w="900" w:type="dxa"/>
          </w:tcPr>
          <w:p w14:paraId="4E2DD7C8" w14:textId="77777777" w:rsidR="004841B7" w:rsidRDefault="004841B7" w:rsidP="009B2A49">
            <w:r>
              <w:t>0.000</w:t>
            </w:r>
          </w:p>
        </w:tc>
        <w:tc>
          <w:tcPr>
            <w:tcW w:w="793" w:type="dxa"/>
          </w:tcPr>
          <w:p w14:paraId="4FBBE8B3" w14:textId="77777777" w:rsidR="004841B7" w:rsidRDefault="004841B7" w:rsidP="009B2A49">
            <w:r>
              <w:t>0.7</w:t>
            </w:r>
          </w:p>
        </w:tc>
        <w:tc>
          <w:tcPr>
            <w:tcW w:w="1547" w:type="dxa"/>
          </w:tcPr>
          <w:p w14:paraId="76DAFB15" w14:textId="77777777" w:rsidR="004841B7" w:rsidRDefault="004841B7" w:rsidP="009B2A49">
            <w:r>
              <w:t>1.5</w:t>
            </w:r>
          </w:p>
        </w:tc>
        <w:tc>
          <w:tcPr>
            <w:tcW w:w="990" w:type="dxa"/>
          </w:tcPr>
          <w:p w14:paraId="49DF4F96" w14:textId="77777777" w:rsidR="004841B7" w:rsidRDefault="004841B7" w:rsidP="009B2A49">
            <w:r>
              <w:t>0.000</w:t>
            </w:r>
          </w:p>
        </w:tc>
      </w:tr>
      <w:tr w:rsidR="004841B7" w14:paraId="043533DA" w14:textId="77777777" w:rsidTr="009B2A49">
        <w:tc>
          <w:tcPr>
            <w:tcW w:w="2538" w:type="dxa"/>
          </w:tcPr>
          <w:p w14:paraId="047C54A4" w14:textId="77777777" w:rsidR="004841B7" w:rsidRPr="00AC7E1E" w:rsidRDefault="004841B7" w:rsidP="009B2A49">
            <w:pPr>
              <w:rPr>
                <w:b/>
              </w:rPr>
            </w:pPr>
            <w:r w:rsidRPr="00AC7E1E">
              <w:rPr>
                <w:b/>
              </w:rPr>
              <w:t>Restrictive Lung Disease</w:t>
            </w:r>
          </w:p>
        </w:tc>
        <w:tc>
          <w:tcPr>
            <w:tcW w:w="810" w:type="dxa"/>
          </w:tcPr>
          <w:p w14:paraId="30C7C775" w14:textId="77777777" w:rsidR="004841B7" w:rsidRDefault="004841B7" w:rsidP="009B2A49">
            <w:r>
              <w:t>0.9</w:t>
            </w:r>
          </w:p>
        </w:tc>
        <w:tc>
          <w:tcPr>
            <w:tcW w:w="1530" w:type="dxa"/>
          </w:tcPr>
          <w:p w14:paraId="7B3BAFF6" w14:textId="77777777" w:rsidR="004841B7" w:rsidRDefault="004841B7" w:rsidP="009B2A49">
            <w:r>
              <w:t>2.0</w:t>
            </w:r>
          </w:p>
        </w:tc>
        <w:tc>
          <w:tcPr>
            <w:tcW w:w="900" w:type="dxa"/>
          </w:tcPr>
          <w:p w14:paraId="3BDA761D" w14:textId="77777777" w:rsidR="004841B7" w:rsidRDefault="004841B7" w:rsidP="009B2A49">
            <w:r>
              <w:t>0.008</w:t>
            </w:r>
          </w:p>
        </w:tc>
        <w:tc>
          <w:tcPr>
            <w:tcW w:w="720" w:type="dxa"/>
          </w:tcPr>
          <w:p w14:paraId="46F21937" w14:textId="77777777" w:rsidR="004841B7" w:rsidRDefault="004841B7" w:rsidP="009B2A49">
            <w:r>
              <w:t>1.9</w:t>
            </w:r>
          </w:p>
        </w:tc>
        <w:tc>
          <w:tcPr>
            <w:tcW w:w="1530" w:type="dxa"/>
          </w:tcPr>
          <w:p w14:paraId="50BE3549" w14:textId="77777777" w:rsidR="004841B7" w:rsidRDefault="004841B7" w:rsidP="009B2A49">
            <w:r>
              <w:t>3.2</w:t>
            </w:r>
          </w:p>
        </w:tc>
        <w:tc>
          <w:tcPr>
            <w:tcW w:w="900" w:type="dxa"/>
          </w:tcPr>
          <w:p w14:paraId="2C0F1759" w14:textId="77777777" w:rsidR="004841B7" w:rsidRDefault="004841B7" w:rsidP="009B2A49">
            <w:r>
              <w:t>0.000</w:t>
            </w:r>
          </w:p>
        </w:tc>
        <w:tc>
          <w:tcPr>
            <w:tcW w:w="793" w:type="dxa"/>
          </w:tcPr>
          <w:p w14:paraId="59FF8566" w14:textId="586CBB5C" w:rsidR="004841B7" w:rsidRDefault="004841B7" w:rsidP="009B2A49">
            <w:del w:id="47" w:author="Benjamin Chan" w:date="2017-06-02T09:39:00Z">
              <w:r w:rsidDel="00A1598E">
                <w:delText>5.8</w:delText>
              </w:r>
            </w:del>
            <w:ins w:id="48" w:author="Benjamin Chan" w:date="2017-06-02T09:39:00Z">
              <w:r w:rsidR="00A1598E">
                <w:t>5.9</w:t>
              </w:r>
            </w:ins>
          </w:p>
        </w:tc>
        <w:tc>
          <w:tcPr>
            <w:tcW w:w="1547" w:type="dxa"/>
          </w:tcPr>
          <w:p w14:paraId="3AAD929D" w14:textId="77777777" w:rsidR="004841B7" w:rsidRDefault="004841B7" w:rsidP="009B2A49">
            <w:r>
              <w:t>8.7</w:t>
            </w:r>
          </w:p>
        </w:tc>
        <w:tc>
          <w:tcPr>
            <w:tcW w:w="990" w:type="dxa"/>
          </w:tcPr>
          <w:p w14:paraId="2FDE74D7" w14:textId="77777777" w:rsidR="004841B7" w:rsidRDefault="004841B7" w:rsidP="009B2A49">
            <w:r>
              <w:t>0.000</w:t>
            </w:r>
          </w:p>
        </w:tc>
      </w:tr>
      <w:tr w:rsidR="004841B7" w14:paraId="7BEA5098" w14:textId="77777777" w:rsidTr="009B2A49">
        <w:tc>
          <w:tcPr>
            <w:tcW w:w="2538" w:type="dxa"/>
          </w:tcPr>
          <w:p w14:paraId="0812DA36" w14:textId="77777777" w:rsidR="004841B7" w:rsidRPr="00AC7E1E" w:rsidRDefault="004841B7" w:rsidP="009B2A49">
            <w:pPr>
              <w:rPr>
                <w:b/>
              </w:rPr>
            </w:pPr>
            <w:r w:rsidRPr="00AC7E1E">
              <w:rPr>
                <w:b/>
              </w:rPr>
              <w:lastRenderedPageBreak/>
              <w:t>Spinal Cord Compression</w:t>
            </w:r>
          </w:p>
        </w:tc>
        <w:tc>
          <w:tcPr>
            <w:tcW w:w="810" w:type="dxa"/>
          </w:tcPr>
          <w:p w14:paraId="5649FCF1" w14:textId="77777777" w:rsidR="004841B7" w:rsidRDefault="004841B7" w:rsidP="009B2A49">
            <w:r>
              <w:t>0.1</w:t>
            </w:r>
          </w:p>
        </w:tc>
        <w:tc>
          <w:tcPr>
            <w:tcW w:w="1530" w:type="dxa"/>
          </w:tcPr>
          <w:p w14:paraId="6F7993A6" w14:textId="77777777" w:rsidR="004841B7" w:rsidRDefault="004841B7" w:rsidP="009B2A49">
            <w:r>
              <w:t>0.3</w:t>
            </w:r>
          </w:p>
        </w:tc>
        <w:tc>
          <w:tcPr>
            <w:tcW w:w="900" w:type="dxa"/>
          </w:tcPr>
          <w:p w14:paraId="262228F0" w14:textId="77777777" w:rsidR="004841B7" w:rsidRDefault="004841B7" w:rsidP="009B2A49">
            <w:r>
              <w:t>NS</w:t>
            </w:r>
          </w:p>
        </w:tc>
        <w:tc>
          <w:tcPr>
            <w:tcW w:w="720" w:type="dxa"/>
          </w:tcPr>
          <w:p w14:paraId="07894CBE" w14:textId="77777777" w:rsidR="004841B7" w:rsidRDefault="004841B7" w:rsidP="009B2A49">
            <w:r>
              <w:t>0.3</w:t>
            </w:r>
          </w:p>
        </w:tc>
        <w:tc>
          <w:tcPr>
            <w:tcW w:w="1530" w:type="dxa"/>
          </w:tcPr>
          <w:p w14:paraId="3951C86D" w14:textId="77777777" w:rsidR="004841B7" w:rsidRDefault="004841B7" w:rsidP="009B2A49">
            <w:r>
              <w:t>0.5</w:t>
            </w:r>
          </w:p>
        </w:tc>
        <w:tc>
          <w:tcPr>
            <w:tcW w:w="900" w:type="dxa"/>
          </w:tcPr>
          <w:p w14:paraId="1182C84E" w14:textId="77777777" w:rsidR="004841B7" w:rsidRDefault="004841B7" w:rsidP="009B2A49">
            <w:r>
              <w:t>0.01</w:t>
            </w:r>
          </w:p>
        </w:tc>
        <w:tc>
          <w:tcPr>
            <w:tcW w:w="793" w:type="dxa"/>
          </w:tcPr>
          <w:p w14:paraId="614B0F7B" w14:textId="77777777" w:rsidR="004841B7" w:rsidRDefault="004841B7" w:rsidP="009B2A49">
            <w:r>
              <w:t>0.4</w:t>
            </w:r>
          </w:p>
        </w:tc>
        <w:tc>
          <w:tcPr>
            <w:tcW w:w="1547" w:type="dxa"/>
          </w:tcPr>
          <w:p w14:paraId="179DD5E6" w14:textId="77777777" w:rsidR="004841B7" w:rsidRDefault="004841B7" w:rsidP="009B2A49">
            <w:r>
              <w:t>0.8</w:t>
            </w:r>
            <w:bookmarkStart w:id="49" w:name="_GoBack"/>
            <w:bookmarkEnd w:id="49"/>
          </w:p>
        </w:tc>
        <w:tc>
          <w:tcPr>
            <w:tcW w:w="990" w:type="dxa"/>
          </w:tcPr>
          <w:p w14:paraId="1D23A7D5" w14:textId="77777777" w:rsidR="004841B7" w:rsidRDefault="004841B7" w:rsidP="009B2A49">
            <w:r>
              <w:t>0.000</w:t>
            </w:r>
          </w:p>
        </w:tc>
      </w:tr>
      <w:tr w:rsidR="004841B7" w14:paraId="6960278E" w14:textId="77777777" w:rsidTr="009B2A49">
        <w:tc>
          <w:tcPr>
            <w:tcW w:w="2538" w:type="dxa"/>
          </w:tcPr>
          <w:p w14:paraId="6722DC97" w14:textId="77777777" w:rsidR="004841B7" w:rsidRPr="00AC7E1E" w:rsidRDefault="004841B7" w:rsidP="009B2A49">
            <w:pPr>
              <w:rPr>
                <w:b/>
              </w:rPr>
            </w:pPr>
            <w:r w:rsidRPr="00AC7E1E">
              <w:rPr>
                <w:b/>
              </w:rPr>
              <w:t>Psoriasis</w:t>
            </w:r>
          </w:p>
        </w:tc>
        <w:tc>
          <w:tcPr>
            <w:tcW w:w="810" w:type="dxa"/>
          </w:tcPr>
          <w:p w14:paraId="3F7572FC" w14:textId="77777777" w:rsidR="004841B7" w:rsidRDefault="004841B7" w:rsidP="009B2A49">
            <w:r>
              <w:t>3.5</w:t>
            </w:r>
          </w:p>
        </w:tc>
        <w:tc>
          <w:tcPr>
            <w:tcW w:w="1530" w:type="dxa"/>
          </w:tcPr>
          <w:p w14:paraId="17C8F721" w14:textId="77777777" w:rsidR="004841B7" w:rsidRDefault="004841B7" w:rsidP="009B2A49">
            <w:r>
              <w:t>1.6</w:t>
            </w:r>
          </w:p>
        </w:tc>
        <w:tc>
          <w:tcPr>
            <w:tcW w:w="900" w:type="dxa"/>
          </w:tcPr>
          <w:p w14:paraId="13BD6EB4" w14:textId="77777777" w:rsidR="004841B7" w:rsidRDefault="004841B7" w:rsidP="009B2A49">
            <w:r>
              <w:t>0.000</w:t>
            </w:r>
          </w:p>
        </w:tc>
        <w:tc>
          <w:tcPr>
            <w:tcW w:w="720" w:type="dxa"/>
          </w:tcPr>
          <w:p w14:paraId="654CAE54" w14:textId="77777777" w:rsidR="004841B7" w:rsidRDefault="004841B7" w:rsidP="009B2A49">
            <w:r>
              <w:t>3.8</w:t>
            </w:r>
          </w:p>
        </w:tc>
        <w:tc>
          <w:tcPr>
            <w:tcW w:w="1530" w:type="dxa"/>
          </w:tcPr>
          <w:p w14:paraId="49C8BC88" w14:textId="77777777" w:rsidR="004841B7" w:rsidRDefault="004841B7" w:rsidP="009B2A49">
            <w:r>
              <w:t>1.8</w:t>
            </w:r>
          </w:p>
        </w:tc>
        <w:tc>
          <w:tcPr>
            <w:tcW w:w="900" w:type="dxa"/>
          </w:tcPr>
          <w:p w14:paraId="34F59C73" w14:textId="77777777" w:rsidR="004841B7" w:rsidRDefault="004841B7" w:rsidP="009B2A49">
            <w:r>
              <w:t>0.000</w:t>
            </w:r>
          </w:p>
        </w:tc>
        <w:tc>
          <w:tcPr>
            <w:tcW w:w="793" w:type="dxa"/>
          </w:tcPr>
          <w:p w14:paraId="4D7FC8F5" w14:textId="77777777" w:rsidR="004841B7" w:rsidRDefault="004841B7" w:rsidP="009B2A49">
            <w:r>
              <w:t>3.8</w:t>
            </w:r>
          </w:p>
        </w:tc>
        <w:tc>
          <w:tcPr>
            <w:tcW w:w="1547" w:type="dxa"/>
          </w:tcPr>
          <w:p w14:paraId="3A4D4F66" w14:textId="77777777" w:rsidR="004841B7" w:rsidRDefault="004841B7" w:rsidP="009B2A49">
            <w:r>
              <w:t>2.1</w:t>
            </w:r>
          </w:p>
        </w:tc>
        <w:tc>
          <w:tcPr>
            <w:tcW w:w="990" w:type="dxa"/>
          </w:tcPr>
          <w:p w14:paraId="42EBC137" w14:textId="77777777" w:rsidR="004841B7" w:rsidRDefault="004841B7" w:rsidP="009B2A49">
            <w:r>
              <w:t>0.000</w:t>
            </w:r>
          </w:p>
        </w:tc>
      </w:tr>
      <w:tr w:rsidR="004841B7" w14:paraId="5439B574" w14:textId="77777777" w:rsidTr="009B2A49">
        <w:tc>
          <w:tcPr>
            <w:tcW w:w="2538" w:type="dxa"/>
          </w:tcPr>
          <w:p w14:paraId="28DA64DA" w14:textId="77777777" w:rsidR="004841B7" w:rsidRPr="00AC7E1E" w:rsidRDefault="004841B7" w:rsidP="009B2A49">
            <w:pPr>
              <w:rPr>
                <w:b/>
              </w:rPr>
            </w:pPr>
            <w:r w:rsidRPr="00AC7E1E">
              <w:rPr>
                <w:b/>
              </w:rPr>
              <w:t>Crohn’s Disease</w:t>
            </w:r>
          </w:p>
        </w:tc>
        <w:tc>
          <w:tcPr>
            <w:tcW w:w="810" w:type="dxa"/>
          </w:tcPr>
          <w:p w14:paraId="5D5BD91C" w14:textId="77777777" w:rsidR="004841B7" w:rsidRDefault="004841B7" w:rsidP="009B2A49">
            <w:r>
              <w:t>4.7</w:t>
            </w:r>
          </w:p>
        </w:tc>
        <w:tc>
          <w:tcPr>
            <w:tcW w:w="1530" w:type="dxa"/>
          </w:tcPr>
          <w:p w14:paraId="27A4DFD0" w14:textId="6D64D8A4" w:rsidR="004841B7" w:rsidRDefault="004841B7" w:rsidP="009B2A49">
            <w:del w:id="50" w:author="Benjamin Chan" w:date="2017-06-02T09:36:00Z">
              <w:r w:rsidDel="00A1598E">
                <w:delText>2.9</w:delText>
              </w:r>
            </w:del>
            <w:ins w:id="51" w:author="Benjamin Chan" w:date="2017-06-02T09:36:00Z">
              <w:r w:rsidR="00A1598E">
                <w:t>3.0</w:t>
              </w:r>
            </w:ins>
          </w:p>
        </w:tc>
        <w:tc>
          <w:tcPr>
            <w:tcW w:w="900" w:type="dxa"/>
          </w:tcPr>
          <w:p w14:paraId="7B2B03D4" w14:textId="77777777" w:rsidR="004841B7" w:rsidRDefault="004841B7" w:rsidP="009B2A49">
            <w:r>
              <w:t>0.006</w:t>
            </w:r>
          </w:p>
        </w:tc>
        <w:tc>
          <w:tcPr>
            <w:tcW w:w="720" w:type="dxa"/>
          </w:tcPr>
          <w:p w14:paraId="3C3ED0FB" w14:textId="77777777" w:rsidR="004841B7" w:rsidRDefault="004841B7" w:rsidP="009B2A49">
            <w:r>
              <w:t>4.8</w:t>
            </w:r>
          </w:p>
        </w:tc>
        <w:tc>
          <w:tcPr>
            <w:tcW w:w="1530" w:type="dxa"/>
          </w:tcPr>
          <w:p w14:paraId="50E3F57D" w14:textId="77777777" w:rsidR="004841B7" w:rsidRDefault="004841B7" w:rsidP="009B2A49">
            <w:r>
              <w:t>2.6</w:t>
            </w:r>
          </w:p>
        </w:tc>
        <w:tc>
          <w:tcPr>
            <w:tcW w:w="900" w:type="dxa"/>
          </w:tcPr>
          <w:p w14:paraId="544DA11D" w14:textId="77777777" w:rsidR="004841B7" w:rsidRDefault="004841B7" w:rsidP="009B2A49">
            <w:r>
              <w:t>0.000</w:t>
            </w:r>
          </w:p>
        </w:tc>
        <w:tc>
          <w:tcPr>
            <w:tcW w:w="793" w:type="dxa"/>
          </w:tcPr>
          <w:p w14:paraId="412AB42B" w14:textId="77777777" w:rsidR="004841B7" w:rsidRDefault="004841B7" w:rsidP="009B2A49">
            <w:r>
              <w:t>3.9</w:t>
            </w:r>
          </w:p>
        </w:tc>
        <w:tc>
          <w:tcPr>
            <w:tcW w:w="1547" w:type="dxa"/>
          </w:tcPr>
          <w:p w14:paraId="1E4EBF46" w14:textId="77777777" w:rsidR="004841B7" w:rsidRDefault="004841B7" w:rsidP="009B2A49">
            <w:r>
              <w:t>2.5</w:t>
            </w:r>
          </w:p>
        </w:tc>
        <w:tc>
          <w:tcPr>
            <w:tcW w:w="990" w:type="dxa"/>
          </w:tcPr>
          <w:p w14:paraId="4E0C9840" w14:textId="77777777" w:rsidR="004841B7" w:rsidRDefault="004841B7" w:rsidP="009B2A49">
            <w:r>
              <w:t>0.000</w:t>
            </w:r>
          </w:p>
        </w:tc>
      </w:tr>
      <w:tr w:rsidR="004841B7" w14:paraId="6F983206" w14:textId="77777777" w:rsidTr="009B2A49">
        <w:tc>
          <w:tcPr>
            <w:tcW w:w="2538" w:type="dxa"/>
          </w:tcPr>
          <w:p w14:paraId="44F2F3B0" w14:textId="77777777" w:rsidR="004841B7" w:rsidRPr="00AC7E1E" w:rsidRDefault="004841B7" w:rsidP="009B2A49">
            <w:pPr>
              <w:rPr>
                <w:b/>
              </w:rPr>
            </w:pPr>
            <w:r w:rsidRPr="00AC7E1E">
              <w:rPr>
                <w:b/>
              </w:rPr>
              <w:t>Ulcerative Colitis</w:t>
            </w:r>
          </w:p>
        </w:tc>
        <w:tc>
          <w:tcPr>
            <w:tcW w:w="810" w:type="dxa"/>
          </w:tcPr>
          <w:p w14:paraId="377B8AE5" w14:textId="77777777" w:rsidR="004841B7" w:rsidRDefault="004841B7" w:rsidP="009B2A49">
            <w:r>
              <w:t>2.5</w:t>
            </w:r>
          </w:p>
        </w:tc>
        <w:tc>
          <w:tcPr>
            <w:tcW w:w="1530" w:type="dxa"/>
          </w:tcPr>
          <w:p w14:paraId="198C3282" w14:textId="77777777" w:rsidR="004841B7" w:rsidRDefault="004841B7" w:rsidP="009B2A49">
            <w:r>
              <w:t>1.6</w:t>
            </w:r>
          </w:p>
        </w:tc>
        <w:tc>
          <w:tcPr>
            <w:tcW w:w="900" w:type="dxa"/>
          </w:tcPr>
          <w:p w14:paraId="327A6B5C" w14:textId="77777777" w:rsidR="004841B7" w:rsidRDefault="004841B7" w:rsidP="009B2A49">
            <w:r>
              <w:t>0.05</w:t>
            </w:r>
          </w:p>
        </w:tc>
        <w:tc>
          <w:tcPr>
            <w:tcW w:w="720" w:type="dxa"/>
          </w:tcPr>
          <w:p w14:paraId="1D7582DD" w14:textId="77777777" w:rsidR="004841B7" w:rsidRDefault="004841B7" w:rsidP="009B2A49">
            <w:r>
              <w:t>3.1</w:t>
            </w:r>
          </w:p>
        </w:tc>
        <w:tc>
          <w:tcPr>
            <w:tcW w:w="1530" w:type="dxa"/>
          </w:tcPr>
          <w:p w14:paraId="402A14FA" w14:textId="7DD50E7A" w:rsidR="004841B7" w:rsidRDefault="004841B7" w:rsidP="009B2A49">
            <w:del w:id="52" w:author="Benjamin Chan" w:date="2017-06-02T09:39:00Z">
              <w:r w:rsidDel="00A1598E">
                <w:delText>2.0</w:delText>
              </w:r>
            </w:del>
            <w:ins w:id="53" w:author="Benjamin Chan" w:date="2017-06-02T09:39:00Z">
              <w:r w:rsidR="00A1598E">
                <w:t>2.1</w:t>
              </w:r>
            </w:ins>
          </w:p>
        </w:tc>
        <w:tc>
          <w:tcPr>
            <w:tcW w:w="900" w:type="dxa"/>
          </w:tcPr>
          <w:p w14:paraId="2973999B" w14:textId="77777777" w:rsidR="004841B7" w:rsidRDefault="004841B7" w:rsidP="009B2A49">
            <w:r>
              <w:t>0.000</w:t>
            </w:r>
          </w:p>
        </w:tc>
        <w:tc>
          <w:tcPr>
            <w:tcW w:w="793" w:type="dxa"/>
          </w:tcPr>
          <w:p w14:paraId="52D8A088" w14:textId="77777777" w:rsidR="004841B7" w:rsidRDefault="004841B7" w:rsidP="009B2A49">
            <w:r>
              <w:t>2.4</w:t>
            </w:r>
          </w:p>
        </w:tc>
        <w:tc>
          <w:tcPr>
            <w:tcW w:w="1547" w:type="dxa"/>
          </w:tcPr>
          <w:p w14:paraId="5B935759" w14:textId="77777777" w:rsidR="004841B7" w:rsidRDefault="004841B7" w:rsidP="009B2A49">
            <w:r>
              <w:t>1.8</w:t>
            </w:r>
          </w:p>
        </w:tc>
        <w:tc>
          <w:tcPr>
            <w:tcW w:w="990" w:type="dxa"/>
          </w:tcPr>
          <w:p w14:paraId="3E8AD849" w14:textId="77777777" w:rsidR="004841B7" w:rsidRDefault="004841B7" w:rsidP="009B2A49">
            <w:r>
              <w:t>0.000</w:t>
            </w:r>
          </w:p>
        </w:tc>
      </w:tr>
      <w:tr w:rsidR="004841B7" w14:paraId="0ED42961" w14:textId="77777777" w:rsidTr="009B2A49">
        <w:tc>
          <w:tcPr>
            <w:tcW w:w="2538" w:type="dxa"/>
          </w:tcPr>
          <w:p w14:paraId="3CC3F14A" w14:textId="77777777" w:rsidR="004841B7" w:rsidRPr="00AC7E1E" w:rsidRDefault="004841B7" w:rsidP="009B2A49">
            <w:pPr>
              <w:rPr>
                <w:b/>
              </w:rPr>
            </w:pPr>
            <w:r w:rsidRPr="00AC7E1E">
              <w:rPr>
                <w:b/>
              </w:rPr>
              <w:t>Uveitis</w:t>
            </w:r>
          </w:p>
        </w:tc>
        <w:tc>
          <w:tcPr>
            <w:tcW w:w="810" w:type="dxa"/>
          </w:tcPr>
          <w:p w14:paraId="440C66F2" w14:textId="7AC7C484" w:rsidR="004841B7" w:rsidRDefault="004841B7" w:rsidP="00A1598E">
            <w:del w:id="54" w:author="Benjamin Chan" w:date="2017-06-02T09:38:00Z">
              <w:r w:rsidDel="00A1598E">
                <w:delText>4.9</w:delText>
              </w:r>
            </w:del>
            <w:ins w:id="55" w:author="Benjamin Chan" w:date="2017-06-02T09:38:00Z">
              <w:r w:rsidR="00A1598E">
                <w:t>5.0</w:t>
              </w:r>
            </w:ins>
          </w:p>
        </w:tc>
        <w:tc>
          <w:tcPr>
            <w:tcW w:w="1530" w:type="dxa"/>
          </w:tcPr>
          <w:p w14:paraId="2AD61B32" w14:textId="77777777" w:rsidR="004841B7" w:rsidRDefault="004841B7" w:rsidP="009B2A49">
            <w:r>
              <w:t>4.9</w:t>
            </w:r>
          </w:p>
        </w:tc>
        <w:tc>
          <w:tcPr>
            <w:tcW w:w="900" w:type="dxa"/>
          </w:tcPr>
          <w:p w14:paraId="72DE195D" w14:textId="77777777" w:rsidR="004841B7" w:rsidRDefault="004841B7" w:rsidP="009B2A49">
            <w:r>
              <w:t>NS</w:t>
            </w:r>
          </w:p>
        </w:tc>
        <w:tc>
          <w:tcPr>
            <w:tcW w:w="720" w:type="dxa"/>
          </w:tcPr>
          <w:p w14:paraId="4D7FFA92" w14:textId="77777777" w:rsidR="004841B7" w:rsidRDefault="004841B7" w:rsidP="009B2A49">
            <w:r>
              <w:t>7.6</w:t>
            </w:r>
          </w:p>
        </w:tc>
        <w:tc>
          <w:tcPr>
            <w:tcW w:w="1530" w:type="dxa"/>
          </w:tcPr>
          <w:p w14:paraId="41BCA18F" w14:textId="77777777" w:rsidR="004841B7" w:rsidRDefault="004841B7" w:rsidP="009B2A49">
            <w:r>
              <w:t>8.0</w:t>
            </w:r>
          </w:p>
        </w:tc>
        <w:tc>
          <w:tcPr>
            <w:tcW w:w="900" w:type="dxa"/>
          </w:tcPr>
          <w:p w14:paraId="7C8EC1B6" w14:textId="77777777" w:rsidR="004841B7" w:rsidRDefault="004841B7" w:rsidP="009B2A49">
            <w:r>
              <w:t>NS</w:t>
            </w:r>
          </w:p>
        </w:tc>
        <w:tc>
          <w:tcPr>
            <w:tcW w:w="793" w:type="dxa"/>
          </w:tcPr>
          <w:p w14:paraId="0BAA705C" w14:textId="77777777" w:rsidR="004841B7" w:rsidRDefault="004841B7" w:rsidP="009B2A49">
            <w:r>
              <w:t>5.0</w:t>
            </w:r>
          </w:p>
        </w:tc>
        <w:tc>
          <w:tcPr>
            <w:tcW w:w="1547" w:type="dxa"/>
          </w:tcPr>
          <w:p w14:paraId="24A53C09" w14:textId="77777777" w:rsidR="004841B7" w:rsidRDefault="004841B7" w:rsidP="009B2A49">
            <w:r>
              <w:t>3.0</w:t>
            </w:r>
          </w:p>
        </w:tc>
        <w:tc>
          <w:tcPr>
            <w:tcW w:w="990" w:type="dxa"/>
          </w:tcPr>
          <w:p w14:paraId="71FCEB1A" w14:textId="77777777" w:rsidR="004841B7" w:rsidRDefault="004841B7" w:rsidP="009B2A49">
            <w:r>
              <w:t>0.000</w:t>
            </w:r>
          </w:p>
        </w:tc>
      </w:tr>
    </w:tbl>
    <w:p w14:paraId="4FF02BB4" w14:textId="77777777" w:rsidR="00AA1290" w:rsidRDefault="00AA1290" w:rsidP="00A92707"/>
    <w:p w14:paraId="5CC34275" w14:textId="3885DE81" w:rsidR="00F54792" w:rsidRPr="00A92707" w:rsidRDefault="00F54792" w:rsidP="00A92707">
      <w:r w:rsidRPr="00F54792">
        <w:rPr>
          <w:b/>
          <w:u w:val="single"/>
        </w:rPr>
        <w:t>Conclusion</w:t>
      </w:r>
      <w:r>
        <w:t xml:space="preserve">: </w:t>
      </w:r>
      <w:r w:rsidR="00346F0B">
        <w:t>Th</w:t>
      </w:r>
      <w:r w:rsidR="00E02B5B">
        <w:t>is analysis of th</w:t>
      </w:r>
      <w:r w:rsidR="00346F0B">
        <w:t>ree large insurance claims databases show that p</w:t>
      </w:r>
      <w:r>
        <w:t xml:space="preserve">atients with AS on </w:t>
      </w:r>
      <w:proofErr w:type="spellStart"/>
      <w:r>
        <w:t>TNF</w:t>
      </w:r>
      <w:r w:rsidR="008A61C7">
        <w:t>i</w:t>
      </w:r>
      <w:proofErr w:type="spellEnd"/>
      <w:r>
        <w:t xml:space="preserve"> have lower incidence of </w:t>
      </w:r>
      <w:r w:rsidR="00346F0B">
        <w:t xml:space="preserve">certain </w:t>
      </w:r>
      <w:r w:rsidR="00447346">
        <w:t>cardiac, pulmonary and neurologic comorbidities, but higher</w:t>
      </w:r>
      <w:r>
        <w:t xml:space="preserve"> </w:t>
      </w:r>
      <w:r w:rsidR="00346F0B">
        <w:t xml:space="preserve">incidence of </w:t>
      </w:r>
      <w:r w:rsidR="00E02B5B">
        <w:t>some</w:t>
      </w:r>
      <w:r w:rsidR="00346F0B">
        <w:t xml:space="preserve"> </w:t>
      </w:r>
      <w:r>
        <w:t xml:space="preserve">disease manifestations (uveitis, </w:t>
      </w:r>
      <w:r w:rsidR="00447346">
        <w:t xml:space="preserve">psoriasis and </w:t>
      </w:r>
      <w:r>
        <w:t>IBD)</w:t>
      </w:r>
      <w:r w:rsidR="007F2023">
        <w:t>,</w:t>
      </w:r>
      <w:r>
        <w:t xml:space="preserve"> compared to those treated with </w:t>
      </w:r>
      <w:r w:rsidR="007F2023">
        <w:t>NSAIDs alone</w:t>
      </w:r>
      <w:r>
        <w:t xml:space="preserve">. </w:t>
      </w:r>
    </w:p>
    <w:sectPr w:rsidR="00F54792" w:rsidRPr="00A927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Benjamin Chan" w:date="2017-06-02T09:34:00Z" w:initials="BC">
    <w:p w14:paraId="0B0B46DB" w14:textId="761C8395" w:rsidR="00CB2B25" w:rsidRDefault="00CB2B25">
      <w:pPr>
        <w:pStyle w:val="CommentText"/>
      </w:pPr>
      <w:r>
        <w:rPr>
          <w:rStyle w:val="CommentReference"/>
        </w:rPr>
        <w:annotationRef/>
      </w:r>
      <w:r>
        <w:t xml:space="preserve">Lang and </w:t>
      </w:r>
      <w:proofErr w:type="spellStart"/>
      <w:r>
        <w:t>Fenglong</w:t>
      </w:r>
      <w:proofErr w:type="spellEnd"/>
      <w:r>
        <w:t xml:space="preserve"> are working on this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B0B46DB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A70CE5"/>
    <w:multiLevelType w:val="multilevel"/>
    <w:tmpl w:val="99280434"/>
    <w:styleLink w:val="UCBBullets"/>
    <w:lvl w:ilvl="0">
      <w:start w:val="1"/>
      <w:numFmt w:val="bullet"/>
      <w:pStyle w:val="C-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4"/>
      </w:rPr>
    </w:lvl>
    <w:lvl w:ilvl="1">
      <w:start w:val="1"/>
      <w:numFmt w:val="bullet"/>
      <w:pStyle w:val="C-BulletIndented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bullet"/>
      <w:pStyle w:val="C-BulletIndented2"/>
      <w:lvlText w:val="◦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  <w:lvlOverride w:ilvl="0">
      <w:lvl w:ilvl="0">
        <w:start w:val="1"/>
        <w:numFmt w:val="bullet"/>
        <w:pStyle w:val="C-Bullet"/>
        <w:lvlText w:val=""/>
        <w:lvlJc w:val="left"/>
        <w:pPr>
          <w:tabs>
            <w:tab w:val="num" w:pos="360"/>
          </w:tabs>
          <w:ind w:left="360" w:hanging="360"/>
        </w:pPr>
        <w:rPr>
          <w:rFonts w:ascii="Symbol" w:hAnsi="Symbol" w:hint="default"/>
          <w:color w:val="auto"/>
          <w:sz w:val="24"/>
        </w:rPr>
      </w:lvl>
    </w:lvlOverride>
  </w:num>
  <w:num w:numId="2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Benjamin Chan">
    <w15:presenceInfo w15:providerId="None" w15:userId="Benjamin Cha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4553"/>
    <w:rsid w:val="00012841"/>
    <w:rsid w:val="0009446C"/>
    <w:rsid w:val="00106EA7"/>
    <w:rsid w:val="001A07B3"/>
    <w:rsid w:val="001A32EE"/>
    <w:rsid w:val="00211416"/>
    <w:rsid w:val="002335EA"/>
    <w:rsid w:val="0024373E"/>
    <w:rsid w:val="00266695"/>
    <w:rsid w:val="002A5670"/>
    <w:rsid w:val="0034215B"/>
    <w:rsid w:val="00346F0B"/>
    <w:rsid w:val="003479DC"/>
    <w:rsid w:val="00356BED"/>
    <w:rsid w:val="003C5550"/>
    <w:rsid w:val="003F597E"/>
    <w:rsid w:val="00447346"/>
    <w:rsid w:val="004841B7"/>
    <w:rsid w:val="00497911"/>
    <w:rsid w:val="004B305D"/>
    <w:rsid w:val="004E6D40"/>
    <w:rsid w:val="00537983"/>
    <w:rsid w:val="00544227"/>
    <w:rsid w:val="00604466"/>
    <w:rsid w:val="006656E1"/>
    <w:rsid w:val="006C6B81"/>
    <w:rsid w:val="006F5F6A"/>
    <w:rsid w:val="007862D2"/>
    <w:rsid w:val="00790794"/>
    <w:rsid w:val="007A433B"/>
    <w:rsid w:val="007F2023"/>
    <w:rsid w:val="008157F6"/>
    <w:rsid w:val="008230C0"/>
    <w:rsid w:val="00850A95"/>
    <w:rsid w:val="008946BC"/>
    <w:rsid w:val="008A61C7"/>
    <w:rsid w:val="008B6E21"/>
    <w:rsid w:val="008D5232"/>
    <w:rsid w:val="00901FFC"/>
    <w:rsid w:val="009C4553"/>
    <w:rsid w:val="009E02D6"/>
    <w:rsid w:val="00A1598E"/>
    <w:rsid w:val="00A541B1"/>
    <w:rsid w:val="00A717A5"/>
    <w:rsid w:val="00A92707"/>
    <w:rsid w:val="00AA1290"/>
    <w:rsid w:val="00AC209F"/>
    <w:rsid w:val="00AD0F8E"/>
    <w:rsid w:val="00AF76B1"/>
    <w:rsid w:val="00B14A64"/>
    <w:rsid w:val="00BA55B0"/>
    <w:rsid w:val="00BD4CDC"/>
    <w:rsid w:val="00C13670"/>
    <w:rsid w:val="00C566A3"/>
    <w:rsid w:val="00CB2B25"/>
    <w:rsid w:val="00CF4595"/>
    <w:rsid w:val="00D37BBD"/>
    <w:rsid w:val="00D9730A"/>
    <w:rsid w:val="00E02B5B"/>
    <w:rsid w:val="00E16A0F"/>
    <w:rsid w:val="00E24471"/>
    <w:rsid w:val="00E42C17"/>
    <w:rsid w:val="00EA7121"/>
    <w:rsid w:val="00EB2B71"/>
    <w:rsid w:val="00EC2E13"/>
    <w:rsid w:val="00F54792"/>
    <w:rsid w:val="00FD2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0378C8"/>
  <w15:chartTrackingRefBased/>
  <w15:docId w15:val="{F41F113D-2D3B-4DE0-A3A5-273A45F7B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-Title">
    <w:name w:val="C-Title"/>
    <w:next w:val="Normal"/>
    <w:rsid w:val="009C4553"/>
    <w:pPr>
      <w:spacing w:before="240" w:after="240" w:line="240" w:lineRule="auto"/>
      <w:jc w:val="center"/>
    </w:pPr>
    <w:rPr>
      <w:rFonts w:ascii="Arial" w:eastAsia="Times New Roman" w:hAnsi="Arial" w:cs="Times New Roman"/>
      <w:b/>
      <w:caps/>
      <w:kern w:val="28"/>
      <w:sz w:val="32"/>
      <w:szCs w:val="20"/>
    </w:rPr>
  </w:style>
  <w:style w:type="character" w:styleId="Hyperlink">
    <w:name w:val="Hyperlink"/>
    <w:uiPriority w:val="99"/>
    <w:rsid w:val="00A92707"/>
    <w:rPr>
      <w:color w:val="0000FF"/>
      <w:u w:val="single"/>
    </w:rPr>
  </w:style>
  <w:style w:type="paragraph" w:customStyle="1" w:styleId="C-Bullet">
    <w:name w:val="C-Bullet"/>
    <w:rsid w:val="00A92707"/>
    <w:pPr>
      <w:numPr>
        <w:numId w:val="1"/>
      </w:numPr>
      <w:spacing w:before="120" w:after="120" w:line="280" w:lineRule="atLeast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C-BulletIndented">
    <w:name w:val="C-Bullet Indented"/>
    <w:rsid w:val="00A92707"/>
    <w:pPr>
      <w:numPr>
        <w:ilvl w:val="1"/>
        <w:numId w:val="1"/>
      </w:numPr>
      <w:spacing w:before="120" w:after="120" w:line="280" w:lineRule="atLeast"/>
    </w:pPr>
    <w:rPr>
      <w:rFonts w:ascii="Times New Roman" w:eastAsia="Times New Roman" w:hAnsi="Times New Roman" w:cs="Arial"/>
      <w:sz w:val="24"/>
      <w:szCs w:val="20"/>
    </w:rPr>
  </w:style>
  <w:style w:type="paragraph" w:customStyle="1" w:styleId="C-BulletIndented2">
    <w:name w:val="C-Bullet Indented 2"/>
    <w:rsid w:val="00A92707"/>
    <w:pPr>
      <w:numPr>
        <w:ilvl w:val="2"/>
        <w:numId w:val="1"/>
      </w:numPr>
      <w:spacing w:before="120" w:after="120" w:line="280" w:lineRule="atLeast"/>
    </w:pPr>
    <w:rPr>
      <w:rFonts w:ascii="Times New Roman" w:eastAsia="Times New Roman" w:hAnsi="Times New Roman" w:cs="Arial"/>
      <w:sz w:val="24"/>
      <w:szCs w:val="20"/>
    </w:rPr>
  </w:style>
  <w:style w:type="numbering" w:customStyle="1" w:styleId="UCBBullets">
    <w:name w:val="UCB Bullets"/>
    <w:rsid w:val="00A92707"/>
    <w:pPr>
      <w:numPr>
        <w:numId w:val="2"/>
      </w:numPr>
    </w:pPr>
  </w:style>
  <w:style w:type="character" w:customStyle="1" w:styleId="cite">
    <w:name w:val="cite"/>
    <w:basedOn w:val="DefaultParagraphFont"/>
    <w:rsid w:val="00A92707"/>
  </w:style>
  <w:style w:type="character" w:styleId="PageNumber">
    <w:name w:val="page number"/>
    <w:basedOn w:val="DefaultParagraphFont"/>
    <w:rsid w:val="00A92707"/>
  </w:style>
  <w:style w:type="table" w:styleId="TableGrid">
    <w:name w:val="Table Grid"/>
    <w:basedOn w:val="TableNormal"/>
    <w:uiPriority w:val="59"/>
    <w:rsid w:val="00AD0F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AD0F8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E16A0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6A0F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CB2B2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B2B2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B2B2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B2B2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B2B25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731</Words>
  <Characters>4170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OHSU</Company>
  <LinksUpToDate>false</LinksUpToDate>
  <CharactersWithSpaces>4892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Atul Deodhar</dc:creator>
  <cp:keywords/>
  <dc:description/>
  <cp:lastModifiedBy>Benjamin Chan</cp:lastModifiedBy>
  <cp:revision>3</cp:revision>
  <dcterms:created xsi:type="dcterms:W3CDTF">2017-06-02T16:34:00Z</dcterms:created>
  <dcterms:modified xsi:type="dcterms:W3CDTF">2017-06-02T16:42:00Z</dcterms:modified>
</cp:coreProperties>
</file>