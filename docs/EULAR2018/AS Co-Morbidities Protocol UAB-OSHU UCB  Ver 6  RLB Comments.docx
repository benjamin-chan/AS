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19A092" w14:textId="77777777" w:rsidR="009E02D6" w:rsidRDefault="009E02D6" w:rsidP="009C4553">
      <w:pPr>
        <w:rPr>
          <w:b/>
        </w:rPr>
      </w:pPr>
    </w:p>
    <w:p w14:paraId="5EB4C826" w14:textId="035B5A7E" w:rsidR="009C4553" w:rsidRPr="004841B7" w:rsidRDefault="00E02B5B" w:rsidP="009C4553">
      <w:pPr>
        <w:rPr>
          <w:b/>
        </w:rPr>
      </w:pPr>
      <w:r>
        <w:rPr>
          <w:b/>
        </w:rPr>
        <w:t>Do</w:t>
      </w:r>
      <w:r w:rsidR="00AC209F" w:rsidRPr="004841B7">
        <w:rPr>
          <w:b/>
        </w:rPr>
        <w:t xml:space="preserve"> </w:t>
      </w:r>
      <w:r w:rsidRPr="004841B7">
        <w:rPr>
          <w:b/>
        </w:rPr>
        <w:t>TNF Inhibitors</w:t>
      </w:r>
      <w:r w:rsidR="00FF7157">
        <w:rPr>
          <w:b/>
        </w:rPr>
        <w:t xml:space="preserve"> (</w:t>
      </w:r>
      <w:proofErr w:type="spellStart"/>
      <w:r w:rsidR="00FF7157">
        <w:rPr>
          <w:b/>
        </w:rPr>
        <w:t>TNFi</w:t>
      </w:r>
      <w:proofErr w:type="spellEnd"/>
      <w:r w:rsidR="00FF7157">
        <w:rPr>
          <w:b/>
        </w:rPr>
        <w:t>)</w:t>
      </w:r>
      <w:r w:rsidRPr="004841B7">
        <w:rPr>
          <w:b/>
        </w:rPr>
        <w:t xml:space="preserve"> </w:t>
      </w:r>
      <w:r w:rsidR="00F145BD" w:rsidRPr="00F145BD">
        <w:rPr>
          <w:rFonts w:cs="Arial"/>
          <w:b/>
        </w:rPr>
        <w:t>Alter the Natural History of</w:t>
      </w:r>
      <w:r w:rsidR="00F145BD">
        <w:rPr>
          <w:rFonts w:cs="Arial"/>
        </w:rPr>
        <w:t xml:space="preserve"> </w:t>
      </w:r>
      <w:r w:rsidR="00F145BD" w:rsidRPr="004841B7">
        <w:rPr>
          <w:b/>
        </w:rPr>
        <w:t>Ankylosing Spondylitis</w:t>
      </w:r>
      <w:r w:rsidR="00F145BD">
        <w:rPr>
          <w:b/>
        </w:rPr>
        <w:t xml:space="preserve"> (AS) by </w:t>
      </w:r>
      <w:r w:rsidR="00585D34">
        <w:rPr>
          <w:b/>
        </w:rPr>
        <w:t>Impacting</w:t>
      </w:r>
      <w:r w:rsidR="00F145BD">
        <w:rPr>
          <w:b/>
        </w:rPr>
        <w:t xml:space="preserve"> </w:t>
      </w:r>
      <w:r>
        <w:rPr>
          <w:b/>
        </w:rPr>
        <w:t xml:space="preserve">the </w:t>
      </w:r>
      <w:r w:rsidR="00AC209F" w:rsidRPr="004841B7">
        <w:rPr>
          <w:b/>
        </w:rPr>
        <w:t xml:space="preserve">Incidence </w:t>
      </w:r>
      <w:r w:rsidR="00F81E11">
        <w:rPr>
          <w:b/>
        </w:rPr>
        <w:t xml:space="preserve">and Prevalence </w:t>
      </w:r>
      <w:r w:rsidR="00AC209F" w:rsidRPr="004841B7">
        <w:rPr>
          <w:b/>
        </w:rPr>
        <w:t xml:space="preserve">of </w:t>
      </w:r>
      <w:r w:rsidR="009C4553" w:rsidRPr="004841B7">
        <w:rPr>
          <w:b/>
        </w:rPr>
        <w:t>Comor</w:t>
      </w:r>
      <w:r w:rsidR="00AC209F" w:rsidRPr="004841B7">
        <w:rPr>
          <w:b/>
        </w:rPr>
        <w:t>b</w:t>
      </w:r>
      <w:r w:rsidR="009C4553" w:rsidRPr="004841B7">
        <w:rPr>
          <w:b/>
        </w:rPr>
        <w:t>idities</w:t>
      </w:r>
      <w:r w:rsidR="00EF17F3">
        <w:rPr>
          <w:b/>
        </w:rPr>
        <w:t xml:space="preserve"> and Extra-Articular Manifestations (EAMs)</w:t>
      </w:r>
      <w:r>
        <w:rPr>
          <w:b/>
        </w:rPr>
        <w:t>?</w:t>
      </w:r>
    </w:p>
    <w:p w14:paraId="586F3A16" w14:textId="48D64D02" w:rsidR="009C4553" w:rsidRPr="009C4553" w:rsidRDefault="009C4553" w:rsidP="009C4553">
      <w:commentRangeStart w:id="0"/>
      <w:commentRangeStart w:id="1"/>
      <w:commentRangeStart w:id="2"/>
      <w:r>
        <w:t xml:space="preserve">Atul Deodhar, Kevin </w:t>
      </w:r>
      <w:r w:rsidR="00C13817">
        <w:t xml:space="preserve">L. </w:t>
      </w:r>
      <w:r>
        <w:t xml:space="preserve">Winthrop, </w:t>
      </w:r>
      <w:r w:rsidR="00EA4C6F">
        <w:t xml:space="preserve">Rhonda L.  Bohn*, </w:t>
      </w:r>
      <w:r w:rsidR="008946BC">
        <w:t xml:space="preserve">Benjamin </w:t>
      </w:r>
      <w:r w:rsidR="00671962">
        <w:t xml:space="preserve">K. </w:t>
      </w:r>
      <w:r w:rsidR="008946BC">
        <w:t xml:space="preserve">Chan, </w:t>
      </w:r>
      <w:r w:rsidR="00266695">
        <w:t xml:space="preserve">Sarah </w:t>
      </w:r>
      <w:r w:rsidR="00C13817">
        <w:t xml:space="preserve">A. R. </w:t>
      </w:r>
      <w:r w:rsidR="00266695">
        <w:t xml:space="preserve">Siegel, </w:t>
      </w:r>
      <w:r w:rsidR="000D2358">
        <w:t xml:space="preserve">Lisa </w:t>
      </w:r>
      <w:proofErr w:type="spellStart"/>
      <w:r w:rsidR="000D2358">
        <w:t>Pisenti</w:t>
      </w:r>
      <w:proofErr w:type="spellEnd"/>
      <w:r w:rsidR="000D2358">
        <w:t xml:space="preserve">*, </w:t>
      </w:r>
      <w:r>
        <w:t>Jeff</w:t>
      </w:r>
      <w:r w:rsidR="00C92D23">
        <w:t>rey</w:t>
      </w:r>
      <w:r>
        <w:t xml:space="preserve"> Stark</w:t>
      </w:r>
      <w:r w:rsidR="00A541B1">
        <w:t>*</w:t>
      </w:r>
      <w:r>
        <w:t xml:space="preserve">, </w:t>
      </w:r>
      <w:r w:rsidR="002335EA">
        <w:t xml:space="preserve">Huifeng Yun**, Lang Chen**, </w:t>
      </w:r>
      <w:r w:rsidR="00EA4C6F">
        <w:t xml:space="preserve">Robert Y. </w:t>
      </w:r>
      <w:proofErr w:type="spellStart"/>
      <w:r w:rsidR="00EA4C6F">
        <w:t>Suruki</w:t>
      </w:r>
      <w:proofErr w:type="spellEnd"/>
      <w:r w:rsidR="00EA4C6F">
        <w:t xml:space="preserve">*, </w:t>
      </w:r>
      <w:r w:rsidR="0066163F">
        <w:t xml:space="preserve">and </w:t>
      </w:r>
      <w:r>
        <w:t>Jeff</w:t>
      </w:r>
      <w:r w:rsidR="00B24789">
        <w:t>rey R.</w:t>
      </w:r>
      <w:r>
        <w:t xml:space="preserve"> Curtis</w:t>
      </w:r>
      <w:r w:rsidR="00A541B1">
        <w:t>**</w:t>
      </w:r>
      <w:r w:rsidRPr="009C4553">
        <w:t xml:space="preserve"> </w:t>
      </w:r>
      <w:commentRangeEnd w:id="0"/>
      <w:r w:rsidR="001B1624">
        <w:rPr>
          <w:rStyle w:val="CommentReference"/>
        </w:rPr>
        <w:commentReference w:id="0"/>
      </w:r>
      <w:commentRangeEnd w:id="1"/>
      <w:r w:rsidR="00D21569">
        <w:rPr>
          <w:rStyle w:val="CommentReference"/>
        </w:rPr>
        <w:commentReference w:id="1"/>
      </w:r>
      <w:commentRangeEnd w:id="2"/>
      <w:r w:rsidR="00802281">
        <w:rPr>
          <w:rStyle w:val="CommentReference"/>
        </w:rPr>
        <w:commentReference w:id="2"/>
      </w:r>
    </w:p>
    <w:p w14:paraId="2B077D06" w14:textId="1A58FF72" w:rsidR="00A92707" w:rsidRDefault="00A541B1">
      <w:r>
        <w:t>Oregon Health</w:t>
      </w:r>
      <w:r w:rsidR="007A54DB">
        <w:t xml:space="preserve"> &amp; Science University, Portland, OR;</w:t>
      </w:r>
      <w:r>
        <w:t xml:space="preserve"> *UCB </w:t>
      </w:r>
      <w:r w:rsidR="00194D89">
        <w:t>Biosciences</w:t>
      </w:r>
      <w:r>
        <w:t>,</w:t>
      </w:r>
      <w:r w:rsidR="007A54DB">
        <w:t xml:space="preserve"> Raleigh, NC;</w:t>
      </w:r>
      <w:r>
        <w:t xml:space="preserve"> **University of Alabama</w:t>
      </w:r>
      <w:r w:rsidR="00B24789">
        <w:t xml:space="preserve"> at Birmingham</w:t>
      </w:r>
      <w:r>
        <w:t>, Birmingham</w:t>
      </w:r>
      <w:r w:rsidR="007A54DB">
        <w:t>, AL</w:t>
      </w:r>
    </w:p>
    <w:p w14:paraId="59541742" w14:textId="6398687B" w:rsidR="00A92707" w:rsidRPr="00A92707" w:rsidRDefault="00A92707" w:rsidP="00A92707">
      <w:pPr>
        <w:pStyle w:val="C-Bullet"/>
        <w:numPr>
          <w:ilvl w:val="0"/>
          <w:numId w:val="0"/>
        </w:numPr>
        <w:tabs>
          <w:tab w:val="left" w:pos="90"/>
          <w:tab w:val="left" w:pos="180"/>
        </w:tabs>
        <w:rPr>
          <w:rFonts w:asciiTheme="minorHAnsi" w:hAnsiTheme="minorHAnsi" w:cs="Arial"/>
          <w:sz w:val="22"/>
          <w:szCs w:val="22"/>
        </w:rPr>
      </w:pPr>
      <w:r w:rsidRPr="006656E1">
        <w:rPr>
          <w:rFonts w:asciiTheme="minorHAnsi" w:hAnsiTheme="minorHAnsi" w:cs="Arial"/>
          <w:b/>
          <w:sz w:val="22"/>
          <w:szCs w:val="22"/>
          <w:u w:val="single"/>
        </w:rPr>
        <w:t>Background:</w:t>
      </w:r>
      <w:r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="00EF17F3">
        <w:rPr>
          <w:rFonts w:asciiTheme="minorHAnsi" w:hAnsiTheme="minorHAnsi" w:cs="Arial"/>
          <w:sz w:val="22"/>
          <w:szCs w:val="22"/>
        </w:rPr>
        <w:t>TNFi</w:t>
      </w:r>
      <w:proofErr w:type="spellEnd"/>
      <w:r w:rsidR="00EF17F3">
        <w:rPr>
          <w:rFonts w:asciiTheme="minorHAnsi" w:hAnsiTheme="minorHAnsi" w:cs="Arial"/>
          <w:sz w:val="22"/>
          <w:szCs w:val="22"/>
        </w:rPr>
        <w:t xml:space="preserve"> treatment has led to</w:t>
      </w:r>
      <w:r w:rsidR="00EF17F3" w:rsidRPr="00A92707">
        <w:rPr>
          <w:rFonts w:asciiTheme="minorHAnsi" w:hAnsiTheme="minorHAnsi" w:cs="Arial"/>
          <w:sz w:val="22"/>
          <w:szCs w:val="22"/>
        </w:rPr>
        <w:t xml:space="preserve"> reduction in signs and symptoms, improvement in physical function and quality of life</w:t>
      </w:r>
      <w:r w:rsidR="00EF17F3">
        <w:rPr>
          <w:rFonts w:asciiTheme="minorHAnsi" w:hAnsiTheme="minorHAnsi" w:cs="Arial"/>
          <w:sz w:val="22"/>
          <w:szCs w:val="22"/>
        </w:rPr>
        <w:t xml:space="preserve"> in </w:t>
      </w:r>
      <w:r w:rsidR="00573126">
        <w:rPr>
          <w:rFonts w:asciiTheme="minorHAnsi" w:hAnsiTheme="minorHAnsi" w:cs="Arial"/>
          <w:sz w:val="22"/>
          <w:szCs w:val="22"/>
        </w:rPr>
        <w:t xml:space="preserve">AS </w:t>
      </w:r>
      <w:r w:rsidR="00EF17F3">
        <w:rPr>
          <w:rFonts w:asciiTheme="minorHAnsi" w:hAnsiTheme="minorHAnsi" w:cs="Arial"/>
          <w:sz w:val="22"/>
          <w:szCs w:val="22"/>
        </w:rPr>
        <w:t>p</w:t>
      </w:r>
      <w:r w:rsidR="00D37BBD">
        <w:rPr>
          <w:rFonts w:asciiTheme="minorHAnsi" w:hAnsiTheme="minorHAnsi" w:cs="Arial"/>
          <w:sz w:val="22"/>
          <w:szCs w:val="22"/>
        </w:rPr>
        <w:t>atients</w:t>
      </w:r>
      <w:r w:rsidR="00861152">
        <w:rPr>
          <w:rFonts w:asciiTheme="minorHAnsi" w:hAnsiTheme="minorHAnsi" w:cs="Arial"/>
          <w:sz w:val="22"/>
          <w:szCs w:val="22"/>
        </w:rPr>
        <w:t xml:space="preserve">. </w:t>
      </w:r>
      <w:r w:rsidR="00861152" w:rsidRPr="00A92707">
        <w:rPr>
          <w:rFonts w:asciiTheme="minorHAnsi" w:hAnsiTheme="minorHAnsi" w:cs="Arial"/>
          <w:sz w:val="22"/>
          <w:szCs w:val="22"/>
        </w:rPr>
        <w:t xml:space="preserve"> </w:t>
      </w:r>
      <w:r w:rsidR="00EF17F3">
        <w:rPr>
          <w:rFonts w:asciiTheme="minorHAnsi" w:hAnsiTheme="minorHAnsi" w:cs="Arial"/>
          <w:sz w:val="22"/>
          <w:szCs w:val="22"/>
        </w:rPr>
        <w:t xml:space="preserve">Whether </w:t>
      </w:r>
      <w:proofErr w:type="spellStart"/>
      <w:r w:rsidR="00EF17F3">
        <w:rPr>
          <w:rFonts w:asciiTheme="minorHAnsi" w:hAnsiTheme="minorHAnsi" w:cs="Arial"/>
          <w:sz w:val="22"/>
          <w:szCs w:val="22"/>
        </w:rPr>
        <w:t>TNFi</w:t>
      </w:r>
      <w:proofErr w:type="spellEnd"/>
      <w:r w:rsidR="00EF17F3">
        <w:rPr>
          <w:rFonts w:asciiTheme="minorHAnsi" w:hAnsiTheme="minorHAnsi" w:cs="Arial"/>
          <w:sz w:val="22"/>
          <w:szCs w:val="22"/>
        </w:rPr>
        <w:t xml:space="preserve"> </w:t>
      </w:r>
      <w:r w:rsidR="00F145BD">
        <w:rPr>
          <w:rFonts w:asciiTheme="minorHAnsi" w:hAnsiTheme="minorHAnsi" w:cs="Arial"/>
          <w:sz w:val="22"/>
          <w:szCs w:val="22"/>
        </w:rPr>
        <w:t>impact</w:t>
      </w:r>
      <w:r w:rsidR="00317388">
        <w:rPr>
          <w:rFonts w:asciiTheme="minorHAnsi" w:hAnsiTheme="minorHAnsi" w:cs="Arial"/>
          <w:sz w:val="22"/>
          <w:szCs w:val="22"/>
        </w:rPr>
        <w:t xml:space="preserve"> </w:t>
      </w:r>
      <w:r w:rsidRPr="00A92707">
        <w:rPr>
          <w:rFonts w:asciiTheme="minorHAnsi" w:hAnsiTheme="minorHAnsi" w:cs="Arial"/>
          <w:sz w:val="22"/>
          <w:szCs w:val="22"/>
        </w:rPr>
        <w:t xml:space="preserve">the incidence of </w:t>
      </w:r>
      <w:r w:rsidR="00B24789">
        <w:rPr>
          <w:rFonts w:asciiTheme="minorHAnsi" w:hAnsiTheme="minorHAnsi" w:cs="Arial"/>
          <w:sz w:val="22"/>
          <w:szCs w:val="22"/>
        </w:rPr>
        <w:t xml:space="preserve">AS-related </w:t>
      </w:r>
      <w:r w:rsidRPr="00A92707">
        <w:rPr>
          <w:rFonts w:asciiTheme="minorHAnsi" w:hAnsiTheme="minorHAnsi" w:cs="Arial"/>
          <w:sz w:val="22"/>
          <w:szCs w:val="22"/>
        </w:rPr>
        <w:t xml:space="preserve">comorbidities </w:t>
      </w:r>
      <w:r w:rsidR="0063769F">
        <w:rPr>
          <w:rFonts w:asciiTheme="minorHAnsi" w:hAnsiTheme="minorHAnsi" w:cs="Arial"/>
          <w:sz w:val="22"/>
          <w:szCs w:val="22"/>
        </w:rPr>
        <w:t xml:space="preserve">&amp; </w:t>
      </w:r>
      <w:r w:rsidR="00EF17F3">
        <w:rPr>
          <w:rFonts w:asciiTheme="minorHAnsi" w:hAnsiTheme="minorHAnsi" w:cs="Arial"/>
          <w:sz w:val="22"/>
          <w:szCs w:val="22"/>
        </w:rPr>
        <w:t>EAMs</w:t>
      </w:r>
      <w:r w:rsidR="0024373E">
        <w:rPr>
          <w:rFonts w:asciiTheme="minorHAnsi" w:hAnsiTheme="minorHAnsi" w:cs="Arial"/>
          <w:sz w:val="22"/>
          <w:szCs w:val="22"/>
        </w:rPr>
        <w:t xml:space="preserve"> </w:t>
      </w:r>
      <w:r w:rsidRPr="00A92707">
        <w:rPr>
          <w:rFonts w:asciiTheme="minorHAnsi" w:hAnsiTheme="minorHAnsi" w:cs="Arial"/>
          <w:sz w:val="22"/>
          <w:szCs w:val="22"/>
        </w:rPr>
        <w:t xml:space="preserve">is not known.    </w:t>
      </w:r>
    </w:p>
    <w:p w14:paraId="37BC6AB7" w14:textId="26294A93" w:rsidR="00A92707" w:rsidRPr="0025087D" w:rsidRDefault="00A92707" w:rsidP="00A92707">
      <w:pPr>
        <w:pStyle w:val="C-Bullet"/>
        <w:numPr>
          <w:ilvl w:val="0"/>
          <w:numId w:val="0"/>
        </w:numPr>
        <w:rPr>
          <w:rFonts w:asciiTheme="minorHAnsi" w:hAnsiTheme="minorHAnsi" w:cs="Arial"/>
          <w:sz w:val="22"/>
          <w:szCs w:val="22"/>
        </w:rPr>
      </w:pPr>
      <w:r w:rsidRPr="006656E1">
        <w:rPr>
          <w:rFonts w:asciiTheme="minorHAnsi" w:hAnsiTheme="minorHAnsi" w:cs="Arial"/>
          <w:b/>
          <w:sz w:val="22"/>
          <w:szCs w:val="22"/>
          <w:u w:val="single"/>
        </w:rPr>
        <w:t>Methods</w:t>
      </w:r>
      <w:r w:rsidR="00AF76B1" w:rsidRPr="006656E1">
        <w:rPr>
          <w:rFonts w:asciiTheme="minorHAnsi" w:hAnsiTheme="minorHAnsi" w:cs="Arial"/>
          <w:b/>
          <w:sz w:val="22"/>
          <w:szCs w:val="22"/>
          <w:u w:val="single"/>
        </w:rPr>
        <w:t>:</w:t>
      </w:r>
      <w:r w:rsidR="00AF76B1">
        <w:rPr>
          <w:rFonts w:asciiTheme="minorHAnsi" w:hAnsiTheme="minorHAnsi" w:cs="Arial"/>
          <w:sz w:val="22"/>
          <w:szCs w:val="22"/>
        </w:rPr>
        <w:t xml:space="preserve"> </w:t>
      </w:r>
      <w:r w:rsidR="00F94F46">
        <w:rPr>
          <w:rFonts w:asciiTheme="minorHAnsi" w:hAnsiTheme="minorHAnsi" w:cs="Arial"/>
          <w:sz w:val="22"/>
          <w:szCs w:val="22"/>
        </w:rPr>
        <w:t xml:space="preserve">We conducted a retrospective cohort study using </w:t>
      </w:r>
      <w:r w:rsidR="00CA4C4C">
        <w:rPr>
          <w:rFonts w:asciiTheme="minorHAnsi" w:hAnsiTheme="minorHAnsi" w:cs="Arial"/>
          <w:sz w:val="22"/>
          <w:szCs w:val="22"/>
        </w:rPr>
        <w:t>3</w:t>
      </w:r>
      <w:r w:rsidRPr="00A92707">
        <w:rPr>
          <w:rFonts w:asciiTheme="minorHAnsi" w:hAnsiTheme="minorHAnsi" w:cs="Arial"/>
          <w:sz w:val="22"/>
          <w:szCs w:val="22"/>
        </w:rPr>
        <w:t xml:space="preserve"> commer</w:t>
      </w:r>
      <w:r w:rsidR="00D37BBD">
        <w:rPr>
          <w:rFonts w:asciiTheme="minorHAnsi" w:hAnsiTheme="minorHAnsi" w:cs="Arial"/>
          <w:sz w:val="22"/>
          <w:szCs w:val="22"/>
        </w:rPr>
        <w:t xml:space="preserve">cial insurance claims databases </w:t>
      </w:r>
      <w:r w:rsidR="001E66C0">
        <w:rPr>
          <w:rFonts w:asciiTheme="minorHAnsi" w:hAnsiTheme="minorHAnsi" w:cs="Arial"/>
          <w:sz w:val="22"/>
          <w:szCs w:val="22"/>
        </w:rPr>
        <w:t>(</w:t>
      </w:r>
      <w:r w:rsidRPr="00A92707">
        <w:rPr>
          <w:rFonts w:asciiTheme="minorHAnsi" w:hAnsiTheme="minorHAnsi" w:cs="Arial"/>
          <w:sz w:val="22"/>
          <w:szCs w:val="22"/>
        </w:rPr>
        <w:t xml:space="preserve">Multi-Payer Claims Database </w:t>
      </w:r>
      <w:r w:rsidR="001E66C0">
        <w:rPr>
          <w:rFonts w:asciiTheme="minorHAnsi" w:hAnsiTheme="minorHAnsi" w:cs="Arial"/>
          <w:sz w:val="22"/>
          <w:szCs w:val="22"/>
        </w:rPr>
        <w:t>[</w:t>
      </w:r>
      <w:r w:rsidRPr="00A92707">
        <w:rPr>
          <w:rFonts w:asciiTheme="minorHAnsi" w:hAnsiTheme="minorHAnsi" w:cs="Arial"/>
          <w:sz w:val="22"/>
          <w:szCs w:val="22"/>
        </w:rPr>
        <w:t>MPCD</w:t>
      </w:r>
      <w:r w:rsidR="00C06674">
        <w:rPr>
          <w:rFonts w:asciiTheme="minorHAnsi" w:hAnsiTheme="minorHAnsi" w:cs="Arial"/>
          <w:sz w:val="22"/>
          <w:szCs w:val="22"/>
        </w:rPr>
        <w:t xml:space="preserve"> </w:t>
      </w:r>
      <w:r w:rsidRPr="00A92707">
        <w:rPr>
          <w:rFonts w:asciiTheme="minorHAnsi" w:hAnsiTheme="minorHAnsi" w:cs="Arial"/>
          <w:sz w:val="22"/>
          <w:szCs w:val="22"/>
        </w:rPr>
        <w:t>2007-2010</w:t>
      </w:r>
      <w:r w:rsidR="001E66C0">
        <w:rPr>
          <w:rFonts w:asciiTheme="minorHAnsi" w:hAnsiTheme="minorHAnsi" w:cs="Arial"/>
          <w:sz w:val="22"/>
          <w:szCs w:val="22"/>
        </w:rPr>
        <w:t>]</w:t>
      </w:r>
      <w:r w:rsidRPr="00A92707">
        <w:rPr>
          <w:rFonts w:asciiTheme="minorHAnsi" w:hAnsiTheme="minorHAnsi" w:cs="Arial"/>
          <w:sz w:val="22"/>
          <w:szCs w:val="22"/>
        </w:rPr>
        <w:t xml:space="preserve">, </w:t>
      </w:r>
      <w:proofErr w:type="spellStart"/>
      <w:r w:rsidRPr="00A92707">
        <w:rPr>
          <w:rFonts w:asciiTheme="minorHAnsi" w:hAnsiTheme="minorHAnsi" w:cs="Arial"/>
          <w:sz w:val="22"/>
          <w:szCs w:val="22"/>
        </w:rPr>
        <w:t>Truven</w:t>
      </w:r>
      <w:proofErr w:type="spellEnd"/>
      <w:r w:rsidRPr="00A92707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A92707">
        <w:rPr>
          <w:rFonts w:asciiTheme="minorHAnsi" w:hAnsiTheme="minorHAnsi" w:cs="Arial"/>
          <w:sz w:val="22"/>
          <w:szCs w:val="22"/>
        </w:rPr>
        <w:t>Market</w:t>
      </w:r>
      <w:r w:rsidR="00F81E11">
        <w:rPr>
          <w:rFonts w:asciiTheme="minorHAnsi" w:hAnsiTheme="minorHAnsi" w:cs="Arial"/>
          <w:sz w:val="22"/>
          <w:szCs w:val="22"/>
        </w:rPr>
        <w:t>S</w:t>
      </w:r>
      <w:r w:rsidRPr="00A92707">
        <w:rPr>
          <w:rFonts w:asciiTheme="minorHAnsi" w:hAnsiTheme="minorHAnsi" w:cs="Arial"/>
          <w:sz w:val="22"/>
          <w:szCs w:val="22"/>
        </w:rPr>
        <w:t>can</w:t>
      </w:r>
      <w:proofErr w:type="spellEnd"/>
      <w:r>
        <w:rPr>
          <w:rFonts w:asciiTheme="minorHAnsi" w:hAnsiTheme="minorHAnsi" w:cs="Arial"/>
          <w:sz w:val="22"/>
          <w:szCs w:val="22"/>
        </w:rPr>
        <w:t xml:space="preserve"> </w:t>
      </w:r>
      <w:r w:rsidR="001E66C0">
        <w:rPr>
          <w:rFonts w:asciiTheme="minorHAnsi" w:hAnsiTheme="minorHAnsi" w:cs="Arial"/>
          <w:sz w:val="22"/>
          <w:szCs w:val="22"/>
        </w:rPr>
        <w:t>[</w:t>
      </w:r>
      <w:r w:rsidRPr="00A92707">
        <w:rPr>
          <w:rFonts w:asciiTheme="minorHAnsi" w:hAnsiTheme="minorHAnsi" w:cs="Arial"/>
          <w:sz w:val="22"/>
          <w:szCs w:val="22"/>
        </w:rPr>
        <w:t>2010-2014</w:t>
      </w:r>
      <w:r w:rsidR="001E66C0">
        <w:rPr>
          <w:rFonts w:asciiTheme="minorHAnsi" w:hAnsiTheme="minorHAnsi" w:cs="Arial"/>
          <w:sz w:val="22"/>
          <w:szCs w:val="22"/>
        </w:rPr>
        <w:t>]</w:t>
      </w:r>
      <w:r w:rsidRPr="00A92707">
        <w:rPr>
          <w:rFonts w:asciiTheme="minorHAnsi" w:hAnsiTheme="minorHAnsi" w:cs="Arial"/>
          <w:sz w:val="22"/>
          <w:szCs w:val="22"/>
        </w:rPr>
        <w:t>, and the US Medicare Fee-for-Service Claims data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="001E66C0">
        <w:rPr>
          <w:rFonts w:asciiTheme="minorHAnsi" w:hAnsiTheme="minorHAnsi" w:cs="Arial"/>
          <w:sz w:val="22"/>
          <w:szCs w:val="22"/>
        </w:rPr>
        <w:t>[</w:t>
      </w:r>
      <w:r w:rsidRPr="00A92707">
        <w:rPr>
          <w:rFonts w:asciiTheme="minorHAnsi" w:hAnsiTheme="minorHAnsi" w:cs="Arial"/>
          <w:sz w:val="22"/>
          <w:szCs w:val="22"/>
        </w:rPr>
        <w:t>2006-2014</w:t>
      </w:r>
      <w:r w:rsidR="001E66C0">
        <w:rPr>
          <w:rFonts w:asciiTheme="minorHAnsi" w:hAnsiTheme="minorHAnsi" w:cs="Arial"/>
          <w:sz w:val="22"/>
          <w:szCs w:val="22"/>
        </w:rPr>
        <w:t>])</w:t>
      </w:r>
      <w:r w:rsidRPr="00A92707">
        <w:rPr>
          <w:rFonts w:asciiTheme="minorHAnsi" w:hAnsiTheme="minorHAnsi" w:cs="Arial"/>
          <w:sz w:val="22"/>
          <w:szCs w:val="22"/>
        </w:rPr>
        <w:t xml:space="preserve"> </w:t>
      </w:r>
      <w:r w:rsidR="00EA7121">
        <w:rPr>
          <w:rFonts w:asciiTheme="minorHAnsi" w:hAnsiTheme="minorHAnsi" w:cs="Arial"/>
          <w:sz w:val="22"/>
          <w:szCs w:val="22"/>
        </w:rPr>
        <w:t xml:space="preserve">to </w:t>
      </w:r>
      <w:r w:rsidR="00F94F46">
        <w:rPr>
          <w:rFonts w:asciiTheme="minorHAnsi" w:hAnsiTheme="minorHAnsi" w:cs="Arial"/>
          <w:sz w:val="22"/>
          <w:szCs w:val="22"/>
        </w:rPr>
        <w:t xml:space="preserve">evaluate </w:t>
      </w:r>
      <w:r w:rsidR="00317388">
        <w:rPr>
          <w:rFonts w:asciiTheme="minorHAnsi" w:hAnsiTheme="minorHAnsi" w:cs="Arial"/>
          <w:sz w:val="22"/>
          <w:szCs w:val="22"/>
        </w:rPr>
        <w:t>EAMs</w:t>
      </w:r>
      <w:r w:rsidR="00CE72D0">
        <w:rPr>
          <w:rFonts w:asciiTheme="minorHAnsi" w:hAnsiTheme="minorHAnsi" w:cs="Arial"/>
          <w:sz w:val="22"/>
          <w:szCs w:val="22"/>
        </w:rPr>
        <w:t xml:space="preserve"> </w:t>
      </w:r>
      <w:r w:rsidR="007862D2">
        <w:rPr>
          <w:rFonts w:asciiTheme="minorHAnsi" w:hAnsiTheme="minorHAnsi" w:cs="Arial"/>
          <w:sz w:val="22"/>
          <w:szCs w:val="22"/>
        </w:rPr>
        <w:t>(</w:t>
      </w:r>
      <w:r w:rsidR="007862D2" w:rsidRPr="00A92707">
        <w:rPr>
          <w:rFonts w:asciiTheme="minorHAnsi" w:hAnsiTheme="minorHAnsi" w:cs="Arial"/>
          <w:sz w:val="22"/>
          <w:szCs w:val="22"/>
        </w:rPr>
        <w:t>uveitis, psoriasis, inflammatory bowel</w:t>
      </w:r>
      <w:r w:rsidR="007862D2">
        <w:rPr>
          <w:rFonts w:asciiTheme="minorHAnsi" w:hAnsiTheme="minorHAnsi" w:cs="Arial"/>
          <w:sz w:val="22"/>
          <w:szCs w:val="22"/>
        </w:rPr>
        <w:t xml:space="preserve"> disease)</w:t>
      </w:r>
      <w:r w:rsidR="007862D2" w:rsidRPr="00A92707">
        <w:rPr>
          <w:rFonts w:asciiTheme="minorHAnsi" w:hAnsiTheme="minorHAnsi" w:cs="Arial"/>
          <w:sz w:val="22"/>
          <w:szCs w:val="22"/>
        </w:rPr>
        <w:t xml:space="preserve"> </w:t>
      </w:r>
      <w:r w:rsidR="00544227" w:rsidRPr="00A92707">
        <w:rPr>
          <w:rFonts w:asciiTheme="minorHAnsi" w:hAnsiTheme="minorHAnsi" w:cs="Arial"/>
          <w:sz w:val="22"/>
          <w:szCs w:val="22"/>
        </w:rPr>
        <w:t xml:space="preserve">and </w:t>
      </w:r>
      <w:r w:rsidR="008D6327">
        <w:rPr>
          <w:rFonts w:asciiTheme="minorHAnsi" w:hAnsiTheme="minorHAnsi" w:cs="Arial"/>
          <w:sz w:val="22"/>
          <w:szCs w:val="22"/>
        </w:rPr>
        <w:t xml:space="preserve">physician-diagnosed </w:t>
      </w:r>
      <w:r w:rsidR="00544227" w:rsidRPr="00A92707">
        <w:rPr>
          <w:rFonts w:asciiTheme="minorHAnsi" w:hAnsiTheme="minorHAnsi" w:cs="Arial"/>
          <w:sz w:val="22"/>
          <w:szCs w:val="22"/>
        </w:rPr>
        <w:t>comorbidities</w:t>
      </w:r>
      <w:r w:rsidR="00C06674">
        <w:rPr>
          <w:rFonts w:asciiTheme="minorHAnsi" w:hAnsiTheme="minorHAnsi" w:cs="Arial"/>
          <w:sz w:val="22"/>
          <w:szCs w:val="22"/>
        </w:rPr>
        <w:t xml:space="preserve"> (cardiac, renal, pulmonary, neurologic)</w:t>
      </w:r>
      <w:r w:rsidR="00544227" w:rsidRPr="00A92707">
        <w:rPr>
          <w:rFonts w:asciiTheme="minorHAnsi" w:hAnsiTheme="minorHAnsi" w:cs="Arial"/>
          <w:sz w:val="22"/>
          <w:szCs w:val="22"/>
        </w:rPr>
        <w:t xml:space="preserve"> </w:t>
      </w:r>
      <w:r w:rsidR="00604466">
        <w:rPr>
          <w:rFonts w:asciiTheme="minorHAnsi" w:hAnsiTheme="minorHAnsi" w:cs="Arial"/>
          <w:sz w:val="22"/>
          <w:szCs w:val="22"/>
        </w:rPr>
        <w:t>in</w:t>
      </w:r>
      <w:r w:rsidR="00F65FED">
        <w:rPr>
          <w:rFonts w:asciiTheme="minorHAnsi" w:hAnsiTheme="minorHAnsi" w:cs="Arial"/>
          <w:sz w:val="22"/>
          <w:szCs w:val="22"/>
        </w:rPr>
        <w:t xml:space="preserve"> AS patients</w:t>
      </w:r>
      <w:r w:rsidR="00CE72D0">
        <w:rPr>
          <w:rFonts w:asciiTheme="minorHAnsi" w:hAnsiTheme="minorHAnsi" w:cs="Arial"/>
          <w:sz w:val="22"/>
          <w:szCs w:val="22"/>
        </w:rPr>
        <w:t xml:space="preserve"> </w:t>
      </w:r>
      <w:r w:rsidR="00F65FED">
        <w:rPr>
          <w:rFonts w:asciiTheme="minorHAnsi" w:hAnsiTheme="minorHAnsi" w:cs="Arial"/>
          <w:sz w:val="22"/>
          <w:szCs w:val="22"/>
        </w:rPr>
        <w:t>diagnosed</w:t>
      </w:r>
      <w:r w:rsidR="00CE72D0">
        <w:rPr>
          <w:rFonts w:asciiTheme="minorHAnsi" w:hAnsiTheme="minorHAnsi" w:cs="Arial"/>
          <w:sz w:val="22"/>
          <w:szCs w:val="22"/>
        </w:rPr>
        <w:t xml:space="preserve"> by a rheumatologist (index date)</w:t>
      </w:r>
      <w:r w:rsidR="00810153" w:rsidRPr="00866200">
        <w:rPr>
          <w:rFonts w:asciiTheme="minorHAnsi" w:hAnsiTheme="minorHAnsi" w:cs="Arial"/>
          <w:sz w:val="22"/>
          <w:szCs w:val="22"/>
        </w:rPr>
        <w:t xml:space="preserve">, </w:t>
      </w:r>
      <w:r w:rsidR="00F65FED">
        <w:rPr>
          <w:rFonts w:asciiTheme="minorHAnsi" w:hAnsiTheme="minorHAnsi" w:cs="Arial"/>
          <w:sz w:val="22"/>
          <w:szCs w:val="22"/>
        </w:rPr>
        <w:t xml:space="preserve">having </w:t>
      </w:r>
      <w:r w:rsidR="00CE72D0">
        <w:rPr>
          <w:rFonts w:asciiTheme="minorHAnsi" w:hAnsiTheme="minorHAnsi" w:cs="Arial"/>
          <w:sz w:val="22"/>
          <w:szCs w:val="22"/>
        </w:rPr>
        <w:t>6</w:t>
      </w:r>
      <w:r w:rsidR="00810153" w:rsidRPr="00866200">
        <w:rPr>
          <w:rFonts w:asciiTheme="minorHAnsi" w:hAnsiTheme="minorHAnsi" w:cs="Arial"/>
          <w:sz w:val="22"/>
          <w:szCs w:val="22"/>
        </w:rPr>
        <w:t xml:space="preserve">-months </w:t>
      </w:r>
      <w:r w:rsidR="00810153">
        <w:rPr>
          <w:rFonts w:asciiTheme="minorHAnsi" w:hAnsiTheme="minorHAnsi" w:cs="Arial"/>
          <w:sz w:val="22"/>
          <w:szCs w:val="22"/>
        </w:rPr>
        <w:t xml:space="preserve">baseline data </w:t>
      </w:r>
      <w:r w:rsidR="00CE72D0">
        <w:rPr>
          <w:rFonts w:asciiTheme="minorHAnsi" w:hAnsiTheme="minorHAnsi" w:cs="Arial"/>
          <w:sz w:val="22"/>
          <w:szCs w:val="22"/>
        </w:rPr>
        <w:t xml:space="preserve">prior to </w:t>
      </w:r>
      <w:r w:rsidR="00DF1469">
        <w:rPr>
          <w:rFonts w:asciiTheme="minorHAnsi" w:hAnsiTheme="minorHAnsi" w:cs="Arial"/>
          <w:sz w:val="22"/>
          <w:szCs w:val="22"/>
        </w:rPr>
        <w:t xml:space="preserve">the </w:t>
      </w:r>
      <w:r w:rsidR="00CE72D0">
        <w:rPr>
          <w:rFonts w:asciiTheme="minorHAnsi" w:hAnsiTheme="minorHAnsi" w:cs="Arial"/>
          <w:sz w:val="22"/>
          <w:szCs w:val="22"/>
        </w:rPr>
        <w:t>index date</w:t>
      </w:r>
      <w:r w:rsidR="00810153" w:rsidRPr="00866200">
        <w:rPr>
          <w:rFonts w:asciiTheme="minorHAnsi" w:hAnsiTheme="minorHAnsi" w:cs="Arial"/>
          <w:sz w:val="22"/>
          <w:szCs w:val="22"/>
        </w:rPr>
        <w:t>, and drug-specific exposures after AS diagnosis.</w:t>
      </w:r>
      <w:r w:rsidR="00810153">
        <w:rPr>
          <w:rFonts w:asciiTheme="minorHAnsi" w:hAnsiTheme="minorHAnsi" w:cs="Arial"/>
          <w:sz w:val="22"/>
          <w:szCs w:val="22"/>
        </w:rPr>
        <w:t xml:space="preserve"> </w:t>
      </w:r>
      <w:r w:rsidR="0066163F">
        <w:rPr>
          <w:rFonts w:asciiTheme="minorHAnsi" w:hAnsiTheme="minorHAnsi" w:cs="Arial"/>
          <w:sz w:val="22"/>
          <w:szCs w:val="22"/>
        </w:rPr>
        <w:t>T</w:t>
      </w:r>
      <w:r w:rsidR="00604466" w:rsidRPr="00A92707">
        <w:rPr>
          <w:rFonts w:asciiTheme="minorHAnsi" w:hAnsiTheme="minorHAnsi" w:cs="Arial"/>
          <w:sz w:val="22"/>
          <w:szCs w:val="22"/>
        </w:rPr>
        <w:t>hree</w:t>
      </w:r>
      <w:r w:rsidR="00B24789">
        <w:rPr>
          <w:rFonts w:asciiTheme="minorHAnsi" w:hAnsiTheme="minorHAnsi" w:cs="Arial"/>
          <w:sz w:val="22"/>
          <w:szCs w:val="22"/>
        </w:rPr>
        <w:t xml:space="preserve"> mutually-exclusive</w:t>
      </w:r>
      <w:r w:rsidR="00604466" w:rsidRPr="00A92707">
        <w:rPr>
          <w:rFonts w:asciiTheme="minorHAnsi" w:hAnsiTheme="minorHAnsi" w:cs="Arial"/>
          <w:sz w:val="22"/>
          <w:szCs w:val="22"/>
        </w:rPr>
        <w:t xml:space="preserve"> </w:t>
      </w:r>
      <w:r w:rsidR="00CE72D0">
        <w:rPr>
          <w:rFonts w:asciiTheme="minorHAnsi" w:hAnsiTheme="minorHAnsi" w:cs="Arial"/>
          <w:sz w:val="22"/>
          <w:szCs w:val="22"/>
        </w:rPr>
        <w:t xml:space="preserve">hierarchical </w:t>
      </w:r>
      <w:r w:rsidR="00ED2870">
        <w:rPr>
          <w:rFonts w:asciiTheme="minorHAnsi" w:hAnsiTheme="minorHAnsi" w:cs="Arial"/>
          <w:sz w:val="22"/>
          <w:szCs w:val="22"/>
        </w:rPr>
        <w:t xml:space="preserve">exposure </w:t>
      </w:r>
      <w:r w:rsidR="00604466" w:rsidRPr="00A92707">
        <w:rPr>
          <w:rFonts w:asciiTheme="minorHAnsi" w:hAnsiTheme="minorHAnsi" w:cs="Arial"/>
          <w:sz w:val="22"/>
          <w:szCs w:val="22"/>
        </w:rPr>
        <w:t xml:space="preserve">groups </w:t>
      </w:r>
      <w:r w:rsidR="0066163F">
        <w:rPr>
          <w:rFonts w:asciiTheme="minorHAnsi" w:hAnsiTheme="minorHAnsi" w:cs="Arial"/>
          <w:sz w:val="22"/>
          <w:szCs w:val="22"/>
        </w:rPr>
        <w:t xml:space="preserve">were </w:t>
      </w:r>
      <w:proofErr w:type="gramStart"/>
      <w:r w:rsidR="0066163F">
        <w:rPr>
          <w:rFonts w:asciiTheme="minorHAnsi" w:hAnsiTheme="minorHAnsi" w:cs="Arial"/>
          <w:sz w:val="22"/>
          <w:szCs w:val="22"/>
        </w:rPr>
        <w:t>examined</w:t>
      </w:r>
      <w:proofErr w:type="gramEnd"/>
      <w:r w:rsidR="00604466" w:rsidRPr="00A92707">
        <w:rPr>
          <w:rFonts w:asciiTheme="minorHAnsi" w:hAnsiTheme="minorHAnsi" w:cs="Arial"/>
          <w:sz w:val="22"/>
          <w:szCs w:val="22"/>
        </w:rPr>
        <w:t xml:space="preserve">: </w:t>
      </w:r>
      <w:r w:rsidR="00ED2870">
        <w:rPr>
          <w:rFonts w:asciiTheme="minorHAnsi" w:hAnsiTheme="minorHAnsi" w:cs="Arial"/>
          <w:sz w:val="22"/>
          <w:szCs w:val="22"/>
        </w:rPr>
        <w:t xml:space="preserve">(1) </w:t>
      </w:r>
      <w:r w:rsidR="00604466" w:rsidRPr="00A92707">
        <w:rPr>
          <w:rFonts w:asciiTheme="minorHAnsi" w:hAnsiTheme="minorHAnsi" w:cs="Arial"/>
          <w:sz w:val="22"/>
          <w:szCs w:val="22"/>
        </w:rPr>
        <w:t>no</w:t>
      </w:r>
      <w:r w:rsidR="00B24789">
        <w:rPr>
          <w:rFonts w:asciiTheme="minorHAnsi" w:hAnsiTheme="minorHAnsi" w:cs="Arial"/>
          <w:sz w:val="22"/>
          <w:szCs w:val="22"/>
        </w:rPr>
        <w:t xml:space="preserve"> </w:t>
      </w:r>
      <w:r w:rsidR="00604466" w:rsidRPr="00A92707">
        <w:rPr>
          <w:rFonts w:asciiTheme="minorHAnsi" w:hAnsiTheme="minorHAnsi" w:cs="Arial"/>
          <w:sz w:val="22"/>
          <w:szCs w:val="22"/>
        </w:rPr>
        <w:t xml:space="preserve">therapy or prescription non-steroidal anti-inflammatory drugs (NSAIDs), </w:t>
      </w:r>
      <w:r w:rsidR="00ED2870">
        <w:rPr>
          <w:rFonts w:asciiTheme="minorHAnsi" w:hAnsiTheme="minorHAnsi" w:cs="Arial"/>
          <w:sz w:val="22"/>
          <w:szCs w:val="22"/>
        </w:rPr>
        <w:t xml:space="preserve">(2) </w:t>
      </w:r>
      <w:r w:rsidR="00604466">
        <w:rPr>
          <w:rFonts w:asciiTheme="minorHAnsi" w:hAnsiTheme="minorHAnsi" w:cs="Arial"/>
          <w:sz w:val="22"/>
          <w:szCs w:val="22"/>
        </w:rPr>
        <w:t>conventional</w:t>
      </w:r>
      <w:r w:rsidR="00604466" w:rsidRPr="00A92707">
        <w:rPr>
          <w:rFonts w:asciiTheme="minorHAnsi" w:hAnsiTheme="minorHAnsi" w:cs="Arial"/>
          <w:sz w:val="22"/>
          <w:szCs w:val="22"/>
        </w:rPr>
        <w:t xml:space="preserve"> disease modifying anti-rheumatic drugs (DMARD</w:t>
      </w:r>
      <w:r w:rsidR="00C06674">
        <w:rPr>
          <w:rFonts w:asciiTheme="minorHAnsi" w:hAnsiTheme="minorHAnsi" w:cs="Arial"/>
          <w:sz w:val="22"/>
          <w:szCs w:val="22"/>
        </w:rPr>
        <w:t>s</w:t>
      </w:r>
      <w:r w:rsidR="00604466" w:rsidRPr="00A92707">
        <w:rPr>
          <w:rFonts w:asciiTheme="minorHAnsi" w:hAnsiTheme="minorHAnsi" w:cs="Arial"/>
          <w:sz w:val="22"/>
          <w:szCs w:val="22"/>
        </w:rPr>
        <w:t xml:space="preserve">), and </w:t>
      </w:r>
      <w:r w:rsidR="00ED2870">
        <w:rPr>
          <w:rFonts w:asciiTheme="minorHAnsi" w:hAnsiTheme="minorHAnsi" w:cs="Arial"/>
          <w:sz w:val="22"/>
          <w:szCs w:val="22"/>
        </w:rPr>
        <w:t xml:space="preserve">(3) </w:t>
      </w:r>
      <w:proofErr w:type="spellStart"/>
      <w:r w:rsidR="00604466" w:rsidRPr="00A92707">
        <w:rPr>
          <w:rFonts w:asciiTheme="minorHAnsi" w:hAnsiTheme="minorHAnsi" w:cs="Arial"/>
          <w:sz w:val="22"/>
          <w:szCs w:val="22"/>
        </w:rPr>
        <w:t>TNFi</w:t>
      </w:r>
      <w:proofErr w:type="spellEnd"/>
      <w:r w:rsidR="00EA7121">
        <w:rPr>
          <w:rFonts w:asciiTheme="minorHAnsi" w:hAnsiTheme="minorHAnsi" w:cs="Arial"/>
          <w:sz w:val="22"/>
          <w:szCs w:val="22"/>
        </w:rPr>
        <w:t xml:space="preserve">. </w:t>
      </w:r>
      <w:r w:rsidR="00476CF3">
        <w:rPr>
          <w:rFonts w:asciiTheme="minorHAnsi" w:hAnsiTheme="minorHAnsi" w:cs="Arial"/>
          <w:sz w:val="22"/>
          <w:szCs w:val="22"/>
        </w:rPr>
        <w:t xml:space="preserve">Prevalence of comorbidities </w:t>
      </w:r>
      <w:r w:rsidR="00FF7157">
        <w:rPr>
          <w:rFonts w:asciiTheme="minorHAnsi" w:hAnsiTheme="minorHAnsi" w:cs="Arial"/>
          <w:sz w:val="22"/>
          <w:szCs w:val="22"/>
        </w:rPr>
        <w:t>were</w:t>
      </w:r>
      <w:r w:rsidR="00476CF3">
        <w:rPr>
          <w:rFonts w:asciiTheme="minorHAnsi" w:hAnsiTheme="minorHAnsi" w:cs="Arial"/>
          <w:sz w:val="22"/>
          <w:szCs w:val="22"/>
        </w:rPr>
        <w:t xml:space="preserve"> ascertained </w:t>
      </w:r>
      <w:r w:rsidR="00E11DBF">
        <w:rPr>
          <w:rFonts w:asciiTheme="minorHAnsi" w:hAnsiTheme="minorHAnsi" w:cs="Arial"/>
          <w:sz w:val="22"/>
          <w:szCs w:val="22"/>
        </w:rPr>
        <w:t>in</w:t>
      </w:r>
      <w:r w:rsidR="00476CF3">
        <w:rPr>
          <w:rFonts w:asciiTheme="minorHAnsi" w:hAnsiTheme="minorHAnsi" w:cs="Arial"/>
          <w:sz w:val="22"/>
          <w:szCs w:val="22"/>
        </w:rPr>
        <w:t xml:space="preserve"> </w:t>
      </w:r>
      <w:r w:rsidR="008C0EEF">
        <w:rPr>
          <w:rFonts w:asciiTheme="minorHAnsi" w:hAnsiTheme="minorHAnsi" w:cs="Arial"/>
          <w:sz w:val="22"/>
          <w:szCs w:val="22"/>
        </w:rPr>
        <w:t xml:space="preserve">a </w:t>
      </w:r>
      <w:r w:rsidR="00476CF3">
        <w:rPr>
          <w:rFonts w:asciiTheme="minorHAnsi" w:hAnsiTheme="minorHAnsi" w:cs="Arial"/>
          <w:sz w:val="22"/>
          <w:szCs w:val="22"/>
        </w:rPr>
        <w:t>12-month period</w:t>
      </w:r>
      <w:r w:rsidR="001736E0">
        <w:rPr>
          <w:rFonts w:asciiTheme="minorHAnsi" w:hAnsiTheme="minorHAnsi" w:cs="Arial"/>
          <w:sz w:val="22"/>
          <w:szCs w:val="22"/>
        </w:rPr>
        <w:t xml:space="preserve"> (6 months pre &amp; post index date)</w:t>
      </w:r>
      <w:r w:rsidR="0025572E" w:rsidRPr="0025572E">
        <w:rPr>
          <w:rFonts w:asciiTheme="minorHAnsi" w:hAnsiTheme="minorHAnsi" w:cs="Arial"/>
          <w:sz w:val="22"/>
          <w:szCs w:val="22"/>
        </w:rPr>
        <w:t>.</w:t>
      </w:r>
      <w:r w:rsidR="0025572E">
        <w:rPr>
          <w:rFonts w:asciiTheme="minorHAnsi" w:hAnsiTheme="minorHAnsi" w:cs="Arial"/>
          <w:sz w:val="22"/>
          <w:szCs w:val="22"/>
        </w:rPr>
        <w:t xml:space="preserve"> </w:t>
      </w:r>
      <w:r w:rsidR="00201CD8">
        <w:rPr>
          <w:rFonts w:asciiTheme="minorHAnsi" w:hAnsiTheme="minorHAnsi" w:cs="Arial"/>
          <w:sz w:val="22"/>
          <w:szCs w:val="22"/>
        </w:rPr>
        <w:t xml:space="preserve"> </w:t>
      </w:r>
      <w:r w:rsidR="00FF7157">
        <w:rPr>
          <w:rFonts w:asciiTheme="minorHAnsi" w:hAnsiTheme="minorHAnsi" w:cs="Arial"/>
          <w:sz w:val="22"/>
          <w:szCs w:val="22"/>
        </w:rPr>
        <w:t>Incidence of</w:t>
      </w:r>
      <w:r w:rsidR="00866200">
        <w:rPr>
          <w:rFonts w:asciiTheme="minorHAnsi" w:hAnsiTheme="minorHAnsi" w:cs="Arial"/>
          <w:sz w:val="22"/>
          <w:szCs w:val="22"/>
        </w:rPr>
        <w:t xml:space="preserve"> comorbidities</w:t>
      </w:r>
      <w:r w:rsidR="0025572E">
        <w:rPr>
          <w:rFonts w:asciiTheme="minorHAnsi" w:hAnsiTheme="minorHAnsi" w:cs="Arial"/>
          <w:sz w:val="22"/>
          <w:szCs w:val="22"/>
        </w:rPr>
        <w:t xml:space="preserve"> </w:t>
      </w:r>
      <w:r w:rsidR="0063769F">
        <w:rPr>
          <w:rFonts w:asciiTheme="minorHAnsi" w:hAnsiTheme="minorHAnsi" w:cs="Arial"/>
          <w:sz w:val="22"/>
          <w:szCs w:val="22"/>
        </w:rPr>
        <w:t xml:space="preserve">&amp; </w:t>
      </w:r>
      <w:r w:rsidR="00EF17F3">
        <w:rPr>
          <w:rFonts w:asciiTheme="minorHAnsi" w:hAnsiTheme="minorHAnsi" w:cs="Arial"/>
          <w:sz w:val="22"/>
          <w:szCs w:val="22"/>
        </w:rPr>
        <w:t>EAMs</w:t>
      </w:r>
      <w:r w:rsidR="00FF7157">
        <w:rPr>
          <w:rFonts w:asciiTheme="minorHAnsi" w:hAnsiTheme="minorHAnsi" w:cs="Arial"/>
          <w:sz w:val="22"/>
          <w:szCs w:val="22"/>
        </w:rPr>
        <w:t xml:space="preserve"> </w:t>
      </w:r>
      <w:r w:rsidR="0025572E">
        <w:rPr>
          <w:rFonts w:asciiTheme="minorHAnsi" w:hAnsiTheme="minorHAnsi" w:cs="Arial"/>
          <w:sz w:val="22"/>
          <w:szCs w:val="22"/>
        </w:rPr>
        <w:t xml:space="preserve">were ascertained during the period following </w:t>
      </w:r>
      <w:r w:rsidR="00866200">
        <w:rPr>
          <w:rFonts w:asciiTheme="minorHAnsi" w:hAnsiTheme="minorHAnsi" w:cs="Arial"/>
          <w:sz w:val="22"/>
          <w:szCs w:val="22"/>
        </w:rPr>
        <w:t xml:space="preserve">treatment </w:t>
      </w:r>
      <w:r w:rsidR="0025572E">
        <w:rPr>
          <w:rFonts w:asciiTheme="minorHAnsi" w:hAnsiTheme="minorHAnsi" w:cs="Arial"/>
          <w:sz w:val="22"/>
          <w:szCs w:val="22"/>
        </w:rPr>
        <w:t xml:space="preserve">initiation </w:t>
      </w:r>
      <w:r w:rsidR="00866200">
        <w:rPr>
          <w:rFonts w:asciiTheme="minorHAnsi" w:hAnsiTheme="minorHAnsi" w:cs="Arial"/>
          <w:sz w:val="22"/>
          <w:szCs w:val="22"/>
        </w:rPr>
        <w:t>and</w:t>
      </w:r>
      <w:r w:rsidR="00EA7121" w:rsidRPr="00866200">
        <w:rPr>
          <w:rFonts w:asciiTheme="minorHAnsi" w:eastAsia="SimSun" w:hAnsiTheme="minorHAnsi"/>
          <w:sz w:val="22"/>
          <w:szCs w:val="22"/>
        </w:rPr>
        <w:t xml:space="preserve"> the earliest of death, loss of medical coverage, end of study, first outcome occurrence, treatment discontinuation</w:t>
      </w:r>
      <w:r w:rsidR="00ED2870">
        <w:rPr>
          <w:rFonts w:asciiTheme="minorHAnsi" w:eastAsia="SimSun" w:hAnsiTheme="minorHAnsi"/>
          <w:sz w:val="22"/>
          <w:szCs w:val="22"/>
        </w:rPr>
        <w:t xml:space="preserve"> or initiation of therapy at a higher level in exposure hierarchy</w:t>
      </w:r>
      <w:r w:rsidR="00AD7CE8">
        <w:rPr>
          <w:rFonts w:asciiTheme="minorHAnsi" w:hAnsiTheme="minorHAnsi" w:cs="Arial"/>
          <w:sz w:val="22"/>
          <w:szCs w:val="22"/>
        </w:rPr>
        <w:t>.</w:t>
      </w:r>
      <w:r w:rsidR="00B06D6F">
        <w:rPr>
          <w:rFonts w:asciiTheme="minorHAnsi" w:hAnsiTheme="minorHAnsi" w:cs="Arial"/>
          <w:sz w:val="22"/>
          <w:szCs w:val="22"/>
        </w:rPr>
        <w:t xml:space="preserve"> </w:t>
      </w:r>
      <w:r w:rsidR="00C42566">
        <w:rPr>
          <w:rFonts w:asciiTheme="minorHAnsi" w:hAnsiTheme="minorHAnsi" w:cs="Arial"/>
          <w:sz w:val="22"/>
          <w:szCs w:val="22"/>
        </w:rPr>
        <w:t xml:space="preserve">Patients with history of prior events (except infections) were excluded </w:t>
      </w:r>
      <w:r w:rsidR="00460AA6">
        <w:rPr>
          <w:rFonts w:asciiTheme="minorHAnsi" w:hAnsiTheme="minorHAnsi" w:cs="Arial"/>
          <w:sz w:val="22"/>
          <w:szCs w:val="22"/>
        </w:rPr>
        <w:t xml:space="preserve">from the incidence assessment for that event. </w:t>
      </w:r>
      <w:r w:rsidR="008C0EEF">
        <w:rPr>
          <w:rFonts w:asciiTheme="minorHAnsi" w:hAnsiTheme="minorHAnsi" w:cs="Arial"/>
          <w:sz w:val="22"/>
          <w:szCs w:val="22"/>
        </w:rPr>
        <w:t>To ensure comparability of cohorts, a</w:t>
      </w:r>
      <w:r w:rsidR="00B06D6F" w:rsidRPr="00C07521">
        <w:rPr>
          <w:rFonts w:asciiTheme="minorHAnsi" w:hAnsiTheme="minorHAnsi"/>
          <w:sz w:val="22"/>
          <w:szCs w:val="22"/>
        </w:rPr>
        <w:t xml:space="preserve"> propensity </w:t>
      </w:r>
      <w:r w:rsidR="008C0EEF">
        <w:rPr>
          <w:rFonts w:asciiTheme="minorHAnsi" w:hAnsiTheme="minorHAnsi"/>
          <w:sz w:val="22"/>
          <w:szCs w:val="22"/>
        </w:rPr>
        <w:t xml:space="preserve">score model predicting the propensity to be prescribed a </w:t>
      </w:r>
      <w:proofErr w:type="spellStart"/>
      <w:r w:rsidR="008C0EEF">
        <w:rPr>
          <w:rFonts w:asciiTheme="minorHAnsi" w:hAnsiTheme="minorHAnsi"/>
          <w:sz w:val="22"/>
          <w:szCs w:val="22"/>
        </w:rPr>
        <w:t>TNFi</w:t>
      </w:r>
      <w:proofErr w:type="spellEnd"/>
      <w:r w:rsidR="008C0EEF">
        <w:rPr>
          <w:rFonts w:asciiTheme="minorHAnsi" w:hAnsiTheme="minorHAnsi"/>
          <w:sz w:val="22"/>
          <w:szCs w:val="22"/>
        </w:rPr>
        <w:t xml:space="preserve"> </w:t>
      </w:r>
      <w:r w:rsidR="00B06D6F" w:rsidRPr="00C07521">
        <w:rPr>
          <w:rFonts w:asciiTheme="minorHAnsi" w:hAnsiTheme="minorHAnsi"/>
          <w:sz w:val="22"/>
          <w:szCs w:val="22"/>
        </w:rPr>
        <w:t>using a multinomial logistic regression model</w:t>
      </w:r>
      <w:r w:rsidR="008C0EEF">
        <w:rPr>
          <w:rFonts w:asciiTheme="minorHAnsi" w:hAnsiTheme="minorHAnsi"/>
          <w:sz w:val="22"/>
          <w:szCs w:val="22"/>
        </w:rPr>
        <w:t xml:space="preserve"> was employed.</w:t>
      </w:r>
      <w:r w:rsidR="00793A2D">
        <w:rPr>
          <w:rFonts w:asciiTheme="minorHAnsi" w:hAnsiTheme="minorHAnsi"/>
          <w:sz w:val="22"/>
          <w:szCs w:val="22"/>
        </w:rPr>
        <w:t xml:space="preserve"> Hazard ratios comparing </w:t>
      </w:r>
      <w:proofErr w:type="spellStart"/>
      <w:r w:rsidR="00793A2D">
        <w:rPr>
          <w:rFonts w:asciiTheme="minorHAnsi" w:hAnsiTheme="minorHAnsi"/>
          <w:sz w:val="22"/>
          <w:szCs w:val="22"/>
        </w:rPr>
        <w:t>TNFi</w:t>
      </w:r>
      <w:proofErr w:type="spellEnd"/>
      <w:r w:rsidR="00793A2D">
        <w:rPr>
          <w:rFonts w:asciiTheme="minorHAnsi" w:hAnsiTheme="minorHAnsi"/>
          <w:sz w:val="22"/>
          <w:szCs w:val="22"/>
        </w:rPr>
        <w:t xml:space="preserve"> versus DMARDs and no therapy or NSAIDs were estimated using inverse probability treatment weighted Cox proportional hazards models.</w:t>
      </w:r>
    </w:p>
    <w:p w14:paraId="5256B0A4" w14:textId="2A1E0613" w:rsidR="00A92707" w:rsidRDefault="006656E1" w:rsidP="00A92707">
      <w:pPr>
        <w:rPr>
          <w:rFonts w:cs="Arial"/>
        </w:rPr>
      </w:pPr>
      <w:commentRangeStart w:id="3"/>
      <w:commentRangeStart w:id="4"/>
      <w:commentRangeStart w:id="5"/>
      <w:r w:rsidRPr="006656E1">
        <w:rPr>
          <w:rFonts w:cs="Arial"/>
          <w:b/>
          <w:u w:val="single"/>
        </w:rPr>
        <w:t>Results:</w:t>
      </w:r>
      <w:commentRangeEnd w:id="3"/>
      <w:r w:rsidR="00DF1469">
        <w:rPr>
          <w:rStyle w:val="CommentReference"/>
        </w:rPr>
        <w:commentReference w:id="3"/>
      </w:r>
      <w:commentRangeEnd w:id="4"/>
      <w:r w:rsidR="00802281">
        <w:rPr>
          <w:rStyle w:val="CommentReference"/>
        </w:rPr>
        <w:commentReference w:id="4"/>
      </w:r>
      <w:commentRangeEnd w:id="5"/>
      <w:r w:rsidR="000A73CE">
        <w:rPr>
          <w:rStyle w:val="CommentReference"/>
        </w:rPr>
        <w:commentReference w:id="5"/>
      </w:r>
      <w:r>
        <w:rPr>
          <w:rFonts w:cs="Arial"/>
        </w:rPr>
        <w:t xml:space="preserve"> </w:t>
      </w:r>
      <w:r w:rsidR="00E11DBF">
        <w:rPr>
          <w:rFonts w:cs="Arial"/>
        </w:rPr>
        <w:t>Out of</w:t>
      </w:r>
      <w:r w:rsidR="0025572E">
        <w:rPr>
          <w:rFonts w:cs="Arial"/>
        </w:rPr>
        <w:t xml:space="preserve"> nearly 40 million beneficiaries, </w:t>
      </w:r>
      <w:commentRangeStart w:id="6"/>
      <w:commentRangeStart w:id="7"/>
      <w:commentRangeStart w:id="8"/>
      <w:r w:rsidR="00793A2D">
        <w:rPr>
          <w:rFonts w:cs="Arial"/>
        </w:rPr>
        <w:t>37,566</w:t>
      </w:r>
      <w:r w:rsidR="000D688C">
        <w:rPr>
          <w:rFonts w:cs="Arial"/>
        </w:rPr>
        <w:t xml:space="preserve"> </w:t>
      </w:r>
      <w:r w:rsidR="0025572E">
        <w:rPr>
          <w:rFonts w:cs="Arial"/>
        </w:rPr>
        <w:t xml:space="preserve">patients </w:t>
      </w:r>
      <w:commentRangeEnd w:id="6"/>
      <w:r w:rsidR="004D10D3">
        <w:rPr>
          <w:rStyle w:val="CommentReference"/>
        </w:rPr>
        <w:commentReference w:id="6"/>
      </w:r>
      <w:commentRangeEnd w:id="7"/>
      <w:r w:rsidR="00802281">
        <w:rPr>
          <w:rStyle w:val="CommentReference"/>
        </w:rPr>
        <w:commentReference w:id="7"/>
      </w:r>
      <w:commentRangeEnd w:id="8"/>
      <w:r w:rsidR="000A73CE">
        <w:rPr>
          <w:rStyle w:val="CommentReference"/>
        </w:rPr>
        <w:commentReference w:id="8"/>
      </w:r>
      <w:r w:rsidR="0025572E">
        <w:rPr>
          <w:rFonts w:cs="Arial"/>
        </w:rPr>
        <w:t>were included</w:t>
      </w:r>
      <w:ins w:id="9" w:author="Benjamin Chan" w:date="2018-01-03T08:47:00Z">
        <w:r w:rsidR="00D2017E">
          <w:rPr>
            <w:rFonts w:cs="Arial"/>
          </w:rPr>
          <w:t>. Prevalence of AS in the MPCD population was 0.</w:t>
        </w:r>
      </w:ins>
      <w:ins w:id="10" w:author="Benjamin Chan" w:date="2018-01-03T08:48:00Z">
        <w:r w:rsidR="00D2017E">
          <w:rPr>
            <w:rFonts w:cs="Arial"/>
          </w:rPr>
          <w:t>26</w:t>
        </w:r>
      </w:ins>
      <w:ins w:id="11" w:author="Benjamin Chan" w:date="2018-01-03T08:47:00Z">
        <w:r w:rsidR="00D2017E">
          <w:rPr>
            <w:rFonts w:cs="Arial"/>
          </w:rPr>
          <w:t>% and in the Medicare population was 1.</w:t>
        </w:r>
      </w:ins>
      <w:ins w:id="12" w:author="Benjamin Chan" w:date="2018-01-03T08:48:00Z">
        <w:r w:rsidR="00D2017E">
          <w:rPr>
            <w:rFonts w:cs="Arial"/>
          </w:rPr>
          <w:t>2</w:t>
        </w:r>
      </w:ins>
      <w:ins w:id="13" w:author="Benjamin Chan" w:date="2018-01-03T09:41:00Z">
        <w:r w:rsidR="000A73CE">
          <w:rPr>
            <w:rFonts w:cs="Arial"/>
          </w:rPr>
          <w:t>1</w:t>
        </w:r>
      </w:ins>
      <w:ins w:id="14" w:author="Benjamin Chan" w:date="2018-01-03T08:47:00Z">
        <w:r w:rsidR="00D2017E">
          <w:rPr>
            <w:rFonts w:cs="Arial"/>
          </w:rPr>
          <w:t>%</w:t>
        </w:r>
      </w:ins>
      <w:r w:rsidR="0025572E">
        <w:rPr>
          <w:rFonts w:cs="Arial"/>
        </w:rPr>
        <w:t xml:space="preserve">. </w:t>
      </w:r>
      <w:r w:rsidR="00552BE3">
        <w:rPr>
          <w:rFonts w:cs="Arial"/>
        </w:rPr>
        <w:t>Table 1 shows the</w:t>
      </w:r>
      <w:r w:rsidR="00A92707" w:rsidRPr="00A92707">
        <w:rPr>
          <w:rFonts w:cs="Arial"/>
        </w:rPr>
        <w:t xml:space="preserve"> prevalence of </w:t>
      </w:r>
      <w:r w:rsidR="00A92707" w:rsidRPr="00A92707">
        <w:rPr>
          <w:rFonts w:cs="Arial"/>
          <w:bCs/>
        </w:rPr>
        <w:t xml:space="preserve">comorbidities and </w:t>
      </w:r>
      <w:r w:rsidR="00EF17F3">
        <w:rPr>
          <w:rFonts w:cs="Arial"/>
          <w:bCs/>
        </w:rPr>
        <w:t>EAMs</w:t>
      </w:r>
      <w:r w:rsidR="00EC2E13">
        <w:rPr>
          <w:rFonts w:cs="Arial"/>
          <w:bCs/>
        </w:rPr>
        <w:t xml:space="preserve"> </w:t>
      </w:r>
      <w:r w:rsidR="00132A61">
        <w:rPr>
          <w:rFonts w:cs="Arial"/>
          <w:bCs/>
        </w:rPr>
        <w:t>of AS</w:t>
      </w:r>
      <w:r w:rsidR="00552BE3">
        <w:rPr>
          <w:rFonts w:cs="Arial"/>
          <w:bCs/>
        </w:rPr>
        <w:t>,</w:t>
      </w:r>
      <w:r w:rsidR="00132A61">
        <w:rPr>
          <w:rFonts w:cs="Arial"/>
          <w:bCs/>
        </w:rPr>
        <w:t xml:space="preserve"> </w:t>
      </w:r>
      <w:r w:rsidR="00A92707" w:rsidRPr="00A92707">
        <w:rPr>
          <w:rFonts w:cs="Arial"/>
          <w:bCs/>
        </w:rPr>
        <w:t>by treatment exposures</w:t>
      </w:r>
      <w:r w:rsidR="00F7552A">
        <w:rPr>
          <w:rFonts w:cs="Arial"/>
          <w:bCs/>
        </w:rPr>
        <w:t>,</w:t>
      </w:r>
      <w:r w:rsidR="00A92707" w:rsidRPr="00A92707">
        <w:rPr>
          <w:rFonts w:cs="Arial"/>
        </w:rPr>
        <w:t xml:space="preserve"> stratified by data source. </w:t>
      </w:r>
      <w:r w:rsidR="00211416">
        <w:rPr>
          <w:rFonts w:cs="Arial"/>
        </w:rPr>
        <w:t xml:space="preserve"> </w:t>
      </w:r>
      <w:r w:rsidR="0025578D">
        <w:rPr>
          <w:rFonts w:cs="Arial"/>
        </w:rPr>
        <w:t>As expected, c</w:t>
      </w:r>
      <w:r w:rsidR="00CE72D0">
        <w:rPr>
          <w:rFonts w:cs="Arial"/>
        </w:rPr>
        <w:t xml:space="preserve">omorbidities were more common in Medicare </w:t>
      </w:r>
      <w:r w:rsidR="00E11DBF">
        <w:rPr>
          <w:rFonts w:cs="Arial"/>
        </w:rPr>
        <w:t xml:space="preserve">AS patients </w:t>
      </w:r>
      <w:r w:rsidR="00CE72D0">
        <w:rPr>
          <w:rFonts w:cs="Arial"/>
        </w:rPr>
        <w:t xml:space="preserve">compared to MPCD or </w:t>
      </w:r>
      <w:proofErr w:type="spellStart"/>
      <w:r w:rsidR="00CE72D0">
        <w:rPr>
          <w:rFonts w:cs="Arial"/>
        </w:rPr>
        <w:t>MarketScan</w:t>
      </w:r>
      <w:proofErr w:type="spellEnd"/>
      <w:r w:rsidR="0025578D">
        <w:rPr>
          <w:rFonts w:cs="Arial"/>
        </w:rPr>
        <w:t xml:space="preserve"> in all exposure groups</w:t>
      </w:r>
      <w:r w:rsidR="00CE72D0">
        <w:rPr>
          <w:rFonts w:cs="Arial"/>
        </w:rPr>
        <w:t xml:space="preserve">. </w:t>
      </w:r>
      <w:r w:rsidR="00552BE3">
        <w:rPr>
          <w:rFonts w:cs="Arial"/>
        </w:rPr>
        <w:t>Table 2 shows t</w:t>
      </w:r>
      <w:r w:rsidR="00EC2E13">
        <w:rPr>
          <w:rFonts w:cs="Arial"/>
        </w:rPr>
        <w:t>he incidence rates</w:t>
      </w:r>
      <w:r w:rsidR="00EC2E13" w:rsidRPr="00A92707">
        <w:rPr>
          <w:rFonts w:cs="Arial"/>
        </w:rPr>
        <w:t xml:space="preserve"> of </w:t>
      </w:r>
      <w:r w:rsidR="00E11DBF">
        <w:rPr>
          <w:rFonts w:cs="Arial"/>
          <w:bCs/>
        </w:rPr>
        <w:t xml:space="preserve">outcomes </w:t>
      </w:r>
      <w:r w:rsidR="00EC2E13" w:rsidRPr="00A92707">
        <w:rPr>
          <w:rFonts w:cs="Arial"/>
          <w:bCs/>
        </w:rPr>
        <w:t>by treatment exposures</w:t>
      </w:r>
      <w:r w:rsidR="00F7552A">
        <w:rPr>
          <w:rFonts w:cs="Arial"/>
          <w:bCs/>
        </w:rPr>
        <w:t>,</w:t>
      </w:r>
      <w:r w:rsidR="00EC2E13" w:rsidRPr="00A92707">
        <w:rPr>
          <w:rFonts w:cs="Arial"/>
        </w:rPr>
        <w:t xml:space="preserve"> stratified by data source</w:t>
      </w:r>
      <w:r w:rsidR="00211416">
        <w:rPr>
          <w:rFonts w:cs="Arial"/>
        </w:rPr>
        <w:t xml:space="preserve">. </w:t>
      </w:r>
      <w:r w:rsidR="00552BE3">
        <w:rPr>
          <w:rFonts w:cs="Arial"/>
        </w:rPr>
        <w:t xml:space="preserve"> </w:t>
      </w:r>
      <w:r w:rsidR="008B423E">
        <w:rPr>
          <w:rFonts w:cs="Arial"/>
        </w:rPr>
        <w:t>T</w:t>
      </w:r>
      <w:r w:rsidR="00552BE3">
        <w:t>he</w:t>
      </w:r>
      <w:r w:rsidR="008E2529">
        <w:t xml:space="preserve"> propensity score matched</w:t>
      </w:r>
      <w:r w:rsidR="00EF17F3">
        <w:t xml:space="preserve"> incidence of </w:t>
      </w:r>
      <w:r w:rsidR="008B423E">
        <w:t>solid cancers, myocardial infarction, conduction block,</w:t>
      </w:r>
      <w:r w:rsidR="00EF17F3" w:rsidRPr="007864D1">
        <w:t xml:space="preserve"> </w:t>
      </w:r>
      <w:r w:rsidR="00C63EAE">
        <w:t xml:space="preserve">cord compression and vertebral fractures </w:t>
      </w:r>
      <w:r w:rsidR="00552BE3">
        <w:t xml:space="preserve">were lower </w:t>
      </w:r>
      <w:r w:rsidR="00C63EAE">
        <w:t xml:space="preserve">in </w:t>
      </w:r>
      <w:proofErr w:type="spellStart"/>
      <w:r w:rsidR="00C63EAE">
        <w:t>TNFi</w:t>
      </w:r>
      <w:proofErr w:type="spellEnd"/>
      <w:r w:rsidR="00C63EAE">
        <w:t xml:space="preserve"> treated </w:t>
      </w:r>
      <w:r w:rsidR="0025578D">
        <w:t xml:space="preserve">patients </w:t>
      </w:r>
      <w:r w:rsidR="00EF17F3">
        <w:t xml:space="preserve">compared to those treated with NSAIDs or DMARDs alone, </w:t>
      </w:r>
      <w:r w:rsidR="00552BE3">
        <w:t xml:space="preserve">though </w:t>
      </w:r>
      <w:proofErr w:type="spellStart"/>
      <w:r w:rsidR="00C63EAE">
        <w:t>TNFi</w:t>
      </w:r>
      <w:proofErr w:type="spellEnd"/>
      <w:r w:rsidR="00C63EAE">
        <w:t xml:space="preserve"> treated </w:t>
      </w:r>
      <w:r w:rsidR="00210609">
        <w:t xml:space="preserve">Medicare </w:t>
      </w:r>
      <w:r w:rsidR="00C63EAE">
        <w:t xml:space="preserve">patients </w:t>
      </w:r>
      <w:r w:rsidR="00552BE3">
        <w:t>had</w:t>
      </w:r>
      <w:r w:rsidR="00E11DBF">
        <w:t xml:space="preserve"> </w:t>
      </w:r>
      <w:r w:rsidR="00DF1469">
        <w:t xml:space="preserve">a </w:t>
      </w:r>
      <w:r w:rsidR="00E11DBF">
        <w:t>higher incidence of EAMs</w:t>
      </w:r>
      <w:r w:rsidR="00C63EAE">
        <w:t xml:space="preserve"> such as psoriasis, uveitis and ulcerative colitis</w:t>
      </w:r>
      <w:r w:rsidR="00E11DBF">
        <w:t>.</w:t>
      </w:r>
    </w:p>
    <w:p w14:paraId="5CC0A1FD" w14:textId="153A0FC1" w:rsidR="00761A56" w:rsidRPr="00405F73" w:rsidRDefault="007A54DB" w:rsidP="00405F73">
      <w:pPr>
        <w:autoSpaceDE w:val="0"/>
        <w:autoSpaceDN w:val="0"/>
        <w:spacing w:before="40" w:after="40" w:line="240" w:lineRule="atLeast"/>
      </w:pPr>
      <w:r w:rsidRPr="00F54792">
        <w:rPr>
          <w:b/>
          <w:u w:val="single"/>
        </w:rPr>
        <w:t>Conclusion</w:t>
      </w:r>
      <w:r>
        <w:t xml:space="preserve">: </w:t>
      </w:r>
      <w:r w:rsidR="00EF17F3">
        <w:t xml:space="preserve">This </w:t>
      </w:r>
      <w:r w:rsidR="008C0EEF">
        <w:t xml:space="preserve">is the </w:t>
      </w:r>
      <w:r>
        <w:t xml:space="preserve">largest investigation of the prevalence </w:t>
      </w:r>
      <w:r w:rsidR="00F145BD">
        <w:t xml:space="preserve">&amp; incidence </w:t>
      </w:r>
      <w:r>
        <w:t xml:space="preserve">of comorbidities </w:t>
      </w:r>
      <w:r w:rsidR="00D16F69">
        <w:t xml:space="preserve">&amp; </w:t>
      </w:r>
      <w:r w:rsidR="00CE72D0">
        <w:t>EAM</w:t>
      </w:r>
      <w:r w:rsidR="00EF17F3">
        <w:t>s</w:t>
      </w:r>
      <w:r>
        <w:t xml:space="preserve"> of AS within the US</w:t>
      </w:r>
      <w:r w:rsidR="00D16F69">
        <w:t xml:space="preserve"> </w:t>
      </w:r>
      <w:r w:rsidR="008C0EEF">
        <w:t xml:space="preserve">and </w:t>
      </w:r>
      <w:r w:rsidR="00D16F69">
        <w:t xml:space="preserve">suggests </w:t>
      </w:r>
      <w:r w:rsidR="008C0EEF">
        <w:t>that</w:t>
      </w:r>
      <w:r w:rsidR="00731FC8">
        <w:t xml:space="preserve">, </w:t>
      </w:r>
      <w:r w:rsidR="00731FC8" w:rsidRPr="00802281">
        <w:rPr>
          <w:strike/>
          <w:highlight w:val="yellow"/>
          <w:rPrChange w:id="15" w:author="Atul Deodhar" w:date="2018-01-02T14:29:00Z">
            <w:rPr/>
          </w:rPrChange>
        </w:rPr>
        <w:t>consistent with prior</w:t>
      </w:r>
      <w:r w:rsidR="008C0EEF" w:rsidRPr="00802281">
        <w:rPr>
          <w:strike/>
          <w:highlight w:val="yellow"/>
          <w:rPrChange w:id="16" w:author="Atul Deodhar" w:date="2018-01-02T14:29:00Z">
            <w:rPr/>
          </w:rPrChange>
        </w:rPr>
        <w:t xml:space="preserve"> </w:t>
      </w:r>
      <w:commentRangeStart w:id="17"/>
      <w:r w:rsidR="00731FC8" w:rsidRPr="00802281">
        <w:rPr>
          <w:strike/>
          <w:highlight w:val="yellow"/>
          <w:rPrChange w:id="18" w:author="Atul Deodhar" w:date="2018-01-02T14:29:00Z">
            <w:rPr/>
          </w:rPrChange>
        </w:rPr>
        <w:t>literature</w:t>
      </w:r>
      <w:commentRangeEnd w:id="17"/>
      <w:r w:rsidR="00802281" w:rsidRPr="00802281">
        <w:rPr>
          <w:rStyle w:val="CommentReference"/>
          <w:strike/>
          <w:rPrChange w:id="19" w:author="Atul Deodhar" w:date="2018-01-02T14:29:00Z">
            <w:rPr>
              <w:rStyle w:val="CommentReference"/>
            </w:rPr>
          </w:rPrChange>
        </w:rPr>
        <w:commentReference w:id="17"/>
      </w:r>
      <w:r w:rsidR="00731FC8">
        <w:t xml:space="preserve">, </w:t>
      </w:r>
      <w:proofErr w:type="spellStart"/>
      <w:proofErr w:type="gramStart"/>
      <w:r w:rsidR="00D16F69">
        <w:t>TNFi</w:t>
      </w:r>
      <w:proofErr w:type="spellEnd"/>
      <w:r w:rsidR="00D16F69">
        <w:t xml:space="preserve"> </w:t>
      </w:r>
      <w:commentRangeStart w:id="20"/>
      <w:commentRangeStart w:id="21"/>
      <w:r w:rsidR="00AE5F0A">
        <w:t xml:space="preserve"> </w:t>
      </w:r>
      <w:commentRangeEnd w:id="20"/>
      <w:proofErr w:type="gramEnd"/>
      <w:r w:rsidR="00731FC8">
        <w:rPr>
          <w:rStyle w:val="CommentReference"/>
        </w:rPr>
        <w:commentReference w:id="20"/>
      </w:r>
      <w:commentRangeEnd w:id="21"/>
      <w:r w:rsidR="00802281">
        <w:rPr>
          <w:rStyle w:val="CommentReference"/>
        </w:rPr>
        <w:commentReference w:id="21"/>
      </w:r>
      <w:r w:rsidR="00731FC8">
        <w:t xml:space="preserve">are associated with </w:t>
      </w:r>
      <w:ins w:id="22" w:author="BOHN Rhonda ()" w:date="2018-01-02T18:28:00Z">
        <w:r w:rsidR="00E40357">
          <w:t xml:space="preserve">a </w:t>
        </w:r>
      </w:ins>
      <w:r w:rsidR="00AE5F0A">
        <w:t xml:space="preserve"> </w:t>
      </w:r>
      <w:r w:rsidR="00731FC8">
        <w:t xml:space="preserve">lower </w:t>
      </w:r>
      <w:r w:rsidR="00AE5F0A">
        <w:t xml:space="preserve">incidence of </w:t>
      </w:r>
      <w:r w:rsidR="00606B76">
        <w:t xml:space="preserve">some </w:t>
      </w:r>
      <w:r w:rsidR="00AE5F0A">
        <w:t>comorbidities</w:t>
      </w:r>
      <w:r w:rsidR="00606B76">
        <w:t>,</w:t>
      </w:r>
      <w:r w:rsidR="00AE5F0A">
        <w:t xml:space="preserve"> </w:t>
      </w:r>
      <w:commentRangeStart w:id="23"/>
      <w:commentRangeStart w:id="24"/>
      <w:commentRangeStart w:id="25"/>
      <w:commentRangeStart w:id="26"/>
      <w:r w:rsidR="00606B76">
        <w:t xml:space="preserve">but  </w:t>
      </w:r>
      <w:del w:id="27" w:author="BOHN Rhonda ()" w:date="2018-01-02T18:32:00Z">
        <w:r w:rsidR="00731FC8" w:rsidDel="00E40357">
          <w:delText>higher</w:delText>
        </w:r>
      </w:del>
      <w:ins w:id="28" w:author="BOHN Rhonda ()" w:date="2018-01-02T18:32:00Z">
        <w:r w:rsidR="00E40357">
          <w:t xml:space="preserve">a </w:t>
        </w:r>
      </w:ins>
      <w:ins w:id="29" w:author="BOHN Rhonda ()" w:date="2018-01-02T18:28:00Z">
        <w:r w:rsidR="00E40357">
          <w:t xml:space="preserve">trend </w:t>
        </w:r>
      </w:ins>
      <w:ins w:id="30" w:author="BOHN Rhonda ()" w:date="2018-01-02T18:33:00Z">
        <w:r w:rsidR="00E40357">
          <w:t>of</w:t>
        </w:r>
      </w:ins>
      <w:ins w:id="31" w:author="BOHN Rhonda ()" w:date="2018-01-02T18:32:00Z">
        <w:r w:rsidR="00E40357">
          <w:t xml:space="preserve"> higher</w:t>
        </w:r>
      </w:ins>
      <w:r w:rsidR="00731FC8">
        <w:t xml:space="preserve"> </w:t>
      </w:r>
      <w:r w:rsidR="00606B76">
        <w:t xml:space="preserve">incidence of </w:t>
      </w:r>
      <w:r w:rsidR="00C558FA">
        <w:t>EAMs</w:t>
      </w:r>
      <w:r w:rsidR="00606B76">
        <w:t xml:space="preserve">. </w:t>
      </w:r>
      <w:commentRangeEnd w:id="23"/>
      <w:r w:rsidR="00A5019B">
        <w:rPr>
          <w:rStyle w:val="CommentReference"/>
        </w:rPr>
        <w:commentReference w:id="23"/>
      </w:r>
      <w:commentRangeEnd w:id="24"/>
      <w:r w:rsidR="00802281">
        <w:rPr>
          <w:rStyle w:val="CommentReference"/>
        </w:rPr>
        <w:commentReference w:id="24"/>
      </w:r>
      <w:commentRangeEnd w:id="25"/>
      <w:r w:rsidR="00124F7E">
        <w:rPr>
          <w:rStyle w:val="CommentReference"/>
        </w:rPr>
        <w:commentReference w:id="25"/>
      </w:r>
      <w:commentRangeEnd w:id="26"/>
      <w:r w:rsidR="00124F7E">
        <w:rPr>
          <w:rStyle w:val="CommentReference"/>
        </w:rPr>
        <w:commentReference w:id="26"/>
      </w:r>
      <w:r w:rsidR="00761A56">
        <w:t>Although s</w:t>
      </w:r>
      <w:r w:rsidR="00FD1E8C">
        <w:t xml:space="preserve">ome differences </w:t>
      </w:r>
      <w:r w:rsidR="003B5CE9">
        <w:t xml:space="preserve">in results </w:t>
      </w:r>
      <w:r w:rsidR="009E789E">
        <w:t>across</w:t>
      </w:r>
      <w:r w:rsidR="00FD1E8C">
        <w:t xml:space="preserve"> </w:t>
      </w:r>
      <w:proofErr w:type="spellStart"/>
      <w:r w:rsidR="00FD1E8C">
        <w:t>datasources</w:t>
      </w:r>
      <w:proofErr w:type="spellEnd"/>
      <w:r w:rsidR="00FD1E8C">
        <w:t xml:space="preserve"> </w:t>
      </w:r>
      <w:r w:rsidR="00AA380B">
        <w:t>may</w:t>
      </w:r>
      <w:r w:rsidR="00FD1E8C">
        <w:t xml:space="preserve"> be explained by baseline characteristics (e.g. Medicare patients being older), </w:t>
      </w:r>
      <w:commentRangeStart w:id="32"/>
      <w:r w:rsidR="00761A56">
        <w:t>d</w:t>
      </w:r>
      <w:r w:rsidR="00761A56" w:rsidRPr="00761A56">
        <w:rPr>
          <w:rFonts w:ascii="Segoe UI" w:eastAsia="Times New Roman" w:hAnsi="Segoe UI" w:cs="Segoe UI"/>
        </w:rPr>
        <w:t xml:space="preserve">ata </w:t>
      </w:r>
      <w:commentRangeEnd w:id="32"/>
      <w:r w:rsidR="00B71500">
        <w:rPr>
          <w:rStyle w:val="CommentReference"/>
        </w:rPr>
        <w:commentReference w:id="32"/>
      </w:r>
      <w:r w:rsidR="00761A56" w:rsidRPr="00405F73">
        <w:t xml:space="preserve">suggest that </w:t>
      </w:r>
      <w:proofErr w:type="spellStart"/>
      <w:r w:rsidR="00761A56" w:rsidRPr="00405F73">
        <w:t>TNFi</w:t>
      </w:r>
      <w:proofErr w:type="spellEnd"/>
      <w:r w:rsidR="00761A56" w:rsidRPr="00405F73">
        <w:t xml:space="preserve"> is specifically associated with lower prevalence of those comorbidities for which the Medicare population is at greater risk. </w:t>
      </w:r>
    </w:p>
    <w:p w14:paraId="57C5A45E" w14:textId="0CC21801" w:rsidR="00395830" w:rsidRPr="00802281" w:rsidRDefault="00761A56" w:rsidP="00405F73">
      <w:pPr>
        <w:autoSpaceDE w:val="0"/>
        <w:autoSpaceDN w:val="0"/>
        <w:spacing w:before="40" w:after="40" w:line="240" w:lineRule="atLeast"/>
        <w:rPr>
          <w:rFonts w:ascii="Times New Roman" w:eastAsia="Times New Roman" w:hAnsi="Times New Roman" w:cs="Times New Roman"/>
          <w:strike/>
          <w:sz w:val="24"/>
          <w:szCs w:val="24"/>
          <w:rPrChange w:id="33" w:author="Atul Deodhar" w:date="2018-01-02T14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802281">
        <w:rPr>
          <w:strike/>
          <w:highlight w:val="yellow"/>
          <w:rPrChange w:id="34" w:author="Atul Deodhar" w:date="2018-01-02T14:33:00Z">
            <w:rPr/>
          </w:rPrChange>
        </w:rPr>
        <w:lastRenderedPageBreak/>
        <w:t xml:space="preserve">This analysis </w:t>
      </w:r>
      <w:r w:rsidR="00C92D23" w:rsidRPr="00802281">
        <w:rPr>
          <w:strike/>
          <w:highlight w:val="yellow"/>
          <w:rPrChange w:id="35" w:author="Atul Deodhar" w:date="2018-01-02T14:33:00Z">
            <w:rPr/>
          </w:rPrChange>
        </w:rPr>
        <w:t xml:space="preserve">supports the </w:t>
      </w:r>
      <w:r w:rsidRPr="00802281">
        <w:rPr>
          <w:strike/>
          <w:highlight w:val="yellow"/>
          <w:rPrChange w:id="36" w:author="Atul Deodhar" w:date="2018-01-02T14:33:00Z">
            <w:rPr/>
          </w:rPrChange>
        </w:rPr>
        <w:t xml:space="preserve">predictable risk </w:t>
      </w:r>
      <w:proofErr w:type="gramStart"/>
      <w:r w:rsidRPr="00802281">
        <w:rPr>
          <w:strike/>
          <w:highlight w:val="yellow"/>
          <w:rPrChange w:id="37" w:author="Atul Deodhar" w:date="2018-01-02T14:33:00Z">
            <w:rPr/>
          </w:rPrChange>
        </w:rPr>
        <w:t>benefit  profile</w:t>
      </w:r>
      <w:proofErr w:type="gramEnd"/>
      <w:r w:rsidRPr="00802281">
        <w:rPr>
          <w:strike/>
          <w:highlight w:val="yellow"/>
          <w:rPrChange w:id="38" w:author="Atul Deodhar" w:date="2018-01-02T14:33:00Z">
            <w:rPr/>
          </w:rPrChange>
        </w:rPr>
        <w:t xml:space="preserve"> </w:t>
      </w:r>
      <w:r w:rsidR="00C92D23" w:rsidRPr="00802281">
        <w:rPr>
          <w:strike/>
          <w:highlight w:val="yellow"/>
          <w:rPrChange w:id="39" w:author="Atul Deodhar" w:date="2018-01-02T14:33:00Z">
            <w:rPr/>
          </w:rPrChange>
        </w:rPr>
        <w:t xml:space="preserve">of </w:t>
      </w:r>
      <w:proofErr w:type="spellStart"/>
      <w:r w:rsidR="00C92D23" w:rsidRPr="00802281">
        <w:rPr>
          <w:strike/>
          <w:highlight w:val="yellow"/>
          <w:rPrChange w:id="40" w:author="Atul Deodhar" w:date="2018-01-02T14:33:00Z">
            <w:rPr/>
          </w:rPrChange>
        </w:rPr>
        <w:t>TNFi</w:t>
      </w:r>
      <w:proofErr w:type="spellEnd"/>
      <w:r w:rsidR="00C92D23" w:rsidRPr="00802281">
        <w:rPr>
          <w:strike/>
          <w:highlight w:val="yellow"/>
          <w:rPrChange w:id="41" w:author="Atul Deodhar" w:date="2018-01-02T14:33:00Z">
            <w:rPr/>
          </w:rPrChange>
        </w:rPr>
        <w:t xml:space="preserve"> for AS </w:t>
      </w:r>
      <w:r w:rsidRPr="00802281">
        <w:rPr>
          <w:strike/>
          <w:highlight w:val="yellow"/>
          <w:rPrChange w:id="42" w:author="Atul Deodhar" w:date="2018-01-02T14:33:00Z">
            <w:rPr/>
          </w:rPrChange>
        </w:rPr>
        <w:t xml:space="preserve">across </w:t>
      </w:r>
      <w:commentRangeStart w:id="43"/>
      <w:commentRangeStart w:id="44"/>
      <w:r w:rsidRPr="00802281">
        <w:rPr>
          <w:strike/>
          <w:highlight w:val="yellow"/>
          <w:rPrChange w:id="45" w:author="Atul Deodhar" w:date="2018-01-02T14:33:00Z">
            <w:rPr/>
          </w:rPrChange>
        </w:rPr>
        <w:t xml:space="preserve">all age </w:t>
      </w:r>
      <w:commentRangeStart w:id="46"/>
      <w:r w:rsidRPr="00802281">
        <w:rPr>
          <w:strike/>
          <w:highlight w:val="yellow"/>
          <w:rPrChange w:id="47" w:author="Atul Deodhar" w:date="2018-01-02T14:33:00Z">
            <w:rPr/>
          </w:rPrChange>
        </w:rPr>
        <w:t>groups</w:t>
      </w:r>
      <w:commentRangeEnd w:id="43"/>
      <w:r w:rsidR="00C92D23" w:rsidRPr="00802281">
        <w:rPr>
          <w:rStyle w:val="CommentReference"/>
          <w:strike/>
          <w:highlight w:val="yellow"/>
          <w:rPrChange w:id="48" w:author="Atul Deodhar" w:date="2018-01-02T14:33:00Z">
            <w:rPr>
              <w:rStyle w:val="CommentReference"/>
            </w:rPr>
          </w:rPrChange>
        </w:rPr>
        <w:commentReference w:id="43"/>
      </w:r>
      <w:commentRangeEnd w:id="44"/>
      <w:commentRangeEnd w:id="46"/>
      <w:r w:rsidR="00B17D59">
        <w:rPr>
          <w:rStyle w:val="CommentReference"/>
        </w:rPr>
        <w:commentReference w:id="44"/>
      </w:r>
      <w:r w:rsidR="00802281" w:rsidRPr="00802281">
        <w:rPr>
          <w:rStyle w:val="CommentReference"/>
          <w:strike/>
          <w:rPrChange w:id="49" w:author="Atul Deodhar" w:date="2018-01-02T14:33:00Z">
            <w:rPr>
              <w:rStyle w:val="CommentReference"/>
            </w:rPr>
          </w:rPrChange>
        </w:rPr>
        <w:commentReference w:id="46"/>
      </w:r>
      <w:del w:id="50" w:author="Atul Deodhar" w:date="2018-01-02T14:29:00Z">
        <w:r w:rsidRPr="00802281" w:rsidDel="00802281">
          <w:rPr>
            <w:rStyle w:val="CommentReference"/>
            <w:strike/>
            <w:highlight w:val="yellow"/>
            <w:rPrChange w:id="51" w:author="Atul Deodhar" w:date="2018-01-02T14:33:00Z">
              <w:rPr>
                <w:rStyle w:val="CommentReference"/>
                <w:highlight w:val="yellow"/>
              </w:rPr>
            </w:rPrChange>
          </w:rPr>
          <w:delText>.</w:delText>
        </w:r>
      </w:del>
    </w:p>
    <w:p w14:paraId="6229BA71" w14:textId="5A5EEC38" w:rsidR="007A54DB" w:rsidRDefault="007A54DB" w:rsidP="007A54DB"/>
    <w:p w14:paraId="3CF64823" w14:textId="77777777" w:rsidR="007A54DB" w:rsidRDefault="007A54DB" w:rsidP="00A92707">
      <w:pPr>
        <w:rPr>
          <w:rFonts w:cs="Arial"/>
        </w:rPr>
      </w:pPr>
    </w:p>
    <w:p w14:paraId="4A51CC69" w14:textId="70BEB824" w:rsidR="00211416" w:rsidRDefault="00211416" w:rsidP="00A92707">
      <w:pPr>
        <w:rPr>
          <w:rFonts w:cs="Arial"/>
        </w:rPr>
      </w:pPr>
      <w:commentRangeStart w:id="52"/>
      <w:r w:rsidRPr="00447346">
        <w:rPr>
          <w:rFonts w:cs="Arial"/>
          <w:b/>
          <w:u w:val="single"/>
        </w:rPr>
        <w:t>Table 1:</w:t>
      </w:r>
      <w:r>
        <w:rPr>
          <w:rFonts w:cs="Arial"/>
        </w:rPr>
        <w:t xml:space="preserve"> </w:t>
      </w:r>
      <w:commentRangeEnd w:id="52"/>
      <w:r w:rsidR="008B77A4">
        <w:rPr>
          <w:rStyle w:val="CommentReference"/>
        </w:rPr>
        <w:commentReference w:id="52"/>
      </w:r>
      <w:r w:rsidR="001E66C0">
        <w:rPr>
          <w:rFonts w:cs="Arial"/>
        </w:rPr>
        <w:t>P</w:t>
      </w:r>
      <w:r w:rsidRPr="00A92707">
        <w:rPr>
          <w:rFonts w:cs="Arial"/>
        </w:rPr>
        <w:t xml:space="preserve">revalence of </w:t>
      </w:r>
      <w:r w:rsidR="008D6327">
        <w:rPr>
          <w:rFonts w:cs="Arial"/>
        </w:rPr>
        <w:t xml:space="preserve">physician-diagnosed </w:t>
      </w:r>
      <w:r w:rsidRPr="00A92707">
        <w:rPr>
          <w:rFonts w:cs="Arial"/>
          <w:bCs/>
        </w:rPr>
        <w:t xml:space="preserve">comorbidities and </w:t>
      </w:r>
      <w:r w:rsidR="0078114B">
        <w:rPr>
          <w:rFonts w:cs="Arial"/>
          <w:bCs/>
        </w:rPr>
        <w:t>EAMs</w:t>
      </w:r>
      <w:r>
        <w:rPr>
          <w:rFonts w:cs="Arial"/>
          <w:bCs/>
        </w:rPr>
        <w:t xml:space="preserve"> </w:t>
      </w:r>
      <w:r w:rsidR="00476CF3">
        <w:rPr>
          <w:rFonts w:cs="Arial"/>
          <w:bCs/>
        </w:rPr>
        <w:t xml:space="preserve">during </w:t>
      </w:r>
      <w:r w:rsidR="0078114B">
        <w:rPr>
          <w:rFonts w:cs="Arial"/>
          <w:bCs/>
        </w:rPr>
        <w:t>12 months</w:t>
      </w:r>
      <w:r w:rsidR="00476CF3">
        <w:rPr>
          <w:rFonts w:cs="Arial"/>
          <w:bCs/>
        </w:rPr>
        <w:t xml:space="preserve"> (</w:t>
      </w:r>
      <w:r w:rsidR="00664488">
        <w:rPr>
          <w:rFonts w:cs="Arial"/>
          <w:bCs/>
        </w:rPr>
        <w:t xml:space="preserve">6 months pre and 6 months post index date; </w:t>
      </w:r>
      <w:r w:rsidR="00EB2B71">
        <w:rPr>
          <w:rFonts w:cs="Arial"/>
          <w:bCs/>
        </w:rPr>
        <w:t xml:space="preserve">per 100 </w:t>
      </w:r>
      <w:r w:rsidR="00664488">
        <w:rPr>
          <w:rFonts w:cs="Arial"/>
          <w:bCs/>
        </w:rPr>
        <w:t>cohort members</w:t>
      </w:r>
      <w:r w:rsidR="00476CF3">
        <w:rPr>
          <w:rFonts w:cs="Arial"/>
          <w:bCs/>
        </w:rPr>
        <w:t>)</w:t>
      </w:r>
      <w:r w:rsidR="001E66C0">
        <w:rPr>
          <w:rFonts w:cs="Arial"/>
          <w:bCs/>
        </w:rPr>
        <w:t>,</w:t>
      </w:r>
      <w:r w:rsidRPr="00A92707">
        <w:rPr>
          <w:rFonts w:cs="Arial"/>
        </w:rPr>
        <w:t xml:space="preserve"> stratified by data source</w:t>
      </w:r>
      <w:r w:rsidR="00EF0686">
        <w:rPr>
          <w:rFonts w:cs="Arial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3592"/>
        <w:gridCol w:w="781"/>
        <w:gridCol w:w="1306"/>
        <w:gridCol w:w="1081"/>
      </w:tblGrid>
      <w:tr w:rsidR="00664488" w:rsidRPr="00C14764" w14:paraId="5BEA4D0C" w14:textId="77777777" w:rsidTr="001B1624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441FC5B6" w14:textId="77777777" w:rsidR="00664488" w:rsidRPr="00C14764" w:rsidRDefault="00664488" w:rsidP="001B1624">
            <w:pPr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Outcome categories</w:t>
            </w:r>
          </w:p>
        </w:tc>
        <w:tc>
          <w:tcPr>
            <w:tcW w:w="0" w:type="auto"/>
            <w:vMerge w:val="restart"/>
            <w:tcBorders>
              <w:left w:val="nil"/>
            </w:tcBorders>
            <w:vAlign w:val="center"/>
          </w:tcPr>
          <w:p w14:paraId="11F0B2AF" w14:textId="77777777" w:rsidR="00664488" w:rsidRPr="00C14764" w:rsidRDefault="00664488" w:rsidP="001B1624">
            <w:pPr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Specific manifestation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14:paraId="5A0395B3" w14:textId="77777777" w:rsidR="00664488" w:rsidRPr="00C14764" w:rsidRDefault="00664488" w:rsidP="001B1624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AS cohort</w:t>
            </w:r>
          </w:p>
        </w:tc>
      </w:tr>
      <w:tr w:rsidR="00664488" w:rsidRPr="00C14764" w14:paraId="6999540E" w14:textId="77777777" w:rsidTr="001B1624">
        <w:tc>
          <w:tcPr>
            <w:tcW w:w="0" w:type="auto"/>
            <w:vMerge/>
            <w:tcBorders>
              <w:right w:val="nil"/>
            </w:tcBorders>
          </w:tcPr>
          <w:p w14:paraId="469AB334" w14:textId="77777777" w:rsidR="00664488" w:rsidRPr="00C14764" w:rsidRDefault="00664488" w:rsidP="001B1624">
            <w:pPr>
              <w:rPr>
                <w:rFonts w:cs="Arial"/>
                <w:b/>
              </w:rPr>
            </w:pPr>
          </w:p>
        </w:tc>
        <w:tc>
          <w:tcPr>
            <w:tcW w:w="0" w:type="auto"/>
            <w:vMerge/>
            <w:tcBorders>
              <w:left w:val="nil"/>
            </w:tcBorders>
          </w:tcPr>
          <w:p w14:paraId="37D9B6AC" w14:textId="77777777" w:rsidR="00664488" w:rsidRPr="00C14764" w:rsidRDefault="00664488" w:rsidP="001B1624">
            <w:pPr>
              <w:rPr>
                <w:rFonts w:cs="Arial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nil"/>
            </w:tcBorders>
            <w:vAlign w:val="center"/>
          </w:tcPr>
          <w:p w14:paraId="3641A3BA" w14:textId="77777777" w:rsidR="00664488" w:rsidRPr="00C14764" w:rsidRDefault="00664488" w:rsidP="001B1624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MPCD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F32D5BD" w14:textId="77777777" w:rsidR="00664488" w:rsidRPr="00C14764" w:rsidRDefault="00664488" w:rsidP="001B1624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Market Scan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14:paraId="2C3E6BDC" w14:textId="77777777" w:rsidR="00664488" w:rsidRPr="00C14764" w:rsidRDefault="00664488" w:rsidP="001B1624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Medicare</w:t>
            </w:r>
          </w:p>
        </w:tc>
      </w:tr>
      <w:tr w:rsidR="00664488" w:rsidRPr="00C14764" w14:paraId="25E3F758" w14:textId="77777777" w:rsidTr="001B1624">
        <w:tc>
          <w:tcPr>
            <w:tcW w:w="0" w:type="auto"/>
            <w:tcBorders>
              <w:right w:val="nil"/>
            </w:tcBorders>
            <w:vAlign w:val="center"/>
          </w:tcPr>
          <w:p w14:paraId="3A3A9785" w14:textId="77777777" w:rsidR="00664488" w:rsidRPr="00C14764" w:rsidRDefault="00664488" w:rsidP="001B1624"/>
        </w:tc>
        <w:tc>
          <w:tcPr>
            <w:tcW w:w="0" w:type="auto"/>
            <w:tcBorders>
              <w:left w:val="nil"/>
            </w:tcBorders>
          </w:tcPr>
          <w:p w14:paraId="74D39B83" w14:textId="77777777" w:rsidR="00664488" w:rsidRPr="00C14764" w:rsidRDefault="00664488" w:rsidP="001B1624">
            <w:r>
              <w:t>N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501D464" w14:textId="77777777" w:rsidR="00664488" w:rsidRPr="00C14764" w:rsidRDefault="00664488" w:rsidP="001B162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3,000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23DFE6E" w14:textId="77777777" w:rsidR="00664488" w:rsidRPr="00C14764" w:rsidRDefault="00664488" w:rsidP="001B162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11,982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7F56B6C5" w14:textId="77777777" w:rsidR="00664488" w:rsidRPr="00C14764" w:rsidRDefault="00664488" w:rsidP="001B162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22,584</w:t>
            </w:r>
          </w:p>
        </w:tc>
      </w:tr>
      <w:tr w:rsidR="000A73CE" w:rsidRPr="00C14764" w14:paraId="76CB6D3B" w14:textId="77777777" w:rsidTr="001B1624">
        <w:trPr>
          <w:ins w:id="53" w:author="Benjamin Chan" w:date="2018-01-03T09:44:00Z"/>
        </w:trPr>
        <w:tc>
          <w:tcPr>
            <w:tcW w:w="0" w:type="auto"/>
            <w:tcBorders>
              <w:right w:val="nil"/>
            </w:tcBorders>
            <w:vAlign w:val="center"/>
          </w:tcPr>
          <w:p w14:paraId="1B986C38" w14:textId="77777777" w:rsidR="000A73CE" w:rsidRPr="00C14764" w:rsidRDefault="000A73CE" w:rsidP="001B1624">
            <w:pPr>
              <w:rPr>
                <w:ins w:id="54" w:author="Benjamin Chan" w:date="2018-01-03T09:44:00Z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14:paraId="417C6D38" w14:textId="752A5FB3" w:rsidR="000A73CE" w:rsidRDefault="000A73CE" w:rsidP="001B1624">
            <w:pPr>
              <w:rPr>
                <w:ins w:id="55" w:author="Benjamin Chan" w:date="2018-01-03T09:44:00Z"/>
              </w:rPr>
            </w:pPr>
            <w:ins w:id="56" w:author="Benjamin Chan" w:date="2018-01-03T09:46:00Z">
              <w:r>
                <w:t>Mean age</w:t>
              </w:r>
            </w:ins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5D76E51E" w14:textId="75A64C30" w:rsidR="000A73CE" w:rsidRDefault="000A73CE" w:rsidP="001B1624">
            <w:pPr>
              <w:jc w:val="center"/>
              <w:rPr>
                <w:ins w:id="57" w:author="Benjamin Chan" w:date="2018-01-03T09:44:00Z"/>
                <w:rFonts w:cs="Arial"/>
              </w:rPr>
            </w:pPr>
            <w:ins w:id="58" w:author="Benjamin Chan" w:date="2018-01-03T09:48:00Z">
              <w:r>
                <w:rPr>
                  <w:rFonts w:cs="Arial"/>
                </w:rPr>
                <w:t>46.6</w:t>
              </w:r>
            </w:ins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5409FB1" w14:textId="07C5B884" w:rsidR="000A73CE" w:rsidRDefault="000A73CE" w:rsidP="001B1624">
            <w:pPr>
              <w:jc w:val="center"/>
              <w:rPr>
                <w:ins w:id="59" w:author="Benjamin Chan" w:date="2018-01-03T09:44:00Z"/>
                <w:rFonts w:cs="Arial"/>
              </w:rPr>
            </w:pPr>
            <w:ins w:id="60" w:author="Benjamin Chan" w:date="2018-01-03T09:49:00Z">
              <w:r>
                <w:rPr>
                  <w:rFonts w:cs="Arial"/>
                </w:rPr>
                <w:t>46.3</w:t>
              </w:r>
            </w:ins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B3B2371" w14:textId="474442CB" w:rsidR="000A73CE" w:rsidRDefault="000A73CE" w:rsidP="001B1624">
            <w:pPr>
              <w:jc w:val="center"/>
              <w:rPr>
                <w:ins w:id="61" w:author="Benjamin Chan" w:date="2018-01-03T09:44:00Z"/>
                <w:rFonts w:cs="Arial"/>
              </w:rPr>
            </w:pPr>
            <w:ins w:id="62" w:author="Benjamin Chan" w:date="2018-01-03T09:49:00Z">
              <w:r>
                <w:rPr>
                  <w:rFonts w:cs="Arial"/>
                </w:rPr>
                <w:t>63.5</w:t>
              </w:r>
            </w:ins>
          </w:p>
        </w:tc>
      </w:tr>
      <w:tr w:rsidR="00664488" w:rsidRPr="00C14764" w14:paraId="4CA8B239" w14:textId="77777777" w:rsidTr="001B1624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3594ACAF" w14:textId="77777777" w:rsidR="00664488" w:rsidRDefault="00664488" w:rsidP="001B162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Cancer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3B17484" w14:textId="77777777" w:rsidR="00664488" w:rsidRDefault="00664488" w:rsidP="001B162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Hematologic Cancer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9CFB59B" w14:textId="77777777" w:rsidR="00664488" w:rsidRDefault="00664488" w:rsidP="001B162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076EA5A" w14:textId="77777777" w:rsidR="00664488" w:rsidRDefault="00664488" w:rsidP="001B162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D095FE0" w14:textId="77777777" w:rsidR="00664488" w:rsidRDefault="00664488" w:rsidP="001B162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1.6</w:t>
            </w:r>
          </w:p>
        </w:tc>
      </w:tr>
      <w:tr w:rsidR="00664488" w:rsidRPr="00C14764" w14:paraId="50B503F3" w14:textId="77777777" w:rsidTr="001B1624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7ECA0793" w14:textId="77777777" w:rsidR="00664488" w:rsidRDefault="00664488" w:rsidP="001B162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7918E8F" w14:textId="77777777" w:rsidR="00664488" w:rsidRDefault="00664488" w:rsidP="001B162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Non Melanoma Skin Cancer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1616DD0B" w14:textId="77777777" w:rsidR="00664488" w:rsidRDefault="00664488" w:rsidP="001B162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62AA15A" w14:textId="77777777" w:rsidR="00664488" w:rsidRDefault="00664488" w:rsidP="001B162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2C7CAF92" w14:textId="77777777" w:rsidR="00664488" w:rsidRDefault="00664488" w:rsidP="001B162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1.9</w:t>
            </w:r>
          </w:p>
        </w:tc>
      </w:tr>
      <w:tr w:rsidR="00664488" w:rsidRPr="00C14764" w14:paraId="5E17F2C0" w14:textId="77777777" w:rsidTr="001B1624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4B654F6D" w14:textId="77777777" w:rsidR="00664488" w:rsidRDefault="00664488" w:rsidP="001B162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08A4F3C0" w14:textId="77777777" w:rsidR="00664488" w:rsidRDefault="00664488" w:rsidP="001B162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Solid Cancer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3B27B67C" w14:textId="77777777" w:rsidR="00664488" w:rsidRDefault="00664488" w:rsidP="001B162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D90938D" w14:textId="77777777" w:rsidR="00664488" w:rsidRDefault="00664488" w:rsidP="001B162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3.5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2E7986A1" w14:textId="77777777" w:rsidR="00664488" w:rsidRDefault="00664488" w:rsidP="001B162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9.8</w:t>
            </w:r>
          </w:p>
        </w:tc>
      </w:tr>
      <w:tr w:rsidR="00664488" w:rsidRPr="00C14764" w14:paraId="6328DBB2" w14:textId="77777777" w:rsidTr="001B1624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57C8AA08" w14:textId="77777777" w:rsidR="00664488" w:rsidRDefault="00664488" w:rsidP="001B162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Cardiac disease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482FDF87" w14:textId="77777777" w:rsidR="00664488" w:rsidRDefault="00664488" w:rsidP="001B162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Aortic Insufficiency/Aortic Regurgitation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F9F2A16" w14:textId="77777777" w:rsidR="00664488" w:rsidRDefault="00664488" w:rsidP="001B162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81E8B59" w14:textId="77777777" w:rsidR="00664488" w:rsidRDefault="00664488" w:rsidP="001B162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56D4AAD3" w14:textId="77777777" w:rsidR="00664488" w:rsidRDefault="00664488" w:rsidP="001B162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4.9</w:t>
            </w:r>
          </w:p>
        </w:tc>
      </w:tr>
      <w:tr w:rsidR="00664488" w:rsidRPr="00C14764" w14:paraId="54AABC62" w14:textId="77777777" w:rsidTr="001B1624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31813A38" w14:textId="77777777" w:rsidR="00664488" w:rsidRDefault="00664488" w:rsidP="001B162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45A3482A" w14:textId="77777777" w:rsidR="00664488" w:rsidRDefault="00664488" w:rsidP="001B162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Conduction Block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24145A96" w14:textId="77777777" w:rsidR="00664488" w:rsidRDefault="00664488" w:rsidP="001B162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BE3F27A" w14:textId="77777777" w:rsidR="00664488" w:rsidRDefault="00664488" w:rsidP="001B162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2D9FED3" w14:textId="77777777" w:rsidR="00664488" w:rsidRDefault="00664488" w:rsidP="001B162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4.5</w:t>
            </w:r>
          </w:p>
        </w:tc>
      </w:tr>
      <w:tr w:rsidR="00664488" w:rsidRPr="00C14764" w14:paraId="03085845" w14:textId="77777777" w:rsidTr="001B1624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3509DB70" w14:textId="77777777" w:rsidR="00664488" w:rsidRDefault="00664488" w:rsidP="001B162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6341760" w14:textId="77777777" w:rsidR="00664488" w:rsidRDefault="00664488" w:rsidP="001B162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Myocardial infarction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2771A6DA" w14:textId="77777777" w:rsidR="00664488" w:rsidRDefault="00664488" w:rsidP="001B162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E1ABF07" w14:textId="77777777" w:rsidR="00664488" w:rsidRDefault="00664488" w:rsidP="001B162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731F5478" w14:textId="77777777" w:rsidR="00664488" w:rsidRDefault="00664488" w:rsidP="001B162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1.8</w:t>
            </w:r>
          </w:p>
        </w:tc>
      </w:tr>
      <w:tr w:rsidR="00664488" w:rsidRPr="00C14764" w14:paraId="25D8AF9B" w14:textId="77777777" w:rsidTr="001B1624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722EFC18" w14:textId="77777777" w:rsidR="00664488" w:rsidRDefault="00664488" w:rsidP="001B162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Infection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0F8A2B4C" w14:textId="77777777" w:rsidR="00664488" w:rsidRDefault="00664488" w:rsidP="001B162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Hospitalized infection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42ABAF7E" w14:textId="77777777" w:rsidR="00664488" w:rsidRDefault="00664488" w:rsidP="001B162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F78470B" w14:textId="77777777" w:rsidR="00664488" w:rsidRDefault="00664488" w:rsidP="001B162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6.9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544A5BC5" w14:textId="77777777" w:rsidR="00664488" w:rsidRDefault="00664488" w:rsidP="001B162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19.4</w:t>
            </w:r>
          </w:p>
        </w:tc>
      </w:tr>
      <w:tr w:rsidR="00664488" w:rsidRPr="00C14764" w14:paraId="557E6FFB" w14:textId="77777777" w:rsidTr="001B1624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04D5A2CE" w14:textId="77777777" w:rsidR="00664488" w:rsidRDefault="00664488" w:rsidP="001B162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2D375FB" w14:textId="77777777" w:rsidR="00664488" w:rsidRDefault="00664488" w:rsidP="001B162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Opportunistic infection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5561DA0D" w14:textId="77777777" w:rsidR="00664488" w:rsidRDefault="00664488" w:rsidP="001B162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5F70395" w14:textId="77777777" w:rsidR="00664488" w:rsidRDefault="00664488" w:rsidP="001B162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10514353" w14:textId="77777777" w:rsidR="00664488" w:rsidRDefault="00664488" w:rsidP="001B162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2.4</w:t>
            </w:r>
          </w:p>
        </w:tc>
      </w:tr>
      <w:tr w:rsidR="00664488" w:rsidRPr="00C14764" w14:paraId="3F5A15E0" w14:textId="77777777" w:rsidTr="001B1624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6E9AE332" w14:textId="77777777" w:rsidR="00664488" w:rsidRDefault="00664488" w:rsidP="001B162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Inflammatory bowel disease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470AEE66" w14:textId="77777777" w:rsidR="00664488" w:rsidRDefault="00664488" w:rsidP="001B162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Crohn’s Disease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09689500" w14:textId="77777777" w:rsidR="00664488" w:rsidRDefault="00664488" w:rsidP="001B162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C28E197" w14:textId="77777777" w:rsidR="00664488" w:rsidRDefault="00664488" w:rsidP="001B162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3.6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1763275D" w14:textId="77777777" w:rsidR="00664488" w:rsidRDefault="00664488" w:rsidP="001B162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4.8</w:t>
            </w:r>
          </w:p>
        </w:tc>
      </w:tr>
      <w:tr w:rsidR="00664488" w:rsidRPr="00C14764" w14:paraId="1B8F36EA" w14:textId="77777777" w:rsidTr="001B1624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7E05FE93" w14:textId="77777777" w:rsidR="00664488" w:rsidRDefault="00664488" w:rsidP="001B162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47044331" w14:textId="77777777" w:rsidR="00664488" w:rsidRDefault="00664488" w:rsidP="001B162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Ulcerative Colitis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099276F6" w14:textId="77777777" w:rsidR="00664488" w:rsidRDefault="00664488" w:rsidP="001B162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2EA6BC5" w14:textId="77777777" w:rsidR="00664488" w:rsidRDefault="00664488" w:rsidP="001B162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2.6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6354B72" w14:textId="77777777" w:rsidR="00664488" w:rsidRDefault="00664488" w:rsidP="001B162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2.7</w:t>
            </w:r>
          </w:p>
        </w:tc>
      </w:tr>
      <w:tr w:rsidR="00664488" w:rsidRPr="00C14764" w14:paraId="7E6975FD" w14:textId="77777777" w:rsidTr="001B1624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603A7BCF" w14:textId="77777777" w:rsidR="00664488" w:rsidRDefault="00664488" w:rsidP="001B162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Kidney disease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EAC9502" w14:textId="77777777" w:rsidR="00664488" w:rsidRDefault="00664488" w:rsidP="001B162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Amyloidosis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DDD3B46" w14:textId="77777777" w:rsidR="00664488" w:rsidRDefault="00664488" w:rsidP="001B162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B37EC8F" w14:textId="77777777" w:rsidR="00664488" w:rsidRDefault="00664488" w:rsidP="001B162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1B7AF4CE" w14:textId="77777777" w:rsidR="00664488" w:rsidRDefault="00664488" w:rsidP="001B162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</w:tr>
      <w:tr w:rsidR="00664488" w:rsidRPr="00C14764" w14:paraId="02FEA4FD" w14:textId="77777777" w:rsidTr="001B1624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2EE06AD0" w14:textId="77777777" w:rsidR="00664488" w:rsidRDefault="00664488" w:rsidP="001B162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726E89CC" w14:textId="77777777" w:rsidR="00664488" w:rsidRDefault="00664488" w:rsidP="001B162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IgA nephropathy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15A947F4" w14:textId="77777777" w:rsidR="00664488" w:rsidRDefault="00664488" w:rsidP="001B162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A3A2466" w14:textId="77777777" w:rsidR="00664488" w:rsidRDefault="00664488" w:rsidP="001B162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3931ED8" w14:textId="77777777" w:rsidR="00664488" w:rsidRDefault="00664488" w:rsidP="001B162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</w:tr>
      <w:tr w:rsidR="00664488" w:rsidRPr="00C14764" w14:paraId="476F76E2" w14:textId="77777777" w:rsidTr="001B1624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7E0C3534" w14:textId="77777777" w:rsidR="00664488" w:rsidRDefault="00664488" w:rsidP="001B162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5620E0B" w14:textId="77777777" w:rsidR="00664488" w:rsidRDefault="00664488" w:rsidP="001B162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Nephrotic syndrome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0DC19A09" w14:textId="77777777" w:rsidR="00664488" w:rsidRDefault="00664488" w:rsidP="001B162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73EFD2C" w14:textId="77777777" w:rsidR="00664488" w:rsidRDefault="00664488" w:rsidP="001B162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268359C7" w14:textId="77777777" w:rsidR="00664488" w:rsidRDefault="00664488" w:rsidP="001B162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</w:tr>
      <w:tr w:rsidR="00664488" w:rsidRPr="00C14764" w14:paraId="3F1F7A68" w14:textId="77777777" w:rsidTr="001B1624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1A3092CC" w14:textId="77777777" w:rsidR="00664488" w:rsidRDefault="00664488" w:rsidP="001B162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Lung disease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47C55A7" w14:textId="77777777" w:rsidR="00664488" w:rsidRDefault="00664488" w:rsidP="001B162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Apical Pulmonary fibrosis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40EED4B0" w14:textId="77777777" w:rsidR="00664488" w:rsidRDefault="00664488" w:rsidP="001B162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56248CB" w14:textId="77777777" w:rsidR="00664488" w:rsidRDefault="00664488" w:rsidP="001B162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68F59F4" w14:textId="77777777" w:rsidR="00664488" w:rsidRDefault="00664488" w:rsidP="001B162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</w:tr>
      <w:tr w:rsidR="00664488" w:rsidRPr="00C14764" w14:paraId="5A5A9E37" w14:textId="77777777" w:rsidTr="001B1624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35A7B5A2" w14:textId="77777777" w:rsidR="00664488" w:rsidRDefault="00664488" w:rsidP="001B162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7DEFD71F" w14:textId="77777777" w:rsidR="00664488" w:rsidRDefault="00664488" w:rsidP="001B162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Interstitial lung disease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51CC734" w14:textId="77777777" w:rsidR="00664488" w:rsidRDefault="00664488" w:rsidP="001B162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C131B56" w14:textId="77777777" w:rsidR="00664488" w:rsidRDefault="00664488" w:rsidP="001B162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40C9F6A" w14:textId="77777777" w:rsidR="00664488" w:rsidRDefault="00664488" w:rsidP="001B162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</w:t>
            </w:r>
          </w:p>
        </w:tc>
      </w:tr>
      <w:tr w:rsidR="00664488" w:rsidRPr="00C14764" w14:paraId="2E091E40" w14:textId="77777777" w:rsidTr="001B1624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61747C3F" w14:textId="77777777" w:rsidR="00664488" w:rsidRDefault="00664488" w:rsidP="001B162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4CCF55AD" w14:textId="77777777" w:rsidR="00664488" w:rsidRDefault="00664488" w:rsidP="001B162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Restrictive lung disease 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4916B10D" w14:textId="77777777" w:rsidR="00664488" w:rsidRDefault="00664488" w:rsidP="001B162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6932C73" w14:textId="77777777" w:rsidR="00664488" w:rsidRDefault="00664488" w:rsidP="001B162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1.4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571CDA65" w14:textId="77777777" w:rsidR="00664488" w:rsidRDefault="00664488" w:rsidP="001B162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3.2</w:t>
            </w:r>
          </w:p>
        </w:tc>
      </w:tr>
      <w:tr w:rsidR="00664488" w:rsidRPr="00C14764" w14:paraId="0135F52E" w14:textId="77777777" w:rsidTr="001B1624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2EDA3BD1" w14:textId="77777777" w:rsidR="00664488" w:rsidRDefault="00664488" w:rsidP="001B162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Neurological Disease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05358E1B" w14:textId="77777777" w:rsidR="00664488" w:rsidRDefault="00664488" w:rsidP="001B162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Cauda </w:t>
            </w:r>
            <w:proofErr w:type="spellStart"/>
            <w:r>
              <w:rPr>
                <w:rFonts w:ascii="Calibri" w:hAnsi="Calibri"/>
                <w:color w:val="000000"/>
              </w:rPr>
              <w:t>Equina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syndrome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29958BA" w14:textId="77777777" w:rsidR="00664488" w:rsidRDefault="00664488" w:rsidP="001B162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FEDDD3D" w14:textId="77777777" w:rsidR="00664488" w:rsidRDefault="00664488" w:rsidP="001B162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634D6F29" w14:textId="77777777" w:rsidR="00664488" w:rsidRDefault="00664488" w:rsidP="001B162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</w:tr>
      <w:tr w:rsidR="00664488" w:rsidRPr="00C14764" w14:paraId="23383B63" w14:textId="77777777" w:rsidTr="001B1624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0E0B83B0" w14:textId="77777777" w:rsidR="00664488" w:rsidRDefault="00664488" w:rsidP="001B162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AC79D3A" w14:textId="77777777" w:rsidR="00664488" w:rsidRDefault="00664488" w:rsidP="001B162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Spinal Cord compression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06E79872" w14:textId="77777777" w:rsidR="00664488" w:rsidRDefault="00664488" w:rsidP="001B162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DD00B87" w14:textId="77777777" w:rsidR="00664488" w:rsidRDefault="00664488" w:rsidP="001B162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1572A23" w14:textId="77777777" w:rsidR="00664488" w:rsidRDefault="00664488" w:rsidP="001B162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</w:t>
            </w:r>
          </w:p>
        </w:tc>
      </w:tr>
      <w:tr w:rsidR="00664488" w:rsidRPr="00C14764" w14:paraId="76840C0A" w14:textId="77777777" w:rsidTr="001B1624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3F4B148A" w14:textId="77777777" w:rsidR="00664488" w:rsidRDefault="00664488" w:rsidP="001B162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Osteoporotic fracture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E5FC83A" w14:textId="77777777" w:rsidR="00664488" w:rsidRDefault="00664488" w:rsidP="001B162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Clinical vertebral fracture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B912798" w14:textId="77777777" w:rsidR="00664488" w:rsidRDefault="00664488" w:rsidP="001B162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2.4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AA8D9D9" w14:textId="77777777" w:rsidR="00664488" w:rsidRDefault="00664488" w:rsidP="001B162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2.2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ABA1567" w14:textId="77777777" w:rsidR="00664488" w:rsidRDefault="00664488" w:rsidP="001B162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7.3</w:t>
            </w:r>
          </w:p>
        </w:tc>
      </w:tr>
      <w:tr w:rsidR="00664488" w:rsidRPr="00C14764" w14:paraId="1E02BB31" w14:textId="77777777" w:rsidTr="001B1624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42CED10C" w14:textId="77777777" w:rsidR="00664488" w:rsidRDefault="00664488" w:rsidP="001B162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336851D" w14:textId="77777777" w:rsidR="00664488" w:rsidRDefault="00664488" w:rsidP="001B162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Non-vertebral osteoporotic fracture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2D9D7584" w14:textId="77777777" w:rsidR="00664488" w:rsidRDefault="00664488" w:rsidP="001B162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CB2037A" w14:textId="77777777" w:rsidR="00664488" w:rsidRDefault="00664488" w:rsidP="001B162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1.9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243C0D7A" w14:textId="77777777" w:rsidR="00664488" w:rsidRDefault="00664488" w:rsidP="001B162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4.5</w:t>
            </w:r>
          </w:p>
        </w:tc>
      </w:tr>
      <w:tr w:rsidR="00664488" w:rsidRPr="00C14764" w14:paraId="08C6A176" w14:textId="77777777" w:rsidTr="001B1624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69D4000B" w14:textId="77777777" w:rsidR="00664488" w:rsidRDefault="00664488" w:rsidP="001B1624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PsO</w:t>
            </w:r>
            <w:proofErr w:type="spellEnd"/>
            <w:r>
              <w:rPr>
                <w:rFonts w:ascii="Calibri" w:hAnsi="Calibri"/>
                <w:color w:val="000000"/>
              </w:rPr>
              <w:t>/</w:t>
            </w:r>
            <w:proofErr w:type="spellStart"/>
            <w:r>
              <w:rPr>
                <w:rFonts w:ascii="Calibri" w:hAnsi="Calibri"/>
                <w:color w:val="000000"/>
              </w:rPr>
              <w:t>PsA</w:t>
            </w:r>
            <w:proofErr w:type="spellEnd"/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05129D83" w14:textId="77777777" w:rsidR="00664488" w:rsidRDefault="00664488" w:rsidP="001B162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Psoriasis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36315334" w14:textId="77777777" w:rsidR="00664488" w:rsidRDefault="00664488" w:rsidP="001B162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D51B69A" w14:textId="77777777" w:rsidR="00664488" w:rsidRDefault="00664488" w:rsidP="001B162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2.7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62D6FB13" w14:textId="77777777" w:rsidR="00664488" w:rsidRDefault="00664488" w:rsidP="001B162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3.8</w:t>
            </w:r>
          </w:p>
        </w:tc>
      </w:tr>
      <w:tr w:rsidR="00664488" w:rsidRPr="00C14764" w14:paraId="612D183F" w14:textId="77777777" w:rsidTr="001B1624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472CF140" w14:textId="77777777" w:rsidR="00664488" w:rsidRDefault="00664488" w:rsidP="001B162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23005BC" w14:textId="77777777" w:rsidR="00664488" w:rsidRDefault="00664488" w:rsidP="001B162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Psoriatic arthritis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2758BCD7" w14:textId="77777777" w:rsidR="00664488" w:rsidRDefault="00664488" w:rsidP="001B162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3.7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25138C8" w14:textId="77777777" w:rsidR="00664488" w:rsidRDefault="00664488" w:rsidP="001B162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50FC1EBB" w14:textId="77777777" w:rsidR="00664488" w:rsidRDefault="00664488" w:rsidP="001B162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5.0</w:t>
            </w:r>
          </w:p>
        </w:tc>
      </w:tr>
      <w:tr w:rsidR="00664488" w:rsidRPr="00C14764" w14:paraId="5AD855E5" w14:textId="77777777" w:rsidTr="001B1624">
        <w:tc>
          <w:tcPr>
            <w:tcW w:w="0" w:type="auto"/>
            <w:tcBorders>
              <w:right w:val="nil"/>
            </w:tcBorders>
            <w:vAlign w:val="center"/>
          </w:tcPr>
          <w:p w14:paraId="1A080474" w14:textId="77777777" w:rsidR="00664488" w:rsidRDefault="00664488" w:rsidP="001B162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Uveitis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409F8845" w14:textId="77777777" w:rsidR="00664488" w:rsidRDefault="00664488" w:rsidP="001B162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Uveitis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433B8666" w14:textId="77777777" w:rsidR="00664488" w:rsidRDefault="00664488" w:rsidP="001B162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D9FCDE5" w14:textId="77777777" w:rsidR="00664488" w:rsidRDefault="00664488" w:rsidP="001B162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7.6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56AAB809" w14:textId="77777777" w:rsidR="00664488" w:rsidRDefault="00664488" w:rsidP="001B162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4.0</w:t>
            </w:r>
          </w:p>
        </w:tc>
      </w:tr>
    </w:tbl>
    <w:p w14:paraId="560F141B" w14:textId="77777777" w:rsidR="00664488" w:rsidRDefault="00664488" w:rsidP="00A92707">
      <w:pPr>
        <w:rPr>
          <w:rFonts w:cs="Arial"/>
        </w:rPr>
      </w:pPr>
    </w:p>
    <w:p w14:paraId="625A7AA4" w14:textId="77777777" w:rsidR="00664488" w:rsidRDefault="00664488" w:rsidP="00A92707">
      <w:pPr>
        <w:rPr>
          <w:rFonts w:cs="Arial"/>
        </w:rPr>
      </w:pPr>
    </w:p>
    <w:p w14:paraId="164F298C" w14:textId="77777777" w:rsidR="004B305D" w:rsidRDefault="004B305D" w:rsidP="00A92707"/>
    <w:p w14:paraId="3DBC7D2C" w14:textId="259D9FAA" w:rsidR="00211416" w:rsidRDefault="004841B7" w:rsidP="00A92707">
      <w:r w:rsidRPr="00447346">
        <w:rPr>
          <w:b/>
          <w:u w:val="single"/>
        </w:rPr>
        <w:t>Table 2:</w:t>
      </w:r>
      <w:r>
        <w:t xml:space="preserve"> </w:t>
      </w:r>
      <w:r w:rsidR="008E2529">
        <w:t xml:space="preserve">Propensity score </w:t>
      </w:r>
      <w:r w:rsidR="006872AD">
        <w:t>weighted</w:t>
      </w:r>
      <w:r w:rsidR="008E2529">
        <w:t xml:space="preserve"> </w:t>
      </w:r>
      <w:r w:rsidR="006872AD">
        <w:t>hazard ratios</w:t>
      </w:r>
      <w:r>
        <w:t xml:space="preserve"> of </w:t>
      </w:r>
      <w:r w:rsidR="008D6327">
        <w:rPr>
          <w:rFonts w:cs="Arial"/>
        </w:rPr>
        <w:t xml:space="preserve">physician-diagnosed </w:t>
      </w:r>
      <w:r w:rsidR="0006781D">
        <w:t>outcomes</w:t>
      </w:r>
      <w:r>
        <w:t xml:space="preserve"> and </w:t>
      </w:r>
      <w:r w:rsidR="0078114B">
        <w:t>EAMs</w:t>
      </w:r>
      <w:r>
        <w:t xml:space="preserve"> </w:t>
      </w:r>
      <w:r w:rsidRPr="00A92707">
        <w:rPr>
          <w:rFonts w:cs="Arial"/>
          <w:bCs/>
        </w:rPr>
        <w:t>by treatment exposures</w:t>
      </w:r>
      <w:r w:rsidR="0025572E">
        <w:rPr>
          <w:rFonts w:cs="Arial"/>
        </w:rPr>
        <w:t xml:space="preserve">: 1) </w:t>
      </w:r>
      <w:proofErr w:type="spellStart"/>
      <w:r w:rsidR="0016709F">
        <w:rPr>
          <w:rFonts w:cs="Arial"/>
        </w:rPr>
        <w:t>TNFi</w:t>
      </w:r>
      <w:proofErr w:type="spellEnd"/>
      <w:r w:rsidR="0016709F">
        <w:rPr>
          <w:rFonts w:cs="Arial"/>
        </w:rPr>
        <w:t xml:space="preserve"> </w:t>
      </w:r>
      <w:r w:rsidR="0025572E">
        <w:rPr>
          <w:rFonts w:cs="Arial"/>
        </w:rPr>
        <w:t>vs.</w:t>
      </w:r>
      <w:r w:rsidR="0016709F">
        <w:rPr>
          <w:rFonts w:cs="Arial"/>
        </w:rPr>
        <w:t xml:space="preserve"> NSAIDs/No treatment, </w:t>
      </w:r>
      <w:r w:rsidR="0025572E">
        <w:rPr>
          <w:rFonts w:cs="Arial"/>
        </w:rPr>
        <w:t xml:space="preserve">2) </w:t>
      </w:r>
      <w:proofErr w:type="spellStart"/>
      <w:r w:rsidR="0016709F">
        <w:rPr>
          <w:rFonts w:cs="Arial"/>
        </w:rPr>
        <w:t>TNFi</w:t>
      </w:r>
      <w:proofErr w:type="spellEnd"/>
      <w:r w:rsidR="0016709F">
        <w:rPr>
          <w:rFonts w:cs="Arial"/>
        </w:rPr>
        <w:t xml:space="preserve"> </w:t>
      </w:r>
      <w:r w:rsidR="0025572E">
        <w:rPr>
          <w:rFonts w:cs="Arial"/>
        </w:rPr>
        <w:t>vs.</w:t>
      </w:r>
      <w:r w:rsidR="0016709F">
        <w:rPr>
          <w:rFonts w:cs="Arial"/>
        </w:rPr>
        <w:t xml:space="preserve"> DMARDs</w:t>
      </w:r>
      <w:r w:rsidR="00B93E35">
        <w:rPr>
          <w:rFonts w:cs="Arial"/>
        </w:rPr>
        <w:t>,</w:t>
      </w:r>
      <w:r w:rsidR="0016709F">
        <w:rPr>
          <w:rFonts w:cs="Arial"/>
        </w:rPr>
        <w:t xml:space="preserve"> </w:t>
      </w:r>
      <w:r w:rsidRPr="00A92707">
        <w:rPr>
          <w:rFonts w:cs="Arial"/>
        </w:rPr>
        <w:t>stratified by data source</w:t>
      </w:r>
      <w:commentRangeStart w:id="63"/>
      <w:commentRangeStart w:id="64"/>
      <w:r w:rsidR="0016709F">
        <w:rPr>
          <w:rFonts w:cs="Arial"/>
        </w:rPr>
        <w:t>.</w:t>
      </w:r>
      <w:ins w:id="65" w:author="Benjamin Chan" w:date="2018-01-03T09:53:00Z">
        <w:r w:rsidR="004504E5">
          <w:rPr>
            <w:rFonts w:cs="Arial"/>
          </w:rPr>
          <w:t xml:space="preserve"> </w:t>
        </w:r>
        <w:r w:rsidR="004504E5" w:rsidRPr="004504E5">
          <w:rPr>
            <w:rFonts w:cs="Arial"/>
          </w:rPr>
          <w:t xml:space="preserve">Unstable </w:t>
        </w:r>
        <w:r w:rsidR="004504E5">
          <w:rPr>
            <w:rFonts w:cs="Arial"/>
          </w:rPr>
          <w:t>hazard ratio</w:t>
        </w:r>
        <w:r w:rsidR="004504E5" w:rsidRPr="004504E5">
          <w:rPr>
            <w:rFonts w:cs="Arial"/>
          </w:rPr>
          <w:t xml:space="preserve">s due to zero </w:t>
        </w:r>
      </w:ins>
      <w:ins w:id="66" w:author="Benjamin Chan" w:date="2018-01-03T09:54:00Z">
        <w:r w:rsidR="004504E5">
          <w:rPr>
            <w:rFonts w:cs="Arial"/>
          </w:rPr>
          <w:t xml:space="preserve">incident </w:t>
        </w:r>
      </w:ins>
      <w:ins w:id="67" w:author="Benjamin Chan" w:date="2018-01-03T09:53:00Z">
        <w:r w:rsidR="004504E5" w:rsidRPr="004504E5">
          <w:rPr>
            <w:rFonts w:cs="Arial"/>
          </w:rPr>
          <w:t>events are not shown.</w:t>
        </w:r>
      </w:ins>
      <w:r>
        <w:t xml:space="preserve"> </w:t>
      </w:r>
      <w:commentRangeEnd w:id="63"/>
      <w:r w:rsidR="0025578D">
        <w:rPr>
          <w:rStyle w:val="CommentReference"/>
        </w:rPr>
        <w:commentReference w:id="63"/>
      </w:r>
      <w:commentRangeEnd w:id="64"/>
      <w:r w:rsidR="00664488">
        <w:rPr>
          <w:rStyle w:val="CommentReference"/>
        </w:rPr>
        <w:commentReference w:id="64"/>
      </w:r>
    </w:p>
    <w:p w14:paraId="7B47A3DF" w14:textId="77777777" w:rsidR="00D82ECE" w:rsidRDefault="00D82ECE" w:rsidP="00A92707"/>
    <w:p w14:paraId="3D11C33E" w14:textId="77777777" w:rsidR="006872AD" w:rsidRDefault="006872AD" w:rsidP="00A92707">
      <w:pPr>
        <w:sectPr w:rsidR="006872A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936"/>
        <w:gridCol w:w="2181"/>
        <w:gridCol w:w="1052"/>
        <w:gridCol w:w="675"/>
        <w:gridCol w:w="1240"/>
        <w:gridCol w:w="1103"/>
        <w:gridCol w:w="1132"/>
        <w:gridCol w:w="2533"/>
      </w:tblGrid>
      <w:tr w:rsidR="006872AD" w:rsidRPr="0006781D" w14:paraId="1612F4FA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8046091" w14:textId="05062014" w:rsidR="006872AD" w:rsidRPr="0006781D" w:rsidRDefault="0006781D" w:rsidP="006872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commentRangeStart w:id="68"/>
            <w:commentRangeStart w:id="69"/>
            <w:commentRangeStart w:id="70"/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lastRenderedPageBreak/>
              <w:t>Outcome</w:t>
            </w:r>
            <w:commentRangeEnd w:id="68"/>
            <w:r w:rsidR="00B2691D">
              <w:rPr>
                <w:rStyle w:val="CommentReference"/>
              </w:rPr>
              <w:commentReference w:id="68"/>
            </w:r>
            <w:commentRangeEnd w:id="69"/>
            <w:r w:rsidR="00BC7CE1">
              <w:rPr>
                <w:rStyle w:val="CommentReference"/>
              </w:rPr>
              <w:commentReference w:id="69"/>
            </w:r>
            <w:commentRangeEnd w:id="70"/>
            <w:r w:rsidR="004504E5">
              <w:rPr>
                <w:rStyle w:val="CommentReference"/>
              </w:rPr>
              <w:commentReference w:id="70"/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AF98D94" w14:textId="037EBC5B" w:rsidR="006872AD" w:rsidRPr="0006781D" w:rsidRDefault="0006781D" w:rsidP="006872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C</w:t>
            </w:r>
            <w:r w:rsidR="006872AD" w:rsidRPr="0006781D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omparison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12B94255" w14:textId="4D7C01CA" w:rsidR="006872AD" w:rsidRPr="0006781D" w:rsidRDefault="0006781D" w:rsidP="006872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Data Source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68326901" w14:textId="793EDD64" w:rsidR="006872AD" w:rsidRPr="0006781D" w:rsidRDefault="0006781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 xml:space="preserve">N, </w:t>
            </w:r>
            <w:r w:rsidR="006872AD" w:rsidRPr="0006781D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TNF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0F3390E" w14:textId="1BE8E0A8" w:rsidR="006872AD" w:rsidRPr="0006781D" w:rsidRDefault="0006781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 xml:space="preserve">N, </w:t>
            </w:r>
            <w:r w:rsidR="006872AD" w:rsidRPr="0006781D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Comparator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DE0CB4B" w14:textId="341D09AC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Hazard</w:t>
            </w:r>
            <w:r w:rsidR="0006781D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 xml:space="preserve"> </w:t>
            </w:r>
            <w:r w:rsidRPr="0006781D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Ratio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3E3C3CD" w14:textId="4369C8CF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Lower</w:t>
            </w:r>
            <w:r w:rsidR="0006781D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 xml:space="preserve"> Bound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3DB7B39" w14:textId="1524042C" w:rsidR="006872AD" w:rsidRPr="0006781D" w:rsidRDefault="0006781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 xml:space="preserve">Upper </w:t>
            </w:r>
            <w:commentRangeStart w:id="71"/>
            <w:commentRangeStart w:id="72"/>
            <w:commentRangeStart w:id="73"/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Bound</w:t>
            </w:r>
            <w:commentRangeEnd w:id="71"/>
            <w:r w:rsidR="00550359">
              <w:rPr>
                <w:rStyle w:val="CommentReference"/>
              </w:rPr>
              <w:commentReference w:id="71"/>
            </w:r>
            <w:commentRangeEnd w:id="72"/>
            <w:r w:rsidR="00A5019B">
              <w:rPr>
                <w:rStyle w:val="CommentReference"/>
              </w:rPr>
              <w:commentReference w:id="72"/>
            </w:r>
            <w:commentRangeEnd w:id="73"/>
            <w:r w:rsidR="00113B0D">
              <w:rPr>
                <w:rStyle w:val="CommentReference"/>
              </w:rPr>
              <w:commentReference w:id="73"/>
            </w:r>
          </w:p>
        </w:tc>
      </w:tr>
      <w:tr w:rsidR="006872AD" w:rsidRPr="0006781D" w14:paraId="49D4DE39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04CE84B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commentRangeStart w:id="74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Hematologic Cancer</w:t>
            </w:r>
            <w:commentRangeEnd w:id="74"/>
            <w:r w:rsidR="00A5019B">
              <w:rPr>
                <w:rStyle w:val="CommentReference"/>
              </w:rPr>
              <w:commentReference w:id="74"/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1787E68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6962AAF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9F03951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4,790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FD3A5AE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1,790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587C21A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42E3AA3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C8C34DE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1.10</w:t>
            </w:r>
          </w:p>
        </w:tc>
      </w:tr>
      <w:tr w:rsidR="006872AD" w:rsidRPr="0006781D" w14:paraId="372B2DB0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65E05AE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Hematologic 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00C96F0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E074DE7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9447327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4,845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2029003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4,180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75B8BB2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E0B05E0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7ED56E4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1.39</w:t>
            </w:r>
          </w:p>
        </w:tc>
      </w:tr>
      <w:tr w:rsidR="006872AD" w:rsidRPr="0006781D" w14:paraId="0604C510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E849002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Hematologic 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E9552C1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194682B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56CF9FD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1,083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0BF1383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1,901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D5C4FB2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96A47F7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D57A293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4.30</w:t>
            </w:r>
          </w:p>
        </w:tc>
      </w:tr>
      <w:tr w:rsidR="006872AD" w:rsidRPr="0006781D" w14:paraId="647E98FB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0089A42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Hematologic 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512863A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2B45E61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C95614B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4,790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9C23A9B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7,884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B4F4DA3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C622D79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D774AD4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1.17</w:t>
            </w:r>
          </w:p>
        </w:tc>
      </w:tr>
      <w:tr w:rsidR="006872AD" w:rsidRPr="0006781D" w14:paraId="032EAEB2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7BFB9A9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Hematologic 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142787D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E15230F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BEED382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4,845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43512F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17,740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3268259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76375A4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DA4B7D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</w:tr>
      <w:tr w:rsidR="006872AD" w:rsidRPr="0006781D" w14:paraId="2FFDF8AC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0F09D7C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Non Melanoma Skin 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9D66815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163A36D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6817678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1,083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FAACCA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67B2F6A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1.96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ED6C72E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0A4091B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7.03</w:t>
            </w:r>
          </w:p>
        </w:tc>
        <w:bookmarkStart w:id="75" w:name="_GoBack"/>
        <w:bookmarkEnd w:id="75"/>
      </w:tr>
      <w:tr w:rsidR="006872AD" w:rsidRPr="0006781D" w14:paraId="53223024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D39AA3D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Non Melanoma Skin 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844BDA3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02C05B6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3E3D562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4,795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67DE844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1,796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7446679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1.13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61C0DD7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D4BE1CD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1.94</w:t>
            </w:r>
          </w:p>
        </w:tc>
      </w:tr>
      <w:tr w:rsidR="006872AD" w:rsidRPr="0006781D" w14:paraId="143A48F8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19DB788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Non Melanoma Skin 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A96D02B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6BCF3D1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9E24583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4,864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89168FE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4,229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D7586CE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1.29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0C15EF5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564B9D7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1.61</w:t>
            </w:r>
          </w:p>
        </w:tc>
      </w:tr>
      <w:tr w:rsidR="006872AD" w:rsidRPr="0006781D" w14:paraId="2208E86B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B0E2019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Non Melanoma Skin 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7F215EF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D4023CD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0AA4F3B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1,083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0AE69AB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1,901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E1899CB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1.51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0D0BDF7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3146F91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3.07</w:t>
            </w:r>
          </w:p>
        </w:tc>
      </w:tr>
      <w:tr w:rsidR="006872AD" w:rsidRPr="0006781D" w14:paraId="4D6CACE7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AC90E89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Non Melanoma Skin 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E3F8A6B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6ADECE3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96574EA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4,795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443148B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7,897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C77E2AD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1.22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E3FD9F1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298DD3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1.80</w:t>
            </w:r>
          </w:p>
        </w:tc>
      </w:tr>
      <w:tr w:rsidR="006872AD" w:rsidRPr="0006781D" w14:paraId="0B09B792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D31ECCA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Non Melanoma Skin 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F55D72D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B2CB25C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CC36B87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4,864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00120D6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17,850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655A940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F4AF1A9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925D284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1.20</w:t>
            </w:r>
          </w:p>
        </w:tc>
      </w:tr>
      <w:tr w:rsidR="006872AD" w:rsidRPr="0006781D" w14:paraId="507F2ABF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ED41690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Solid 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9724077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F20113D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C421C4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1,074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F450A06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69E3D74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1.75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FA86A99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B0E5928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4.55</w:t>
            </w:r>
          </w:p>
        </w:tc>
      </w:tr>
      <w:tr w:rsidR="006872AD" w:rsidRPr="0006781D" w14:paraId="396FEF6D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997CBB6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Solid 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F6ED54B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9F95F5C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ECC2057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4,740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801943A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1,751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FA0611E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6BA92E4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EA20A3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1.26</w:t>
            </w:r>
          </w:p>
        </w:tc>
      </w:tr>
      <w:tr w:rsidR="006872AD" w:rsidRPr="0006781D" w14:paraId="5ABA1C9C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640E897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Solid 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327A0FA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2577289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FD1B1D5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4,647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AA01DD6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3,983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BA54BF8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1.23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F604FE5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CE5E620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1.50</w:t>
            </w:r>
          </w:p>
        </w:tc>
      </w:tr>
      <w:tr w:rsidR="006872AD" w:rsidRPr="0006781D" w14:paraId="1F1680C9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0E87559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Solid 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0EAA7A7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52EA715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9CC9C4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1,074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99547B6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1,880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EECCFC2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DEB19A0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F42C1ED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1.11</w:t>
            </w:r>
          </w:p>
        </w:tc>
      </w:tr>
      <w:tr w:rsidR="006872AD" w:rsidRPr="0006781D" w14:paraId="0E5F28F3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D5750C6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Solid 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9C286C8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6B9921B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826DB6A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4,740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5BC67E5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7,794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7EA95BC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D7F0319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CA69998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0.96</w:t>
            </w:r>
          </w:p>
        </w:tc>
      </w:tr>
      <w:tr w:rsidR="006872AD" w:rsidRPr="0006781D" w14:paraId="5E90C26E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3B2A5C0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Solid 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78DAEC9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1772E90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442001C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4,647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30B1C0D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17,285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C3FD08C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730830D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B203B53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0.88</w:t>
            </w:r>
          </w:p>
        </w:tc>
      </w:tr>
      <w:tr w:rsidR="006872AD" w:rsidRPr="0006781D" w14:paraId="294CDCC2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27FE9A6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Aortic Insufficiency/Aortic Regurgitation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0337087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070C22F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0D6686E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4,771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C711840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1,785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9BC5CB8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1.13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A3DAFEB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B92C999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2.24</w:t>
            </w:r>
          </w:p>
        </w:tc>
      </w:tr>
      <w:tr w:rsidR="006872AD" w:rsidRPr="0006781D" w14:paraId="2AD711CC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4BDC0B8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Aortic Insufficiency/Aortic Regurgitation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E96F5D5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061E5EB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6BE0D76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4,735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4173E57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4,105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ABF42A3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1.14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66C0F13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A8B3E04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1.44</w:t>
            </w:r>
          </w:p>
        </w:tc>
      </w:tr>
      <w:tr w:rsidR="006872AD" w:rsidRPr="0006781D" w14:paraId="62767D36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7D279A2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Aortic Insufficiency/Aortic Regurgitation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090EA03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26E245E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6761B97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1,077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C0D554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1,895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68E8F4B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61BF0B0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8ED4B82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1.23</w:t>
            </w:r>
          </w:p>
        </w:tc>
      </w:tr>
      <w:tr w:rsidR="006872AD" w:rsidRPr="0006781D" w14:paraId="26D76C2E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6AE694A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Aortic Insufficiency/Aortic Regurgitation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C0A3292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E42DA16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5B57008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4,771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C97CE47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7,863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6D15EDE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9316C20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80DDCAB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1.61</w:t>
            </w:r>
          </w:p>
        </w:tc>
      </w:tr>
      <w:tr w:rsidR="006872AD" w:rsidRPr="0006781D" w14:paraId="19295C91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15DF54E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Aortic Insufficiency/Aortic Regurgitation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C988DF2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38A6A3D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01A5A3C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4,735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E0492DA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17,568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0829421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C799526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F5BA082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1.03</w:t>
            </w:r>
          </w:p>
        </w:tc>
      </w:tr>
      <w:tr w:rsidR="006872AD" w:rsidRPr="0006781D" w14:paraId="6809DED0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2D0E923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commentRangeStart w:id="76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Conduction Block</w:t>
            </w:r>
            <w:commentRangeEnd w:id="76"/>
            <w:r w:rsidR="00A5019B">
              <w:rPr>
                <w:rStyle w:val="CommentReference"/>
              </w:rPr>
              <w:commentReference w:id="76"/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38CC1FB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9FA5AA1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4739EEB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4,773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2A45B57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1,785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650D465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1.34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5F124F3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F234B3A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2.78</w:t>
            </w:r>
          </w:p>
        </w:tc>
      </w:tr>
      <w:tr w:rsidR="006872AD" w:rsidRPr="0006781D" w14:paraId="695BAAB1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DB5BD3C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Conduction Block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0298150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3529DB8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3799CD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4,764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B83E8C3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4,126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E853AD5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1.22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82EEDD8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B676A09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1.56</w:t>
            </w:r>
          </w:p>
        </w:tc>
      </w:tr>
      <w:tr w:rsidR="006872AD" w:rsidRPr="0006781D" w14:paraId="6DE655DE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CB036D1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Conduction Block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F33ED0F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61A191C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2423E02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1,082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251AFB7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1,899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2CEC2EB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1187722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29F21F4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4.28</w:t>
            </w:r>
          </w:p>
        </w:tc>
      </w:tr>
      <w:tr w:rsidR="006872AD" w:rsidRPr="0006781D" w14:paraId="652D26B2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87929BF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Conduction Block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B436738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3DB993A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A91FD4C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4,773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DAEFB10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7,849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CE28654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948258C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FD54E63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1.53</w:t>
            </w:r>
          </w:p>
        </w:tc>
      </w:tr>
      <w:tr w:rsidR="006872AD" w:rsidRPr="0006781D" w14:paraId="469304D7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03268E3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Conduction Block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8EE875B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1CBA56B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C95E159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4,764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CF2E755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17,524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DA14CBE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009FCF4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A39CDA4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1.04</w:t>
            </w:r>
          </w:p>
        </w:tc>
      </w:tr>
      <w:tr w:rsidR="006872AD" w:rsidRPr="0006781D" w14:paraId="4517A7F0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12D740A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Myocardial infarction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7C9657F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4478604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6ED08DD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4,785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E79F614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1,791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7E23768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1.38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C7457F6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65F67A2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4.10</w:t>
            </w:r>
          </w:p>
        </w:tc>
      </w:tr>
      <w:tr w:rsidR="006872AD" w:rsidRPr="0006781D" w14:paraId="629CA133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7928638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Myocardial infarction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B33D8A1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F0A5A80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B3EBB51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4,820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0A4CB99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4,186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D2376C2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48FE9F0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00E6099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1.08</w:t>
            </w:r>
          </w:p>
        </w:tc>
      </w:tr>
      <w:tr w:rsidR="006872AD" w:rsidRPr="0006781D" w14:paraId="62F1BCE1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DE116A4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Myocardial infarction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F2E67BF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24EDFE2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6EF9E3E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1,080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19692C0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1,900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888D4F9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2.92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45F2CCB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2466DD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10.69</w:t>
            </w:r>
          </w:p>
        </w:tc>
      </w:tr>
      <w:tr w:rsidR="006872AD" w:rsidRPr="0006781D" w14:paraId="71D40655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EE7FEC5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Myocardial infarction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525C626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52F7FF1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A4BF5C0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4,785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F1F9F3E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7,869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B2CD4DB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1EEAC67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C58B2E5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1.84</w:t>
            </w:r>
          </w:p>
        </w:tc>
      </w:tr>
      <w:tr w:rsidR="006872AD" w:rsidRPr="0006781D" w14:paraId="47D6FD47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E03D08E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Myocardial infarction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364C429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BC61403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8FA9CFE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4,820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1659750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17,702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16AA624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37470E6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51BD568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0.92</w:t>
            </w:r>
          </w:p>
        </w:tc>
      </w:tr>
      <w:tr w:rsidR="006872AD" w:rsidRPr="0006781D" w14:paraId="3A56DBA9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DBF686F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Hospitalized infection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316236B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359A973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1C651A1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1,083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03677C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49F36D0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1.57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B0691A6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60E36BE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3.30</w:t>
            </w:r>
          </w:p>
        </w:tc>
      </w:tr>
      <w:tr w:rsidR="006872AD" w:rsidRPr="0006781D" w14:paraId="25B1D940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135A48F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Hospitalized infection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1F6C455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2D6EE89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A89C8C6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4,795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2E826F4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1,796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F2B1C02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3DE4980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1B69D01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1.21</w:t>
            </w:r>
          </w:p>
        </w:tc>
      </w:tr>
      <w:tr w:rsidR="006872AD" w:rsidRPr="0006781D" w14:paraId="696E2DF4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2E83455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Hospitalized infection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12C70AE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0EB87D8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6C751F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4,864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7A16618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4,229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5D6AB59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77815EE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4EDFF75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</w:tr>
      <w:tr w:rsidR="006872AD" w:rsidRPr="0006781D" w14:paraId="5483001D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2E5CC9F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Hospitalized infection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4E7C795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AE04E1C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A215DBE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1,083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D160623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1,901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0F62477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DE1A21A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414941D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1.21</w:t>
            </w:r>
          </w:p>
        </w:tc>
      </w:tr>
      <w:tr w:rsidR="006872AD" w:rsidRPr="0006781D" w14:paraId="4DB60BE4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0A841CF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Hospitalized infection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1F183E9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95E2FB9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D59C13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4,795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7575D3C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7,897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DA0AE5A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84D6739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C7DB5D9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0.93</w:t>
            </w:r>
          </w:p>
        </w:tc>
      </w:tr>
      <w:tr w:rsidR="006872AD" w:rsidRPr="0006781D" w14:paraId="382BAE8F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BF2FD4C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Hospitalized infection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3EC33CA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78B846D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E6444B4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4,864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7AC97F1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17,850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34DB76A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782468E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BD9A8C1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0.82</w:t>
            </w:r>
          </w:p>
        </w:tc>
      </w:tr>
      <w:tr w:rsidR="006872AD" w:rsidRPr="0006781D" w14:paraId="14F248AB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ED4717F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Opportunistic infection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7131544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2239C8E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B39DF08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1,083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62E2207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2DC4481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1.26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73CDA2A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48A33C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7.98</w:t>
            </w:r>
          </w:p>
        </w:tc>
      </w:tr>
      <w:tr w:rsidR="006872AD" w:rsidRPr="0006781D" w14:paraId="106CFD33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DDA9200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Opportunistic infection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51FE796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4043A50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13DDA37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4,795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CE950F0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1,796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DD2E2AD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E4ED85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1CF7FF8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1.48</w:t>
            </w:r>
          </w:p>
        </w:tc>
      </w:tr>
      <w:tr w:rsidR="006872AD" w:rsidRPr="0006781D" w14:paraId="179DB9F8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03A5889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Opportunistic infection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963436F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01EADA1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3F7A4BA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4,864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E771FA1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4,229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B0535D6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1EF1E1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D635AC2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1.25</w:t>
            </w:r>
          </w:p>
        </w:tc>
      </w:tr>
      <w:tr w:rsidR="006872AD" w:rsidRPr="0006781D" w14:paraId="15E03E28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8F40B61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Opportunistic infection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5654920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9B33600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B2B94FC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1,083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1FF7279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1,901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FD7473A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2.41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0D4498C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B1669A9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10.84</w:t>
            </w:r>
          </w:p>
        </w:tc>
      </w:tr>
      <w:tr w:rsidR="006872AD" w:rsidRPr="0006781D" w14:paraId="14F40C91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6BD3C21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Opportunistic infection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4B88F49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75DC06F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2AC1ECA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4,795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0261BA0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7,897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0FEA6B6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1.51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44E68F1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F1C8A57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2.52</w:t>
            </w:r>
          </w:p>
        </w:tc>
      </w:tr>
      <w:tr w:rsidR="006872AD" w:rsidRPr="0006781D" w14:paraId="4D4BF756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192CBCC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Opportunistic infection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7A148FF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17A2A16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6AD8AD2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4,864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AB38BCD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17,850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5073EDE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203AD2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2179215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1.21</w:t>
            </w:r>
          </w:p>
        </w:tc>
      </w:tr>
      <w:tr w:rsidR="006872AD" w:rsidRPr="0006781D" w14:paraId="6153A95F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65C718F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Crohn’s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37D7A8D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FD359F4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A2E9A3E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1,042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8E003A2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4F81FCA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1.60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DE85C3B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62700BA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4.36</w:t>
            </w:r>
          </w:p>
        </w:tc>
      </w:tr>
      <w:tr w:rsidR="006872AD" w:rsidRPr="0006781D" w14:paraId="579C4748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1959E7E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Crohn’s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3EE20B7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169D743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473E374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4,596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CE9C93C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1,734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FD9D272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2.60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26B3C79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1.47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6FBDEBA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4.60</w:t>
            </w:r>
          </w:p>
        </w:tc>
      </w:tr>
      <w:tr w:rsidR="006872AD" w:rsidRPr="0006781D" w14:paraId="3CEB11DD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1677A76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Crohn’s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9D1CA86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0533F5D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4B28D9B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4,515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0EF3D57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3,966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510F7C4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1.51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6FDE6C7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58B528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2.09</w:t>
            </w:r>
          </w:p>
        </w:tc>
      </w:tr>
      <w:tr w:rsidR="006872AD" w:rsidRPr="0006781D" w14:paraId="387FC0C9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11923ED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Crohn’s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C84105D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174B4BF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546F1FC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1,042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DBE07EC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1,874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E42A520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DC5A5E6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27A4A43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1.84</w:t>
            </w:r>
          </w:p>
        </w:tc>
      </w:tr>
      <w:tr w:rsidR="006872AD" w:rsidRPr="0006781D" w14:paraId="776E92C6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813ADB2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Crohn’s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5FB54DD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5F37BE6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8E509A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4,596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5B16455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7,786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162B7C5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1.50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330BE75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1.13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00769B1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2.00</w:t>
            </w:r>
          </w:p>
        </w:tc>
      </w:tr>
      <w:tr w:rsidR="006872AD" w:rsidRPr="0006781D" w14:paraId="33F7D599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801B036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Crohn’s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3D1F23E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846FA35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5F99A3E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4,515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39F384E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17,493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E3FE4DE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43C255C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2723F6B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1.37</w:t>
            </w:r>
          </w:p>
        </w:tc>
      </w:tr>
      <w:tr w:rsidR="006872AD" w:rsidRPr="0006781D" w14:paraId="191BAD39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5CA0D5F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Ulcerative Colitis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36FD797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4AEB325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D1B4C82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1,064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B530EA9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C6657C4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5.56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D41C31C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EE6D8E6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42.82</w:t>
            </w:r>
          </w:p>
        </w:tc>
      </w:tr>
      <w:tr w:rsidR="006872AD" w:rsidRPr="0006781D" w14:paraId="7C27279B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5D129FD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Ulcerative Colitis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444B749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B384655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8EF0A69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4,682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56F4EC3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1,773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A2D68E8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B1E4C80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469712A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1.44</w:t>
            </w:r>
          </w:p>
        </w:tc>
      </w:tr>
      <w:tr w:rsidR="006872AD" w:rsidRPr="0006781D" w14:paraId="46059410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5274CDD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Ulcerative Colitis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FBC6EF6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AF9A172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5B3503B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4,695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B19BBA7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4,072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540D5CD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1.44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356F51C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A0612A2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1.97</w:t>
            </w:r>
          </w:p>
        </w:tc>
      </w:tr>
      <w:tr w:rsidR="006872AD" w:rsidRPr="0006781D" w14:paraId="324B8D9B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F0E0107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Ulcerative Colitis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74A53DE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9803BD3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783CEC5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1,064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6A0091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1,884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48AD4E3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D15CE25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8925ECC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1.90</w:t>
            </w:r>
          </w:p>
        </w:tc>
      </w:tr>
      <w:tr w:rsidR="006872AD" w:rsidRPr="0006781D" w14:paraId="40D7F6A5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7843074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Ulcerative Colitis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5438E02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BABC196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72E6FB0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4,682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B7F5E65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7,843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0553005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1.13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F1FF5E0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82865D8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1.52</w:t>
            </w:r>
          </w:p>
        </w:tc>
      </w:tr>
      <w:tr w:rsidR="006872AD" w:rsidRPr="0006781D" w14:paraId="66D2ABD3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81DF66D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Ulcerative Colitis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0838F4F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21DB021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7FAA127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4,695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50533BA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17,670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39E6041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1.29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DDF76DA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0DF6FDA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1.63</w:t>
            </w:r>
          </w:p>
        </w:tc>
      </w:tr>
      <w:tr w:rsidR="006872AD" w:rsidRPr="0006781D" w14:paraId="59A295F6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B16AF3F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Amyloidosis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04DC572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29CA424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E51F17C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1,083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8AA1E5B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15B49B9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6280EAE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9C80633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1.01</w:t>
            </w:r>
          </w:p>
        </w:tc>
      </w:tr>
      <w:tr w:rsidR="006872AD" w:rsidRPr="0006781D" w14:paraId="0C1CBF69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D5FEA7D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Amyloidosis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3B39B5E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C5C5CCF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E614E30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4,859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6014AD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17,843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AA23922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2.54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C76AB4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F96ED5B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13.10</w:t>
            </w:r>
          </w:p>
        </w:tc>
      </w:tr>
      <w:tr w:rsidR="006872AD" w:rsidRPr="0006781D" w14:paraId="1EE1BE11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5E7E2A8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IgA nephropathy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BEF13C1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DD5D351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F189C2D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4,853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E2C2458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4,219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E7B0E13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1D7BB07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C2EEA5D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4.92</w:t>
            </w:r>
          </w:p>
        </w:tc>
      </w:tr>
      <w:tr w:rsidR="006872AD" w:rsidRPr="0006781D" w14:paraId="10BE2FE8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5454234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IgA nephropathy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D09AF4A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7968106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3E0A689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1,082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C61AA11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1,900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9C60EE9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5.71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E36FE72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ECC5AA4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57.00</w:t>
            </w:r>
          </w:p>
        </w:tc>
      </w:tr>
      <w:tr w:rsidR="006872AD" w:rsidRPr="0006781D" w14:paraId="466CACAB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B408117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IgA nephropathy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4A536D5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1355D5F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74BF71B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4,792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853885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7,894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7A37BE1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1.25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5D438A3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98D8D25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4.18</w:t>
            </w:r>
          </w:p>
        </w:tc>
      </w:tr>
      <w:tr w:rsidR="006872AD" w:rsidRPr="0006781D" w14:paraId="1ABCFD7B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228E912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IgA nephropathy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6824649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ECF23D4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B9E5687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4,853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46A6312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17,833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0675DEB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1.33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88AB293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BF17FB5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2.33</w:t>
            </w:r>
          </w:p>
        </w:tc>
      </w:tr>
      <w:tr w:rsidR="006872AD" w:rsidRPr="0006781D" w14:paraId="4C682F73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F55229C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Nephrotic syndrome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01DAD16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D860CD7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AA78ADE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4,793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8873CBE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1,796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732138D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724C97B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9527BE7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4.33</w:t>
            </w:r>
          </w:p>
        </w:tc>
      </w:tr>
      <w:tr w:rsidR="006872AD" w:rsidRPr="0006781D" w14:paraId="6FB18270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3F12325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Nephrotic syndrome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4DE3082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AF7E4E9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31597E2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4,858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E709FC0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4,222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1AD831C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1.37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88B947A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DCBD4D9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3.42</w:t>
            </w:r>
          </w:p>
        </w:tc>
      </w:tr>
      <w:tr w:rsidR="006872AD" w:rsidRPr="0006781D" w14:paraId="15835D66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7E5FB53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Nephrotic syndrome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CE763B7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3E91EAC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14A995B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4,793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5EA0F0D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7,897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F503B23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1.24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3F9B09D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CF95D76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6.94</w:t>
            </w:r>
          </w:p>
        </w:tc>
      </w:tr>
      <w:tr w:rsidR="006872AD" w:rsidRPr="0006781D" w14:paraId="144D0C60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BA2CA40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Nephrotic syndrome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F35DBEE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0431BD8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98FF3E7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4,858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28CB4DE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17,844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B037B39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1.84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F9AF3A1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6812AA0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3.63</w:t>
            </w:r>
          </w:p>
        </w:tc>
      </w:tr>
      <w:tr w:rsidR="006872AD" w:rsidRPr="0006781D" w14:paraId="53DB1974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AE086F4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Interstitial lung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2A634CD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D44878B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910CEFD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1,083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4E1A48A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F7219CC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75494E1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2E0599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1.19</w:t>
            </w:r>
          </w:p>
        </w:tc>
      </w:tr>
      <w:tr w:rsidR="006872AD" w:rsidRPr="0006781D" w14:paraId="19237AA8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76C582D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Interstitial lung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27F7271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E562673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A0DFBF8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4,792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5882C09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1,795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40E5866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1.30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561EFBC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936DF5C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11.81</w:t>
            </w:r>
          </w:p>
        </w:tc>
      </w:tr>
      <w:tr w:rsidR="006872AD" w:rsidRPr="0006781D" w14:paraId="484DF886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1253549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Interstitial lung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B79D21E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B7E7CE6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E8A6B25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4,841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F3D35AB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4,189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A40C90C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26DA8BB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3EEB978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1.37</w:t>
            </w:r>
          </w:p>
        </w:tc>
      </w:tr>
      <w:tr w:rsidR="006872AD" w:rsidRPr="0006781D" w14:paraId="58A79E4C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24414E7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Interstitial lung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8E2D529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1184774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B7A2AD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1,083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8CB7F0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1,901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1D63852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23B5B69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A2E98C6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1.12</w:t>
            </w:r>
          </w:p>
        </w:tc>
      </w:tr>
      <w:tr w:rsidR="006872AD" w:rsidRPr="0006781D" w14:paraId="144E7E33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170B68E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Interstitial lung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C184378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9E14349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1DF288E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4,792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9238BAD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7,892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3B25F9D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2.22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D0AD5DD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3BB523C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12.80</w:t>
            </w:r>
          </w:p>
        </w:tc>
      </w:tr>
      <w:tr w:rsidR="006872AD" w:rsidRPr="0006781D" w14:paraId="0BE4CB02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24C190F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Interstitial lung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C6A2692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F568BDF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640EC3C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4,841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3B3AE4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17,791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F32F7D8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1.56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15B0FEE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D7EFE0A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2.39</w:t>
            </w:r>
          </w:p>
        </w:tc>
      </w:tr>
      <w:tr w:rsidR="006872AD" w:rsidRPr="0006781D" w14:paraId="033A1AFA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34CCB7D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Restrictive lung disease 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4276A5B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727E6C5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0CCF8DE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4,769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2744CAB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1,780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2AE04CD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1.35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8FB0DA7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247B010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2.73</w:t>
            </w:r>
          </w:p>
        </w:tc>
      </w:tr>
      <w:tr w:rsidR="006872AD" w:rsidRPr="0006781D" w14:paraId="3A760DA1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7298F08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Restrictive lung disease 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061182D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7E940E6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A6BAD7D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4,737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FEB90D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4,088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B21633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AE9567C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4A78A6B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1.31</w:t>
            </w:r>
          </w:p>
        </w:tc>
      </w:tr>
      <w:tr w:rsidR="006872AD" w:rsidRPr="0006781D" w14:paraId="3D550E65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DF59C66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Restrictive lung disease 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27DD6C3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0A4CB49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D177E31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1,080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951135D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1,891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660B079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65EFC0D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4F886B8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2.83</w:t>
            </w:r>
          </w:p>
        </w:tc>
      </w:tr>
      <w:tr w:rsidR="006872AD" w:rsidRPr="0006781D" w14:paraId="01438A81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3161276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Restrictive lung disease 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0CEDD36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B0917C5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6E19F0D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4,769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89F8F26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7,853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C4389A8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604DE9A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3DC9B6D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1.62</w:t>
            </w:r>
          </w:p>
        </w:tc>
      </w:tr>
      <w:tr w:rsidR="006872AD" w:rsidRPr="0006781D" w14:paraId="2A935E0C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7252B8A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Restrictive lung disease 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8041B37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094AFF0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32E46B2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4,737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15AD4D9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17,629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4A4512E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ECB175C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04BE4B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1.19</w:t>
            </w:r>
          </w:p>
        </w:tc>
      </w:tr>
      <w:tr w:rsidR="006872AD" w:rsidRPr="0006781D" w14:paraId="25A6282E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28BCEBE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Cauda </w:t>
            </w:r>
            <w:proofErr w:type="spellStart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Equina</w:t>
            </w:r>
            <w:proofErr w:type="spellEnd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syndrome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8874DCD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9C09832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C9BB790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1,083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CDE03D4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C45A0E0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6398870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8343371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1.19</w:t>
            </w:r>
          </w:p>
        </w:tc>
      </w:tr>
      <w:tr w:rsidR="006872AD" w:rsidRPr="0006781D" w14:paraId="73FC6618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260340A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Cauda </w:t>
            </w:r>
            <w:proofErr w:type="spellStart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Equina</w:t>
            </w:r>
            <w:proofErr w:type="spellEnd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syndrome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FB960D6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5C4DFAA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CC54237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4,795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68A206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1,796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C0AFDBE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CB53D6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002BC3E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9.34</w:t>
            </w:r>
          </w:p>
        </w:tc>
      </w:tr>
      <w:tr w:rsidR="006872AD" w:rsidRPr="0006781D" w14:paraId="1C46A9F5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4E5A32D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Cauda </w:t>
            </w:r>
            <w:proofErr w:type="spellStart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Equina</w:t>
            </w:r>
            <w:proofErr w:type="spellEnd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syndrome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8B1C3F2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6B70983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6F49DF6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4,861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15CC91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4,224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F9C9389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15.92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4D4D079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1.87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34EACC4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135.76</w:t>
            </w:r>
          </w:p>
        </w:tc>
      </w:tr>
      <w:tr w:rsidR="006872AD" w:rsidRPr="0006781D" w14:paraId="73224A60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DF2CBCF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Cauda </w:t>
            </w:r>
            <w:proofErr w:type="spellStart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Equina</w:t>
            </w:r>
            <w:proofErr w:type="spellEnd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syndrome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68199B1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4F1FECD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2C90712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4,861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520F61B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17,837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C8E6F56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2.52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F51F4A8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623B6A3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6.51</w:t>
            </w:r>
          </w:p>
        </w:tc>
      </w:tr>
      <w:tr w:rsidR="006872AD" w:rsidRPr="0006781D" w14:paraId="5B4782EC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58C49CD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Spinal Cord compression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1F7F9F0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13C5C6E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3B2C5B3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1,083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C57206B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5839225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38A7725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209C140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1.16</w:t>
            </w:r>
          </w:p>
        </w:tc>
      </w:tr>
      <w:tr w:rsidR="006872AD" w:rsidRPr="0006781D" w14:paraId="28BB5B39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1768D4C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Spinal Cord compression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C17763A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B1F4BD6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AAD3680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4,792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210733D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1,794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C21C17A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60848B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6DBC903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2.73</w:t>
            </w:r>
          </w:p>
        </w:tc>
      </w:tr>
      <w:tr w:rsidR="006872AD" w:rsidRPr="0006781D" w14:paraId="25045152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6A75919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Spinal Cord compression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D11E12F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1F89E64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9E145C1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4,846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23DFEBD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4,208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F627BCB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033DA22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0443DD2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1.06</w:t>
            </w:r>
          </w:p>
        </w:tc>
      </w:tr>
      <w:tr w:rsidR="006872AD" w:rsidRPr="0006781D" w14:paraId="3D7D5A83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1B07AD3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Spinal Cord compression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A64C7CB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7519A19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091ABBD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4,792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F7658C3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7,891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A380847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2A28B06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0BC28FE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1.48</w:t>
            </w:r>
          </w:p>
        </w:tc>
      </w:tr>
      <w:tr w:rsidR="006872AD" w:rsidRPr="0006781D" w14:paraId="3A123F04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D0633F3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Spinal Cord compression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203BB62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4386ABB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3635064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4,846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40FD89B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17,805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EF588B3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C8A256E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ACA9DBE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0.76</w:t>
            </w:r>
          </w:p>
        </w:tc>
      </w:tr>
      <w:tr w:rsidR="006872AD" w:rsidRPr="0006781D" w14:paraId="5E5ADEB3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90850BF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Clinical vertebral fracture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F0E967C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DB010D9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6835423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1,079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73F8D91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C26DF1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1.88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A4A943C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A2591E6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15.06</w:t>
            </w:r>
          </w:p>
        </w:tc>
      </w:tr>
      <w:tr w:rsidR="006872AD" w:rsidRPr="0006781D" w14:paraId="1B0D7AAD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F1E5111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Clinical vertebral fracture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918E36D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AD995CE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854C512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4,777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7191715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1,792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8976EC7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1.10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4817C5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68D0533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2.52</w:t>
            </w:r>
          </w:p>
        </w:tc>
      </w:tr>
      <w:tr w:rsidR="006872AD" w:rsidRPr="0006781D" w14:paraId="77824A86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F281024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Clinical vertebral fracture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F00385A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67EB786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6537FF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4,741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C623E43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4,088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FFB8E71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09479DD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B13F3F1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1.21</w:t>
            </w:r>
          </w:p>
        </w:tc>
      </w:tr>
      <w:tr w:rsidR="006872AD" w:rsidRPr="0006781D" w14:paraId="2F92233E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C71FF1F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Clinical vertebral fracture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C553FA0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D769E2B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A9E7E36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1,079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D5CA5F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1,892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659134E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2469836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94A39A3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1.98</w:t>
            </w:r>
          </w:p>
        </w:tc>
      </w:tr>
      <w:tr w:rsidR="006872AD" w:rsidRPr="0006781D" w14:paraId="627A1387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45ED346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Clinical vertebral fracture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4DBDE6D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1F0C5B3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CDD5685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4,777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24CF4C5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7,826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D571C36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1E1F3CB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452AB15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0.87</w:t>
            </w:r>
          </w:p>
        </w:tc>
      </w:tr>
      <w:tr w:rsidR="006872AD" w:rsidRPr="0006781D" w14:paraId="005BC5A4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04C0627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Clinical vertebral fracture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F94AD0D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5BFD658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B8EB12E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4,741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C3008EE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17,263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9D3566B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BA73D69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9EBA669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0.83</w:t>
            </w:r>
          </w:p>
        </w:tc>
      </w:tr>
      <w:tr w:rsidR="006872AD" w:rsidRPr="0006781D" w14:paraId="6403E7D6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BB9E098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Non-vertebral osteoporotic fracture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4EA1405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30EBBCA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747022A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1,073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A2AA733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15D343B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1.23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FA99A11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88867D3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4.17</w:t>
            </w:r>
          </w:p>
        </w:tc>
      </w:tr>
      <w:tr w:rsidR="006872AD" w:rsidRPr="0006781D" w14:paraId="6C6E6424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4E1E2F3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Non-vertebral osteoporotic fracture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8CC2E76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C1F48D1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73985F7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4,758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4D5414D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1,782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4370862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1.25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E49502D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D958724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2.13</w:t>
            </w:r>
          </w:p>
        </w:tc>
      </w:tr>
      <w:tr w:rsidR="006872AD" w:rsidRPr="0006781D" w14:paraId="7CC3ECE7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204A0DA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Non-vertebral osteoporotic fracture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69BBB10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F6435EB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27561CC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4,692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C359877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4,050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F26E067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17B9AB9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DEB73BC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1.19</w:t>
            </w:r>
          </w:p>
        </w:tc>
      </w:tr>
      <w:tr w:rsidR="006872AD" w:rsidRPr="0006781D" w14:paraId="0704ECF5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36452A2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Non-vertebral osteoporotic fracture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AC2B5F1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ACAB504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D8F4BD2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1,073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D5C8A4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1,884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232DC6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43F38C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87336AA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1.20</w:t>
            </w:r>
          </w:p>
        </w:tc>
      </w:tr>
      <w:tr w:rsidR="006872AD" w:rsidRPr="0006781D" w14:paraId="0112AA6A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3031445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Non-vertebral osteoporotic fracture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82D8DC9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6A50F04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53DF2BC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4,758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495C774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7,816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111669D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39A54BA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2B1262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1.45</w:t>
            </w:r>
          </w:p>
        </w:tc>
      </w:tr>
      <w:tr w:rsidR="006872AD" w:rsidRPr="0006781D" w14:paraId="6F06B0AE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4204B5C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Non-vertebral osteoporotic fracture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5F7D603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FDA06A9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A3E4581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4,692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1FD43FA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17,452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C2586B2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6AD08F9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73DF5AD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1.10</w:t>
            </w:r>
          </w:p>
        </w:tc>
      </w:tr>
      <w:tr w:rsidR="006872AD" w:rsidRPr="0006781D" w14:paraId="391F6C9C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EB5044F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Psoriasis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17349B4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EDF53BC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89C28DD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1,062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9D890C3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4364095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2.41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05899B9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20E4950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8.81</w:t>
            </w:r>
          </w:p>
        </w:tc>
      </w:tr>
      <w:tr w:rsidR="006872AD" w:rsidRPr="0006781D" w14:paraId="73502748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59681C1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Psoriasis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9FC7DDC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6755C54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F63E2A6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4,664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5FAD5DD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1,756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2EB7E24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1.35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F52F27D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C2D5CDB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2.09</w:t>
            </w:r>
          </w:p>
        </w:tc>
      </w:tr>
      <w:tr w:rsidR="006872AD" w:rsidRPr="0006781D" w14:paraId="63723910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4FFDA62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Psoriasis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669CABA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3931557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CA6874B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4,590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BA1162C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4,034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DDC6C3A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1.11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C30C987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6B045C9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1.41</w:t>
            </w:r>
          </w:p>
        </w:tc>
      </w:tr>
      <w:tr w:rsidR="006872AD" w:rsidRPr="0006781D" w14:paraId="1761DE68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003FD32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Psoriasis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4152D99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B831687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F0431FA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1,062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EFE241A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1,885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6BBE2F2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1.65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0FE2E2A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23DC958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2.86</w:t>
            </w:r>
          </w:p>
        </w:tc>
      </w:tr>
      <w:tr w:rsidR="006872AD" w:rsidRPr="0006781D" w14:paraId="275202F6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09E006C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Psoriasis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882E209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02652F5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94932C1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4,664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82D0754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7,833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27F1B5A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1.66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1490C83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1.28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A71B5A2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2.17</w:t>
            </w:r>
          </w:p>
        </w:tc>
      </w:tr>
      <w:tr w:rsidR="006872AD" w:rsidRPr="0006781D" w14:paraId="20319A41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0486705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Psoriasis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4A4E184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46C4F5C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A2D3E0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4,590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4B2A3C9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17,595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44223CC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1.37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864116A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1.14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1FCF436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1.65</w:t>
            </w:r>
          </w:p>
        </w:tc>
      </w:tr>
      <w:tr w:rsidR="006872AD" w:rsidRPr="0006781D" w14:paraId="4D124F1F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9F772E7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Psoriatic arthritis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4FFBFBE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26B9BDD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5473DD5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1,038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91BF855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112BA8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1.29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68BC629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B3DCDF0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3.09</w:t>
            </w:r>
          </w:p>
        </w:tc>
      </w:tr>
      <w:tr w:rsidR="006872AD" w:rsidRPr="0006781D" w14:paraId="67D238B4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272376B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Psoriatic arthritis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2C4F7F0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9687386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724C482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4,550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8937E1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1,727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D5A75BB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2635430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7A17354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1.08</w:t>
            </w:r>
          </w:p>
        </w:tc>
      </w:tr>
      <w:tr w:rsidR="006872AD" w:rsidRPr="0006781D" w14:paraId="5E3EC4AA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6D62D68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Psoriatic arthritis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198A45A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7E60C07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F6841A3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4,405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DAABC91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3,940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A10E2EB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1.29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4DDF57D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21F8505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1.66</w:t>
            </w:r>
          </w:p>
        </w:tc>
      </w:tr>
      <w:tr w:rsidR="006872AD" w:rsidRPr="0006781D" w14:paraId="0514B3AE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90BA246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Psoriatic arthritis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E5D1C37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5103A15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A90F1C6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1,038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59810F9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1,882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5CFE459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1.82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377CD2D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606FC94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3.16</w:t>
            </w:r>
          </w:p>
        </w:tc>
      </w:tr>
      <w:tr w:rsidR="006872AD" w:rsidRPr="0006781D" w14:paraId="6D20EAB9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63DBBB5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Psoriatic arthritis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956C9A7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182B64D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E988F5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4,550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DC122D3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7,808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561E779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7F9D94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7128910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2.65</w:t>
            </w:r>
          </w:p>
        </w:tc>
      </w:tr>
      <w:tr w:rsidR="006872AD" w:rsidRPr="0006781D" w14:paraId="00FC3D1A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2D9B917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Psoriatic arthritis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59E60D4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7F564B4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C25365E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4,405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AA37A0E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17,533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C8E56FB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1.92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BABCA9B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1.57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888539B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2.35</w:t>
            </w:r>
          </w:p>
        </w:tc>
      </w:tr>
      <w:tr w:rsidR="006872AD" w:rsidRPr="0006781D" w14:paraId="7D416238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7C0AF1D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Uveitis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60ACCDE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7624414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FDA8E88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1,020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E9AB407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FF921F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39A08FC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7575AC0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1.70</w:t>
            </w:r>
          </w:p>
        </w:tc>
      </w:tr>
      <w:tr w:rsidR="006872AD" w:rsidRPr="0006781D" w14:paraId="1070DC31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06202D1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Uveitis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B12EB29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FD4588F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0566FE5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4,489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F0F671A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1,703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CF33226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1.29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8D7D69D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0.92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B5113CA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1.81</w:t>
            </w:r>
          </w:p>
        </w:tc>
      </w:tr>
      <w:tr w:rsidR="006872AD" w:rsidRPr="0006781D" w14:paraId="5C881FCD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4BBF2EE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Uveitis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96377F7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7FE20F7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B435C3A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4,542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235F543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3,998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B0EDD2A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1.39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4475538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F9D31B0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1.77</w:t>
            </w:r>
          </w:p>
        </w:tc>
      </w:tr>
      <w:tr w:rsidR="006872AD" w:rsidRPr="0006781D" w14:paraId="04CBECC1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D38E6C4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Uveitis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AF9F19A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1B6794A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057C546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1,020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23813E0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1,841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C5F658B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2C7785D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9614CCB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1.25</w:t>
            </w:r>
          </w:p>
        </w:tc>
      </w:tr>
      <w:tr w:rsidR="006872AD" w:rsidRPr="0006781D" w14:paraId="3DC8DDF5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E4655E6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Uveitis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B5A0B5C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87281BF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BE82E23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4,489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53EE5EF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7,686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907C6FC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A697E20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C185D87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1.06</w:t>
            </w:r>
          </w:p>
        </w:tc>
      </w:tr>
      <w:tr w:rsidR="006872AD" w:rsidRPr="0006781D" w14:paraId="0502A882" w14:textId="77777777" w:rsidTr="0006781D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DF7D8A4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Uveitis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83F0737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5047137" w14:textId="77777777" w:rsidR="006872AD" w:rsidRPr="0006781D" w:rsidRDefault="006872AD" w:rsidP="0068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6783993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4,542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D459A24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17,547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2371378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1.21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5F2CBDE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1.02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E83E55A" w14:textId="77777777" w:rsidR="006872AD" w:rsidRPr="0006781D" w:rsidRDefault="006872AD" w:rsidP="0068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06781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1.44</w:t>
            </w:r>
          </w:p>
        </w:tc>
      </w:tr>
    </w:tbl>
    <w:p w14:paraId="3A620DDC" w14:textId="2D1FEE9D" w:rsidR="000D03D5" w:rsidRDefault="000D03D5" w:rsidP="00A92707"/>
    <w:p w14:paraId="6248604F" w14:textId="77777777" w:rsidR="006872AD" w:rsidRDefault="006872AD" w:rsidP="00A92707">
      <w:pPr>
        <w:rPr>
          <w:b/>
          <w:u w:val="single"/>
        </w:rPr>
        <w:sectPr w:rsidR="006872AD" w:rsidSect="00C07521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616F6A43" w14:textId="3DEDAE66" w:rsidR="000D03D5" w:rsidRPr="00E70CCD" w:rsidRDefault="000D03D5" w:rsidP="00A92707">
      <w:pPr>
        <w:rPr>
          <w:b/>
          <w:u w:val="single"/>
        </w:rPr>
      </w:pPr>
      <w:r w:rsidRPr="00E70CCD">
        <w:rPr>
          <w:b/>
          <w:u w:val="single"/>
        </w:rPr>
        <w:lastRenderedPageBreak/>
        <w:t>CONFLICTS:</w:t>
      </w:r>
    </w:p>
    <w:p w14:paraId="102C4964" w14:textId="6F273245" w:rsidR="000D03D5" w:rsidRDefault="000D03D5" w:rsidP="005D3D43">
      <w:pPr>
        <w:pStyle w:val="ListParagraph"/>
        <w:numPr>
          <w:ilvl w:val="0"/>
          <w:numId w:val="4"/>
        </w:numPr>
      </w:pPr>
      <w:r>
        <w:t>AD has received research grants from Amgen, Eli Lilly, GSK, Janssen, Novartis, UCB; and has served on the advisory boards of Eli Lilly, Janssen, Novartis, UCB</w:t>
      </w:r>
    </w:p>
    <w:p w14:paraId="602EF8C5" w14:textId="2EEDEB44" w:rsidR="005D3D43" w:rsidRDefault="005D3D43" w:rsidP="005D3D43">
      <w:pPr>
        <w:pStyle w:val="ListParagraph"/>
        <w:numPr>
          <w:ilvl w:val="0"/>
          <w:numId w:val="4"/>
        </w:numPr>
      </w:pPr>
      <w:r>
        <w:t>JC has research grants and consulting with UCB, Janssen, Amgen, Roche, Myriad Genetics, Lilly, Novartis, BMS, and Pfizer</w:t>
      </w:r>
    </w:p>
    <w:p w14:paraId="609205F7" w14:textId="489DA9F3" w:rsidR="00C13817" w:rsidRDefault="00C13817" w:rsidP="005D3D43">
      <w:pPr>
        <w:pStyle w:val="ListParagraph"/>
        <w:numPr>
          <w:ilvl w:val="0"/>
          <w:numId w:val="4"/>
        </w:numPr>
      </w:pPr>
      <w:r>
        <w:t>KLW has consulting with UCB, Roche, Lilly, Pfizer, GSK, AbbV</w:t>
      </w:r>
      <w:r w:rsidR="008A0CD8">
        <w:t xml:space="preserve">ie, </w:t>
      </w:r>
      <w:r>
        <w:t>Galapagos</w:t>
      </w:r>
      <w:r w:rsidR="008A0CD8">
        <w:t xml:space="preserve">, and BMS; and has research grants with BMS. </w:t>
      </w:r>
      <w:r>
        <w:t xml:space="preserve"> </w:t>
      </w:r>
    </w:p>
    <w:p w14:paraId="7D03F79A" w14:textId="64275EE4" w:rsidR="001F6EC1" w:rsidRDefault="001F6EC1" w:rsidP="005D3D43">
      <w:pPr>
        <w:pStyle w:val="ListParagraph"/>
        <w:numPr>
          <w:ilvl w:val="0"/>
          <w:numId w:val="4"/>
        </w:numPr>
      </w:pPr>
      <w:r>
        <w:t>HY has research grants from BMS</w:t>
      </w:r>
    </w:p>
    <w:p w14:paraId="65AC5799" w14:textId="77777777" w:rsidR="005D3D43" w:rsidRDefault="007A54DB" w:rsidP="005D3D43">
      <w:pPr>
        <w:pStyle w:val="ListParagraph"/>
        <w:numPr>
          <w:ilvl w:val="0"/>
          <w:numId w:val="4"/>
        </w:numPr>
      </w:pPr>
      <w:r>
        <w:t>LP, JS, RYS are employed by UCB Biosciences, the sponsor of this study.</w:t>
      </w:r>
      <w:r w:rsidR="005D3D43" w:rsidRPr="005D3D43">
        <w:t xml:space="preserve"> </w:t>
      </w:r>
    </w:p>
    <w:p w14:paraId="206F0178" w14:textId="5FA191A2" w:rsidR="007A54DB" w:rsidRPr="00A92707" w:rsidRDefault="005D3D43" w:rsidP="005D3D43">
      <w:pPr>
        <w:pStyle w:val="ListParagraph"/>
        <w:numPr>
          <w:ilvl w:val="0"/>
          <w:numId w:val="4"/>
        </w:numPr>
      </w:pPr>
      <w:r>
        <w:t xml:space="preserve">RLB is a Contractor for UCB and Owner of Bohn Epidemiology, LLC; There are no conflicts with other clients </w:t>
      </w:r>
    </w:p>
    <w:sectPr w:rsidR="007A54DB" w:rsidRPr="00A92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uruki Robert" w:date="2017-12-26T08:38:00Z" w:initials="SR">
    <w:p w14:paraId="0C9D1738" w14:textId="2609AF9B" w:rsidR="00D2017E" w:rsidRDefault="00D2017E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Suggest that we discuss authorship order.</w:t>
      </w:r>
    </w:p>
  </w:comment>
  <w:comment w:id="1" w:author="Atul Deodhar" w:date="2018-01-01T04:15:00Z" w:initials="MOU">
    <w:p w14:paraId="4BB8CF33" w14:textId="09CEC03A" w:rsidR="00D2017E" w:rsidRDefault="00D2017E">
      <w:pPr>
        <w:pStyle w:val="CommentText"/>
      </w:pPr>
      <w:r>
        <w:rPr>
          <w:rStyle w:val="CommentReference"/>
        </w:rPr>
        <w:annotationRef/>
      </w:r>
      <w:r>
        <w:t>Hi Robert, please suggest changes.</w:t>
      </w:r>
    </w:p>
  </w:comment>
  <w:comment w:id="2" w:author="Atul Deodhar" w:date="2018-01-02T14:24:00Z" w:initials="MOU">
    <w:p w14:paraId="6D61E597" w14:textId="0BE45E28" w:rsidR="00D2017E" w:rsidRDefault="00D2017E">
      <w:pPr>
        <w:pStyle w:val="CommentText"/>
      </w:pPr>
      <w:r>
        <w:rPr>
          <w:rStyle w:val="CommentReference"/>
        </w:rPr>
        <w:annotationRef/>
      </w:r>
      <w:r>
        <w:t>We need to add Mohammed’s name.  Please suggest what order you would like.  I would like to keep the 1</w:t>
      </w:r>
      <w:r w:rsidRPr="00802281">
        <w:rPr>
          <w:vertAlign w:val="superscript"/>
        </w:rPr>
        <w:t>st</w:t>
      </w:r>
      <w:r>
        <w:t>, 2</w:t>
      </w:r>
      <w:r w:rsidRPr="00802281">
        <w:rPr>
          <w:vertAlign w:val="superscript"/>
        </w:rPr>
        <w:t>nd</w:t>
      </w:r>
      <w:r>
        <w:t xml:space="preserve"> and last author unchanged. </w:t>
      </w:r>
    </w:p>
  </w:comment>
  <w:comment w:id="3" w:author="BOHN Rhonda ()" w:date="2018-01-02T08:08:00Z" w:initials="BR(">
    <w:p w14:paraId="191E9D8E" w14:textId="37B1526C" w:rsidR="00D2017E" w:rsidRDefault="00D2017E">
      <w:pPr>
        <w:pStyle w:val="CommentText"/>
      </w:pPr>
      <w:r>
        <w:rPr>
          <w:rStyle w:val="CommentReference"/>
        </w:rPr>
        <w:annotationRef/>
      </w:r>
      <w:r>
        <w:t>Can we add in the prevalence estimates of AS per our discussion?</w:t>
      </w:r>
    </w:p>
  </w:comment>
  <w:comment w:id="4" w:author="Atul Deodhar" w:date="2018-01-02T14:26:00Z" w:initials="MOU">
    <w:p w14:paraId="52FCDA8E" w14:textId="02ABB0BB" w:rsidR="00D2017E" w:rsidRDefault="00D2017E">
      <w:pPr>
        <w:pStyle w:val="CommentText"/>
      </w:pPr>
      <w:r>
        <w:rPr>
          <w:rStyle w:val="CommentReference"/>
        </w:rPr>
        <w:annotationRef/>
      </w:r>
      <w:r>
        <w:t>Agree. Ben?</w:t>
      </w:r>
    </w:p>
  </w:comment>
  <w:comment w:id="5" w:author="Benjamin Chan" w:date="2018-01-03T09:49:00Z" w:initials="BC">
    <w:p w14:paraId="5EF8023F" w14:textId="7B24C6A5" w:rsidR="000A73CE" w:rsidRDefault="000A73CE">
      <w:pPr>
        <w:pStyle w:val="CommentText"/>
      </w:pPr>
      <w:r>
        <w:rPr>
          <w:rStyle w:val="CommentReference"/>
        </w:rPr>
        <w:annotationRef/>
      </w:r>
      <w:r>
        <w:t>AS prevalence added. The number for Medicare might change slightly. I’m waiting for an answer to a question about the data.</w:t>
      </w:r>
    </w:p>
  </w:comment>
  <w:comment w:id="6" w:author="Yassine Mohamed" w:date="2018-01-02T10:08:00Z" w:initials="YM">
    <w:p w14:paraId="4A849D25" w14:textId="05AE6FD6" w:rsidR="00D2017E" w:rsidRDefault="00D2017E">
      <w:pPr>
        <w:pStyle w:val="CommentText"/>
      </w:pPr>
      <w:r>
        <w:rPr>
          <w:rStyle w:val="CommentReference"/>
        </w:rPr>
        <w:annotationRef/>
      </w:r>
      <w:r>
        <w:t xml:space="preserve">Joined comments from MY and JS: Suggest including number of </w:t>
      </w:r>
      <w:proofErr w:type="gramStart"/>
      <w:r>
        <w:t>patients  and</w:t>
      </w:r>
      <w:proofErr w:type="gramEnd"/>
      <w:r>
        <w:t xml:space="preserve"> mean age of each data base. </w:t>
      </w:r>
    </w:p>
  </w:comment>
  <w:comment w:id="7" w:author="Atul Deodhar" w:date="2018-01-02T14:26:00Z" w:initials="MOU">
    <w:p w14:paraId="0FA7AA89" w14:textId="510260AD" w:rsidR="00D2017E" w:rsidRDefault="00D2017E">
      <w:pPr>
        <w:pStyle w:val="CommentText"/>
      </w:pPr>
      <w:r>
        <w:rPr>
          <w:rStyle w:val="CommentReference"/>
        </w:rPr>
        <w:annotationRef/>
      </w:r>
      <w:r>
        <w:t>Agree, Ben?</w:t>
      </w:r>
    </w:p>
  </w:comment>
  <w:comment w:id="8" w:author="Benjamin Chan" w:date="2018-01-03T09:49:00Z" w:initials="BC">
    <w:p w14:paraId="00147085" w14:textId="01F2E997" w:rsidR="000A73CE" w:rsidRDefault="000A73CE">
      <w:pPr>
        <w:pStyle w:val="CommentText"/>
      </w:pPr>
      <w:r>
        <w:rPr>
          <w:rStyle w:val="CommentReference"/>
        </w:rPr>
        <w:annotationRef/>
      </w:r>
      <w:r>
        <w:t>I added mean age to Table 1</w:t>
      </w:r>
    </w:p>
  </w:comment>
  <w:comment w:id="17" w:author="Atul Deodhar" w:date="2018-01-02T14:27:00Z" w:initials="MOU">
    <w:p w14:paraId="6343BDFD" w14:textId="22C9295D" w:rsidR="00D2017E" w:rsidRDefault="00D2017E">
      <w:pPr>
        <w:pStyle w:val="CommentText"/>
      </w:pPr>
      <w:r>
        <w:rPr>
          <w:rStyle w:val="CommentReference"/>
        </w:rPr>
        <w:annotationRef/>
      </w:r>
      <w:r>
        <w:t>Which prior literature in AS? I don’t think this adds anything. I would omit this phrase.</w:t>
      </w:r>
    </w:p>
  </w:comment>
  <w:comment w:id="20" w:author="Yassine Mohamed" w:date="2018-01-02T09:55:00Z" w:initials="YM">
    <w:p w14:paraId="63959195" w14:textId="28471B8A" w:rsidR="00D2017E" w:rsidRDefault="00D2017E">
      <w:pPr>
        <w:pStyle w:val="CommentText"/>
      </w:pPr>
      <w:r>
        <w:rPr>
          <w:rStyle w:val="CommentReference"/>
        </w:rPr>
        <w:annotationRef/>
      </w:r>
      <w:r>
        <w:t xml:space="preserve">Joined comments from MY and JS: Recommend deleting “reduced” and “increased” </w:t>
      </w:r>
    </w:p>
  </w:comment>
  <w:comment w:id="21" w:author="Atul Deodhar" w:date="2018-01-02T14:32:00Z" w:initials="MOU">
    <w:p w14:paraId="499C5FE7" w14:textId="257D3BD7" w:rsidR="00D2017E" w:rsidRDefault="00D2017E">
      <w:pPr>
        <w:pStyle w:val="CommentText"/>
      </w:pPr>
      <w:r>
        <w:rPr>
          <w:rStyle w:val="CommentReference"/>
        </w:rPr>
        <w:annotationRef/>
      </w:r>
      <w:r>
        <w:t>Agree</w:t>
      </w:r>
    </w:p>
  </w:comment>
  <w:comment w:id="23" w:author="BOHN Rhonda ()" w:date="2018-01-02T08:23:00Z" w:initials="BR(">
    <w:p w14:paraId="151BA844" w14:textId="4C54100E" w:rsidR="00D2017E" w:rsidRDefault="00D2017E">
      <w:pPr>
        <w:pStyle w:val="CommentText"/>
      </w:pPr>
      <w:r>
        <w:rPr>
          <w:rStyle w:val="CommentReference"/>
        </w:rPr>
        <w:annotationRef/>
      </w:r>
      <w:r>
        <w:t>It appears that the increased incidence only occurs in the Medicare population (statistically increased) and is non-significant for all others.</w:t>
      </w:r>
    </w:p>
  </w:comment>
  <w:comment w:id="24" w:author="Atul Deodhar" w:date="2018-01-02T14:32:00Z" w:initials="MOU">
    <w:p w14:paraId="506D7601" w14:textId="32AEA1B8" w:rsidR="00D2017E" w:rsidRDefault="00D2017E">
      <w:pPr>
        <w:pStyle w:val="CommentText"/>
      </w:pPr>
      <w:r>
        <w:rPr>
          <w:rStyle w:val="CommentReference"/>
        </w:rPr>
        <w:annotationRef/>
      </w:r>
      <w:r>
        <w:t xml:space="preserve">True, but the trend is uniformly in the direction of ‘higher’ EAMs.  The question is, why is that.  My feeling is that </w:t>
      </w:r>
      <w:proofErr w:type="spellStart"/>
      <w:r>
        <w:t>TNFi</w:t>
      </w:r>
      <w:proofErr w:type="spellEnd"/>
      <w:r>
        <w:t xml:space="preserve"> are known to paradoxically increase incidence of psoriasis, uveitis, IBD etc.  I am OK to omit what I had added earlier. </w:t>
      </w:r>
    </w:p>
  </w:comment>
  <w:comment w:id="25" w:author="BOHN Rhonda ()" w:date="2018-01-02T18:27:00Z" w:initials="BR(">
    <w:p w14:paraId="498519DC" w14:textId="123DF66D" w:rsidR="00D2017E" w:rsidRDefault="00D2017E">
      <w:pPr>
        <w:pStyle w:val="CommentText"/>
      </w:pPr>
      <w:r>
        <w:rPr>
          <w:rStyle w:val="CommentReference"/>
        </w:rPr>
        <w:annotationRef/>
      </w:r>
    </w:p>
  </w:comment>
  <w:comment w:id="26" w:author="BOHN Rhonda ()" w:date="2018-01-02T18:27:00Z" w:initials="BR(">
    <w:p w14:paraId="6E235D7B" w14:textId="0CC9D032" w:rsidR="00D2017E" w:rsidRDefault="00D2017E">
      <w:pPr>
        <w:pStyle w:val="CommentText"/>
      </w:pPr>
      <w:r>
        <w:rPr>
          <w:rStyle w:val="CommentReference"/>
        </w:rPr>
        <w:annotationRef/>
      </w:r>
      <w:r>
        <w:t xml:space="preserve">I added the word trend to clarify since not seen in all data </w:t>
      </w:r>
      <w:proofErr w:type="spellStart"/>
      <w:r>
        <w:t>sources.a</w:t>
      </w:r>
      <w:proofErr w:type="spellEnd"/>
    </w:p>
  </w:comment>
  <w:comment w:id="32" w:author="Suruki Robert" w:date="2018-01-02T16:54:00Z" w:initials="SR">
    <w:p w14:paraId="67623B0C" w14:textId="2C52897D" w:rsidR="00D2017E" w:rsidRDefault="00D2017E">
      <w:pPr>
        <w:pStyle w:val="CommentText"/>
      </w:pPr>
      <w:r>
        <w:rPr>
          <w:rStyle w:val="CommentReference"/>
        </w:rPr>
        <w:annotationRef/>
      </w:r>
      <w:r>
        <w:t xml:space="preserve">Are you referring to external data (i.e., other publications)? </w:t>
      </w:r>
    </w:p>
  </w:comment>
  <w:comment w:id="43" w:author="Yassine Mohamed" w:date="2018-01-02T10:29:00Z" w:initials="YM">
    <w:p w14:paraId="15BCDB9E" w14:textId="4C658BD0" w:rsidR="00D2017E" w:rsidRDefault="00D2017E">
      <w:pPr>
        <w:pStyle w:val="CommentText"/>
      </w:pPr>
      <w:r>
        <w:rPr>
          <w:rStyle w:val="CommentReference"/>
        </w:rPr>
        <w:annotationRef/>
      </w:r>
      <w:r>
        <w:t xml:space="preserve">MY &amp; JS: If not possible to add age per </w:t>
      </w:r>
      <w:proofErr w:type="spellStart"/>
      <w:r>
        <w:t>aboive</w:t>
      </w:r>
      <w:proofErr w:type="spellEnd"/>
      <w:r>
        <w:t xml:space="preserve"> comment, please consider replacing “all age group” with “all data sets”. </w:t>
      </w:r>
    </w:p>
  </w:comment>
  <w:comment w:id="44" w:author="Atul Deodhar" w:date="2018-01-02T14:35:00Z" w:initials="MOU">
    <w:p w14:paraId="3D684BD2" w14:textId="596861C6" w:rsidR="00D2017E" w:rsidRDefault="00D2017E">
      <w:pPr>
        <w:pStyle w:val="CommentText"/>
      </w:pPr>
      <w:r>
        <w:rPr>
          <w:rStyle w:val="CommentReference"/>
        </w:rPr>
        <w:annotationRef/>
      </w:r>
      <w:r>
        <w:t>Either way is OK with me. Ben?</w:t>
      </w:r>
    </w:p>
  </w:comment>
  <w:comment w:id="46" w:author="Atul Deodhar" w:date="2018-01-02T14:29:00Z" w:initials="MOU">
    <w:p w14:paraId="1A448D22" w14:textId="67CD49FD" w:rsidR="00D2017E" w:rsidRDefault="00D2017E">
      <w:pPr>
        <w:pStyle w:val="CommentText"/>
      </w:pPr>
      <w:r>
        <w:rPr>
          <w:rStyle w:val="CommentReference"/>
        </w:rPr>
        <w:annotationRef/>
      </w:r>
      <w:r>
        <w:t xml:space="preserve">I don’t like this statement either. What is ‘predictable’ about this? Plus we </w:t>
      </w:r>
      <w:proofErr w:type="spellStart"/>
      <w:r>
        <w:t>havee</w:t>
      </w:r>
      <w:proofErr w:type="spellEnd"/>
      <w:r>
        <w:t xml:space="preserve"> not given any results on ‘</w:t>
      </w:r>
      <w:proofErr w:type="spellStart"/>
      <w:r>
        <w:t>benefits’of</w:t>
      </w:r>
      <w:proofErr w:type="spellEnd"/>
      <w:r>
        <w:t xml:space="preserve"> </w:t>
      </w:r>
      <w:proofErr w:type="spellStart"/>
      <w:r>
        <w:t>TNFi</w:t>
      </w:r>
      <w:proofErr w:type="spellEnd"/>
      <w:r>
        <w:t xml:space="preserve"> to talk about “risk/benefit’ profile.  I would omit this. </w:t>
      </w:r>
    </w:p>
  </w:comment>
  <w:comment w:id="52" w:author="Benjamin Chan" w:date="2017-12-22T11:16:00Z" w:initials="BC">
    <w:p w14:paraId="29F89EDE" w14:textId="324ECDB3" w:rsidR="00D2017E" w:rsidRDefault="00D2017E">
      <w:pPr>
        <w:pStyle w:val="CommentText"/>
      </w:pPr>
      <w:r>
        <w:rPr>
          <w:rStyle w:val="CommentReference"/>
        </w:rPr>
        <w:annotationRef/>
      </w:r>
      <w:r>
        <w:t>These are the numbers that made it in the final version of the ACR poster.</w:t>
      </w:r>
    </w:p>
  </w:comment>
  <w:comment w:id="63" w:author="BOHN Rhonda ()" w:date="2017-12-19T13:25:00Z" w:initials="BR(">
    <w:p w14:paraId="61E4523E" w14:textId="63A684AE" w:rsidR="00D2017E" w:rsidRDefault="00D2017E">
      <w:pPr>
        <w:pStyle w:val="CommentText"/>
      </w:pPr>
      <w:r>
        <w:rPr>
          <w:rStyle w:val="CommentReference"/>
        </w:rPr>
        <w:annotationRef/>
      </w:r>
      <w:r>
        <w:t>I think that there will be many questions if we do not show the results for the other data sources for those comorbidities and EAMs that are significant.</w:t>
      </w:r>
    </w:p>
  </w:comment>
  <w:comment w:id="64" w:author="Benjamin Chan" w:date="2017-12-22T10:54:00Z" w:initials="BC">
    <w:p w14:paraId="160640D8" w14:textId="5EFAC859" w:rsidR="00D2017E" w:rsidRDefault="00D2017E">
      <w:pPr>
        <w:pStyle w:val="CommentText"/>
      </w:pPr>
      <w:r>
        <w:rPr>
          <w:rStyle w:val="CommentReference"/>
        </w:rPr>
        <w:annotationRef/>
      </w:r>
      <w:r>
        <w:t xml:space="preserve">I included all valid comparisons (significant &amp; non-significant). It makes for a large table, but it will be easier to delete if desired. </w:t>
      </w:r>
      <w:r>
        <w:br/>
      </w:r>
      <w:r>
        <w:br/>
        <w:t>Also added 2 columns for number of subjects per Robert’s request.</w:t>
      </w:r>
      <w:r>
        <w:br/>
      </w:r>
      <w:r>
        <w:br/>
        <w:t>These hazard ratios are from Cox PH models that exclude any subjects with any prior events (except hospitalized infection, opportunistic infection, and NMSC).</w:t>
      </w:r>
      <w:r>
        <w:br/>
      </w:r>
      <w:r>
        <w:br/>
        <w:t>Unstable HRs (due to zero events) are not shown.</w:t>
      </w:r>
    </w:p>
  </w:comment>
  <w:comment w:id="68" w:author="Suruki Robert" w:date="2017-12-26T09:26:00Z" w:initials="SR">
    <w:p w14:paraId="23426823" w14:textId="77777777" w:rsidR="00D2017E" w:rsidRDefault="00D2017E">
      <w:pPr>
        <w:pStyle w:val="CommentText"/>
      </w:pPr>
      <w:r>
        <w:rPr>
          <w:rStyle w:val="CommentReference"/>
        </w:rPr>
        <w:annotationRef/>
      </w:r>
      <w:r>
        <w:t>I think that we should include a footnote explaining why some comparisons are not included in the table.  For example, there is not hematologic cancer for TNF vs. DMARD in MPCD.</w:t>
      </w:r>
    </w:p>
    <w:p w14:paraId="6DD19D86" w14:textId="77777777" w:rsidR="00D2017E" w:rsidRDefault="00D2017E">
      <w:pPr>
        <w:pStyle w:val="CommentText"/>
      </w:pPr>
    </w:p>
    <w:p w14:paraId="1945D50F" w14:textId="77777777" w:rsidR="00D2017E" w:rsidRDefault="00D2017E">
      <w:pPr>
        <w:pStyle w:val="CommentText"/>
      </w:pPr>
      <w:r>
        <w:t>Also, since we did not describe in the Methods section, should we also consider including a footnote stating that we excluded patients with a prior event from the analysis of the respective endpoint?</w:t>
      </w:r>
    </w:p>
    <w:p w14:paraId="56C93C7F" w14:textId="1966D6A9" w:rsidR="00D2017E" w:rsidRDefault="00D2017E">
      <w:pPr>
        <w:pStyle w:val="CommentText"/>
      </w:pPr>
    </w:p>
  </w:comment>
  <w:comment w:id="69" w:author="Atul Deodhar" w:date="2018-01-01T04:26:00Z" w:initials="MOU">
    <w:p w14:paraId="392644B6" w14:textId="77777777" w:rsidR="00D2017E" w:rsidRDefault="00D2017E">
      <w:pPr>
        <w:pStyle w:val="CommentText"/>
      </w:pPr>
      <w:r>
        <w:rPr>
          <w:rStyle w:val="CommentReference"/>
        </w:rPr>
        <w:annotationRef/>
      </w:r>
      <w:r>
        <w:t>Ben, can you please answer the first comment by Robert?</w:t>
      </w:r>
    </w:p>
    <w:p w14:paraId="77535775" w14:textId="68588990" w:rsidR="00D2017E" w:rsidRDefault="00D2017E">
      <w:pPr>
        <w:pStyle w:val="CommentText"/>
      </w:pPr>
      <w:r>
        <w:t xml:space="preserve">Robert, thanks for picking this up. I have added a sentence in methods. </w:t>
      </w:r>
    </w:p>
  </w:comment>
  <w:comment w:id="70" w:author="Benjamin Chan" w:date="2018-01-03T09:54:00Z" w:initials="BC">
    <w:p w14:paraId="2B02F1A9" w14:textId="5E7D53E7" w:rsidR="004504E5" w:rsidRDefault="004504E5">
      <w:pPr>
        <w:pStyle w:val="CommentText"/>
      </w:pPr>
      <w:r>
        <w:rPr>
          <w:rStyle w:val="CommentReference"/>
        </w:rPr>
        <w:annotationRef/>
      </w:r>
      <w:r>
        <w:t>Added to Table 2 caption.</w:t>
      </w:r>
    </w:p>
  </w:comment>
  <w:comment w:id="71" w:author="Atul Deodhar" w:date="2018-01-01T04:43:00Z" w:initials="MOU">
    <w:p w14:paraId="0CF56D73" w14:textId="67193B3D" w:rsidR="00D2017E" w:rsidRDefault="00D2017E">
      <w:pPr>
        <w:pStyle w:val="CommentText"/>
      </w:pPr>
      <w:r>
        <w:rPr>
          <w:rStyle w:val="CommentReference"/>
        </w:rPr>
        <w:annotationRef/>
      </w:r>
      <w:r>
        <w:t xml:space="preserve">Rather than separate columns </w:t>
      </w:r>
      <w:proofErr w:type="spellStart"/>
      <w:r>
        <w:t>for“lower</w:t>
      </w:r>
      <w:proofErr w:type="spellEnd"/>
      <w:r>
        <w:t xml:space="preserve"> bound” &amp; “upper bound”, can we show that as 95% CI in parenthesis next to the HR?</w:t>
      </w:r>
    </w:p>
  </w:comment>
  <w:comment w:id="72" w:author="BOHN Rhonda ()" w:date="2018-01-02T08:16:00Z" w:initials="BR(">
    <w:p w14:paraId="75EFE9BB" w14:textId="5C1DCE55" w:rsidR="00D2017E" w:rsidRDefault="00D2017E">
      <w:pPr>
        <w:pStyle w:val="CommentText"/>
      </w:pPr>
      <w:r>
        <w:rPr>
          <w:rStyle w:val="CommentReference"/>
        </w:rPr>
        <w:annotationRef/>
      </w:r>
      <w:r>
        <w:t>I like this idea, it is cleaner and more conventional.</w:t>
      </w:r>
    </w:p>
  </w:comment>
  <w:comment w:id="73" w:author="Suruki Robert" w:date="2018-01-02T16:44:00Z" w:initials="SR">
    <w:p w14:paraId="3B22C503" w14:textId="0D5B2E99" w:rsidR="00D2017E" w:rsidRDefault="00D2017E">
      <w:pPr>
        <w:pStyle w:val="CommentText"/>
      </w:pPr>
      <w:r>
        <w:rPr>
          <w:rStyle w:val="CommentReference"/>
        </w:rPr>
        <w:annotationRef/>
      </w:r>
      <w:r>
        <w:t>I agree.</w:t>
      </w:r>
    </w:p>
  </w:comment>
  <w:comment w:id="74" w:author="BOHN Rhonda ()" w:date="2018-01-02T08:18:00Z" w:initials="BR(">
    <w:p w14:paraId="7E817794" w14:textId="65FF6B89" w:rsidR="00D2017E" w:rsidRDefault="00D2017E">
      <w:pPr>
        <w:pStyle w:val="CommentText"/>
      </w:pPr>
      <w:r>
        <w:rPr>
          <w:rStyle w:val="CommentReference"/>
        </w:rPr>
        <w:annotationRef/>
      </w:r>
      <w:r>
        <w:t>Missing MPCD comparison.</w:t>
      </w:r>
    </w:p>
  </w:comment>
  <w:comment w:id="76" w:author="BOHN Rhonda ()" w:date="2018-01-02T08:21:00Z" w:initials="BR(">
    <w:p w14:paraId="12CD501F" w14:textId="5519D523" w:rsidR="00D2017E" w:rsidRDefault="00D2017E">
      <w:pPr>
        <w:pStyle w:val="CommentText"/>
      </w:pPr>
      <w:r>
        <w:rPr>
          <w:rStyle w:val="CommentReference"/>
        </w:rPr>
        <w:annotationRef/>
      </w:r>
      <w:r>
        <w:t>Missing MPCD comparison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C9D1738" w15:done="0"/>
  <w15:commentEx w15:paraId="4BB8CF33" w15:paraIdParent="0C9D1738" w15:done="0"/>
  <w15:commentEx w15:paraId="6D61E597" w15:paraIdParent="0C9D1738" w15:done="0"/>
  <w15:commentEx w15:paraId="191E9D8E" w15:done="0"/>
  <w15:commentEx w15:paraId="52FCDA8E" w15:paraIdParent="191E9D8E" w15:done="0"/>
  <w15:commentEx w15:paraId="5EF8023F" w15:paraIdParent="191E9D8E" w15:done="0"/>
  <w15:commentEx w15:paraId="4A849D25" w15:done="0"/>
  <w15:commentEx w15:paraId="0FA7AA89" w15:paraIdParent="4A849D25" w15:done="0"/>
  <w15:commentEx w15:paraId="00147085" w15:paraIdParent="4A849D25" w15:done="0"/>
  <w15:commentEx w15:paraId="6343BDFD" w15:done="0"/>
  <w15:commentEx w15:paraId="63959195" w15:done="0"/>
  <w15:commentEx w15:paraId="499C5FE7" w15:paraIdParent="63959195" w15:done="0"/>
  <w15:commentEx w15:paraId="151BA844" w15:done="0"/>
  <w15:commentEx w15:paraId="506D7601" w15:paraIdParent="151BA844" w15:done="0"/>
  <w15:commentEx w15:paraId="498519DC" w15:paraIdParent="151BA844" w15:done="0"/>
  <w15:commentEx w15:paraId="6E235D7B" w15:paraIdParent="151BA844" w15:done="0"/>
  <w15:commentEx w15:paraId="67623B0C" w15:done="0"/>
  <w15:commentEx w15:paraId="15BCDB9E" w15:done="0"/>
  <w15:commentEx w15:paraId="3D684BD2" w15:paraIdParent="15BCDB9E" w15:done="0"/>
  <w15:commentEx w15:paraId="1A448D22" w15:done="0"/>
  <w15:commentEx w15:paraId="29F89EDE" w15:done="0"/>
  <w15:commentEx w15:paraId="61E4523E" w15:done="0"/>
  <w15:commentEx w15:paraId="160640D8" w15:paraIdParent="61E4523E" w15:done="0"/>
  <w15:commentEx w15:paraId="56C93C7F" w15:done="0"/>
  <w15:commentEx w15:paraId="77535775" w15:paraIdParent="56C93C7F" w15:done="0"/>
  <w15:commentEx w15:paraId="2B02F1A9" w15:paraIdParent="56C93C7F" w15:done="0"/>
  <w15:commentEx w15:paraId="0CF56D73" w15:done="0"/>
  <w15:commentEx w15:paraId="75EFE9BB" w15:paraIdParent="0CF56D73" w15:done="0"/>
  <w15:commentEx w15:paraId="3B22C503" w15:paraIdParent="0CF56D73" w15:done="0"/>
  <w15:commentEx w15:paraId="7E817794" w15:done="0"/>
  <w15:commentEx w15:paraId="12CD501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70CE5"/>
    <w:multiLevelType w:val="multilevel"/>
    <w:tmpl w:val="99280434"/>
    <w:styleLink w:val="UCBBullets"/>
    <w:lvl w:ilvl="0">
      <w:start w:val="1"/>
      <w:numFmt w:val="bullet"/>
      <w:pStyle w:val="C-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>
      <w:start w:val="1"/>
      <w:numFmt w:val="bullet"/>
      <w:pStyle w:val="C-BulletIndented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C-BulletIndented2"/>
      <w:lvlText w:val="◦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317460D"/>
    <w:multiLevelType w:val="hybridMultilevel"/>
    <w:tmpl w:val="29AE4A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6630A7"/>
    <w:multiLevelType w:val="hybridMultilevel"/>
    <w:tmpl w:val="6F883C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C-Bullet"/>
        <w:lvlText w:val=""/>
        <w:lvlJc w:val="left"/>
        <w:pPr>
          <w:tabs>
            <w:tab w:val="num" w:pos="360"/>
          </w:tabs>
          <w:ind w:left="360" w:hanging="360"/>
        </w:pPr>
        <w:rPr>
          <w:rFonts w:ascii="Symbol" w:hAnsi="Symbol" w:hint="default"/>
          <w:color w:val="auto"/>
          <w:sz w:val="24"/>
        </w:rPr>
      </w:lvl>
    </w:lvlOverride>
  </w:num>
  <w:num w:numId="2">
    <w:abstractNumId w:val="0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uruki Robert">
    <w15:presenceInfo w15:providerId="None" w15:userId="Suruki Robert"/>
  </w15:person>
  <w15:person w15:author="BOHN Rhonda ()">
    <w15:presenceInfo w15:providerId="None" w15:userId="BOHN Rhonda ()"/>
  </w15:person>
  <w15:person w15:author="Benjamin Chan">
    <w15:presenceInfo w15:providerId="None" w15:userId="Benjamin Chan"/>
  </w15:person>
  <w15:person w15:author="Yassine Mohamed">
    <w15:presenceInfo w15:providerId="None" w15:userId="Yassine Mohame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553"/>
    <w:rsid w:val="00012841"/>
    <w:rsid w:val="00016104"/>
    <w:rsid w:val="00062207"/>
    <w:rsid w:val="0006781D"/>
    <w:rsid w:val="0009446C"/>
    <w:rsid w:val="0009713A"/>
    <w:rsid w:val="000A69A8"/>
    <w:rsid w:val="000A73CE"/>
    <w:rsid w:val="000B35AE"/>
    <w:rsid w:val="000B3738"/>
    <w:rsid w:val="000D03D5"/>
    <w:rsid w:val="000D2358"/>
    <w:rsid w:val="000D688C"/>
    <w:rsid w:val="000E1918"/>
    <w:rsid w:val="00103490"/>
    <w:rsid w:val="00106EA7"/>
    <w:rsid w:val="00113280"/>
    <w:rsid w:val="00113B0D"/>
    <w:rsid w:val="00124F7E"/>
    <w:rsid w:val="00130E9C"/>
    <w:rsid w:val="00132A61"/>
    <w:rsid w:val="0016709F"/>
    <w:rsid w:val="001736E0"/>
    <w:rsid w:val="00194D89"/>
    <w:rsid w:val="0019719D"/>
    <w:rsid w:val="001A07B3"/>
    <w:rsid w:val="001A32EE"/>
    <w:rsid w:val="001A62BA"/>
    <w:rsid w:val="001B1624"/>
    <w:rsid w:val="001E06B7"/>
    <w:rsid w:val="001E66C0"/>
    <w:rsid w:val="001F6EC1"/>
    <w:rsid w:val="00201CD8"/>
    <w:rsid w:val="00210609"/>
    <w:rsid w:val="00211416"/>
    <w:rsid w:val="002335EA"/>
    <w:rsid w:val="0024373E"/>
    <w:rsid w:val="0025087D"/>
    <w:rsid w:val="0025572E"/>
    <w:rsid w:val="0025578D"/>
    <w:rsid w:val="00266695"/>
    <w:rsid w:val="0028400D"/>
    <w:rsid w:val="002A5670"/>
    <w:rsid w:val="00304D52"/>
    <w:rsid w:val="00317388"/>
    <w:rsid w:val="00321634"/>
    <w:rsid w:val="00340230"/>
    <w:rsid w:val="0034215B"/>
    <w:rsid w:val="00346F0B"/>
    <w:rsid w:val="003479DC"/>
    <w:rsid w:val="00356BED"/>
    <w:rsid w:val="00395830"/>
    <w:rsid w:val="003A3483"/>
    <w:rsid w:val="003B1659"/>
    <w:rsid w:val="003B5CE9"/>
    <w:rsid w:val="003C028E"/>
    <w:rsid w:val="003C15A9"/>
    <w:rsid w:val="003C5550"/>
    <w:rsid w:val="003F3507"/>
    <w:rsid w:val="003F597E"/>
    <w:rsid w:val="00405F73"/>
    <w:rsid w:val="00447346"/>
    <w:rsid w:val="004504E5"/>
    <w:rsid w:val="00460AA6"/>
    <w:rsid w:val="00463A37"/>
    <w:rsid w:val="004679BE"/>
    <w:rsid w:val="004701B2"/>
    <w:rsid w:val="00476CF3"/>
    <w:rsid w:val="004841B7"/>
    <w:rsid w:val="00497911"/>
    <w:rsid w:val="004A79D8"/>
    <w:rsid w:val="004B305D"/>
    <w:rsid w:val="004B48A1"/>
    <w:rsid w:val="004D10D3"/>
    <w:rsid w:val="004E6D40"/>
    <w:rsid w:val="004F23B3"/>
    <w:rsid w:val="004F44E2"/>
    <w:rsid w:val="00537983"/>
    <w:rsid w:val="00544227"/>
    <w:rsid w:val="00550359"/>
    <w:rsid w:val="00552BE3"/>
    <w:rsid w:val="00573126"/>
    <w:rsid w:val="00585D34"/>
    <w:rsid w:val="005A5C13"/>
    <w:rsid w:val="005A7A47"/>
    <w:rsid w:val="005B5E7D"/>
    <w:rsid w:val="005B6105"/>
    <w:rsid w:val="005C11EB"/>
    <w:rsid w:val="005C544C"/>
    <w:rsid w:val="005D3D43"/>
    <w:rsid w:val="005F393E"/>
    <w:rsid w:val="00604466"/>
    <w:rsid w:val="006064C5"/>
    <w:rsid w:val="00606B76"/>
    <w:rsid w:val="00634588"/>
    <w:rsid w:val="0063769F"/>
    <w:rsid w:val="0066163F"/>
    <w:rsid w:val="00664488"/>
    <w:rsid w:val="006656E1"/>
    <w:rsid w:val="00671962"/>
    <w:rsid w:val="00673BBF"/>
    <w:rsid w:val="0068359A"/>
    <w:rsid w:val="00685D1B"/>
    <w:rsid w:val="006872AD"/>
    <w:rsid w:val="006A3DA6"/>
    <w:rsid w:val="006A7C67"/>
    <w:rsid w:val="006C1D8B"/>
    <w:rsid w:val="006C2D4D"/>
    <w:rsid w:val="006C6B81"/>
    <w:rsid w:val="006C7FB4"/>
    <w:rsid w:val="006F5F6A"/>
    <w:rsid w:val="00722A63"/>
    <w:rsid w:val="00731FC8"/>
    <w:rsid w:val="0075771C"/>
    <w:rsid w:val="00761A56"/>
    <w:rsid w:val="0078114B"/>
    <w:rsid w:val="007862D2"/>
    <w:rsid w:val="007864D1"/>
    <w:rsid w:val="00790794"/>
    <w:rsid w:val="00793A2D"/>
    <w:rsid w:val="007A433B"/>
    <w:rsid w:val="007A54DB"/>
    <w:rsid w:val="007C2156"/>
    <w:rsid w:val="007F0DA6"/>
    <w:rsid w:val="007F2023"/>
    <w:rsid w:val="00802281"/>
    <w:rsid w:val="00806FB3"/>
    <w:rsid w:val="00810153"/>
    <w:rsid w:val="008157F6"/>
    <w:rsid w:val="00817912"/>
    <w:rsid w:val="008230C0"/>
    <w:rsid w:val="00830BE8"/>
    <w:rsid w:val="00831ACA"/>
    <w:rsid w:val="00845C70"/>
    <w:rsid w:val="00847520"/>
    <w:rsid w:val="00850A95"/>
    <w:rsid w:val="00861152"/>
    <w:rsid w:val="00866200"/>
    <w:rsid w:val="00880F9D"/>
    <w:rsid w:val="008946BC"/>
    <w:rsid w:val="008A0CD8"/>
    <w:rsid w:val="008A61C7"/>
    <w:rsid w:val="008B423E"/>
    <w:rsid w:val="008B6E21"/>
    <w:rsid w:val="008B77A4"/>
    <w:rsid w:val="008B7F5F"/>
    <w:rsid w:val="008C0EEF"/>
    <w:rsid w:val="008D12B5"/>
    <w:rsid w:val="008D5232"/>
    <w:rsid w:val="008D6327"/>
    <w:rsid w:val="008E2529"/>
    <w:rsid w:val="00901FFC"/>
    <w:rsid w:val="00910C9F"/>
    <w:rsid w:val="00921546"/>
    <w:rsid w:val="0095722F"/>
    <w:rsid w:val="009704D9"/>
    <w:rsid w:val="00980CD4"/>
    <w:rsid w:val="00983521"/>
    <w:rsid w:val="009902F4"/>
    <w:rsid w:val="009C4553"/>
    <w:rsid w:val="009C5025"/>
    <w:rsid w:val="009D3146"/>
    <w:rsid w:val="009D72FF"/>
    <w:rsid w:val="009E02D6"/>
    <w:rsid w:val="009E789E"/>
    <w:rsid w:val="009F01EC"/>
    <w:rsid w:val="00A1598E"/>
    <w:rsid w:val="00A5019B"/>
    <w:rsid w:val="00A541B1"/>
    <w:rsid w:val="00A62C37"/>
    <w:rsid w:val="00A717A5"/>
    <w:rsid w:val="00A925C0"/>
    <w:rsid w:val="00A92707"/>
    <w:rsid w:val="00AA1290"/>
    <w:rsid w:val="00AA380B"/>
    <w:rsid w:val="00AA7F92"/>
    <w:rsid w:val="00AB78C9"/>
    <w:rsid w:val="00AC209F"/>
    <w:rsid w:val="00AC4D45"/>
    <w:rsid w:val="00AD0F8E"/>
    <w:rsid w:val="00AD7CE8"/>
    <w:rsid w:val="00AE5F0A"/>
    <w:rsid w:val="00AF76B1"/>
    <w:rsid w:val="00AF79DD"/>
    <w:rsid w:val="00B0232A"/>
    <w:rsid w:val="00B06D6F"/>
    <w:rsid w:val="00B108BF"/>
    <w:rsid w:val="00B14A64"/>
    <w:rsid w:val="00B17D59"/>
    <w:rsid w:val="00B24789"/>
    <w:rsid w:val="00B2691D"/>
    <w:rsid w:val="00B40A8A"/>
    <w:rsid w:val="00B71500"/>
    <w:rsid w:val="00B848FD"/>
    <w:rsid w:val="00B878CB"/>
    <w:rsid w:val="00B93E35"/>
    <w:rsid w:val="00BA55B0"/>
    <w:rsid w:val="00BC273C"/>
    <w:rsid w:val="00BC7CE1"/>
    <w:rsid w:val="00BD4CDC"/>
    <w:rsid w:val="00C053CA"/>
    <w:rsid w:val="00C06674"/>
    <w:rsid w:val="00C07521"/>
    <w:rsid w:val="00C1239A"/>
    <w:rsid w:val="00C13670"/>
    <w:rsid w:val="00C13817"/>
    <w:rsid w:val="00C13874"/>
    <w:rsid w:val="00C20566"/>
    <w:rsid w:val="00C42566"/>
    <w:rsid w:val="00C42642"/>
    <w:rsid w:val="00C558FA"/>
    <w:rsid w:val="00C566A3"/>
    <w:rsid w:val="00C63EAE"/>
    <w:rsid w:val="00C92D23"/>
    <w:rsid w:val="00CA4C4C"/>
    <w:rsid w:val="00CB2B25"/>
    <w:rsid w:val="00CC224A"/>
    <w:rsid w:val="00CC715E"/>
    <w:rsid w:val="00CE1548"/>
    <w:rsid w:val="00CE72D0"/>
    <w:rsid w:val="00CF4216"/>
    <w:rsid w:val="00CF4595"/>
    <w:rsid w:val="00D050BD"/>
    <w:rsid w:val="00D16F69"/>
    <w:rsid w:val="00D2017E"/>
    <w:rsid w:val="00D21569"/>
    <w:rsid w:val="00D37BBD"/>
    <w:rsid w:val="00D82ECE"/>
    <w:rsid w:val="00D9730A"/>
    <w:rsid w:val="00DF1469"/>
    <w:rsid w:val="00DF6004"/>
    <w:rsid w:val="00E02B5B"/>
    <w:rsid w:val="00E05F50"/>
    <w:rsid w:val="00E11DBF"/>
    <w:rsid w:val="00E16A0F"/>
    <w:rsid w:val="00E2335B"/>
    <w:rsid w:val="00E24471"/>
    <w:rsid w:val="00E40357"/>
    <w:rsid w:val="00E42C17"/>
    <w:rsid w:val="00E70CCD"/>
    <w:rsid w:val="00EA4C6F"/>
    <w:rsid w:val="00EA7121"/>
    <w:rsid w:val="00EB2B71"/>
    <w:rsid w:val="00EC2E13"/>
    <w:rsid w:val="00EC6058"/>
    <w:rsid w:val="00ED201F"/>
    <w:rsid w:val="00ED2870"/>
    <w:rsid w:val="00EE070B"/>
    <w:rsid w:val="00EE4526"/>
    <w:rsid w:val="00EF0686"/>
    <w:rsid w:val="00EF17F3"/>
    <w:rsid w:val="00F145BD"/>
    <w:rsid w:val="00F30EB2"/>
    <w:rsid w:val="00F32A90"/>
    <w:rsid w:val="00F54792"/>
    <w:rsid w:val="00F56165"/>
    <w:rsid w:val="00F62B25"/>
    <w:rsid w:val="00F65FED"/>
    <w:rsid w:val="00F7552A"/>
    <w:rsid w:val="00F81E11"/>
    <w:rsid w:val="00F92D4E"/>
    <w:rsid w:val="00F94F46"/>
    <w:rsid w:val="00F975B4"/>
    <w:rsid w:val="00FC002A"/>
    <w:rsid w:val="00FD1E8C"/>
    <w:rsid w:val="00FD2703"/>
    <w:rsid w:val="00FD3AB9"/>
    <w:rsid w:val="00FF03D4"/>
    <w:rsid w:val="00FF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378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-Title">
    <w:name w:val="C-Title"/>
    <w:next w:val="Normal"/>
    <w:rsid w:val="009C4553"/>
    <w:pPr>
      <w:spacing w:before="240" w:after="240" w:line="240" w:lineRule="auto"/>
      <w:jc w:val="center"/>
    </w:pPr>
    <w:rPr>
      <w:rFonts w:ascii="Arial" w:eastAsia="Times New Roman" w:hAnsi="Arial" w:cs="Times New Roman"/>
      <w:b/>
      <w:caps/>
      <w:kern w:val="28"/>
      <w:sz w:val="32"/>
      <w:szCs w:val="20"/>
    </w:rPr>
  </w:style>
  <w:style w:type="character" w:styleId="Hyperlink">
    <w:name w:val="Hyperlink"/>
    <w:uiPriority w:val="99"/>
    <w:rsid w:val="00A92707"/>
    <w:rPr>
      <w:color w:val="0000FF"/>
      <w:u w:val="single"/>
    </w:rPr>
  </w:style>
  <w:style w:type="paragraph" w:customStyle="1" w:styleId="C-Bullet">
    <w:name w:val="C-Bullet"/>
    <w:rsid w:val="00A92707"/>
    <w:pPr>
      <w:numPr>
        <w:numId w:val="1"/>
      </w:numPr>
      <w:spacing w:before="120" w:after="120" w:line="280" w:lineRule="atLeast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-BulletIndented">
    <w:name w:val="C-Bullet Indented"/>
    <w:rsid w:val="00A92707"/>
    <w:pPr>
      <w:numPr>
        <w:ilvl w:val="1"/>
        <w:numId w:val="1"/>
      </w:numPr>
      <w:spacing w:before="120" w:after="120" w:line="280" w:lineRule="atLeast"/>
    </w:pPr>
    <w:rPr>
      <w:rFonts w:ascii="Times New Roman" w:eastAsia="Times New Roman" w:hAnsi="Times New Roman" w:cs="Arial"/>
      <w:sz w:val="24"/>
      <w:szCs w:val="20"/>
    </w:rPr>
  </w:style>
  <w:style w:type="paragraph" w:customStyle="1" w:styleId="C-BulletIndented2">
    <w:name w:val="C-Bullet Indented 2"/>
    <w:rsid w:val="00A92707"/>
    <w:pPr>
      <w:numPr>
        <w:ilvl w:val="2"/>
        <w:numId w:val="1"/>
      </w:numPr>
      <w:spacing w:before="120" w:after="120" w:line="280" w:lineRule="atLeast"/>
    </w:pPr>
    <w:rPr>
      <w:rFonts w:ascii="Times New Roman" w:eastAsia="Times New Roman" w:hAnsi="Times New Roman" w:cs="Arial"/>
      <w:sz w:val="24"/>
      <w:szCs w:val="20"/>
    </w:rPr>
  </w:style>
  <w:style w:type="numbering" w:customStyle="1" w:styleId="UCBBullets">
    <w:name w:val="UCB Bullets"/>
    <w:rsid w:val="00A92707"/>
    <w:pPr>
      <w:numPr>
        <w:numId w:val="2"/>
      </w:numPr>
    </w:pPr>
  </w:style>
  <w:style w:type="character" w:customStyle="1" w:styleId="cite">
    <w:name w:val="cite"/>
    <w:basedOn w:val="DefaultParagraphFont"/>
    <w:rsid w:val="00A92707"/>
  </w:style>
  <w:style w:type="character" w:styleId="PageNumber">
    <w:name w:val="page number"/>
    <w:basedOn w:val="DefaultParagraphFont"/>
    <w:rsid w:val="00A92707"/>
  </w:style>
  <w:style w:type="table" w:styleId="TableGrid">
    <w:name w:val="Table Grid"/>
    <w:basedOn w:val="TableNormal"/>
    <w:uiPriority w:val="59"/>
    <w:rsid w:val="00AD0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TableNormal"/>
    <w:uiPriority w:val="41"/>
    <w:rsid w:val="00AD0F8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16A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A0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B2B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2B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2B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2B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2B2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D3146"/>
    <w:pPr>
      <w:spacing w:after="0" w:line="240" w:lineRule="auto"/>
    </w:pPr>
  </w:style>
  <w:style w:type="table" w:customStyle="1" w:styleId="PlainTable110">
    <w:name w:val="Plain Table 11"/>
    <w:basedOn w:val="TableNormal"/>
    <w:uiPriority w:val="41"/>
    <w:rsid w:val="00AC4D4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5D3D4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872AD"/>
    <w:rPr>
      <w:color w:val="954F72"/>
      <w:u w:val="single"/>
    </w:rPr>
  </w:style>
  <w:style w:type="paragraph" w:customStyle="1" w:styleId="xl65">
    <w:name w:val="xl65"/>
    <w:basedOn w:val="Normal"/>
    <w:rsid w:val="006872A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6872A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table" w:styleId="ListTable4-Accent1">
    <w:name w:val="List Table 4 Accent 1"/>
    <w:basedOn w:val="TableNormal"/>
    <w:uiPriority w:val="49"/>
    <w:rsid w:val="006872A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xl67">
    <w:name w:val="xl67"/>
    <w:basedOn w:val="Normal"/>
    <w:rsid w:val="006872A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8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237DB-A488-4508-B65C-5A2127B20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9</Pages>
  <Words>2283</Words>
  <Characters>13017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15270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Deodhar</dc:creator>
  <cp:lastModifiedBy>Benjamin Chan</cp:lastModifiedBy>
  <cp:revision>4</cp:revision>
  <dcterms:created xsi:type="dcterms:W3CDTF">2018-01-02T23:19:00Z</dcterms:created>
  <dcterms:modified xsi:type="dcterms:W3CDTF">2018-01-03T17:54:00Z</dcterms:modified>
</cp:coreProperties>
</file>