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9A092" w14:textId="77777777" w:rsidR="009E02D6" w:rsidRDefault="009E02D6" w:rsidP="009C4553">
      <w:pPr>
        <w:rPr>
          <w:b/>
        </w:rPr>
      </w:pPr>
    </w:p>
    <w:p w14:paraId="5EB4C826" w14:textId="035B5A7E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>TNF Inhibitors</w:t>
      </w:r>
      <w:r w:rsidR="00FF7157">
        <w:rPr>
          <w:b/>
        </w:rPr>
        <w:t xml:space="preserve"> (</w:t>
      </w:r>
      <w:proofErr w:type="spellStart"/>
      <w:r w:rsidR="00FF7157">
        <w:rPr>
          <w:b/>
        </w:rPr>
        <w:t>TNFi</w:t>
      </w:r>
      <w:proofErr w:type="spellEnd"/>
      <w:r w:rsidR="00FF7157">
        <w:rPr>
          <w:b/>
        </w:rPr>
        <w:t>)</w:t>
      </w:r>
      <w:r w:rsidRPr="004841B7">
        <w:rPr>
          <w:b/>
        </w:rPr>
        <w:t xml:space="preserve"> </w:t>
      </w:r>
      <w:r w:rsidR="00F145BD" w:rsidRPr="00F145BD">
        <w:rPr>
          <w:rFonts w:cs="Arial"/>
          <w:b/>
        </w:rPr>
        <w:t>Alter the Natural History of</w:t>
      </w:r>
      <w:r w:rsidR="00F145BD">
        <w:rPr>
          <w:rFonts w:cs="Arial"/>
        </w:rPr>
        <w:t xml:space="preserve"> </w:t>
      </w:r>
      <w:r w:rsidR="00F145BD" w:rsidRPr="004841B7">
        <w:rPr>
          <w:b/>
        </w:rPr>
        <w:t>Ankylosing Spondylitis</w:t>
      </w:r>
      <w:r w:rsidR="00F145BD">
        <w:rPr>
          <w:b/>
        </w:rPr>
        <w:t xml:space="preserve"> (AS) by </w:t>
      </w:r>
      <w:r w:rsidR="00585D34">
        <w:rPr>
          <w:b/>
        </w:rPr>
        <w:t>Impacting</w:t>
      </w:r>
      <w:r w:rsidR="00F145BD">
        <w:rPr>
          <w:b/>
        </w:rPr>
        <w:t xml:space="preserve"> </w:t>
      </w:r>
      <w:r>
        <w:rPr>
          <w:b/>
        </w:rPr>
        <w:t xml:space="preserve">the </w:t>
      </w:r>
      <w:r w:rsidR="00AC209F" w:rsidRPr="004841B7">
        <w:rPr>
          <w:b/>
        </w:rPr>
        <w:t xml:space="preserve">Incidence </w:t>
      </w:r>
      <w:r w:rsidR="00F81E11">
        <w:rPr>
          <w:b/>
        </w:rPr>
        <w:t xml:space="preserve">and Prevalence </w:t>
      </w:r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>idities</w:t>
      </w:r>
      <w:r w:rsidR="00EF17F3">
        <w:rPr>
          <w:b/>
        </w:rPr>
        <w:t xml:space="preserve"> and Extra-Articular Manifestations (EAMs)</w:t>
      </w:r>
      <w:r>
        <w:rPr>
          <w:b/>
        </w:rPr>
        <w:t>?</w:t>
      </w:r>
    </w:p>
    <w:p w14:paraId="586F3A16" w14:textId="682EE870" w:rsidR="009C4553" w:rsidRPr="009C4553" w:rsidRDefault="009C4553" w:rsidP="009C4553">
      <w:r>
        <w:t xml:space="preserve">Atul Deodhar, Kevin </w:t>
      </w:r>
      <w:r w:rsidR="00C13817">
        <w:t xml:space="preserve">L. </w:t>
      </w:r>
      <w:r>
        <w:t xml:space="preserve">Winthrop, </w:t>
      </w:r>
      <w:r w:rsidR="00EA4C6F">
        <w:t xml:space="preserve">Rhonda L.  Bohn*, </w:t>
      </w:r>
      <w:r w:rsidR="008946BC">
        <w:t xml:space="preserve">Benjamin </w:t>
      </w:r>
      <w:ins w:id="0" w:author="Benjamin Chan" w:date="2017-12-22T11:13:00Z">
        <w:r w:rsidR="00671962">
          <w:t xml:space="preserve">K. </w:t>
        </w:r>
      </w:ins>
      <w:r w:rsidR="008946BC">
        <w:t xml:space="preserve">Chan, </w:t>
      </w:r>
      <w:r w:rsidR="00266695">
        <w:t xml:space="preserve">Sarah </w:t>
      </w:r>
      <w:r w:rsidR="00C13817">
        <w:t xml:space="preserve">A. R. </w:t>
      </w:r>
      <w:r w:rsidR="00266695">
        <w:t xml:space="preserve">Siegel, </w:t>
      </w:r>
      <w:r w:rsidR="000D2358">
        <w:t xml:space="preserve">Lisa </w:t>
      </w:r>
      <w:proofErr w:type="spellStart"/>
      <w:r w:rsidR="000D2358">
        <w:t>Pisenti</w:t>
      </w:r>
      <w:proofErr w:type="spellEnd"/>
      <w:r w:rsidR="000D2358">
        <w:t xml:space="preserve">*, </w:t>
      </w:r>
      <w:r>
        <w:t>Jeffery Stark</w:t>
      </w:r>
      <w:r w:rsidR="00A541B1">
        <w:t>*</w:t>
      </w:r>
      <w:r>
        <w:t xml:space="preserve">, </w:t>
      </w:r>
      <w:r w:rsidR="002335EA">
        <w:t xml:space="preserve">Huifeng Yun**, Lang Chen**, </w:t>
      </w:r>
      <w:r w:rsidR="00EA4C6F">
        <w:t xml:space="preserve">Robert Y. </w:t>
      </w:r>
      <w:proofErr w:type="spellStart"/>
      <w:r w:rsidR="00EA4C6F">
        <w:t>Suruki</w:t>
      </w:r>
      <w:proofErr w:type="spellEnd"/>
      <w:r w:rsidR="00EA4C6F">
        <w:t xml:space="preserve">*, </w:t>
      </w:r>
      <w:r w:rsidR="0066163F">
        <w:t xml:space="preserve">and </w:t>
      </w:r>
      <w:r>
        <w:t>Jeff</w:t>
      </w:r>
      <w:r w:rsidR="00B24789">
        <w:t>rey R.</w:t>
      </w:r>
      <w:r>
        <w:t xml:space="preserve"> Curtis</w:t>
      </w:r>
      <w:r w:rsidR="00A541B1">
        <w:t>**</w:t>
      </w:r>
      <w:r w:rsidRPr="009C4553">
        <w:t xml:space="preserve"> </w:t>
      </w:r>
    </w:p>
    <w:p w14:paraId="2B077D06" w14:textId="1A58FF72" w:rsidR="00A92707" w:rsidRDefault="00A541B1">
      <w:r>
        <w:t>Oregon Health</w:t>
      </w:r>
      <w:r w:rsidR="007A54DB">
        <w:t xml:space="preserve"> &amp; Science University, Portland, OR;</w:t>
      </w:r>
      <w:r>
        <w:t xml:space="preserve"> *UCB </w:t>
      </w:r>
      <w:r w:rsidR="00194D89">
        <w:t>Biosciences</w:t>
      </w:r>
      <w:r>
        <w:t>,</w:t>
      </w:r>
      <w:r w:rsidR="007A54DB">
        <w:t xml:space="preserve"> Raleigh, NC;</w:t>
      </w:r>
      <w:r>
        <w:t xml:space="preserve"> **University of Alabama</w:t>
      </w:r>
      <w:r w:rsidR="00B24789">
        <w:t xml:space="preserve"> at Birmingham</w:t>
      </w:r>
      <w:r>
        <w:t>, Birmingham</w:t>
      </w:r>
      <w:r w:rsidR="007A54DB">
        <w:t>, AL</w:t>
      </w:r>
    </w:p>
    <w:p w14:paraId="59541742" w14:textId="6398687B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treatment has led to</w:t>
      </w:r>
      <w:r w:rsidR="00EF17F3" w:rsidRPr="00A92707">
        <w:rPr>
          <w:rFonts w:asciiTheme="minorHAnsi" w:hAnsiTheme="minorHAnsi" w:cs="Arial"/>
          <w:sz w:val="22"/>
          <w:szCs w:val="22"/>
        </w:rPr>
        <w:t xml:space="preserve"> reduction in signs and symptoms, improvement in physical function and quality of life</w:t>
      </w:r>
      <w:r w:rsidR="00EF17F3">
        <w:rPr>
          <w:rFonts w:asciiTheme="minorHAnsi" w:hAnsiTheme="minorHAnsi" w:cs="Arial"/>
          <w:sz w:val="22"/>
          <w:szCs w:val="22"/>
        </w:rPr>
        <w:t xml:space="preserve"> in </w:t>
      </w:r>
      <w:r w:rsidR="00573126">
        <w:rPr>
          <w:rFonts w:asciiTheme="minorHAnsi" w:hAnsiTheme="minorHAnsi" w:cs="Arial"/>
          <w:sz w:val="22"/>
          <w:szCs w:val="22"/>
        </w:rPr>
        <w:t xml:space="preserve">AS </w:t>
      </w:r>
      <w:r w:rsidR="00EF17F3">
        <w:rPr>
          <w:rFonts w:asciiTheme="minorHAnsi" w:hAnsiTheme="minorHAnsi" w:cs="Arial"/>
          <w:sz w:val="22"/>
          <w:szCs w:val="22"/>
        </w:rPr>
        <w:t>p</w:t>
      </w:r>
      <w:r w:rsidR="00D37BBD">
        <w:rPr>
          <w:rFonts w:asciiTheme="minorHAnsi" w:hAnsiTheme="minorHAnsi" w:cs="Arial"/>
          <w:sz w:val="22"/>
          <w:szCs w:val="22"/>
        </w:rPr>
        <w:t>atients</w:t>
      </w:r>
      <w:r w:rsidR="00861152">
        <w:rPr>
          <w:rFonts w:asciiTheme="minorHAnsi" w:hAnsiTheme="minorHAnsi" w:cs="Arial"/>
          <w:sz w:val="22"/>
          <w:szCs w:val="22"/>
        </w:rPr>
        <w:t xml:space="preserve">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F17F3">
        <w:rPr>
          <w:rFonts w:asciiTheme="minorHAnsi" w:hAnsiTheme="minorHAnsi" w:cs="Arial"/>
          <w:sz w:val="22"/>
          <w:szCs w:val="22"/>
        </w:rPr>
        <w:t xml:space="preserve">Whether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</w:t>
      </w:r>
      <w:r w:rsidR="00F145BD">
        <w:rPr>
          <w:rFonts w:asciiTheme="minorHAnsi" w:hAnsiTheme="minorHAnsi" w:cs="Arial"/>
          <w:sz w:val="22"/>
          <w:szCs w:val="22"/>
        </w:rPr>
        <w:t>impact</w:t>
      </w:r>
      <w:r w:rsidR="00317388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r w:rsidR="00B24789">
        <w:rPr>
          <w:rFonts w:asciiTheme="minorHAnsi" w:hAnsiTheme="minorHAnsi" w:cs="Arial"/>
          <w:sz w:val="22"/>
          <w:szCs w:val="22"/>
        </w:rPr>
        <w:t xml:space="preserve">AS-related </w:t>
      </w:r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24373E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47FF0D1F" w:rsidR="00A92707" w:rsidRPr="0025087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 w:rsidR="00F94F46">
        <w:rPr>
          <w:rFonts w:asciiTheme="minorHAnsi" w:hAnsiTheme="minorHAnsi" w:cs="Arial"/>
          <w:sz w:val="22"/>
          <w:szCs w:val="22"/>
        </w:rPr>
        <w:t xml:space="preserve">We conducted a retrospective cohort study using </w:t>
      </w:r>
      <w:r w:rsidR="00CA4C4C">
        <w:rPr>
          <w:rFonts w:asciiTheme="minorHAnsi" w:hAnsiTheme="minorHAnsi" w:cs="Arial"/>
          <w:sz w:val="22"/>
          <w:szCs w:val="22"/>
        </w:rPr>
        <w:t>3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1E66C0">
        <w:rPr>
          <w:rFonts w:asciiTheme="minorHAnsi" w:hAnsiTheme="minorHAnsi" w:cs="Arial"/>
          <w:sz w:val="22"/>
          <w:szCs w:val="22"/>
        </w:rPr>
        <w:t>(</w:t>
      </w:r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Truven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Market</w:t>
      </w:r>
      <w:r w:rsidR="00F81E11">
        <w:rPr>
          <w:rFonts w:asciiTheme="minorHAnsi" w:hAnsiTheme="minorHAnsi" w:cs="Arial"/>
          <w:sz w:val="22"/>
          <w:szCs w:val="22"/>
        </w:rPr>
        <w:t>S</w:t>
      </w:r>
      <w:r w:rsidRPr="00A92707">
        <w:rPr>
          <w:rFonts w:asciiTheme="minorHAnsi" w:hAnsiTheme="minorHAnsi" w:cs="Arial"/>
          <w:sz w:val="22"/>
          <w:szCs w:val="22"/>
        </w:rPr>
        <w:t>can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2010-2014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>, and the US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2006-2014</w:t>
      </w:r>
      <w:r w:rsidR="001E66C0">
        <w:rPr>
          <w:rFonts w:asciiTheme="minorHAnsi" w:hAnsiTheme="minorHAnsi" w:cs="Arial"/>
          <w:sz w:val="22"/>
          <w:szCs w:val="22"/>
        </w:rPr>
        <w:t>])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 xml:space="preserve">to </w:t>
      </w:r>
      <w:r w:rsidR="00F94F46">
        <w:rPr>
          <w:rFonts w:asciiTheme="minorHAnsi" w:hAnsiTheme="minorHAnsi" w:cs="Arial"/>
          <w:sz w:val="22"/>
          <w:szCs w:val="22"/>
        </w:rPr>
        <w:t xml:space="preserve">evaluate </w:t>
      </w:r>
      <w:r w:rsidR="00317388">
        <w:rPr>
          <w:rFonts w:asciiTheme="minorHAnsi" w:hAnsiTheme="minorHAnsi" w:cs="Arial"/>
          <w:sz w:val="22"/>
          <w:szCs w:val="22"/>
        </w:rPr>
        <w:t>EAMs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and </w:t>
      </w:r>
      <w:r w:rsidR="008D6327">
        <w:rPr>
          <w:rFonts w:asciiTheme="minorHAnsi" w:hAnsiTheme="minorHAnsi" w:cs="Arial"/>
          <w:sz w:val="22"/>
          <w:szCs w:val="22"/>
        </w:rPr>
        <w:t xml:space="preserve">physician-diagnosed </w:t>
      </w:r>
      <w:r w:rsidR="00544227" w:rsidRPr="00A92707">
        <w:rPr>
          <w:rFonts w:asciiTheme="minorHAnsi" w:hAnsiTheme="minorHAnsi" w:cs="Arial"/>
          <w:sz w:val="22"/>
          <w:szCs w:val="22"/>
        </w:rPr>
        <w:t>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in</w:t>
      </w:r>
      <w:r w:rsidR="00F65FED">
        <w:rPr>
          <w:rFonts w:asciiTheme="minorHAnsi" w:hAnsiTheme="minorHAnsi" w:cs="Arial"/>
          <w:sz w:val="22"/>
          <w:szCs w:val="22"/>
        </w:rPr>
        <w:t xml:space="preserve"> AS patients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F65FED">
        <w:rPr>
          <w:rFonts w:asciiTheme="minorHAnsi" w:hAnsiTheme="minorHAnsi" w:cs="Arial"/>
          <w:sz w:val="22"/>
          <w:szCs w:val="22"/>
        </w:rPr>
        <w:t>diagnosed</w:t>
      </w:r>
      <w:r w:rsidR="00CE72D0">
        <w:rPr>
          <w:rFonts w:asciiTheme="minorHAnsi" w:hAnsiTheme="minorHAnsi" w:cs="Arial"/>
          <w:sz w:val="22"/>
          <w:szCs w:val="22"/>
        </w:rPr>
        <w:t xml:space="preserve"> by a rheumatologist (index date)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, </w:t>
      </w:r>
      <w:r w:rsidR="00F65FED">
        <w:rPr>
          <w:rFonts w:asciiTheme="minorHAnsi" w:hAnsiTheme="minorHAnsi" w:cs="Arial"/>
          <w:sz w:val="22"/>
          <w:szCs w:val="22"/>
        </w:rPr>
        <w:t xml:space="preserve">having </w:t>
      </w:r>
      <w:r w:rsidR="00CE72D0">
        <w:rPr>
          <w:rFonts w:asciiTheme="minorHAnsi" w:hAnsiTheme="minorHAnsi" w:cs="Arial"/>
          <w:sz w:val="22"/>
          <w:szCs w:val="22"/>
        </w:rPr>
        <w:t>6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-months </w:t>
      </w:r>
      <w:r w:rsidR="00810153">
        <w:rPr>
          <w:rFonts w:asciiTheme="minorHAnsi" w:hAnsiTheme="minorHAnsi" w:cs="Arial"/>
          <w:sz w:val="22"/>
          <w:szCs w:val="22"/>
        </w:rPr>
        <w:t xml:space="preserve">baseline data </w:t>
      </w:r>
      <w:r w:rsidR="00CE72D0">
        <w:rPr>
          <w:rFonts w:asciiTheme="minorHAnsi" w:hAnsiTheme="minorHAnsi" w:cs="Arial"/>
          <w:sz w:val="22"/>
          <w:szCs w:val="22"/>
        </w:rPr>
        <w:t>prior to index date</w:t>
      </w:r>
      <w:r w:rsidR="00810153" w:rsidRPr="00866200">
        <w:rPr>
          <w:rFonts w:asciiTheme="minorHAnsi" w:hAnsiTheme="minorHAnsi" w:cs="Arial"/>
          <w:sz w:val="22"/>
          <w:szCs w:val="22"/>
        </w:rPr>
        <w:t>, and drug-specific exposures after AS diagnosis.</w:t>
      </w:r>
      <w:r w:rsidR="00810153">
        <w:rPr>
          <w:rFonts w:asciiTheme="minorHAnsi" w:hAnsiTheme="minorHAnsi" w:cs="Arial"/>
          <w:sz w:val="22"/>
          <w:szCs w:val="22"/>
        </w:rPr>
        <w:t xml:space="preserve"> </w:t>
      </w:r>
      <w:r w:rsidR="0066163F">
        <w:rPr>
          <w:rFonts w:asciiTheme="minorHAnsi" w:hAnsiTheme="minorHAnsi" w:cs="Arial"/>
          <w:sz w:val="22"/>
          <w:szCs w:val="22"/>
        </w:rPr>
        <w:t>T</w:t>
      </w:r>
      <w:r w:rsidR="00604466" w:rsidRPr="00A92707">
        <w:rPr>
          <w:rFonts w:asciiTheme="minorHAnsi" w:hAnsiTheme="minorHAnsi" w:cs="Arial"/>
          <w:sz w:val="22"/>
          <w:szCs w:val="22"/>
        </w:rPr>
        <w:t>hree</w:t>
      </w:r>
      <w:r w:rsidR="00B24789">
        <w:rPr>
          <w:rFonts w:asciiTheme="minorHAnsi" w:hAnsiTheme="minorHAnsi" w:cs="Arial"/>
          <w:sz w:val="22"/>
          <w:szCs w:val="22"/>
        </w:rPr>
        <w:t xml:space="preserve"> mutually-exclusive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CE72D0">
        <w:rPr>
          <w:rFonts w:asciiTheme="minorHAnsi" w:hAnsiTheme="minorHAnsi" w:cs="Arial"/>
          <w:sz w:val="22"/>
          <w:szCs w:val="22"/>
        </w:rPr>
        <w:t xml:space="preserve">hierarchical </w:t>
      </w:r>
      <w:r w:rsidR="00ED2870">
        <w:rPr>
          <w:rFonts w:asciiTheme="minorHAnsi" w:hAnsiTheme="minorHAnsi" w:cs="Arial"/>
          <w:sz w:val="22"/>
          <w:szCs w:val="22"/>
        </w:rPr>
        <w:t xml:space="preserve">exposure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groups </w:t>
      </w:r>
      <w:r w:rsidR="0066163F">
        <w:rPr>
          <w:rFonts w:asciiTheme="minorHAnsi" w:hAnsiTheme="minorHAnsi" w:cs="Arial"/>
          <w:sz w:val="22"/>
          <w:szCs w:val="22"/>
        </w:rPr>
        <w:t>were examined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: </w:t>
      </w:r>
      <w:r w:rsidR="00ED2870">
        <w:rPr>
          <w:rFonts w:asciiTheme="minorHAnsi" w:hAnsiTheme="minorHAnsi" w:cs="Arial"/>
          <w:sz w:val="22"/>
          <w:szCs w:val="22"/>
        </w:rPr>
        <w:t xml:space="preserve">(1) </w:t>
      </w:r>
      <w:r w:rsidR="00604466" w:rsidRPr="00A92707">
        <w:rPr>
          <w:rFonts w:asciiTheme="minorHAnsi" w:hAnsiTheme="minorHAnsi" w:cs="Arial"/>
          <w:sz w:val="22"/>
          <w:szCs w:val="22"/>
        </w:rPr>
        <w:t>no</w:t>
      </w:r>
      <w:r w:rsidR="00B24789">
        <w:rPr>
          <w:rFonts w:asciiTheme="minorHAnsi" w:hAnsiTheme="minorHAnsi" w:cs="Arial"/>
          <w:sz w:val="22"/>
          <w:szCs w:val="22"/>
        </w:rPr>
        <w:t xml:space="preserve">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therapy or prescription non-steroidal anti-inflammatory drugs (NSAIDs), </w:t>
      </w:r>
      <w:r w:rsidR="00ED2870">
        <w:rPr>
          <w:rFonts w:asciiTheme="minorHAnsi" w:hAnsiTheme="minorHAnsi" w:cs="Arial"/>
          <w:sz w:val="22"/>
          <w:szCs w:val="22"/>
        </w:rPr>
        <w:t xml:space="preserve">(2)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r w:rsidR="00ED2870">
        <w:rPr>
          <w:rFonts w:asciiTheme="minorHAnsi" w:hAnsiTheme="minorHAnsi" w:cs="Arial"/>
          <w:sz w:val="22"/>
          <w:szCs w:val="22"/>
        </w:rPr>
        <w:t xml:space="preserve">(3) </w:t>
      </w:r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476CF3">
        <w:rPr>
          <w:rFonts w:asciiTheme="minorHAnsi" w:hAnsiTheme="minorHAnsi" w:cs="Arial"/>
          <w:sz w:val="22"/>
          <w:szCs w:val="22"/>
        </w:rPr>
        <w:t xml:space="preserve">Prevalence of comorbidities </w:t>
      </w:r>
      <w:r w:rsidR="00FF7157">
        <w:rPr>
          <w:rFonts w:asciiTheme="minorHAnsi" w:hAnsiTheme="minorHAnsi" w:cs="Arial"/>
          <w:sz w:val="22"/>
          <w:szCs w:val="22"/>
        </w:rPr>
        <w:t>were</w:t>
      </w:r>
      <w:r w:rsidR="00476CF3">
        <w:rPr>
          <w:rFonts w:asciiTheme="minorHAnsi" w:hAnsiTheme="minorHAnsi" w:cs="Arial"/>
          <w:sz w:val="22"/>
          <w:szCs w:val="22"/>
        </w:rPr>
        <w:t xml:space="preserve"> ascertained </w:t>
      </w:r>
      <w:r w:rsidR="00E11DBF">
        <w:rPr>
          <w:rFonts w:asciiTheme="minorHAnsi" w:hAnsiTheme="minorHAnsi" w:cs="Arial"/>
          <w:sz w:val="22"/>
          <w:szCs w:val="22"/>
        </w:rPr>
        <w:t>in</w:t>
      </w:r>
      <w:r w:rsidR="00476CF3">
        <w:rPr>
          <w:rFonts w:asciiTheme="minorHAnsi" w:hAnsiTheme="minorHAnsi" w:cs="Arial"/>
          <w:sz w:val="22"/>
          <w:szCs w:val="22"/>
        </w:rPr>
        <w:t xml:space="preserve"> </w:t>
      </w:r>
      <w:ins w:id="1" w:author="BOHN Rhonda ()" w:date="2017-12-19T13:16:00Z">
        <w:r w:rsidR="008C0EEF">
          <w:rPr>
            <w:rFonts w:asciiTheme="minorHAnsi" w:hAnsiTheme="minorHAnsi" w:cs="Arial"/>
            <w:sz w:val="22"/>
            <w:szCs w:val="22"/>
          </w:rPr>
          <w:t xml:space="preserve">a </w:t>
        </w:r>
      </w:ins>
      <w:r w:rsidR="00476CF3">
        <w:rPr>
          <w:rFonts w:asciiTheme="minorHAnsi" w:hAnsiTheme="minorHAnsi" w:cs="Arial"/>
          <w:sz w:val="22"/>
          <w:szCs w:val="22"/>
        </w:rPr>
        <w:t>12-month period</w:t>
      </w:r>
      <w:del w:id="2" w:author="BOHN Rhonda ()" w:date="2017-12-19T13:16:00Z">
        <w:r w:rsidR="00476CF3" w:rsidDel="008C0EEF">
          <w:rPr>
            <w:rFonts w:asciiTheme="minorHAnsi" w:hAnsiTheme="minorHAnsi" w:cs="Arial"/>
            <w:sz w:val="22"/>
            <w:szCs w:val="22"/>
          </w:rPr>
          <w:delText>s</w:delText>
        </w:r>
      </w:del>
      <w:r w:rsidR="001736E0">
        <w:rPr>
          <w:rFonts w:asciiTheme="minorHAnsi" w:hAnsiTheme="minorHAnsi" w:cs="Arial"/>
          <w:sz w:val="22"/>
          <w:szCs w:val="22"/>
        </w:rPr>
        <w:t xml:space="preserve"> (6 months pre &amp; post index date)</w:t>
      </w:r>
      <w:r w:rsidR="0025572E" w:rsidRPr="0025572E">
        <w:rPr>
          <w:rFonts w:asciiTheme="minorHAnsi" w:hAnsiTheme="minorHAnsi" w:cs="Arial"/>
          <w:sz w:val="22"/>
          <w:szCs w:val="22"/>
        </w:rPr>
        <w:t>.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201CD8">
        <w:rPr>
          <w:rFonts w:asciiTheme="minorHAnsi" w:hAnsiTheme="minorHAnsi" w:cs="Arial"/>
          <w:sz w:val="22"/>
          <w:szCs w:val="22"/>
        </w:rPr>
        <w:t xml:space="preserve"> </w:t>
      </w:r>
      <w:r w:rsidR="00FF7157">
        <w:rPr>
          <w:rFonts w:asciiTheme="minorHAnsi" w:hAnsiTheme="minorHAnsi" w:cs="Arial"/>
          <w:sz w:val="22"/>
          <w:szCs w:val="22"/>
        </w:rPr>
        <w:t>Incidence of</w:t>
      </w:r>
      <w:r w:rsidR="00866200">
        <w:rPr>
          <w:rFonts w:asciiTheme="minorHAnsi" w:hAnsiTheme="minorHAnsi" w:cs="Arial"/>
          <w:sz w:val="22"/>
          <w:szCs w:val="22"/>
        </w:rPr>
        <w:t xml:space="preserve"> comorbidities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FF7157">
        <w:rPr>
          <w:rFonts w:asciiTheme="minorHAnsi" w:hAnsiTheme="minorHAnsi" w:cs="Arial"/>
          <w:sz w:val="22"/>
          <w:szCs w:val="22"/>
        </w:rPr>
        <w:t xml:space="preserve"> </w:t>
      </w:r>
      <w:r w:rsidR="0025572E">
        <w:rPr>
          <w:rFonts w:asciiTheme="minorHAnsi" w:hAnsiTheme="minorHAnsi" w:cs="Arial"/>
          <w:sz w:val="22"/>
          <w:szCs w:val="22"/>
        </w:rPr>
        <w:t xml:space="preserve">were ascertained during the period following </w:t>
      </w:r>
      <w:r w:rsidR="00866200">
        <w:rPr>
          <w:rFonts w:asciiTheme="minorHAnsi" w:hAnsiTheme="minorHAnsi" w:cs="Arial"/>
          <w:sz w:val="22"/>
          <w:szCs w:val="22"/>
        </w:rPr>
        <w:t xml:space="preserve">treatment </w:t>
      </w:r>
      <w:r w:rsidR="0025572E">
        <w:rPr>
          <w:rFonts w:asciiTheme="minorHAnsi" w:hAnsiTheme="minorHAnsi" w:cs="Arial"/>
          <w:sz w:val="22"/>
          <w:szCs w:val="22"/>
        </w:rPr>
        <w:t xml:space="preserve">initiation </w:t>
      </w:r>
      <w:r w:rsidR="00866200">
        <w:rPr>
          <w:rFonts w:asciiTheme="minorHAnsi" w:hAnsiTheme="minorHAnsi" w:cs="Arial"/>
          <w:sz w:val="22"/>
          <w:szCs w:val="22"/>
        </w:rPr>
        <w:t>and</w:t>
      </w:r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death, loss of medical coverage, end of study, first outcome occurrence, treatment discontinuation</w:t>
      </w:r>
      <w:r w:rsidR="00ED2870">
        <w:rPr>
          <w:rFonts w:asciiTheme="minorHAnsi" w:eastAsia="SimSun" w:hAnsiTheme="minorHAnsi"/>
          <w:sz w:val="22"/>
          <w:szCs w:val="22"/>
        </w:rPr>
        <w:t xml:space="preserve"> or initiation of therapy at a higher level in exposure hierarchy</w:t>
      </w:r>
      <w:del w:id="3" w:author="Benjamin Chan" w:date="2017-12-22T11:09:00Z">
        <w:r w:rsidR="00FF7157" w:rsidDel="00793A2D">
          <w:rPr>
            <w:rFonts w:asciiTheme="minorHAnsi" w:eastAsia="SimSun" w:hAnsiTheme="minorHAnsi"/>
            <w:sz w:val="22"/>
            <w:szCs w:val="22"/>
          </w:rPr>
          <w:delText>; comparisons made</w:delText>
        </w:r>
        <w:r w:rsidR="00FF7157" w:rsidDel="00793A2D">
          <w:rPr>
            <w:rFonts w:asciiTheme="minorHAnsi" w:hAnsiTheme="minorHAnsi" w:cs="Arial"/>
            <w:sz w:val="22"/>
            <w:szCs w:val="22"/>
          </w:rPr>
          <w:delText xml:space="preserve"> using the </w:delText>
        </w:r>
        <w:r w:rsidR="00FF7157" w:rsidRPr="0025572E" w:rsidDel="00793A2D">
          <w:rPr>
            <w:rFonts w:asciiTheme="minorHAnsi" w:hAnsiTheme="minorHAnsi" w:cs="Arial"/>
            <w:sz w:val="22"/>
            <w:szCs w:val="22"/>
          </w:rPr>
          <w:delText>mid-p exact test (α=0.05)</w:delText>
        </w:r>
      </w:del>
      <w:r w:rsidR="00AD7CE8">
        <w:rPr>
          <w:rFonts w:asciiTheme="minorHAnsi" w:hAnsiTheme="minorHAnsi" w:cs="Arial"/>
          <w:sz w:val="22"/>
          <w:szCs w:val="22"/>
        </w:rPr>
        <w:t>.</w:t>
      </w:r>
      <w:ins w:id="4" w:author="Atul Deodhar" w:date="2017-12-18T21:58:00Z">
        <w:r w:rsidR="00B06D6F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5" w:author="BOHN Rhonda ()" w:date="2017-12-19T13:17:00Z">
        <w:r w:rsidR="008C0EEF">
          <w:rPr>
            <w:rFonts w:asciiTheme="minorHAnsi" w:hAnsiTheme="minorHAnsi" w:cs="Arial"/>
            <w:sz w:val="22"/>
            <w:szCs w:val="22"/>
          </w:rPr>
          <w:t>To ensure comparability of cohorts, a</w:t>
        </w:r>
      </w:ins>
      <w:ins w:id="6" w:author="Atul Deodhar" w:date="2017-12-18T21:59:00Z">
        <w:del w:id="7" w:author="BOHN Rhonda ()" w:date="2017-12-19T13:17:00Z">
          <w:r w:rsidR="00B06D6F" w:rsidRPr="0025087D" w:rsidDel="008C0EEF">
            <w:rPr>
              <w:rFonts w:asciiTheme="minorHAnsi" w:hAnsiTheme="minorHAnsi"/>
              <w:sz w:val="22"/>
              <w:szCs w:val="22"/>
              <w:rPrChange w:id="8" w:author="Atul Deodhar" w:date="2017-12-18T22:32:00Z">
                <w:rPr/>
              </w:rPrChange>
            </w:rPr>
            <w:delText>The</w:delText>
          </w:r>
        </w:del>
        <w:r w:rsidR="00B06D6F" w:rsidRPr="0025087D">
          <w:rPr>
            <w:rFonts w:asciiTheme="minorHAnsi" w:hAnsiTheme="minorHAnsi"/>
            <w:sz w:val="22"/>
            <w:szCs w:val="22"/>
            <w:rPrChange w:id="9" w:author="Atul Deodhar" w:date="2017-12-18T22:32:00Z">
              <w:rPr/>
            </w:rPrChange>
          </w:rPr>
          <w:t xml:space="preserve"> propensity </w:t>
        </w:r>
      </w:ins>
      <w:ins w:id="10" w:author="BOHN Rhonda ()" w:date="2017-12-19T13:18:00Z">
        <w:r w:rsidR="008C0EEF">
          <w:rPr>
            <w:rFonts w:asciiTheme="minorHAnsi" w:hAnsiTheme="minorHAnsi"/>
            <w:sz w:val="22"/>
            <w:szCs w:val="22"/>
          </w:rPr>
          <w:t xml:space="preserve">score </w:t>
        </w:r>
      </w:ins>
      <w:ins w:id="11" w:author="BOHN Rhonda ()" w:date="2017-12-19T13:20:00Z">
        <w:r w:rsidR="008C0EEF">
          <w:rPr>
            <w:rFonts w:asciiTheme="minorHAnsi" w:hAnsiTheme="minorHAnsi"/>
            <w:sz w:val="22"/>
            <w:szCs w:val="22"/>
          </w:rPr>
          <w:t xml:space="preserve">model predicting the </w:t>
        </w:r>
      </w:ins>
      <w:ins w:id="12" w:author="BOHN Rhonda ()" w:date="2017-12-19T13:19:00Z">
        <w:r w:rsidR="008C0EEF">
          <w:rPr>
            <w:rFonts w:asciiTheme="minorHAnsi" w:hAnsiTheme="minorHAnsi"/>
            <w:sz w:val="22"/>
            <w:szCs w:val="22"/>
          </w:rPr>
          <w:t xml:space="preserve">propensity to be prescribed a </w:t>
        </w:r>
        <w:proofErr w:type="spellStart"/>
        <w:r w:rsidR="008C0EEF">
          <w:rPr>
            <w:rFonts w:asciiTheme="minorHAnsi" w:hAnsiTheme="minorHAnsi"/>
            <w:sz w:val="22"/>
            <w:szCs w:val="22"/>
          </w:rPr>
          <w:t>TNFi</w:t>
        </w:r>
      </w:ins>
      <w:proofErr w:type="spellEnd"/>
      <w:ins w:id="13" w:author="BOHN Rhonda ()" w:date="2017-12-19T13:18:00Z">
        <w:r w:rsidR="008C0EEF">
          <w:rPr>
            <w:rFonts w:asciiTheme="minorHAnsi" w:hAnsiTheme="minorHAnsi"/>
            <w:sz w:val="22"/>
            <w:szCs w:val="22"/>
          </w:rPr>
          <w:t xml:space="preserve"> </w:t>
        </w:r>
      </w:ins>
      <w:ins w:id="14" w:author="Atul Deodhar" w:date="2017-12-18T21:59:00Z">
        <w:del w:id="15" w:author="BOHN Rhonda ()" w:date="2017-12-19T13:18:00Z">
          <w:r w:rsidR="00B06D6F" w:rsidRPr="0025087D" w:rsidDel="008C0EEF">
            <w:rPr>
              <w:rFonts w:asciiTheme="minorHAnsi" w:hAnsiTheme="minorHAnsi"/>
              <w:sz w:val="22"/>
              <w:szCs w:val="22"/>
              <w:rPrChange w:id="16" w:author="Atul Deodhar" w:date="2017-12-18T22:32:00Z">
                <w:rPr/>
              </w:rPrChange>
            </w:rPr>
            <w:delText xml:space="preserve">of exposure to the three treatments: TNF, DMARD, and NSAID or no exposure, was modeled </w:delText>
          </w:r>
        </w:del>
        <w:r w:rsidR="00B06D6F" w:rsidRPr="0025087D">
          <w:rPr>
            <w:rFonts w:asciiTheme="minorHAnsi" w:hAnsiTheme="minorHAnsi"/>
            <w:sz w:val="22"/>
            <w:szCs w:val="22"/>
            <w:rPrChange w:id="17" w:author="Atul Deodhar" w:date="2017-12-18T22:32:00Z">
              <w:rPr/>
            </w:rPrChange>
          </w:rPr>
          <w:t>using a multinomial logistic regression model</w:t>
        </w:r>
      </w:ins>
      <w:ins w:id="18" w:author="BOHN Rhonda ()" w:date="2017-12-19T13:18:00Z">
        <w:r w:rsidR="008C0EEF">
          <w:rPr>
            <w:rFonts w:asciiTheme="minorHAnsi" w:hAnsiTheme="minorHAnsi"/>
            <w:sz w:val="22"/>
            <w:szCs w:val="22"/>
          </w:rPr>
          <w:t xml:space="preserve"> was emp</w:t>
        </w:r>
      </w:ins>
      <w:ins w:id="19" w:author="BOHN Rhonda ()" w:date="2017-12-19T13:20:00Z">
        <w:r w:rsidR="008C0EEF">
          <w:rPr>
            <w:rFonts w:asciiTheme="minorHAnsi" w:hAnsiTheme="minorHAnsi"/>
            <w:sz w:val="22"/>
            <w:szCs w:val="22"/>
          </w:rPr>
          <w:t>loyed</w:t>
        </w:r>
      </w:ins>
      <w:ins w:id="20" w:author="BOHN Rhonda ()" w:date="2017-12-19T13:18:00Z">
        <w:r w:rsidR="008C0EEF">
          <w:rPr>
            <w:rFonts w:asciiTheme="minorHAnsi" w:hAnsiTheme="minorHAnsi"/>
            <w:sz w:val="22"/>
            <w:szCs w:val="22"/>
          </w:rPr>
          <w:t>.</w:t>
        </w:r>
      </w:ins>
      <w:ins w:id="21" w:author="Benjamin Chan" w:date="2017-12-22T11:10:00Z">
        <w:r w:rsidR="00793A2D">
          <w:rPr>
            <w:rFonts w:asciiTheme="minorHAnsi" w:hAnsiTheme="minorHAnsi"/>
            <w:sz w:val="22"/>
            <w:szCs w:val="22"/>
          </w:rPr>
          <w:t xml:space="preserve"> Hazard ratios comparing </w:t>
        </w:r>
        <w:proofErr w:type="spellStart"/>
        <w:r w:rsidR="00793A2D">
          <w:rPr>
            <w:rFonts w:asciiTheme="minorHAnsi" w:hAnsiTheme="minorHAnsi"/>
            <w:sz w:val="22"/>
            <w:szCs w:val="22"/>
          </w:rPr>
          <w:t>TNFi</w:t>
        </w:r>
        <w:proofErr w:type="spellEnd"/>
        <w:r w:rsidR="00793A2D">
          <w:rPr>
            <w:rFonts w:asciiTheme="minorHAnsi" w:hAnsiTheme="minorHAnsi"/>
            <w:sz w:val="22"/>
            <w:szCs w:val="22"/>
          </w:rPr>
          <w:t xml:space="preserve"> versus DMARDs and no therapy or NSAIDs were estimated using inverse probability treatment weighted Cox proportional hazards models.</w:t>
        </w:r>
      </w:ins>
    </w:p>
    <w:p w14:paraId="5256B0A4" w14:textId="59E83A92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E11DBF">
        <w:rPr>
          <w:rFonts w:cs="Arial"/>
        </w:rPr>
        <w:t>Out of</w:t>
      </w:r>
      <w:r w:rsidR="0025572E">
        <w:rPr>
          <w:rFonts w:cs="Arial"/>
        </w:rPr>
        <w:t xml:space="preserve"> nearly 40 million beneficiaries, </w:t>
      </w:r>
      <w:del w:id="22" w:author="Benjamin Chan" w:date="2017-12-22T11:05:00Z">
        <w:r w:rsidR="0025572E" w:rsidDel="00793A2D">
          <w:rPr>
            <w:rFonts w:cs="Arial"/>
          </w:rPr>
          <w:delText xml:space="preserve">63,052 </w:delText>
        </w:r>
      </w:del>
      <w:ins w:id="23" w:author="Benjamin Chan" w:date="2017-12-22T11:05:00Z">
        <w:r w:rsidR="00793A2D">
          <w:rPr>
            <w:rFonts w:cs="Arial"/>
          </w:rPr>
          <w:t>37,566</w:t>
        </w:r>
      </w:ins>
      <w:r w:rsidR="0025572E">
        <w:rPr>
          <w:rFonts w:cs="Arial"/>
        </w:rPr>
        <w:t xml:space="preserve">patients were included. </w:t>
      </w:r>
      <w:r w:rsidR="00552BE3">
        <w:rPr>
          <w:rFonts w:cs="Arial"/>
        </w:rPr>
        <w:t>Table 1 shows the</w:t>
      </w:r>
      <w:r w:rsidR="00A92707" w:rsidRPr="00A92707">
        <w:rPr>
          <w:rFonts w:cs="Arial"/>
        </w:rPr>
        <w:t xml:space="preserve"> prevalence of </w:t>
      </w:r>
      <w:r w:rsidR="00A92707" w:rsidRPr="00A92707">
        <w:rPr>
          <w:rFonts w:cs="Arial"/>
          <w:bCs/>
        </w:rPr>
        <w:t xml:space="preserve">comorbidities and </w:t>
      </w:r>
      <w:r w:rsidR="00EF17F3">
        <w:rPr>
          <w:rFonts w:cs="Arial"/>
          <w:bCs/>
        </w:rPr>
        <w:t>EAMs</w:t>
      </w:r>
      <w:r w:rsidR="00EC2E13">
        <w:rPr>
          <w:rFonts w:cs="Arial"/>
          <w:bCs/>
        </w:rPr>
        <w:t xml:space="preserve"> </w:t>
      </w:r>
      <w:r w:rsidR="00132A61">
        <w:rPr>
          <w:rFonts w:cs="Arial"/>
          <w:bCs/>
        </w:rPr>
        <w:t>of AS</w:t>
      </w:r>
      <w:r w:rsidR="00552BE3">
        <w:rPr>
          <w:rFonts w:cs="Arial"/>
          <w:bCs/>
        </w:rPr>
        <w:t>,</w:t>
      </w:r>
      <w:r w:rsidR="00132A61">
        <w:rPr>
          <w:rFonts w:cs="Arial"/>
          <w:bCs/>
        </w:rPr>
        <w:t xml:space="preserve">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data source. </w:t>
      </w:r>
      <w:r w:rsidR="00211416">
        <w:rPr>
          <w:rFonts w:cs="Arial"/>
        </w:rPr>
        <w:t xml:space="preserve"> </w:t>
      </w:r>
      <w:ins w:id="24" w:author="BOHN Rhonda ()" w:date="2017-12-19T13:28:00Z">
        <w:r w:rsidR="0025578D">
          <w:rPr>
            <w:rFonts w:cs="Arial"/>
          </w:rPr>
          <w:t>As expected, c</w:t>
        </w:r>
      </w:ins>
      <w:del w:id="25" w:author="BOHN Rhonda ()" w:date="2017-12-19T13:28:00Z">
        <w:r w:rsidR="00CE72D0" w:rsidDel="0025578D">
          <w:rPr>
            <w:rFonts w:cs="Arial"/>
          </w:rPr>
          <w:delText>C</w:delText>
        </w:r>
      </w:del>
      <w:r w:rsidR="00CE72D0">
        <w:rPr>
          <w:rFonts w:cs="Arial"/>
        </w:rPr>
        <w:t xml:space="preserve">omorbidities were more common in Medicare </w:t>
      </w:r>
      <w:r w:rsidR="00E11DBF">
        <w:rPr>
          <w:rFonts w:cs="Arial"/>
        </w:rPr>
        <w:t xml:space="preserve">AS patients </w:t>
      </w:r>
      <w:r w:rsidR="00CE72D0">
        <w:rPr>
          <w:rFonts w:cs="Arial"/>
        </w:rPr>
        <w:t xml:space="preserve">compared to MPCD or </w:t>
      </w:r>
      <w:proofErr w:type="spellStart"/>
      <w:r w:rsidR="00CE72D0">
        <w:rPr>
          <w:rFonts w:cs="Arial"/>
        </w:rPr>
        <w:t>MarketScan</w:t>
      </w:r>
      <w:proofErr w:type="spellEnd"/>
      <w:ins w:id="26" w:author="BOHN Rhonda ()" w:date="2017-12-19T13:29:00Z">
        <w:r w:rsidR="0025578D">
          <w:rPr>
            <w:rFonts w:cs="Arial"/>
          </w:rPr>
          <w:t xml:space="preserve"> in all exposure groups</w:t>
        </w:r>
      </w:ins>
      <w:r w:rsidR="00CE72D0">
        <w:rPr>
          <w:rFonts w:cs="Arial"/>
        </w:rPr>
        <w:t xml:space="preserve">. </w:t>
      </w:r>
      <w:r w:rsidR="00552BE3">
        <w:rPr>
          <w:rFonts w:cs="Arial"/>
        </w:rPr>
        <w:t>Table 2 shows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11DBF">
        <w:rPr>
          <w:rFonts w:cs="Arial"/>
          <w:bCs/>
        </w:rPr>
        <w:t xml:space="preserve">outcomes </w:t>
      </w:r>
      <w:r w:rsidR="00EC2E13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data source</w:t>
      </w:r>
      <w:r w:rsidR="00211416">
        <w:rPr>
          <w:rFonts w:cs="Arial"/>
        </w:rPr>
        <w:t xml:space="preserve">. </w:t>
      </w:r>
      <w:r w:rsidR="00552BE3">
        <w:rPr>
          <w:rFonts w:cs="Arial"/>
        </w:rPr>
        <w:t xml:space="preserve"> </w:t>
      </w:r>
      <w:del w:id="27" w:author="Atul Deodhar" w:date="2017-12-18T22:19:00Z">
        <w:r w:rsidR="00552BE3" w:rsidDel="008B423E">
          <w:rPr>
            <w:rFonts w:cs="Arial"/>
          </w:rPr>
          <w:delText xml:space="preserve">Despite the </w:delText>
        </w:r>
        <w:r w:rsidR="00685D1B" w:rsidDel="008B423E">
          <w:rPr>
            <w:rFonts w:cs="Arial"/>
          </w:rPr>
          <w:delText>possibility</w:delText>
        </w:r>
        <w:r w:rsidR="00552BE3" w:rsidDel="008B423E">
          <w:rPr>
            <w:rFonts w:cs="Arial"/>
          </w:rPr>
          <w:delText xml:space="preserve"> of sicker p</w:delText>
        </w:r>
        <w:r w:rsidR="00EF17F3" w:rsidDel="008B423E">
          <w:delText xml:space="preserve">atients </w:delText>
        </w:r>
        <w:r w:rsidR="00685D1B" w:rsidDel="008B423E">
          <w:delText>receiving</w:delText>
        </w:r>
        <w:r w:rsidR="00EF17F3" w:rsidDel="008B423E">
          <w:delText xml:space="preserve"> TNFi </w:delText>
        </w:r>
        <w:r w:rsidR="00552BE3" w:rsidDel="008B423E">
          <w:delText>treatment, t</w:delText>
        </w:r>
      </w:del>
      <w:ins w:id="28" w:author="Atul Deodhar" w:date="2017-12-18T22:19:00Z">
        <w:r w:rsidR="008B423E">
          <w:rPr>
            <w:rFonts w:cs="Arial"/>
          </w:rPr>
          <w:t>T</w:t>
        </w:r>
      </w:ins>
      <w:r w:rsidR="00552BE3">
        <w:t>he</w:t>
      </w:r>
      <w:ins w:id="29" w:author="Atul Deodhar" w:date="2017-12-18T21:59:00Z">
        <w:r w:rsidR="008E2529">
          <w:t xml:space="preserve"> </w:t>
        </w:r>
      </w:ins>
      <w:del w:id="30" w:author="Atul Deodhar" w:date="2017-12-18T21:59:00Z">
        <w:r w:rsidR="00685D1B" w:rsidDel="008E2529">
          <w:delText>ir</w:delText>
        </w:r>
        <w:r w:rsidR="00EF17F3" w:rsidDel="008E2529">
          <w:delText xml:space="preserve"> crude</w:delText>
        </w:r>
      </w:del>
      <w:ins w:id="31" w:author="Atul Deodhar" w:date="2017-12-18T21:59:00Z">
        <w:r w:rsidR="008E2529">
          <w:t>propensity score matched</w:t>
        </w:r>
      </w:ins>
      <w:r w:rsidR="00EF17F3">
        <w:t xml:space="preserve"> incidence of </w:t>
      </w:r>
      <w:del w:id="32" w:author="Atul Deodhar" w:date="2017-12-18T22:19:00Z">
        <w:r w:rsidR="00EF17F3" w:rsidDel="008B423E">
          <w:delText>certain cardiac, pulmonary and neurologic comorbidities</w:delText>
        </w:r>
      </w:del>
      <w:ins w:id="33" w:author="Atul Deodhar" w:date="2017-12-18T22:19:00Z">
        <w:r w:rsidR="008B423E">
          <w:t xml:space="preserve">solid cancers, myocardial infarction, conduction </w:t>
        </w:r>
      </w:ins>
      <w:ins w:id="34" w:author="Atul Deodhar" w:date="2017-12-18T22:20:00Z">
        <w:r w:rsidR="008B423E">
          <w:t>block</w:t>
        </w:r>
      </w:ins>
      <w:ins w:id="35" w:author="Atul Deodhar" w:date="2017-12-18T22:19:00Z">
        <w:r w:rsidR="008B423E">
          <w:t>,</w:t>
        </w:r>
      </w:ins>
      <w:r w:rsidR="00EF17F3" w:rsidRPr="007864D1">
        <w:t xml:space="preserve"> </w:t>
      </w:r>
      <w:ins w:id="36" w:author="Atul Deodhar" w:date="2017-12-18T22:22:00Z">
        <w:r w:rsidR="00C63EAE">
          <w:t xml:space="preserve">cord compression and vertebral fractures </w:t>
        </w:r>
      </w:ins>
      <w:r w:rsidR="00552BE3">
        <w:t xml:space="preserve">were lower </w:t>
      </w:r>
      <w:ins w:id="37" w:author="Atul Deodhar" w:date="2017-12-18T22:22:00Z">
        <w:r w:rsidR="00C63EAE">
          <w:t xml:space="preserve">in </w:t>
        </w:r>
        <w:proofErr w:type="spellStart"/>
        <w:r w:rsidR="00C63EAE">
          <w:t>TNFi</w:t>
        </w:r>
        <w:proofErr w:type="spellEnd"/>
        <w:r w:rsidR="00C63EAE">
          <w:t xml:space="preserve"> treated </w:t>
        </w:r>
      </w:ins>
      <w:ins w:id="38" w:author="BOHN Rhonda ()" w:date="2017-12-19T13:30:00Z">
        <w:r w:rsidR="0025578D">
          <w:t xml:space="preserve">patients </w:t>
        </w:r>
      </w:ins>
      <w:r w:rsidR="00EF17F3">
        <w:t xml:space="preserve">compared to those treated with NSAIDs or DMARDs alone, </w:t>
      </w:r>
      <w:r w:rsidR="00552BE3">
        <w:t xml:space="preserve">though </w:t>
      </w:r>
      <w:del w:id="39" w:author="Atul Deodhar" w:date="2017-12-18T22:23:00Z">
        <w:r w:rsidR="00685D1B" w:rsidDel="00C63EAE">
          <w:delText xml:space="preserve">they </w:delText>
        </w:r>
      </w:del>
      <w:proofErr w:type="spellStart"/>
      <w:ins w:id="40" w:author="Atul Deodhar" w:date="2017-12-18T22:23:00Z">
        <w:r w:rsidR="00C63EAE">
          <w:t>TNFi</w:t>
        </w:r>
        <w:proofErr w:type="spellEnd"/>
        <w:r w:rsidR="00C63EAE">
          <w:t xml:space="preserve"> treated </w:t>
        </w:r>
      </w:ins>
      <w:ins w:id="41" w:author="Atul Deodhar" w:date="2017-12-18T22:30:00Z">
        <w:r w:rsidR="00210609">
          <w:t xml:space="preserve">Medicare </w:t>
        </w:r>
      </w:ins>
      <w:ins w:id="42" w:author="Atul Deodhar" w:date="2017-12-18T22:23:00Z">
        <w:r w:rsidR="00C63EAE">
          <w:t xml:space="preserve">patients </w:t>
        </w:r>
      </w:ins>
      <w:r w:rsidR="00552BE3">
        <w:t>had</w:t>
      </w:r>
      <w:r w:rsidR="00E11DBF">
        <w:t xml:space="preserve"> higher incidence of </w:t>
      </w:r>
      <w:del w:id="43" w:author="Atul Deodhar" w:date="2017-12-18T22:23:00Z">
        <w:r w:rsidR="00E11DBF" w:rsidDel="00C63EAE">
          <w:delText xml:space="preserve">some </w:delText>
        </w:r>
      </w:del>
      <w:r w:rsidR="00E11DBF">
        <w:t>EAMs</w:t>
      </w:r>
      <w:ins w:id="44" w:author="Atul Deodhar" w:date="2017-12-18T22:23:00Z">
        <w:r w:rsidR="00C63EAE">
          <w:t xml:space="preserve"> such as psoriasis</w:t>
        </w:r>
      </w:ins>
      <w:ins w:id="45" w:author="Atul Deodhar" w:date="2017-12-18T22:25:00Z">
        <w:r w:rsidR="00C63EAE">
          <w:t>, uveitis</w:t>
        </w:r>
      </w:ins>
      <w:ins w:id="46" w:author="Atul Deodhar" w:date="2017-12-18T22:23:00Z">
        <w:r w:rsidR="00C63EAE">
          <w:t xml:space="preserve"> and </w:t>
        </w:r>
      </w:ins>
      <w:ins w:id="47" w:author="Atul Deodhar" w:date="2017-12-18T22:26:00Z">
        <w:r w:rsidR="00C63EAE">
          <w:t>ulcerative colitis</w:t>
        </w:r>
      </w:ins>
      <w:r w:rsidR="00E11DBF">
        <w:t>.</w:t>
      </w:r>
    </w:p>
    <w:p w14:paraId="57C5A45E" w14:textId="0A63C17D" w:rsidR="00395830" w:rsidRPr="00395830" w:rsidRDefault="007A54DB" w:rsidP="00395830">
      <w:pPr>
        <w:rPr>
          <w:rFonts w:ascii="Times New Roman" w:eastAsia="Times New Roman" w:hAnsi="Times New Roman" w:cs="Times New Roman"/>
          <w:sz w:val="24"/>
          <w:szCs w:val="24"/>
        </w:rPr>
      </w:pPr>
      <w:commentRangeStart w:id="48"/>
      <w:r w:rsidRPr="00F54792">
        <w:rPr>
          <w:b/>
          <w:u w:val="single"/>
        </w:rPr>
        <w:t>Conclusion</w:t>
      </w:r>
      <w:r>
        <w:t xml:space="preserve">: </w:t>
      </w:r>
      <w:commentRangeEnd w:id="48"/>
      <w:r w:rsidR="0025578D">
        <w:rPr>
          <w:rStyle w:val="CommentReference"/>
        </w:rPr>
        <w:commentReference w:id="48"/>
      </w:r>
      <w:r w:rsidR="00EF17F3">
        <w:t xml:space="preserve">This </w:t>
      </w:r>
      <w:ins w:id="49" w:author="BOHN Rhonda ()" w:date="2017-12-19T13:22:00Z">
        <w:r w:rsidR="008C0EEF">
          <w:t xml:space="preserve">is the </w:t>
        </w:r>
      </w:ins>
      <w:r>
        <w:t xml:space="preserve">largest investigation of the prevalence </w:t>
      </w:r>
      <w:r w:rsidR="00F145BD">
        <w:t xml:space="preserve">&amp; incidence </w:t>
      </w:r>
      <w:r>
        <w:t xml:space="preserve">of comorbidities </w:t>
      </w:r>
      <w:r w:rsidR="00D16F69">
        <w:t xml:space="preserve">&amp; </w:t>
      </w:r>
      <w:r w:rsidR="00CE72D0">
        <w:t>EAM</w:t>
      </w:r>
      <w:r w:rsidR="00EF17F3">
        <w:t>s</w:t>
      </w:r>
      <w:r>
        <w:t xml:space="preserve"> of AS within the US</w:t>
      </w:r>
      <w:r w:rsidR="00D16F69">
        <w:t xml:space="preserve"> </w:t>
      </w:r>
      <w:ins w:id="50" w:author="BOHN Rhonda ()" w:date="2017-12-19T13:22:00Z">
        <w:r w:rsidR="008C0EEF">
          <w:t xml:space="preserve">and </w:t>
        </w:r>
      </w:ins>
      <w:r w:rsidR="00D16F69">
        <w:t xml:space="preserve">suggests </w:t>
      </w:r>
      <w:ins w:id="51" w:author="BOHN Rhonda ()" w:date="2017-12-19T13:22:00Z">
        <w:r w:rsidR="008C0EEF">
          <w:t xml:space="preserve">that </w:t>
        </w:r>
      </w:ins>
      <w:proofErr w:type="spellStart"/>
      <w:r w:rsidR="00D16F69">
        <w:t>TNFi</w:t>
      </w:r>
      <w:proofErr w:type="spellEnd"/>
      <w:r w:rsidR="00D16F69">
        <w:t xml:space="preserve"> </w:t>
      </w:r>
      <w:ins w:id="52" w:author="Atul Deodhar" w:date="2017-12-18T22:29:00Z">
        <w:r w:rsidR="000E1918">
          <w:t xml:space="preserve">have a </w:t>
        </w:r>
      </w:ins>
      <w:del w:id="53" w:author="Atul Deodhar" w:date="2017-12-18T22:28:00Z">
        <w:r w:rsidR="00D16F69" w:rsidDel="00AE5F0A">
          <w:delText>to</w:delText>
        </w:r>
      </w:del>
      <w:ins w:id="54" w:author="Atul Deodhar" w:date="2017-12-18T22:31:00Z">
        <w:r w:rsidR="00C558FA">
          <w:t>complex effect on</w:t>
        </w:r>
      </w:ins>
      <w:ins w:id="55" w:author="Atul Deodhar" w:date="2017-12-18T22:28:00Z">
        <w:r w:rsidR="00AE5F0A">
          <w:t xml:space="preserve"> the incidence of comorbidities </w:t>
        </w:r>
      </w:ins>
      <w:ins w:id="56" w:author="Atul Deodhar" w:date="2017-12-18T22:32:00Z">
        <w:r w:rsidR="00C558FA">
          <w:t>and EAMs</w:t>
        </w:r>
      </w:ins>
      <w:ins w:id="57" w:author="Atul Deodhar" w:date="2017-12-18T22:28:00Z">
        <w:r w:rsidR="00AE5F0A">
          <w:t xml:space="preserve"> </w:t>
        </w:r>
      </w:ins>
      <w:ins w:id="58" w:author="Atul Deodhar" w:date="2017-12-18T22:32:00Z">
        <w:r w:rsidR="00C558FA">
          <w:t>of AS</w:t>
        </w:r>
      </w:ins>
      <w:del w:id="59" w:author="Atul Deodhar" w:date="2017-12-18T22:27:00Z">
        <w:r w:rsidR="00D16F69" w:rsidDel="00AE5F0A">
          <w:delText xml:space="preserve"> be disease modifying</w:delText>
        </w:r>
      </w:del>
      <w:r w:rsidR="00F145BD">
        <w:t>.</w:t>
      </w:r>
      <w:r>
        <w:t xml:space="preserve"> </w:t>
      </w:r>
      <w:del w:id="60" w:author="Atul Deodhar" w:date="2017-12-18T22:00:00Z">
        <w:r w:rsidR="00806FB3" w:rsidDel="008E2529">
          <w:delText xml:space="preserve"> </w:delText>
        </w:r>
        <w:r w:rsidR="00395830" w:rsidRPr="00395830" w:rsidDel="008E2529">
          <w:rPr>
            <w:rFonts w:ascii="Cambria" w:eastAsia="Times New Roman" w:hAnsi="Cambria" w:cs="Times New Roman"/>
            <w:color w:val="000000"/>
            <w:sz w:val="23"/>
            <w:szCs w:val="23"/>
          </w:rPr>
          <w:delText>In the absence of control for confounding</w:delText>
        </w:r>
        <w:r w:rsidR="00D16F69" w:rsidDel="008E2529">
          <w:rPr>
            <w:rFonts w:ascii="Cambria" w:eastAsia="Times New Roman" w:hAnsi="Cambria" w:cs="Times New Roman"/>
            <w:color w:val="000000"/>
            <w:sz w:val="23"/>
            <w:szCs w:val="23"/>
          </w:rPr>
          <w:delText>,</w:delText>
        </w:r>
        <w:r w:rsidR="00B848FD" w:rsidDel="008E2529">
          <w:rPr>
            <w:rFonts w:ascii="Cambria" w:eastAsia="Times New Roman" w:hAnsi="Cambria" w:cs="Times New Roman"/>
            <w:color w:val="000000"/>
            <w:sz w:val="23"/>
            <w:szCs w:val="23"/>
          </w:rPr>
          <w:delText xml:space="preserve"> these </w:delText>
        </w:r>
        <w:r w:rsidR="00EE070B" w:rsidDel="008E2529">
          <w:rPr>
            <w:rFonts w:ascii="Cambria" w:eastAsia="Times New Roman" w:hAnsi="Cambria" w:cs="Times New Roman"/>
            <w:color w:val="000000"/>
            <w:sz w:val="23"/>
            <w:szCs w:val="23"/>
          </w:rPr>
          <w:delText xml:space="preserve">findings are considered </w:delText>
        </w:r>
        <w:r w:rsidR="00B848FD" w:rsidDel="008E2529">
          <w:rPr>
            <w:rFonts w:ascii="Cambria" w:eastAsia="Times New Roman" w:hAnsi="Cambria" w:cs="Times New Roman"/>
            <w:color w:val="000000"/>
            <w:sz w:val="23"/>
            <w:szCs w:val="23"/>
          </w:rPr>
          <w:delText>preliminary</w:delText>
        </w:r>
        <w:r w:rsidR="00EE070B" w:rsidDel="008E2529">
          <w:rPr>
            <w:rFonts w:ascii="Cambria" w:eastAsia="Times New Roman" w:hAnsi="Cambria" w:cs="Times New Roman"/>
            <w:color w:val="000000"/>
            <w:sz w:val="23"/>
            <w:szCs w:val="23"/>
          </w:rPr>
          <w:delText>.</w:delText>
        </w:r>
        <w:r w:rsidR="00B848FD" w:rsidDel="008E2529">
          <w:rPr>
            <w:rFonts w:ascii="Cambria" w:eastAsia="Times New Roman" w:hAnsi="Cambria" w:cs="Times New Roman"/>
            <w:color w:val="000000"/>
            <w:sz w:val="23"/>
            <w:szCs w:val="23"/>
          </w:rPr>
          <w:delText xml:space="preserve"> </w:delText>
        </w:r>
      </w:del>
    </w:p>
    <w:p w14:paraId="6229BA71" w14:textId="5A5EEC38" w:rsidR="007A54DB" w:rsidRDefault="007A54DB" w:rsidP="007A54DB"/>
    <w:p w14:paraId="3CF64823" w14:textId="77777777" w:rsidR="007A54DB" w:rsidRDefault="007A54DB" w:rsidP="00A92707">
      <w:pPr>
        <w:rPr>
          <w:rFonts w:cs="Arial"/>
        </w:rPr>
      </w:pPr>
    </w:p>
    <w:p w14:paraId="4A51CC69" w14:textId="61A1FEC2" w:rsidR="00211416" w:rsidRDefault="00211416" w:rsidP="00A92707">
      <w:pPr>
        <w:rPr>
          <w:ins w:id="61" w:author="Benjamin Chan" w:date="2017-12-22T11:00:00Z"/>
          <w:rFonts w:cs="Arial"/>
        </w:rPr>
      </w:pPr>
      <w:commentRangeStart w:id="62"/>
      <w:r w:rsidRPr="00447346">
        <w:rPr>
          <w:rFonts w:cs="Arial"/>
          <w:b/>
          <w:u w:val="single"/>
        </w:rPr>
        <w:t>Table 1:</w:t>
      </w:r>
      <w:r>
        <w:rPr>
          <w:rFonts w:cs="Arial"/>
        </w:rPr>
        <w:t xml:space="preserve"> </w:t>
      </w:r>
      <w:commentRangeEnd w:id="62"/>
      <w:r w:rsidR="008B77A4">
        <w:rPr>
          <w:rStyle w:val="CommentReference"/>
        </w:rPr>
        <w:commentReference w:id="62"/>
      </w:r>
      <w:r w:rsidR="001E66C0">
        <w:rPr>
          <w:rFonts w:cs="Arial"/>
        </w:rPr>
        <w:t>P</w:t>
      </w:r>
      <w:r w:rsidRPr="00A92707">
        <w:rPr>
          <w:rFonts w:cs="Arial"/>
        </w:rPr>
        <w:t xml:space="preserve">revalence of </w:t>
      </w:r>
      <w:r w:rsidR="008D6327">
        <w:rPr>
          <w:rFonts w:cs="Arial"/>
        </w:rPr>
        <w:t xml:space="preserve">physician-diagnosed </w:t>
      </w:r>
      <w:r w:rsidRPr="00A92707">
        <w:rPr>
          <w:rFonts w:cs="Arial"/>
          <w:bCs/>
        </w:rPr>
        <w:t xml:space="preserve">comorbidities and </w:t>
      </w:r>
      <w:r w:rsidR="0078114B">
        <w:rPr>
          <w:rFonts w:cs="Arial"/>
          <w:bCs/>
        </w:rPr>
        <w:t>EAMs</w:t>
      </w:r>
      <w:r>
        <w:rPr>
          <w:rFonts w:cs="Arial"/>
          <w:bCs/>
        </w:rPr>
        <w:t xml:space="preserve"> </w:t>
      </w:r>
      <w:r w:rsidR="00476CF3">
        <w:rPr>
          <w:rFonts w:cs="Arial"/>
          <w:bCs/>
        </w:rPr>
        <w:t xml:space="preserve">during </w:t>
      </w:r>
      <w:r w:rsidR="0078114B">
        <w:rPr>
          <w:rFonts w:cs="Arial"/>
          <w:bCs/>
        </w:rPr>
        <w:t>12 months</w:t>
      </w:r>
      <w:r w:rsidR="00476CF3">
        <w:rPr>
          <w:rFonts w:cs="Arial"/>
          <w:bCs/>
        </w:rPr>
        <w:t xml:space="preserve"> (</w:t>
      </w:r>
      <w:ins w:id="63" w:author="Benjamin Chan" w:date="2017-12-22T11:02:00Z">
        <w:r w:rsidR="00664488">
          <w:rPr>
            <w:rFonts w:cs="Arial"/>
            <w:bCs/>
          </w:rPr>
          <w:t xml:space="preserve">6 months pre and 6 months post index date; </w:t>
        </w:r>
      </w:ins>
      <w:r w:rsidR="00EB2B71">
        <w:rPr>
          <w:rFonts w:cs="Arial"/>
          <w:bCs/>
        </w:rPr>
        <w:t xml:space="preserve">per 100 </w:t>
      </w:r>
      <w:del w:id="64" w:author="Benjamin Chan" w:date="2017-12-22T11:02:00Z">
        <w:r w:rsidRPr="00A92707" w:rsidDel="00664488">
          <w:rPr>
            <w:rFonts w:cs="Arial"/>
            <w:bCs/>
          </w:rPr>
          <w:delText>treatment exposures</w:delText>
        </w:r>
      </w:del>
      <w:ins w:id="65" w:author="Benjamin Chan" w:date="2017-12-22T11:02:00Z">
        <w:r w:rsidR="00664488">
          <w:rPr>
            <w:rFonts w:cs="Arial"/>
            <w:bCs/>
          </w:rPr>
          <w:t>cohort members</w:t>
        </w:r>
      </w:ins>
      <w:r w:rsidR="00476CF3">
        <w:rPr>
          <w:rFonts w:cs="Arial"/>
          <w:bCs/>
        </w:rPr>
        <w:t>)</w:t>
      </w:r>
      <w:r w:rsidR="001E66C0">
        <w:rPr>
          <w:rFonts w:cs="Arial"/>
          <w:bCs/>
        </w:rPr>
        <w:t>,</w:t>
      </w:r>
      <w:r w:rsidRPr="00A92707">
        <w:rPr>
          <w:rFonts w:cs="Arial"/>
        </w:rPr>
        <w:t xml:space="preserve"> stratified by data source</w:t>
      </w:r>
      <w:r w:rsidR="00EF0686">
        <w:rPr>
          <w:rFonts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2"/>
        <w:gridCol w:w="3707"/>
        <w:gridCol w:w="781"/>
        <w:gridCol w:w="1335"/>
        <w:gridCol w:w="1081"/>
      </w:tblGrid>
      <w:tr w:rsidR="00664488" w:rsidRPr="00C14764" w14:paraId="5BEA4D0C" w14:textId="77777777" w:rsidTr="00E7013A">
        <w:trPr>
          <w:ins w:id="66" w:author="Benjamin Chan" w:date="2017-12-22T11:01:00Z"/>
        </w:trPr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41FC5B6" w14:textId="77777777" w:rsidR="00664488" w:rsidRPr="00C14764" w:rsidRDefault="00664488" w:rsidP="00E7013A">
            <w:pPr>
              <w:rPr>
                <w:ins w:id="67" w:author="Benjamin Chan" w:date="2017-12-22T11:01:00Z"/>
                <w:rFonts w:cs="Arial"/>
                <w:b/>
              </w:rPr>
            </w:pPr>
            <w:ins w:id="68" w:author="Benjamin Chan" w:date="2017-12-22T11:01:00Z">
              <w:r w:rsidRPr="00C14764">
                <w:rPr>
                  <w:rFonts w:cs="Arial"/>
                  <w:b/>
                </w:rPr>
                <w:t>Outcome categories</w:t>
              </w:r>
            </w:ins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11F0B2AF" w14:textId="77777777" w:rsidR="00664488" w:rsidRPr="00C14764" w:rsidRDefault="00664488" w:rsidP="00E7013A">
            <w:pPr>
              <w:rPr>
                <w:ins w:id="69" w:author="Benjamin Chan" w:date="2017-12-22T11:01:00Z"/>
                <w:rFonts w:cs="Arial"/>
                <w:b/>
              </w:rPr>
            </w:pPr>
            <w:ins w:id="70" w:author="Benjamin Chan" w:date="2017-12-22T11:01:00Z">
              <w:r w:rsidRPr="00C14764">
                <w:rPr>
                  <w:rFonts w:cs="Arial"/>
                  <w:b/>
                </w:rPr>
                <w:t>Specific manifestation</w:t>
              </w:r>
            </w:ins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A0395B3" w14:textId="77777777" w:rsidR="00664488" w:rsidRPr="00C14764" w:rsidRDefault="00664488" w:rsidP="00E7013A">
            <w:pPr>
              <w:jc w:val="center"/>
              <w:rPr>
                <w:ins w:id="71" w:author="Benjamin Chan" w:date="2017-12-22T11:01:00Z"/>
                <w:rFonts w:cs="Arial"/>
                <w:b/>
              </w:rPr>
            </w:pPr>
            <w:ins w:id="72" w:author="Benjamin Chan" w:date="2017-12-22T11:01:00Z">
              <w:r w:rsidRPr="00C14764">
                <w:rPr>
                  <w:rFonts w:cs="Arial"/>
                  <w:b/>
                </w:rPr>
                <w:t>AS cohort</w:t>
              </w:r>
            </w:ins>
          </w:p>
        </w:tc>
      </w:tr>
      <w:tr w:rsidR="00664488" w:rsidRPr="00C14764" w14:paraId="6999540E" w14:textId="77777777" w:rsidTr="00E7013A">
        <w:trPr>
          <w:ins w:id="73" w:author="Benjamin Chan" w:date="2017-12-22T11:01:00Z"/>
        </w:trPr>
        <w:tc>
          <w:tcPr>
            <w:tcW w:w="0" w:type="auto"/>
            <w:vMerge/>
            <w:tcBorders>
              <w:right w:val="nil"/>
            </w:tcBorders>
          </w:tcPr>
          <w:p w14:paraId="469AB334" w14:textId="77777777" w:rsidR="00664488" w:rsidRPr="00C14764" w:rsidRDefault="00664488" w:rsidP="00E7013A">
            <w:pPr>
              <w:rPr>
                <w:ins w:id="74" w:author="Benjamin Chan" w:date="2017-12-22T11:01:00Z"/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37D9B6AC" w14:textId="77777777" w:rsidR="00664488" w:rsidRPr="00C14764" w:rsidRDefault="00664488" w:rsidP="00E7013A">
            <w:pPr>
              <w:rPr>
                <w:ins w:id="75" w:author="Benjamin Chan" w:date="2017-12-22T11:01:00Z"/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3641A3BA" w14:textId="77777777" w:rsidR="00664488" w:rsidRPr="00C14764" w:rsidRDefault="00664488" w:rsidP="00E7013A">
            <w:pPr>
              <w:jc w:val="center"/>
              <w:rPr>
                <w:ins w:id="76" w:author="Benjamin Chan" w:date="2017-12-22T11:01:00Z"/>
                <w:rFonts w:cs="Arial"/>
                <w:b/>
              </w:rPr>
            </w:pPr>
            <w:ins w:id="77" w:author="Benjamin Chan" w:date="2017-12-22T11:01:00Z">
              <w:r w:rsidRPr="00C14764">
                <w:rPr>
                  <w:rFonts w:cs="Arial"/>
                  <w:b/>
                </w:rPr>
                <w:t>MPCD</w:t>
              </w:r>
            </w:ins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32D5BD" w14:textId="77777777" w:rsidR="00664488" w:rsidRPr="00C14764" w:rsidRDefault="00664488" w:rsidP="00E7013A">
            <w:pPr>
              <w:jc w:val="center"/>
              <w:rPr>
                <w:ins w:id="78" w:author="Benjamin Chan" w:date="2017-12-22T11:01:00Z"/>
                <w:rFonts w:cs="Arial"/>
                <w:b/>
              </w:rPr>
            </w:pPr>
            <w:ins w:id="79" w:author="Benjamin Chan" w:date="2017-12-22T11:01:00Z">
              <w:r w:rsidRPr="00C14764">
                <w:rPr>
                  <w:rFonts w:cs="Arial"/>
                  <w:b/>
                </w:rPr>
                <w:t>Market Scan</w:t>
              </w:r>
            </w:ins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2C3E6BDC" w14:textId="77777777" w:rsidR="00664488" w:rsidRPr="00C14764" w:rsidRDefault="00664488" w:rsidP="00E7013A">
            <w:pPr>
              <w:jc w:val="center"/>
              <w:rPr>
                <w:ins w:id="80" w:author="Benjamin Chan" w:date="2017-12-22T11:01:00Z"/>
                <w:rFonts w:cs="Arial"/>
                <w:b/>
              </w:rPr>
            </w:pPr>
            <w:ins w:id="81" w:author="Benjamin Chan" w:date="2017-12-22T11:01:00Z">
              <w:r w:rsidRPr="00C14764">
                <w:rPr>
                  <w:rFonts w:cs="Arial"/>
                  <w:b/>
                </w:rPr>
                <w:t>Medicare</w:t>
              </w:r>
            </w:ins>
          </w:p>
        </w:tc>
      </w:tr>
      <w:tr w:rsidR="00664488" w:rsidRPr="00C14764" w14:paraId="25E3F758" w14:textId="77777777" w:rsidTr="00E7013A">
        <w:trPr>
          <w:ins w:id="82" w:author="Benjamin Chan" w:date="2017-12-22T11:01:00Z"/>
        </w:trPr>
        <w:tc>
          <w:tcPr>
            <w:tcW w:w="0" w:type="auto"/>
            <w:tcBorders>
              <w:right w:val="nil"/>
            </w:tcBorders>
            <w:vAlign w:val="center"/>
          </w:tcPr>
          <w:p w14:paraId="3A3A9785" w14:textId="77777777" w:rsidR="00664488" w:rsidRPr="00C14764" w:rsidRDefault="00664488" w:rsidP="00E7013A">
            <w:pPr>
              <w:rPr>
                <w:ins w:id="83" w:author="Benjamin Chan" w:date="2017-12-22T11:01:00Z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74D39B83" w14:textId="77777777" w:rsidR="00664488" w:rsidRPr="00C14764" w:rsidRDefault="00664488" w:rsidP="00E7013A">
            <w:pPr>
              <w:rPr>
                <w:ins w:id="84" w:author="Benjamin Chan" w:date="2017-12-22T11:01:00Z"/>
              </w:rPr>
            </w:pPr>
            <w:ins w:id="85" w:author="Benjamin Chan" w:date="2017-12-22T11:01:00Z">
              <w:r>
                <w:t>N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501D464" w14:textId="77777777" w:rsidR="00664488" w:rsidRPr="00C14764" w:rsidRDefault="00664488" w:rsidP="00E7013A">
            <w:pPr>
              <w:jc w:val="center"/>
              <w:rPr>
                <w:ins w:id="86" w:author="Benjamin Chan" w:date="2017-12-22T11:01:00Z"/>
                <w:rFonts w:cs="Arial"/>
              </w:rPr>
            </w:pPr>
            <w:ins w:id="87" w:author="Benjamin Chan" w:date="2017-12-22T11:01:00Z">
              <w:r>
                <w:rPr>
                  <w:rFonts w:cs="Arial"/>
                </w:rPr>
                <w:t>3,000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3DFE6E" w14:textId="77777777" w:rsidR="00664488" w:rsidRPr="00C14764" w:rsidRDefault="00664488" w:rsidP="00E7013A">
            <w:pPr>
              <w:jc w:val="center"/>
              <w:rPr>
                <w:ins w:id="88" w:author="Benjamin Chan" w:date="2017-12-22T11:01:00Z"/>
                <w:rFonts w:cs="Arial"/>
              </w:rPr>
            </w:pPr>
            <w:ins w:id="89" w:author="Benjamin Chan" w:date="2017-12-22T11:01:00Z">
              <w:r>
                <w:rPr>
                  <w:rFonts w:cs="Arial"/>
                </w:rPr>
                <w:t>11,982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F56B6C5" w14:textId="77777777" w:rsidR="00664488" w:rsidRPr="00C14764" w:rsidRDefault="00664488" w:rsidP="00E7013A">
            <w:pPr>
              <w:jc w:val="center"/>
              <w:rPr>
                <w:ins w:id="90" w:author="Benjamin Chan" w:date="2017-12-22T11:01:00Z"/>
                <w:rFonts w:cs="Arial"/>
              </w:rPr>
            </w:pPr>
            <w:ins w:id="91" w:author="Benjamin Chan" w:date="2017-12-22T11:01:00Z">
              <w:r>
                <w:rPr>
                  <w:rFonts w:cs="Arial"/>
                </w:rPr>
                <w:t>22,584</w:t>
              </w:r>
            </w:ins>
          </w:p>
        </w:tc>
      </w:tr>
      <w:tr w:rsidR="00664488" w:rsidRPr="00C14764" w14:paraId="4CA8B239" w14:textId="77777777" w:rsidTr="00E7013A">
        <w:trPr>
          <w:ins w:id="92" w:author="Benjamin Chan" w:date="2017-12-22T11:01:00Z"/>
        </w:trPr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594ACAF" w14:textId="77777777" w:rsidR="00664488" w:rsidRDefault="00664488" w:rsidP="00E7013A">
            <w:pPr>
              <w:rPr>
                <w:ins w:id="93" w:author="Benjamin Chan" w:date="2017-12-22T11:01:00Z"/>
                <w:rFonts w:ascii="Calibri" w:hAnsi="Calibri"/>
                <w:color w:val="000000"/>
              </w:rPr>
            </w:pPr>
            <w:ins w:id="94" w:author="Benjamin Chan" w:date="2017-12-22T11:01:00Z">
              <w:r>
                <w:rPr>
                  <w:rFonts w:ascii="Calibri" w:hAnsi="Calibri"/>
                  <w:color w:val="000000"/>
                </w:rPr>
                <w:t>Cancer</w:t>
              </w:r>
            </w:ins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B17484" w14:textId="77777777" w:rsidR="00664488" w:rsidRDefault="00664488" w:rsidP="00E7013A">
            <w:pPr>
              <w:rPr>
                <w:ins w:id="95" w:author="Benjamin Chan" w:date="2017-12-22T11:01:00Z"/>
                <w:rFonts w:ascii="Calibri" w:hAnsi="Calibri"/>
                <w:color w:val="000000"/>
              </w:rPr>
            </w:pPr>
            <w:ins w:id="96" w:author="Benjamin Chan" w:date="2017-12-22T11:01:00Z">
              <w:r>
                <w:rPr>
                  <w:rFonts w:ascii="Calibri" w:hAnsi="Calibri"/>
                  <w:color w:val="000000"/>
                </w:rPr>
                <w:t>Hematologic Cancer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CFB59B" w14:textId="77777777" w:rsidR="00664488" w:rsidRDefault="00664488" w:rsidP="00E7013A">
            <w:pPr>
              <w:jc w:val="center"/>
              <w:rPr>
                <w:ins w:id="97" w:author="Benjamin Chan" w:date="2017-12-22T11:01:00Z"/>
                <w:rFonts w:ascii="Calibri" w:hAnsi="Calibri"/>
                <w:color w:val="000000"/>
              </w:rPr>
            </w:pPr>
            <w:ins w:id="98" w:author="Benjamin Chan" w:date="2017-12-22T11:01:00Z">
              <w:r>
                <w:rPr>
                  <w:rFonts w:ascii="Calibri" w:hAnsi="Calibri"/>
                  <w:color w:val="000000"/>
                </w:rPr>
                <w:t>0.5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076EA5A" w14:textId="77777777" w:rsidR="00664488" w:rsidRDefault="00664488" w:rsidP="00E7013A">
            <w:pPr>
              <w:jc w:val="center"/>
              <w:rPr>
                <w:ins w:id="99" w:author="Benjamin Chan" w:date="2017-12-22T11:01:00Z"/>
                <w:rFonts w:ascii="Calibri" w:hAnsi="Calibri"/>
                <w:color w:val="000000"/>
              </w:rPr>
            </w:pPr>
            <w:ins w:id="100" w:author="Benjamin Chan" w:date="2017-12-22T11:01:00Z">
              <w:r>
                <w:rPr>
                  <w:rFonts w:ascii="Calibri" w:hAnsi="Calibri"/>
                  <w:color w:val="000000"/>
                </w:rPr>
                <w:t>0.6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095FE0" w14:textId="77777777" w:rsidR="00664488" w:rsidRDefault="00664488" w:rsidP="00E7013A">
            <w:pPr>
              <w:jc w:val="center"/>
              <w:rPr>
                <w:ins w:id="101" w:author="Benjamin Chan" w:date="2017-12-22T11:01:00Z"/>
                <w:rFonts w:ascii="Calibri" w:hAnsi="Calibri"/>
                <w:color w:val="000000"/>
              </w:rPr>
            </w:pPr>
            <w:ins w:id="102" w:author="Benjamin Chan" w:date="2017-12-22T11:01:00Z">
              <w:r>
                <w:rPr>
                  <w:rFonts w:ascii="Calibri" w:hAnsi="Calibri"/>
                  <w:color w:val="000000"/>
                </w:rPr>
                <w:t>1.6</w:t>
              </w:r>
            </w:ins>
          </w:p>
        </w:tc>
        <w:bookmarkStart w:id="103" w:name="_GoBack"/>
        <w:bookmarkEnd w:id="103"/>
      </w:tr>
      <w:tr w:rsidR="00664488" w:rsidRPr="00C14764" w14:paraId="50B503F3" w14:textId="77777777" w:rsidTr="00E7013A">
        <w:trPr>
          <w:ins w:id="104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ECA0793" w14:textId="77777777" w:rsidR="00664488" w:rsidRDefault="00664488" w:rsidP="00E7013A">
            <w:pPr>
              <w:rPr>
                <w:ins w:id="105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7918E8F" w14:textId="77777777" w:rsidR="00664488" w:rsidRDefault="00664488" w:rsidP="00E7013A">
            <w:pPr>
              <w:rPr>
                <w:ins w:id="106" w:author="Benjamin Chan" w:date="2017-12-22T11:01:00Z"/>
                <w:rFonts w:ascii="Calibri" w:hAnsi="Calibri"/>
                <w:color w:val="000000"/>
              </w:rPr>
            </w:pPr>
            <w:ins w:id="107" w:author="Benjamin Chan" w:date="2017-12-22T11:01:00Z">
              <w:r>
                <w:rPr>
                  <w:rFonts w:ascii="Calibri" w:hAnsi="Calibri"/>
                  <w:color w:val="000000"/>
                </w:rPr>
                <w:t>Non Melanoma Skin Cancer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616DD0B" w14:textId="77777777" w:rsidR="00664488" w:rsidRDefault="00664488" w:rsidP="00E7013A">
            <w:pPr>
              <w:jc w:val="center"/>
              <w:rPr>
                <w:ins w:id="108" w:author="Benjamin Chan" w:date="2017-12-22T11:01:00Z"/>
                <w:rFonts w:ascii="Calibri" w:hAnsi="Calibri"/>
                <w:color w:val="000000"/>
              </w:rPr>
            </w:pPr>
            <w:ins w:id="109" w:author="Benjamin Chan" w:date="2017-12-22T11:01:00Z">
              <w:r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2AA15A" w14:textId="77777777" w:rsidR="00664488" w:rsidRDefault="00664488" w:rsidP="00E7013A">
            <w:pPr>
              <w:jc w:val="center"/>
              <w:rPr>
                <w:ins w:id="110" w:author="Benjamin Chan" w:date="2017-12-22T11:01:00Z"/>
                <w:rFonts w:ascii="Calibri" w:hAnsi="Calibri"/>
                <w:color w:val="000000"/>
              </w:rPr>
            </w:pPr>
            <w:ins w:id="111" w:author="Benjamin Chan" w:date="2017-12-22T11:01:00Z">
              <w:r>
                <w:rPr>
                  <w:rFonts w:ascii="Calibri" w:hAnsi="Calibri"/>
                  <w:color w:val="000000"/>
                </w:rPr>
                <w:t>0.6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C7CAF92" w14:textId="77777777" w:rsidR="00664488" w:rsidRDefault="00664488" w:rsidP="00E7013A">
            <w:pPr>
              <w:jc w:val="center"/>
              <w:rPr>
                <w:ins w:id="112" w:author="Benjamin Chan" w:date="2017-12-22T11:01:00Z"/>
                <w:rFonts w:ascii="Calibri" w:hAnsi="Calibri"/>
                <w:color w:val="000000"/>
              </w:rPr>
            </w:pPr>
            <w:ins w:id="113" w:author="Benjamin Chan" w:date="2017-12-22T11:01:00Z">
              <w:r>
                <w:rPr>
                  <w:rFonts w:ascii="Calibri" w:hAnsi="Calibri"/>
                  <w:color w:val="000000"/>
                </w:rPr>
                <w:t>1.9</w:t>
              </w:r>
            </w:ins>
          </w:p>
        </w:tc>
      </w:tr>
      <w:tr w:rsidR="00664488" w:rsidRPr="00C14764" w14:paraId="5E17F2C0" w14:textId="77777777" w:rsidTr="00E7013A">
        <w:trPr>
          <w:ins w:id="114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B654F6D" w14:textId="77777777" w:rsidR="00664488" w:rsidRDefault="00664488" w:rsidP="00E7013A">
            <w:pPr>
              <w:rPr>
                <w:ins w:id="115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8A4F3C0" w14:textId="77777777" w:rsidR="00664488" w:rsidRDefault="00664488" w:rsidP="00E7013A">
            <w:pPr>
              <w:rPr>
                <w:ins w:id="116" w:author="Benjamin Chan" w:date="2017-12-22T11:01:00Z"/>
                <w:rFonts w:ascii="Calibri" w:hAnsi="Calibri"/>
                <w:color w:val="000000"/>
              </w:rPr>
            </w:pPr>
            <w:ins w:id="117" w:author="Benjamin Chan" w:date="2017-12-22T11:01:00Z">
              <w:r>
                <w:rPr>
                  <w:rFonts w:ascii="Calibri" w:hAnsi="Calibri"/>
                  <w:color w:val="000000"/>
                </w:rPr>
                <w:t>Solid Cancer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B27B67C" w14:textId="77777777" w:rsidR="00664488" w:rsidRDefault="00664488" w:rsidP="00E7013A">
            <w:pPr>
              <w:jc w:val="center"/>
              <w:rPr>
                <w:ins w:id="118" w:author="Benjamin Chan" w:date="2017-12-22T11:01:00Z"/>
                <w:rFonts w:ascii="Calibri" w:hAnsi="Calibri"/>
                <w:color w:val="000000"/>
              </w:rPr>
            </w:pPr>
            <w:ins w:id="119" w:author="Benjamin Chan" w:date="2017-12-22T11:01:00Z">
              <w:r>
                <w:rPr>
                  <w:rFonts w:ascii="Calibri" w:hAnsi="Calibri"/>
                  <w:color w:val="000000"/>
                </w:rPr>
                <w:t>4.0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90938D" w14:textId="77777777" w:rsidR="00664488" w:rsidRDefault="00664488" w:rsidP="00E7013A">
            <w:pPr>
              <w:jc w:val="center"/>
              <w:rPr>
                <w:ins w:id="120" w:author="Benjamin Chan" w:date="2017-12-22T11:01:00Z"/>
                <w:rFonts w:ascii="Calibri" w:hAnsi="Calibri"/>
                <w:color w:val="000000"/>
              </w:rPr>
            </w:pPr>
            <w:ins w:id="121" w:author="Benjamin Chan" w:date="2017-12-22T11:01:00Z">
              <w:r>
                <w:rPr>
                  <w:rFonts w:ascii="Calibri" w:hAnsi="Calibri"/>
                  <w:color w:val="000000"/>
                </w:rPr>
                <w:t>3.5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E7986A1" w14:textId="77777777" w:rsidR="00664488" w:rsidRDefault="00664488" w:rsidP="00E7013A">
            <w:pPr>
              <w:jc w:val="center"/>
              <w:rPr>
                <w:ins w:id="122" w:author="Benjamin Chan" w:date="2017-12-22T11:01:00Z"/>
                <w:rFonts w:ascii="Calibri" w:hAnsi="Calibri"/>
                <w:color w:val="000000"/>
              </w:rPr>
            </w:pPr>
            <w:ins w:id="123" w:author="Benjamin Chan" w:date="2017-12-22T11:01:00Z">
              <w:r>
                <w:rPr>
                  <w:rFonts w:ascii="Calibri" w:hAnsi="Calibri"/>
                  <w:color w:val="000000"/>
                </w:rPr>
                <w:t>9.8</w:t>
              </w:r>
            </w:ins>
          </w:p>
        </w:tc>
      </w:tr>
      <w:tr w:rsidR="00664488" w:rsidRPr="00C14764" w14:paraId="6328DBB2" w14:textId="77777777" w:rsidTr="00E7013A">
        <w:trPr>
          <w:ins w:id="124" w:author="Benjamin Chan" w:date="2017-12-22T11:01:00Z"/>
        </w:trPr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57C8AA08" w14:textId="77777777" w:rsidR="00664488" w:rsidRDefault="00664488" w:rsidP="00E7013A">
            <w:pPr>
              <w:rPr>
                <w:ins w:id="125" w:author="Benjamin Chan" w:date="2017-12-22T11:01:00Z"/>
                <w:rFonts w:ascii="Calibri" w:hAnsi="Calibri"/>
                <w:color w:val="000000"/>
              </w:rPr>
            </w:pPr>
            <w:ins w:id="126" w:author="Benjamin Chan" w:date="2017-12-22T11:01:00Z">
              <w:r>
                <w:rPr>
                  <w:rFonts w:ascii="Calibri" w:hAnsi="Calibri"/>
                  <w:color w:val="000000"/>
                </w:rPr>
                <w:t>Cardiac disease</w:t>
              </w:r>
            </w:ins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82FDF87" w14:textId="77777777" w:rsidR="00664488" w:rsidRDefault="00664488" w:rsidP="00E7013A">
            <w:pPr>
              <w:rPr>
                <w:ins w:id="127" w:author="Benjamin Chan" w:date="2017-12-22T11:01:00Z"/>
                <w:rFonts w:ascii="Calibri" w:hAnsi="Calibri"/>
                <w:color w:val="000000"/>
              </w:rPr>
            </w:pPr>
            <w:ins w:id="128" w:author="Benjamin Chan" w:date="2017-12-22T11:01:00Z">
              <w:r>
                <w:rPr>
                  <w:rFonts w:ascii="Calibri" w:hAnsi="Calibri"/>
                  <w:color w:val="000000"/>
                </w:rPr>
                <w:t>Aortic Insufficiency/Aortic Regurgitation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F9F2A16" w14:textId="77777777" w:rsidR="00664488" w:rsidRDefault="00664488" w:rsidP="00E7013A">
            <w:pPr>
              <w:jc w:val="center"/>
              <w:rPr>
                <w:ins w:id="129" w:author="Benjamin Chan" w:date="2017-12-22T11:01:00Z"/>
                <w:rFonts w:ascii="Calibri" w:hAnsi="Calibri"/>
                <w:color w:val="000000"/>
              </w:rPr>
            </w:pPr>
            <w:ins w:id="130" w:author="Benjamin Chan" w:date="2017-12-22T11:01:00Z">
              <w:r>
                <w:rPr>
                  <w:rFonts w:ascii="Calibri" w:hAnsi="Calibri"/>
                  <w:color w:val="000000"/>
                </w:rPr>
                <w:t>1.9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1E8B59" w14:textId="77777777" w:rsidR="00664488" w:rsidRDefault="00664488" w:rsidP="00E7013A">
            <w:pPr>
              <w:jc w:val="center"/>
              <w:rPr>
                <w:ins w:id="131" w:author="Benjamin Chan" w:date="2017-12-22T11:01:00Z"/>
                <w:rFonts w:ascii="Calibri" w:hAnsi="Calibri"/>
                <w:color w:val="000000"/>
              </w:rPr>
            </w:pPr>
            <w:ins w:id="132" w:author="Benjamin Chan" w:date="2017-12-22T11:01:00Z">
              <w:r>
                <w:rPr>
                  <w:rFonts w:ascii="Calibri" w:hAnsi="Calibri"/>
                  <w:color w:val="000000"/>
                </w:rPr>
                <w:t>1.3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6D4AAD3" w14:textId="77777777" w:rsidR="00664488" w:rsidRDefault="00664488" w:rsidP="00E7013A">
            <w:pPr>
              <w:jc w:val="center"/>
              <w:rPr>
                <w:ins w:id="133" w:author="Benjamin Chan" w:date="2017-12-22T11:01:00Z"/>
                <w:rFonts w:ascii="Calibri" w:hAnsi="Calibri"/>
                <w:color w:val="000000"/>
              </w:rPr>
            </w:pPr>
            <w:ins w:id="134" w:author="Benjamin Chan" w:date="2017-12-22T11:01:00Z">
              <w:r>
                <w:rPr>
                  <w:rFonts w:ascii="Calibri" w:hAnsi="Calibri"/>
                  <w:color w:val="000000"/>
                </w:rPr>
                <w:t>4.9</w:t>
              </w:r>
            </w:ins>
          </w:p>
        </w:tc>
      </w:tr>
      <w:tr w:rsidR="00664488" w:rsidRPr="00C14764" w14:paraId="54AABC62" w14:textId="77777777" w:rsidTr="00E7013A">
        <w:trPr>
          <w:ins w:id="135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1813A38" w14:textId="77777777" w:rsidR="00664488" w:rsidRDefault="00664488" w:rsidP="00E7013A">
            <w:pPr>
              <w:rPr>
                <w:ins w:id="136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5A3482A" w14:textId="77777777" w:rsidR="00664488" w:rsidRDefault="00664488" w:rsidP="00E7013A">
            <w:pPr>
              <w:rPr>
                <w:ins w:id="137" w:author="Benjamin Chan" w:date="2017-12-22T11:01:00Z"/>
                <w:rFonts w:ascii="Calibri" w:hAnsi="Calibri"/>
                <w:color w:val="000000"/>
              </w:rPr>
            </w:pPr>
            <w:ins w:id="138" w:author="Benjamin Chan" w:date="2017-12-22T11:01:00Z">
              <w:r>
                <w:rPr>
                  <w:rFonts w:ascii="Calibri" w:hAnsi="Calibri"/>
                  <w:color w:val="000000"/>
                </w:rPr>
                <w:t>Conduction Block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4145A96" w14:textId="77777777" w:rsidR="00664488" w:rsidRDefault="00664488" w:rsidP="00E7013A">
            <w:pPr>
              <w:jc w:val="center"/>
              <w:rPr>
                <w:ins w:id="139" w:author="Benjamin Chan" w:date="2017-12-22T11:01:00Z"/>
                <w:rFonts w:ascii="Calibri" w:hAnsi="Calibri"/>
                <w:color w:val="000000"/>
              </w:rPr>
            </w:pPr>
            <w:ins w:id="140" w:author="Benjamin Chan" w:date="2017-12-22T11:01:00Z">
              <w:r>
                <w:rPr>
                  <w:rFonts w:ascii="Calibri" w:hAnsi="Calibri"/>
                  <w:color w:val="000000"/>
                </w:rPr>
                <w:t>0.6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BE3F27A" w14:textId="77777777" w:rsidR="00664488" w:rsidRDefault="00664488" w:rsidP="00E7013A">
            <w:pPr>
              <w:jc w:val="center"/>
              <w:rPr>
                <w:ins w:id="141" w:author="Benjamin Chan" w:date="2017-12-22T11:01:00Z"/>
                <w:rFonts w:ascii="Calibri" w:hAnsi="Calibri"/>
                <w:color w:val="000000"/>
              </w:rPr>
            </w:pPr>
            <w:ins w:id="142" w:author="Benjamin Chan" w:date="2017-12-22T11:01:00Z">
              <w:r>
                <w:rPr>
                  <w:rFonts w:ascii="Calibri" w:hAnsi="Calibri"/>
                  <w:color w:val="000000"/>
                </w:rPr>
                <w:t>1.3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2D9FED3" w14:textId="77777777" w:rsidR="00664488" w:rsidRDefault="00664488" w:rsidP="00E7013A">
            <w:pPr>
              <w:jc w:val="center"/>
              <w:rPr>
                <w:ins w:id="143" w:author="Benjamin Chan" w:date="2017-12-22T11:01:00Z"/>
                <w:rFonts w:ascii="Calibri" w:hAnsi="Calibri"/>
                <w:color w:val="000000"/>
              </w:rPr>
            </w:pPr>
            <w:ins w:id="144" w:author="Benjamin Chan" w:date="2017-12-22T11:01:00Z">
              <w:r>
                <w:rPr>
                  <w:rFonts w:ascii="Calibri" w:hAnsi="Calibri"/>
                  <w:color w:val="000000"/>
                </w:rPr>
                <w:t>4.5</w:t>
              </w:r>
            </w:ins>
          </w:p>
        </w:tc>
      </w:tr>
      <w:tr w:rsidR="00664488" w:rsidRPr="00C14764" w14:paraId="03085845" w14:textId="77777777" w:rsidTr="00E7013A">
        <w:trPr>
          <w:ins w:id="145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509DB70" w14:textId="77777777" w:rsidR="00664488" w:rsidRDefault="00664488" w:rsidP="00E7013A">
            <w:pPr>
              <w:rPr>
                <w:ins w:id="146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6341760" w14:textId="77777777" w:rsidR="00664488" w:rsidRDefault="00664488" w:rsidP="00E7013A">
            <w:pPr>
              <w:rPr>
                <w:ins w:id="147" w:author="Benjamin Chan" w:date="2017-12-22T11:01:00Z"/>
                <w:rFonts w:ascii="Calibri" w:hAnsi="Calibri"/>
                <w:color w:val="000000"/>
              </w:rPr>
            </w:pPr>
            <w:ins w:id="148" w:author="Benjamin Chan" w:date="2017-12-22T11:01:00Z">
              <w:r>
                <w:rPr>
                  <w:rFonts w:ascii="Calibri" w:hAnsi="Calibri"/>
                  <w:color w:val="000000"/>
                </w:rPr>
                <w:t>Myocardial infarction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71A6DA" w14:textId="77777777" w:rsidR="00664488" w:rsidRDefault="00664488" w:rsidP="00E7013A">
            <w:pPr>
              <w:jc w:val="center"/>
              <w:rPr>
                <w:ins w:id="149" w:author="Benjamin Chan" w:date="2017-12-22T11:01:00Z"/>
                <w:rFonts w:ascii="Calibri" w:hAnsi="Calibri"/>
                <w:color w:val="000000"/>
              </w:rPr>
            </w:pPr>
            <w:ins w:id="150" w:author="Benjamin Chan" w:date="2017-12-22T11:01:00Z">
              <w:r>
                <w:rPr>
                  <w:rFonts w:ascii="Calibri" w:hAnsi="Calibri"/>
                  <w:color w:val="000000"/>
                </w:rPr>
                <w:t>0.5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1ABF07" w14:textId="77777777" w:rsidR="00664488" w:rsidRDefault="00664488" w:rsidP="00E7013A">
            <w:pPr>
              <w:jc w:val="center"/>
              <w:rPr>
                <w:ins w:id="151" w:author="Benjamin Chan" w:date="2017-12-22T11:01:00Z"/>
                <w:rFonts w:ascii="Calibri" w:hAnsi="Calibri"/>
                <w:color w:val="000000"/>
              </w:rPr>
            </w:pPr>
            <w:ins w:id="152" w:author="Benjamin Chan" w:date="2017-12-22T11:01:00Z">
              <w:r>
                <w:rPr>
                  <w:rFonts w:ascii="Calibri" w:hAnsi="Calibri"/>
                  <w:color w:val="000000"/>
                </w:rPr>
                <w:t>0.6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31F5478" w14:textId="77777777" w:rsidR="00664488" w:rsidRDefault="00664488" w:rsidP="00E7013A">
            <w:pPr>
              <w:jc w:val="center"/>
              <w:rPr>
                <w:ins w:id="153" w:author="Benjamin Chan" w:date="2017-12-22T11:01:00Z"/>
                <w:rFonts w:ascii="Calibri" w:hAnsi="Calibri"/>
                <w:color w:val="000000"/>
              </w:rPr>
            </w:pPr>
            <w:ins w:id="154" w:author="Benjamin Chan" w:date="2017-12-22T11:01:00Z">
              <w:r>
                <w:rPr>
                  <w:rFonts w:ascii="Calibri" w:hAnsi="Calibri"/>
                  <w:color w:val="000000"/>
                </w:rPr>
                <w:t>1.8</w:t>
              </w:r>
            </w:ins>
          </w:p>
        </w:tc>
      </w:tr>
      <w:tr w:rsidR="00664488" w:rsidRPr="00C14764" w14:paraId="25D8AF9B" w14:textId="77777777" w:rsidTr="00E7013A">
        <w:trPr>
          <w:ins w:id="155" w:author="Benjamin Chan" w:date="2017-12-22T11:01:00Z"/>
        </w:trPr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22EFC18" w14:textId="77777777" w:rsidR="00664488" w:rsidRDefault="00664488" w:rsidP="00E7013A">
            <w:pPr>
              <w:rPr>
                <w:ins w:id="156" w:author="Benjamin Chan" w:date="2017-12-22T11:01:00Z"/>
                <w:rFonts w:ascii="Calibri" w:hAnsi="Calibri"/>
                <w:color w:val="000000"/>
              </w:rPr>
            </w:pPr>
            <w:ins w:id="157" w:author="Benjamin Chan" w:date="2017-12-22T11:01:00Z">
              <w:r>
                <w:rPr>
                  <w:rFonts w:ascii="Calibri" w:hAnsi="Calibri"/>
                  <w:color w:val="000000"/>
                </w:rPr>
                <w:t>Infection</w:t>
              </w:r>
            </w:ins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F8A2B4C" w14:textId="77777777" w:rsidR="00664488" w:rsidRDefault="00664488" w:rsidP="00E7013A">
            <w:pPr>
              <w:rPr>
                <w:ins w:id="158" w:author="Benjamin Chan" w:date="2017-12-22T11:01:00Z"/>
                <w:rFonts w:ascii="Calibri" w:hAnsi="Calibri"/>
                <w:color w:val="000000"/>
              </w:rPr>
            </w:pPr>
            <w:ins w:id="159" w:author="Benjamin Chan" w:date="2017-12-22T11:01:00Z">
              <w:r>
                <w:rPr>
                  <w:rFonts w:ascii="Calibri" w:hAnsi="Calibri"/>
                  <w:color w:val="000000"/>
                </w:rPr>
                <w:t>Hospitalized infection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2ABAF7E" w14:textId="77777777" w:rsidR="00664488" w:rsidRDefault="00664488" w:rsidP="00E7013A">
            <w:pPr>
              <w:jc w:val="center"/>
              <w:rPr>
                <w:ins w:id="160" w:author="Benjamin Chan" w:date="2017-12-22T11:01:00Z"/>
                <w:rFonts w:ascii="Calibri" w:hAnsi="Calibri"/>
                <w:color w:val="000000"/>
              </w:rPr>
            </w:pPr>
            <w:ins w:id="161" w:author="Benjamin Chan" w:date="2017-12-22T11:01:00Z">
              <w:r>
                <w:rPr>
                  <w:rFonts w:ascii="Calibri" w:hAnsi="Calibri"/>
                  <w:color w:val="000000"/>
                </w:rPr>
                <w:t>5.2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F78470B" w14:textId="77777777" w:rsidR="00664488" w:rsidRDefault="00664488" w:rsidP="00E7013A">
            <w:pPr>
              <w:jc w:val="center"/>
              <w:rPr>
                <w:ins w:id="162" w:author="Benjamin Chan" w:date="2017-12-22T11:01:00Z"/>
                <w:rFonts w:ascii="Calibri" w:hAnsi="Calibri"/>
                <w:color w:val="000000"/>
              </w:rPr>
            </w:pPr>
            <w:ins w:id="163" w:author="Benjamin Chan" w:date="2017-12-22T11:01:00Z">
              <w:r>
                <w:rPr>
                  <w:rFonts w:ascii="Calibri" w:hAnsi="Calibri"/>
                  <w:color w:val="000000"/>
                </w:rPr>
                <w:t>6.9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44A5BC5" w14:textId="77777777" w:rsidR="00664488" w:rsidRDefault="00664488" w:rsidP="00E7013A">
            <w:pPr>
              <w:jc w:val="center"/>
              <w:rPr>
                <w:ins w:id="164" w:author="Benjamin Chan" w:date="2017-12-22T11:01:00Z"/>
                <w:rFonts w:ascii="Calibri" w:hAnsi="Calibri"/>
                <w:color w:val="000000"/>
              </w:rPr>
            </w:pPr>
            <w:ins w:id="165" w:author="Benjamin Chan" w:date="2017-12-22T11:01:00Z">
              <w:r>
                <w:rPr>
                  <w:rFonts w:ascii="Calibri" w:hAnsi="Calibri"/>
                  <w:color w:val="000000"/>
                </w:rPr>
                <w:t>19.4</w:t>
              </w:r>
            </w:ins>
          </w:p>
        </w:tc>
      </w:tr>
      <w:tr w:rsidR="00664488" w:rsidRPr="00C14764" w14:paraId="557E6FFB" w14:textId="77777777" w:rsidTr="00E7013A">
        <w:trPr>
          <w:ins w:id="166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4D5A2CE" w14:textId="77777777" w:rsidR="00664488" w:rsidRDefault="00664488" w:rsidP="00E7013A">
            <w:pPr>
              <w:rPr>
                <w:ins w:id="167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D375FB" w14:textId="77777777" w:rsidR="00664488" w:rsidRDefault="00664488" w:rsidP="00E7013A">
            <w:pPr>
              <w:rPr>
                <w:ins w:id="168" w:author="Benjamin Chan" w:date="2017-12-22T11:01:00Z"/>
                <w:rFonts w:ascii="Calibri" w:hAnsi="Calibri"/>
                <w:color w:val="000000"/>
              </w:rPr>
            </w:pPr>
            <w:ins w:id="169" w:author="Benjamin Chan" w:date="2017-12-22T11:01:00Z">
              <w:r>
                <w:rPr>
                  <w:rFonts w:ascii="Calibri" w:hAnsi="Calibri"/>
                  <w:color w:val="000000"/>
                </w:rPr>
                <w:t>Opportunistic infection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561DA0D" w14:textId="77777777" w:rsidR="00664488" w:rsidRDefault="00664488" w:rsidP="00E7013A">
            <w:pPr>
              <w:jc w:val="center"/>
              <w:rPr>
                <w:ins w:id="170" w:author="Benjamin Chan" w:date="2017-12-22T11:01:00Z"/>
                <w:rFonts w:ascii="Calibri" w:hAnsi="Calibri"/>
                <w:color w:val="000000"/>
              </w:rPr>
            </w:pPr>
            <w:ins w:id="171" w:author="Benjamin Chan" w:date="2017-12-22T11:01:00Z">
              <w:r>
                <w:rPr>
                  <w:rFonts w:ascii="Calibri" w:hAnsi="Calibri"/>
                  <w:color w:val="000000"/>
                </w:rPr>
                <w:t>1.1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5F70395" w14:textId="77777777" w:rsidR="00664488" w:rsidRDefault="00664488" w:rsidP="00E7013A">
            <w:pPr>
              <w:jc w:val="center"/>
              <w:rPr>
                <w:ins w:id="172" w:author="Benjamin Chan" w:date="2017-12-22T11:01:00Z"/>
                <w:rFonts w:ascii="Calibri" w:hAnsi="Calibri"/>
                <w:color w:val="000000"/>
              </w:rPr>
            </w:pPr>
            <w:ins w:id="173" w:author="Benjamin Chan" w:date="2017-12-22T11:01:00Z">
              <w:r>
                <w:rPr>
                  <w:rFonts w:ascii="Calibri" w:hAnsi="Calibri"/>
                  <w:color w:val="000000"/>
                </w:rPr>
                <w:t>1.0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0514353" w14:textId="77777777" w:rsidR="00664488" w:rsidRDefault="00664488" w:rsidP="00E7013A">
            <w:pPr>
              <w:jc w:val="center"/>
              <w:rPr>
                <w:ins w:id="174" w:author="Benjamin Chan" w:date="2017-12-22T11:01:00Z"/>
                <w:rFonts w:ascii="Calibri" w:hAnsi="Calibri"/>
                <w:color w:val="000000"/>
              </w:rPr>
            </w:pPr>
            <w:ins w:id="175" w:author="Benjamin Chan" w:date="2017-12-22T11:01:00Z">
              <w:r>
                <w:rPr>
                  <w:rFonts w:ascii="Calibri" w:hAnsi="Calibri"/>
                  <w:color w:val="000000"/>
                </w:rPr>
                <w:t>2.4</w:t>
              </w:r>
            </w:ins>
          </w:p>
        </w:tc>
      </w:tr>
      <w:tr w:rsidR="00664488" w:rsidRPr="00C14764" w14:paraId="3F5A15E0" w14:textId="77777777" w:rsidTr="00E7013A">
        <w:trPr>
          <w:ins w:id="176" w:author="Benjamin Chan" w:date="2017-12-22T11:01:00Z"/>
        </w:trPr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E9AE332" w14:textId="77777777" w:rsidR="00664488" w:rsidRDefault="00664488" w:rsidP="00E7013A">
            <w:pPr>
              <w:rPr>
                <w:ins w:id="177" w:author="Benjamin Chan" w:date="2017-12-22T11:01:00Z"/>
                <w:rFonts w:ascii="Calibri" w:hAnsi="Calibri"/>
                <w:color w:val="000000"/>
              </w:rPr>
            </w:pPr>
            <w:ins w:id="178" w:author="Benjamin Chan" w:date="2017-12-22T11:01:00Z">
              <w:r>
                <w:rPr>
                  <w:rFonts w:ascii="Calibri" w:hAnsi="Calibri"/>
                  <w:color w:val="000000"/>
                </w:rPr>
                <w:t>Inflammatory bowel disease</w:t>
              </w:r>
            </w:ins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0AEE66" w14:textId="77777777" w:rsidR="00664488" w:rsidRDefault="00664488" w:rsidP="00E7013A">
            <w:pPr>
              <w:rPr>
                <w:ins w:id="179" w:author="Benjamin Chan" w:date="2017-12-22T11:01:00Z"/>
                <w:rFonts w:ascii="Calibri" w:hAnsi="Calibri"/>
                <w:color w:val="000000"/>
              </w:rPr>
            </w:pPr>
            <w:ins w:id="180" w:author="Benjamin Chan" w:date="2017-12-22T11:01:00Z">
              <w:r>
                <w:rPr>
                  <w:rFonts w:ascii="Calibri" w:hAnsi="Calibri"/>
                  <w:color w:val="000000"/>
                </w:rPr>
                <w:t>Crohn’s Disease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9689500" w14:textId="77777777" w:rsidR="00664488" w:rsidRDefault="00664488" w:rsidP="00E7013A">
            <w:pPr>
              <w:jc w:val="center"/>
              <w:rPr>
                <w:ins w:id="181" w:author="Benjamin Chan" w:date="2017-12-22T11:01:00Z"/>
                <w:rFonts w:ascii="Calibri" w:hAnsi="Calibri"/>
                <w:color w:val="000000"/>
              </w:rPr>
            </w:pPr>
            <w:ins w:id="182" w:author="Benjamin Chan" w:date="2017-12-22T11:01:00Z">
              <w:r>
                <w:rPr>
                  <w:rFonts w:ascii="Calibri" w:hAnsi="Calibri"/>
                  <w:color w:val="000000"/>
                </w:rPr>
                <w:t>4.3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28E197" w14:textId="77777777" w:rsidR="00664488" w:rsidRDefault="00664488" w:rsidP="00E7013A">
            <w:pPr>
              <w:jc w:val="center"/>
              <w:rPr>
                <w:ins w:id="183" w:author="Benjamin Chan" w:date="2017-12-22T11:01:00Z"/>
                <w:rFonts w:ascii="Calibri" w:hAnsi="Calibri"/>
                <w:color w:val="000000"/>
              </w:rPr>
            </w:pPr>
            <w:ins w:id="184" w:author="Benjamin Chan" w:date="2017-12-22T11:01:00Z">
              <w:r>
                <w:rPr>
                  <w:rFonts w:ascii="Calibri" w:hAnsi="Calibri"/>
                  <w:color w:val="000000"/>
                </w:rPr>
                <w:t>3.6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763275D" w14:textId="77777777" w:rsidR="00664488" w:rsidRDefault="00664488" w:rsidP="00E7013A">
            <w:pPr>
              <w:jc w:val="center"/>
              <w:rPr>
                <w:ins w:id="185" w:author="Benjamin Chan" w:date="2017-12-22T11:01:00Z"/>
                <w:rFonts w:ascii="Calibri" w:hAnsi="Calibri"/>
                <w:color w:val="000000"/>
              </w:rPr>
            </w:pPr>
            <w:ins w:id="186" w:author="Benjamin Chan" w:date="2017-12-22T11:01:00Z">
              <w:r>
                <w:rPr>
                  <w:rFonts w:ascii="Calibri" w:hAnsi="Calibri"/>
                  <w:color w:val="000000"/>
                </w:rPr>
                <w:t>4.8</w:t>
              </w:r>
            </w:ins>
          </w:p>
        </w:tc>
      </w:tr>
      <w:tr w:rsidR="00664488" w:rsidRPr="00C14764" w14:paraId="1B8F36EA" w14:textId="77777777" w:rsidTr="00E7013A">
        <w:trPr>
          <w:ins w:id="187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E05FE93" w14:textId="77777777" w:rsidR="00664488" w:rsidRDefault="00664488" w:rsidP="00E7013A">
            <w:pPr>
              <w:rPr>
                <w:ins w:id="188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044331" w14:textId="77777777" w:rsidR="00664488" w:rsidRDefault="00664488" w:rsidP="00E7013A">
            <w:pPr>
              <w:rPr>
                <w:ins w:id="189" w:author="Benjamin Chan" w:date="2017-12-22T11:01:00Z"/>
                <w:rFonts w:ascii="Calibri" w:hAnsi="Calibri"/>
                <w:color w:val="000000"/>
              </w:rPr>
            </w:pPr>
            <w:ins w:id="190" w:author="Benjamin Chan" w:date="2017-12-22T11:01:00Z">
              <w:r>
                <w:rPr>
                  <w:rFonts w:ascii="Calibri" w:hAnsi="Calibri"/>
                  <w:color w:val="000000"/>
                </w:rPr>
                <w:t>Ulcerative Colitis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99276F6" w14:textId="77777777" w:rsidR="00664488" w:rsidRDefault="00664488" w:rsidP="00E7013A">
            <w:pPr>
              <w:jc w:val="center"/>
              <w:rPr>
                <w:ins w:id="191" w:author="Benjamin Chan" w:date="2017-12-22T11:01:00Z"/>
                <w:rFonts w:ascii="Calibri" w:hAnsi="Calibri"/>
                <w:color w:val="000000"/>
              </w:rPr>
            </w:pPr>
            <w:ins w:id="192" w:author="Benjamin Chan" w:date="2017-12-22T11:01:00Z">
              <w:r>
                <w:rPr>
                  <w:rFonts w:ascii="Calibri" w:hAnsi="Calibri"/>
                  <w:color w:val="000000"/>
                </w:rPr>
                <w:t>2.5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2EA6BC5" w14:textId="77777777" w:rsidR="00664488" w:rsidRDefault="00664488" w:rsidP="00E7013A">
            <w:pPr>
              <w:jc w:val="center"/>
              <w:rPr>
                <w:ins w:id="193" w:author="Benjamin Chan" w:date="2017-12-22T11:01:00Z"/>
                <w:rFonts w:ascii="Calibri" w:hAnsi="Calibri"/>
                <w:color w:val="000000"/>
              </w:rPr>
            </w:pPr>
            <w:ins w:id="194" w:author="Benjamin Chan" w:date="2017-12-22T11:01:00Z">
              <w:r>
                <w:rPr>
                  <w:rFonts w:ascii="Calibri" w:hAnsi="Calibri"/>
                  <w:color w:val="000000"/>
                </w:rPr>
                <w:t>2.6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6354B72" w14:textId="77777777" w:rsidR="00664488" w:rsidRDefault="00664488" w:rsidP="00E7013A">
            <w:pPr>
              <w:jc w:val="center"/>
              <w:rPr>
                <w:ins w:id="195" w:author="Benjamin Chan" w:date="2017-12-22T11:01:00Z"/>
                <w:rFonts w:ascii="Calibri" w:hAnsi="Calibri"/>
                <w:color w:val="000000"/>
              </w:rPr>
            </w:pPr>
            <w:ins w:id="196" w:author="Benjamin Chan" w:date="2017-12-22T11:01:00Z">
              <w:r>
                <w:rPr>
                  <w:rFonts w:ascii="Calibri" w:hAnsi="Calibri"/>
                  <w:color w:val="000000"/>
                </w:rPr>
                <w:t>2.7</w:t>
              </w:r>
            </w:ins>
          </w:p>
        </w:tc>
      </w:tr>
      <w:tr w:rsidR="00664488" w:rsidRPr="00C14764" w14:paraId="7E6975FD" w14:textId="77777777" w:rsidTr="00E7013A">
        <w:trPr>
          <w:ins w:id="197" w:author="Benjamin Chan" w:date="2017-12-22T11:01:00Z"/>
        </w:trPr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03A7BCF" w14:textId="77777777" w:rsidR="00664488" w:rsidRDefault="00664488" w:rsidP="00E7013A">
            <w:pPr>
              <w:rPr>
                <w:ins w:id="198" w:author="Benjamin Chan" w:date="2017-12-22T11:01:00Z"/>
                <w:rFonts w:ascii="Calibri" w:hAnsi="Calibri"/>
                <w:color w:val="000000"/>
              </w:rPr>
            </w:pPr>
            <w:ins w:id="199" w:author="Benjamin Chan" w:date="2017-12-22T11:01:00Z">
              <w:r>
                <w:rPr>
                  <w:rFonts w:ascii="Calibri" w:hAnsi="Calibri"/>
                  <w:color w:val="000000"/>
                </w:rPr>
                <w:t>Kidney disease</w:t>
              </w:r>
            </w:ins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AC9502" w14:textId="77777777" w:rsidR="00664488" w:rsidRDefault="00664488" w:rsidP="00E7013A">
            <w:pPr>
              <w:rPr>
                <w:ins w:id="200" w:author="Benjamin Chan" w:date="2017-12-22T11:01:00Z"/>
                <w:rFonts w:ascii="Calibri" w:hAnsi="Calibri"/>
                <w:color w:val="000000"/>
              </w:rPr>
            </w:pPr>
            <w:ins w:id="201" w:author="Benjamin Chan" w:date="2017-12-22T11:01:00Z">
              <w:r>
                <w:rPr>
                  <w:rFonts w:ascii="Calibri" w:hAnsi="Calibri"/>
                  <w:color w:val="000000"/>
                </w:rPr>
                <w:t>Amyloidosis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DDD3B46" w14:textId="77777777" w:rsidR="00664488" w:rsidRDefault="00664488" w:rsidP="00E7013A">
            <w:pPr>
              <w:jc w:val="center"/>
              <w:rPr>
                <w:ins w:id="202" w:author="Benjamin Chan" w:date="2017-12-22T11:01:00Z"/>
                <w:rFonts w:ascii="Calibri" w:hAnsi="Calibri"/>
                <w:color w:val="000000"/>
              </w:rPr>
            </w:pPr>
            <w:ins w:id="203" w:author="Benjamin Chan" w:date="2017-12-22T11:01:00Z">
              <w:r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B37EC8F" w14:textId="77777777" w:rsidR="00664488" w:rsidRDefault="00664488" w:rsidP="00E7013A">
            <w:pPr>
              <w:jc w:val="center"/>
              <w:rPr>
                <w:ins w:id="204" w:author="Benjamin Chan" w:date="2017-12-22T11:01:00Z"/>
                <w:rFonts w:ascii="Calibri" w:hAnsi="Calibri"/>
                <w:color w:val="000000"/>
              </w:rPr>
            </w:pPr>
            <w:ins w:id="205" w:author="Benjamin Chan" w:date="2017-12-22T11:01:00Z">
              <w:r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B7AF4CE" w14:textId="77777777" w:rsidR="00664488" w:rsidRDefault="00664488" w:rsidP="00E7013A">
            <w:pPr>
              <w:jc w:val="center"/>
              <w:rPr>
                <w:ins w:id="206" w:author="Benjamin Chan" w:date="2017-12-22T11:01:00Z"/>
                <w:rFonts w:ascii="Calibri" w:hAnsi="Calibri"/>
                <w:color w:val="000000"/>
              </w:rPr>
            </w:pPr>
            <w:ins w:id="207" w:author="Benjamin Chan" w:date="2017-12-22T11:01:00Z">
              <w:r>
                <w:rPr>
                  <w:rFonts w:ascii="Calibri" w:hAnsi="Calibri"/>
                  <w:color w:val="000000"/>
                </w:rPr>
                <w:t>0.1</w:t>
              </w:r>
            </w:ins>
          </w:p>
        </w:tc>
      </w:tr>
      <w:tr w:rsidR="00664488" w:rsidRPr="00C14764" w14:paraId="02FEA4FD" w14:textId="77777777" w:rsidTr="00E7013A">
        <w:trPr>
          <w:ins w:id="208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EE06AD0" w14:textId="77777777" w:rsidR="00664488" w:rsidRDefault="00664488" w:rsidP="00E7013A">
            <w:pPr>
              <w:rPr>
                <w:ins w:id="209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26E89CC" w14:textId="77777777" w:rsidR="00664488" w:rsidRDefault="00664488" w:rsidP="00E7013A">
            <w:pPr>
              <w:rPr>
                <w:ins w:id="210" w:author="Benjamin Chan" w:date="2017-12-22T11:01:00Z"/>
                <w:rFonts w:ascii="Calibri" w:hAnsi="Calibri"/>
                <w:color w:val="000000"/>
              </w:rPr>
            </w:pPr>
            <w:ins w:id="211" w:author="Benjamin Chan" w:date="2017-12-22T11:01:00Z">
              <w:r>
                <w:rPr>
                  <w:rFonts w:ascii="Calibri" w:hAnsi="Calibri"/>
                  <w:color w:val="000000"/>
                </w:rPr>
                <w:t>IgA nephropathy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5A947F4" w14:textId="77777777" w:rsidR="00664488" w:rsidRDefault="00664488" w:rsidP="00E7013A">
            <w:pPr>
              <w:jc w:val="center"/>
              <w:rPr>
                <w:ins w:id="212" w:author="Benjamin Chan" w:date="2017-12-22T11:01:00Z"/>
                <w:rFonts w:ascii="Calibri" w:hAnsi="Calibri"/>
                <w:color w:val="000000"/>
              </w:rPr>
            </w:pPr>
            <w:ins w:id="213" w:author="Benjamin Chan" w:date="2017-12-22T11:01:00Z">
              <w:r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3A2466" w14:textId="77777777" w:rsidR="00664488" w:rsidRDefault="00664488" w:rsidP="00E7013A">
            <w:pPr>
              <w:jc w:val="center"/>
              <w:rPr>
                <w:ins w:id="214" w:author="Benjamin Chan" w:date="2017-12-22T11:01:00Z"/>
                <w:rFonts w:ascii="Calibri" w:hAnsi="Calibri"/>
                <w:color w:val="000000"/>
              </w:rPr>
            </w:pPr>
            <w:ins w:id="215" w:author="Benjamin Chan" w:date="2017-12-22T11:01:00Z">
              <w:r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3931ED8" w14:textId="77777777" w:rsidR="00664488" w:rsidRDefault="00664488" w:rsidP="00E7013A">
            <w:pPr>
              <w:jc w:val="center"/>
              <w:rPr>
                <w:ins w:id="216" w:author="Benjamin Chan" w:date="2017-12-22T11:01:00Z"/>
                <w:rFonts w:ascii="Calibri" w:hAnsi="Calibri"/>
                <w:color w:val="000000"/>
              </w:rPr>
            </w:pPr>
            <w:ins w:id="217" w:author="Benjamin Chan" w:date="2017-12-22T11:01:00Z">
              <w:r>
                <w:rPr>
                  <w:rFonts w:ascii="Calibri" w:hAnsi="Calibri"/>
                  <w:color w:val="000000"/>
                </w:rPr>
                <w:t>0.2</w:t>
              </w:r>
            </w:ins>
          </w:p>
        </w:tc>
      </w:tr>
      <w:tr w:rsidR="00664488" w:rsidRPr="00C14764" w14:paraId="476F76E2" w14:textId="77777777" w:rsidTr="00E7013A">
        <w:trPr>
          <w:ins w:id="218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E0C3534" w14:textId="77777777" w:rsidR="00664488" w:rsidRDefault="00664488" w:rsidP="00E7013A">
            <w:pPr>
              <w:rPr>
                <w:ins w:id="219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5620E0B" w14:textId="77777777" w:rsidR="00664488" w:rsidRDefault="00664488" w:rsidP="00E7013A">
            <w:pPr>
              <w:rPr>
                <w:ins w:id="220" w:author="Benjamin Chan" w:date="2017-12-22T11:01:00Z"/>
                <w:rFonts w:ascii="Calibri" w:hAnsi="Calibri"/>
                <w:color w:val="000000"/>
              </w:rPr>
            </w:pPr>
            <w:ins w:id="221" w:author="Benjamin Chan" w:date="2017-12-22T11:01:00Z">
              <w:r>
                <w:rPr>
                  <w:rFonts w:ascii="Calibri" w:hAnsi="Calibri"/>
                  <w:color w:val="000000"/>
                </w:rPr>
                <w:t>Nephrotic syndrome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DC19A09" w14:textId="77777777" w:rsidR="00664488" w:rsidRDefault="00664488" w:rsidP="00E7013A">
            <w:pPr>
              <w:jc w:val="center"/>
              <w:rPr>
                <w:ins w:id="222" w:author="Benjamin Chan" w:date="2017-12-22T11:01:00Z"/>
                <w:rFonts w:ascii="Calibri" w:hAnsi="Calibri"/>
                <w:color w:val="000000"/>
              </w:rPr>
            </w:pPr>
            <w:ins w:id="223" w:author="Benjamin Chan" w:date="2017-12-22T11:01:00Z">
              <w:r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73EFD2C" w14:textId="77777777" w:rsidR="00664488" w:rsidRDefault="00664488" w:rsidP="00E7013A">
            <w:pPr>
              <w:jc w:val="center"/>
              <w:rPr>
                <w:ins w:id="224" w:author="Benjamin Chan" w:date="2017-12-22T11:01:00Z"/>
                <w:rFonts w:ascii="Calibri" w:hAnsi="Calibri"/>
                <w:color w:val="000000"/>
              </w:rPr>
            </w:pPr>
            <w:ins w:id="225" w:author="Benjamin Chan" w:date="2017-12-22T11:01:00Z">
              <w:r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68359C7" w14:textId="77777777" w:rsidR="00664488" w:rsidRDefault="00664488" w:rsidP="00E7013A">
            <w:pPr>
              <w:jc w:val="center"/>
              <w:rPr>
                <w:ins w:id="226" w:author="Benjamin Chan" w:date="2017-12-22T11:01:00Z"/>
                <w:rFonts w:ascii="Calibri" w:hAnsi="Calibri"/>
                <w:color w:val="000000"/>
              </w:rPr>
            </w:pPr>
            <w:ins w:id="227" w:author="Benjamin Chan" w:date="2017-12-22T11:01:00Z">
              <w:r>
                <w:rPr>
                  <w:rFonts w:ascii="Calibri" w:hAnsi="Calibri"/>
                  <w:color w:val="000000"/>
                </w:rPr>
                <w:t>0.2</w:t>
              </w:r>
            </w:ins>
          </w:p>
        </w:tc>
      </w:tr>
      <w:tr w:rsidR="00664488" w:rsidRPr="00C14764" w14:paraId="3F1F7A68" w14:textId="77777777" w:rsidTr="00E7013A">
        <w:trPr>
          <w:ins w:id="228" w:author="Benjamin Chan" w:date="2017-12-22T11:01:00Z"/>
        </w:trPr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A3092CC" w14:textId="77777777" w:rsidR="00664488" w:rsidRDefault="00664488" w:rsidP="00E7013A">
            <w:pPr>
              <w:rPr>
                <w:ins w:id="229" w:author="Benjamin Chan" w:date="2017-12-22T11:01:00Z"/>
                <w:rFonts w:ascii="Calibri" w:hAnsi="Calibri"/>
                <w:color w:val="000000"/>
              </w:rPr>
            </w:pPr>
            <w:ins w:id="230" w:author="Benjamin Chan" w:date="2017-12-22T11:01:00Z">
              <w:r>
                <w:rPr>
                  <w:rFonts w:ascii="Calibri" w:hAnsi="Calibri"/>
                  <w:color w:val="000000"/>
                </w:rPr>
                <w:t>Lung disease</w:t>
              </w:r>
            </w:ins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C55A7" w14:textId="77777777" w:rsidR="00664488" w:rsidRDefault="00664488" w:rsidP="00E7013A">
            <w:pPr>
              <w:rPr>
                <w:ins w:id="231" w:author="Benjamin Chan" w:date="2017-12-22T11:01:00Z"/>
                <w:rFonts w:ascii="Calibri" w:hAnsi="Calibri"/>
                <w:color w:val="000000"/>
              </w:rPr>
            </w:pPr>
            <w:ins w:id="232" w:author="Benjamin Chan" w:date="2017-12-22T11:01:00Z">
              <w:r>
                <w:rPr>
                  <w:rFonts w:ascii="Calibri" w:hAnsi="Calibri"/>
                  <w:color w:val="000000"/>
                </w:rPr>
                <w:t>Apical Pulmonary fibrosis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0EED4B0" w14:textId="77777777" w:rsidR="00664488" w:rsidRDefault="00664488" w:rsidP="00E7013A">
            <w:pPr>
              <w:jc w:val="center"/>
              <w:rPr>
                <w:ins w:id="233" w:author="Benjamin Chan" w:date="2017-12-22T11:01:00Z"/>
                <w:rFonts w:ascii="Calibri" w:hAnsi="Calibri"/>
                <w:color w:val="000000"/>
              </w:rPr>
            </w:pPr>
            <w:ins w:id="234" w:author="Benjamin Chan" w:date="2017-12-22T11:01:00Z">
              <w:r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56248CB" w14:textId="77777777" w:rsidR="00664488" w:rsidRDefault="00664488" w:rsidP="00E7013A">
            <w:pPr>
              <w:jc w:val="center"/>
              <w:rPr>
                <w:ins w:id="235" w:author="Benjamin Chan" w:date="2017-12-22T11:01:00Z"/>
                <w:rFonts w:ascii="Calibri" w:hAnsi="Calibri"/>
                <w:color w:val="000000"/>
              </w:rPr>
            </w:pPr>
            <w:ins w:id="236" w:author="Benjamin Chan" w:date="2017-12-22T11:01:00Z">
              <w:r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68F59F4" w14:textId="77777777" w:rsidR="00664488" w:rsidRDefault="00664488" w:rsidP="00E7013A">
            <w:pPr>
              <w:jc w:val="center"/>
              <w:rPr>
                <w:ins w:id="237" w:author="Benjamin Chan" w:date="2017-12-22T11:01:00Z"/>
                <w:rFonts w:ascii="Calibri" w:hAnsi="Calibri"/>
                <w:color w:val="000000"/>
              </w:rPr>
            </w:pPr>
            <w:ins w:id="238" w:author="Benjamin Chan" w:date="2017-12-22T11:01:00Z">
              <w:r>
                <w:rPr>
                  <w:rFonts w:ascii="Calibri" w:hAnsi="Calibri"/>
                  <w:color w:val="000000"/>
                </w:rPr>
                <w:t>0.0</w:t>
              </w:r>
            </w:ins>
          </w:p>
        </w:tc>
      </w:tr>
      <w:tr w:rsidR="00664488" w:rsidRPr="00C14764" w14:paraId="5A5A9E37" w14:textId="77777777" w:rsidTr="00E7013A">
        <w:trPr>
          <w:ins w:id="239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5A7B5A2" w14:textId="77777777" w:rsidR="00664488" w:rsidRDefault="00664488" w:rsidP="00E7013A">
            <w:pPr>
              <w:rPr>
                <w:ins w:id="240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DEFD71F" w14:textId="77777777" w:rsidR="00664488" w:rsidRDefault="00664488" w:rsidP="00E7013A">
            <w:pPr>
              <w:rPr>
                <w:ins w:id="241" w:author="Benjamin Chan" w:date="2017-12-22T11:01:00Z"/>
                <w:rFonts w:ascii="Calibri" w:hAnsi="Calibri"/>
                <w:color w:val="000000"/>
              </w:rPr>
            </w:pPr>
            <w:ins w:id="242" w:author="Benjamin Chan" w:date="2017-12-22T11:01:00Z">
              <w:r>
                <w:rPr>
                  <w:rFonts w:ascii="Calibri" w:hAnsi="Calibri"/>
                  <w:color w:val="000000"/>
                </w:rPr>
                <w:t>Interstitial lung disease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51CC734" w14:textId="77777777" w:rsidR="00664488" w:rsidRDefault="00664488" w:rsidP="00E7013A">
            <w:pPr>
              <w:jc w:val="center"/>
              <w:rPr>
                <w:ins w:id="243" w:author="Benjamin Chan" w:date="2017-12-22T11:01:00Z"/>
                <w:rFonts w:ascii="Calibri" w:hAnsi="Calibri"/>
                <w:color w:val="000000"/>
              </w:rPr>
            </w:pPr>
            <w:ins w:id="244" w:author="Benjamin Chan" w:date="2017-12-22T11:01:00Z">
              <w:r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131B56" w14:textId="77777777" w:rsidR="00664488" w:rsidRDefault="00664488" w:rsidP="00E7013A">
            <w:pPr>
              <w:jc w:val="center"/>
              <w:rPr>
                <w:ins w:id="245" w:author="Benjamin Chan" w:date="2017-12-22T11:01:00Z"/>
                <w:rFonts w:ascii="Calibri" w:hAnsi="Calibri"/>
                <w:color w:val="000000"/>
              </w:rPr>
            </w:pPr>
            <w:ins w:id="246" w:author="Benjamin Chan" w:date="2017-12-22T11:01:00Z">
              <w:r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40C9F6A" w14:textId="77777777" w:rsidR="00664488" w:rsidRDefault="00664488" w:rsidP="00E7013A">
            <w:pPr>
              <w:jc w:val="center"/>
              <w:rPr>
                <w:ins w:id="247" w:author="Benjamin Chan" w:date="2017-12-22T11:01:00Z"/>
                <w:rFonts w:ascii="Calibri" w:hAnsi="Calibri"/>
                <w:color w:val="000000"/>
              </w:rPr>
            </w:pPr>
            <w:ins w:id="248" w:author="Benjamin Chan" w:date="2017-12-22T11:01:00Z">
              <w:r>
                <w:rPr>
                  <w:rFonts w:ascii="Calibri" w:hAnsi="Calibri"/>
                  <w:color w:val="000000"/>
                </w:rPr>
                <w:t>0.7</w:t>
              </w:r>
            </w:ins>
          </w:p>
        </w:tc>
      </w:tr>
      <w:tr w:rsidR="00664488" w:rsidRPr="00C14764" w14:paraId="2E091E40" w14:textId="77777777" w:rsidTr="00E7013A">
        <w:trPr>
          <w:ins w:id="249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1747C3F" w14:textId="77777777" w:rsidR="00664488" w:rsidRDefault="00664488" w:rsidP="00E7013A">
            <w:pPr>
              <w:rPr>
                <w:ins w:id="250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CCF55AD" w14:textId="77777777" w:rsidR="00664488" w:rsidRDefault="00664488" w:rsidP="00E7013A">
            <w:pPr>
              <w:rPr>
                <w:ins w:id="251" w:author="Benjamin Chan" w:date="2017-12-22T11:01:00Z"/>
                <w:rFonts w:ascii="Calibri" w:hAnsi="Calibri"/>
                <w:color w:val="000000"/>
              </w:rPr>
            </w:pPr>
            <w:ins w:id="252" w:author="Benjamin Chan" w:date="2017-12-22T11:01:00Z">
              <w:r>
                <w:rPr>
                  <w:rFonts w:ascii="Calibri" w:hAnsi="Calibri"/>
                  <w:color w:val="000000"/>
                </w:rPr>
                <w:t>Restrictive lung disease 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916B10D" w14:textId="77777777" w:rsidR="00664488" w:rsidRDefault="00664488" w:rsidP="00E7013A">
            <w:pPr>
              <w:jc w:val="center"/>
              <w:rPr>
                <w:ins w:id="253" w:author="Benjamin Chan" w:date="2017-12-22T11:01:00Z"/>
                <w:rFonts w:ascii="Calibri" w:hAnsi="Calibri"/>
                <w:color w:val="000000"/>
              </w:rPr>
            </w:pPr>
            <w:ins w:id="254" w:author="Benjamin Chan" w:date="2017-12-22T11:01:00Z">
              <w:r>
                <w:rPr>
                  <w:rFonts w:ascii="Calibri" w:hAnsi="Calibri"/>
                  <w:color w:val="000000"/>
                </w:rPr>
                <w:t>1.3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932C73" w14:textId="77777777" w:rsidR="00664488" w:rsidRDefault="00664488" w:rsidP="00E7013A">
            <w:pPr>
              <w:jc w:val="center"/>
              <w:rPr>
                <w:ins w:id="255" w:author="Benjamin Chan" w:date="2017-12-22T11:01:00Z"/>
                <w:rFonts w:ascii="Calibri" w:hAnsi="Calibri"/>
                <w:color w:val="000000"/>
              </w:rPr>
            </w:pPr>
            <w:ins w:id="256" w:author="Benjamin Chan" w:date="2017-12-22T11:01:00Z">
              <w:r>
                <w:rPr>
                  <w:rFonts w:ascii="Calibri" w:hAnsi="Calibri"/>
                  <w:color w:val="000000"/>
                </w:rPr>
                <w:t>1.4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71CDA65" w14:textId="77777777" w:rsidR="00664488" w:rsidRDefault="00664488" w:rsidP="00E7013A">
            <w:pPr>
              <w:jc w:val="center"/>
              <w:rPr>
                <w:ins w:id="257" w:author="Benjamin Chan" w:date="2017-12-22T11:01:00Z"/>
                <w:rFonts w:ascii="Calibri" w:hAnsi="Calibri"/>
                <w:color w:val="000000"/>
              </w:rPr>
            </w:pPr>
            <w:ins w:id="258" w:author="Benjamin Chan" w:date="2017-12-22T11:01:00Z">
              <w:r>
                <w:rPr>
                  <w:rFonts w:ascii="Calibri" w:hAnsi="Calibri"/>
                  <w:color w:val="000000"/>
                </w:rPr>
                <w:t>3.2</w:t>
              </w:r>
            </w:ins>
          </w:p>
        </w:tc>
      </w:tr>
      <w:tr w:rsidR="00664488" w:rsidRPr="00C14764" w14:paraId="0135F52E" w14:textId="77777777" w:rsidTr="00E7013A">
        <w:trPr>
          <w:ins w:id="259" w:author="Benjamin Chan" w:date="2017-12-22T11:01:00Z"/>
        </w:trPr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EDA3BD1" w14:textId="77777777" w:rsidR="00664488" w:rsidRDefault="00664488" w:rsidP="00E7013A">
            <w:pPr>
              <w:rPr>
                <w:ins w:id="260" w:author="Benjamin Chan" w:date="2017-12-22T11:01:00Z"/>
                <w:rFonts w:ascii="Calibri" w:hAnsi="Calibri"/>
                <w:color w:val="000000"/>
              </w:rPr>
            </w:pPr>
            <w:ins w:id="261" w:author="Benjamin Chan" w:date="2017-12-22T11:01:00Z">
              <w:r>
                <w:rPr>
                  <w:rFonts w:ascii="Calibri" w:hAnsi="Calibri"/>
                  <w:color w:val="000000"/>
                </w:rPr>
                <w:t>Neurological Disease</w:t>
              </w:r>
            </w:ins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5358E1B" w14:textId="77777777" w:rsidR="00664488" w:rsidRDefault="00664488" w:rsidP="00E7013A">
            <w:pPr>
              <w:rPr>
                <w:ins w:id="262" w:author="Benjamin Chan" w:date="2017-12-22T11:01:00Z"/>
                <w:rFonts w:ascii="Calibri" w:hAnsi="Calibri"/>
                <w:color w:val="000000"/>
              </w:rPr>
            </w:pPr>
            <w:ins w:id="263" w:author="Benjamin Chan" w:date="2017-12-22T11:01:00Z">
              <w:r>
                <w:rPr>
                  <w:rFonts w:ascii="Calibri" w:hAnsi="Calibri"/>
                  <w:color w:val="000000"/>
                </w:rPr>
                <w:t xml:space="preserve">Cauda </w:t>
              </w:r>
              <w:proofErr w:type="spellStart"/>
              <w:r>
                <w:rPr>
                  <w:rFonts w:ascii="Calibri" w:hAnsi="Calibri"/>
                  <w:color w:val="000000"/>
                </w:rPr>
                <w:t>Equina</w:t>
              </w:r>
              <w:proofErr w:type="spellEnd"/>
              <w:r>
                <w:rPr>
                  <w:rFonts w:ascii="Calibri" w:hAnsi="Calibri"/>
                  <w:color w:val="000000"/>
                </w:rPr>
                <w:t xml:space="preserve"> syndrome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29958BA" w14:textId="77777777" w:rsidR="00664488" w:rsidRDefault="00664488" w:rsidP="00E7013A">
            <w:pPr>
              <w:jc w:val="center"/>
              <w:rPr>
                <w:ins w:id="264" w:author="Benjamin Chan" w:date="2017-12-22T11:01:00Z"/>
                <w:rFonts w:ascii="Calibri" w:hAnsi="Calibri"/>
                <w:color w:val="000000"/>
              </w:rPr>
            </w:pPr>
            <w:ins w:id="265" w:author="Benjamin Chan" w:date="2017-12-22T11:01:00Z">
              <w:r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FEDDD3D" w14:textId="77777777" w:rsidR="00664488" w:rsidRDefault="00664488" w:rsidP="00E7013A">
            <w:pPr>
              <w:jc w:val="center"/>
              <w:rPr>
                <w:ins w:id="266" w:author="Benjamin Chan" w:date="2017-12-22T11:01:00Z"/>
                <w:rFonts w:ascii="Calibri" w:hAnsi="Calibri"/>
                <w:color w:val="000000"/>
              </w:rPr>
            </w:pPr>
            <w:ins w:id="267" w:author="Benjamin Chan" w:date="2017-12-22T11:01:00Z">
              <w:r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34D6F29" w14:textId="77777777" w:rsidR="00664488" w:rsidRDefault="00664488" w:rsidP="00E7013A">
            <w:pPr>
              <w:jc w:val="center"/>
              <w:rPr>
                <w:ins w:id="268" w:author="Benjamin Chan" w:date="2017-12-22T11:01:00Z"/>
                <w:rFonts w:ascii="Calibri" w:hAnsi="Calibri"/>
                <w:color w:val="000000"/>
              </w:rPr>
            </w:pPr>
            <w:ins w:id="269" w:author="Benjamin Chan" w:date="2017-12-22T11:01:00Z">
              <w:r>
                <w:rPr>
                  <w:rFonts w:ascii="Calibri" w:hAnsi="Calibri"/>
                  <w:color w:val="000000"/>
                </w:rPr>
                <w:t>0.2</w:t>
              </w:r>
            </w:ins>
          </w:p>
        </w:tc>
      </w:tr>
      <w:tr w:rsidR="00664488" w:rsidRPr="00C14764" w14:paraId="23383B63" w14:textId="77777777" w:rsidTr="00E7013A">
        <w:trPr>
          <w:ins w:id="270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E0B83B0" w14:textId="77777777" w:rsidR="00664488" w:rsidRDefault="00664488" w:rsidP="00E7013A">
            <w:pPr>
              <w:rPr>
                <w:ins w:id="271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AC79D3A" w14:textId="77777777" w:rsidR="00664488" w:rsidRDefault="00664488" w:rsidP="00E7013A">
            <w:pPr>
              <w:rPr>
                <w:ins w:id="272" w:author="Benjamin Chan" w:date="2017-12-22T11:01:00Z"/>
                <w:rFonts w:ascii="Calibri" w:hAnsi="Calibri"/>
                <w:color w:val="000000"/>
              </w:rPr>
            </w:pPr>
            <w:ins w:id="273" w:author="Benjamin Chan" w:date="2017-12-22T11:01:00Z">
              <w:r>
                <w:rPr>
                  <w:rFonts w:ascii="Calibri" w:hAnsi="Calibri"/>
                  <w:color w:val="000000"/>
                </w:rPr>
                <w:t>Spinal Cord compression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6E79872" w14:textId="77777777" w:rsidR="00664488" w:rsidRDefault="00664488" w:rsidP="00E7013A">
            <w:pPr>
              <w:jc w:val="center"/>
              <w:rPr>
                <w:ins w:id="274" w:author="Benjamin Chan" w:date="2017-12-22T11:01:00Z"/>
                <w:rFonts w:ascii="Calibri" w:hAnsi="Calibri"/>
                <w:color w:val="000000"/>
              </w:rPr>
            </w:pPr>
            <w:ins w:id="275" w:author="Benjamin Chan" w:date="2017-12-22T11:01:00Z">
              <w:r>
                <w:rPr>
                  <w:rFonts w:ascii="Calibri" w:hAnsi="Calibri"/>
                  <w:color w:val="000000"/>
                </w:rPr>
                <w:t>0.2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D00B87" w14:textId="77777777" w:rsidR="00664488" w:rsidRDefault="00664488" w:rsidP="00E7013A">
            <w:pPr>
              <w:jc w:val="center"/>
              <w:rPr>
                <w:ins w:id="276" w:author="Benjamin Chan" w:date="2017-12-22T11:01:00Z"/>
                <w:rFonts w:ascii="Calibri" w:hAnsi="Calibri"/>
                <w:color w:val="000000"/>
              </w:rPr>
            </w:pPr>
            <w:ins w:id="277" w:author="Benjamin Chan" w:date="2017-12-22T11:01:00Z">
              <w:r>
                <w:rPr>
                  <w:rFonts w:ascii="Calibri" w:hAnsi="Calibri"/>
                  <w:color w:val="000000"/>
                </w:rPr>
                <w:t>0.2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1572A23" w14:textId="77777777" w:rsidR="00664488" w:rsidRDefault="00664488" w:rsidP="00E7013A">
            <w:pPr>
              <w:jc w:val="center"/>
              <w:rPr>
                <w:ins w:id="278" w:author="Benjamin Chan" w:date="2017-12-22T11:01:00Z"/>
                <w:rFonts w:ascii="Calibri" w:hAnsi="Calibri"/>
                <w:color w:val="000000"/>
              </w:rPr>
            </w:pPr>
            <w:ins w:id="279" w:author="Benjamin Chan" w:date="2017-12-22T11:01:00Z">
              <w:r>
                <w:rPr>
                  <w:rFonts w:ascii="Calibri" w:hAnsi="Calibri"/>
                  <w:color w:val="000000"/>
                </w:rPr>
                <w:t>0.9</w:t>
              </w:r>
            </w:ins>
          </w:p>
        </w:tc>
      </w:tr>
      <w:tr w:rsidR="00664488" w:rsidRPr="00C14764" w14:paraId="76840C0A" w14:textId="77777777" w:rsidTr="00E7013A">
        <w:trPr>
          <w:ins w:id="280" w:author="Benjamin Chan" w:date="2017-12-22T11:01:00Z"/>
        </w:trPr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F4B148A" w14:textId="77777777" w:rsidR="00664488" w:rsidRDefault="00664488" w:rsidP="00E7013A">
            <w:pPr>
              <w:rPr>
                <w:ins w:id="281" w:author="Benjamin Chan" w:date="2017-12-22T11:01:00Z"/>
                <w:rFonts w:ascii="Calibri" w:hAnsi="Calibri"/>
                <w:color w:val="000000"/>
              </w:rPr>
            </w:pPr>
            <w:ins w:id="282" w:author="Benjamin Chan" w:date="2017-12-22T11:01:00Z">
              <w:r>
                <w:rPr>
                  <w:rFonts w:ascii="Calibri" w:hAnsi="Calibri"/>
                  <w:color w:val="000000"/>
                </w:rPr>
                <w:t>Osteoporotic fracture</w:t>
              </w:r>
            </w:ins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FC83A" w14:textId="77777777" w:rsidR="00664488" w:rsidRDefault="00664488" w:rsidP="00E7013A">
            <w:pPr>
              <w:rPr>
                <w:ins w:id="283" w:author="Benjamin Chan" w:date="2017-12-22T11:01:00Z"/>
                <w:rFonts w:ascii="Calibri" w:hAnsi="Calibri"/>
                <w:color w:val="000000"/>
              </w:rPr>
            </w:pPr>
            <w:ins w:id="284" w:author="Benjamin Chan" w:date="2017-12-22T11:01:00Z">
              <w:r>
                <w:rPr>
                  <w:rFonts w:ascii="Calibri" w:hAnsi="Calibri"/>
                  <w:color w:val="000000"/>
                </w:rPr>
                <w:t>Clinical vertebral fracture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B912798" w14:textId="77777777" w:rsidR="00664488" w:rsidRDefault="00664488" w:rsidP="00E7013A">
            <w:pPr>
              <w:jc w:val="center"/>
              <w:rPr>
                <w:ins w:id="285" w:author="Benjamin Chan" w:date="2017-12-22T11:01:00Z"/>
                <w:rFonts w:ascii="Calibri" w:hAnsi="Calibri"/>
                <w:color w:val="000000"/>
              </w:rPr>
            </w:pPr>
            <w:ins w:id="286" w:author="Benjamin Chan" w:date="2017-12-22T11:01:00Z">
              <w:r>
                <w:rPr>
                  <w:rFonts w:ascii="Calibri" w:hAnsi="Calibri"/>
                  <w:color w:val="000000"/>
                </w:rPr>
                <w:t>2.4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A8D9D9" w14:textId="77777777" w:rsidR="00664488" w:rsidRDefault="00664488" w:rsidP="00E7013A">
            <w:pPr>
              <w:jc w:val="center"/>
              <w:rPr>
                <w:ins w:id="287" w:author="Benjamin Chan" w:date="2017-12-22T11:01:00Z"/>
                <w:rFonts w:ascii="Calibri" w:hAnsi="Calibri"/>
                <w:color w:val="000000"/>
              </w:rPr>
            </w:pPr>
            <w:ins w:id="288" w:author="Benjamin Chan" w:date="2017-12-22T11:01:00Z">
              <w:r>
                <w:rPr>
                  <w:rFonts w:ascii="Calibri" w:hAnsi="Calibri"/>
                  <w:color w:val="000000"/>
                </w:rPr>
                <w:t>2.2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ABA1567" w14:textId="77777777" w:rsidR="00664488" w:rsidRDefault="00664488" w:rsidP="00E7013A">
            <w:pPr>
              <w:jc w:val="center"/>
              <w:rPr>
                <w:ins w:id="289" w:author="Benjamin Chan" w:date="2017-12-22T11:01:00Z"/>
                <w:rFonts w:ascii="Calibri" w:hAnsi="Calibri"/>
                <w:color w:val="000000"/>
              </w:rPr>
            </w:pPr>
            <w:ins w:id="290" w:author="Benjamin Chan" w:date="2017-12-22T11:01:00Z">
              <w:r>
                <w:rPr>
                  <w:rFonts w:ascii="Calibri" w:hAnsi="Calibri"/>
                  <w:color w:val="000000"/>
                </w:rPr>
                <w:t>7.3</w:t>
              </w:r>
            </w:ins>
          </w:p>
        </w:tc>
      </w:tr>
      <w:tr w:rsidR="00664488" w:rsidRPr="00C14764" w14:paraId="1E02BB31" w14:textId="77777777" w:rsidTr="00E7013A">
        <w:trPr>
          <w:ins w:id="291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2CED10C" w14:textId="77777777" w:rsidR="00664488" w:rsidRDefault="00664488" w:rsidP="00E7013A">
            <w:pPr>
              <w:rPr>
                <w:ins w:id="292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336851D" w14:textId="77777777" w:rsidR="00664488" w:rsidRDefault="00664488" w:rsidP="00E7013A">
            <w:pPr>
              <w:rPr>
                <w:ins w:id="293" w:author="Benjamin Chan" w:date="2017-12-22T11:01:00Z"/>
                <w:rFonts w:ascii="Calibri" w:hAnsi="Calibri"/>
                <w:color w:val="000000"/>
              </w:rPr>
            </w:pPr>
            <w:ins w:id="294" w:author="Benjamin Chan" w:date="2017-12-22T11:01:00Z">
              <w:r>
                <w:rPr>
                  <w:rFonts w:ascii="Calibri" w:hAnsi="Calibri"/>
                  <w:color w:val="000000"/>
                </w:rPr>
                <w:t>Non-vertebral osteoporotic fracture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D9D7584" w14:textId="77777777" w:rsidR="00664488" w:rsidRDefault="00664488" w:rsidP="00E7013A">
            <w:pPr>
              <w:jc w:val="center"/>
              <w:rPr>
                <w:ins w:id="295" w:author="Benjamin Chan" w:date="2017-12-22T11:01:00Z"/>
                <w:rFonts w:ascii="Calibri" w:hAnsi="Calibri"/>
                <w:color w:val="000000"/>
              </w:rPr>
            </w:pPr>
            <w:ins w:id="296" w:author="Benjamin Chan" w:date="2017-12-22T11:01:00Z">
              <w:r>
                <w:rPr>
                  <w:rFonts w:ascii="Calibri" w:hAnsi="Calibri"/>
                  <w:color w:val="000000"/>
                </w:rPr>
                <w:t>2.9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B2037A" w14:textId="77777777" w:rsidR="00664488" w:rsidRDefault="00664488" w:rsidP="00E7013A">
            <w:pPr>
              <w:jc w:val="center"/>
              <w:rPr>
                <w:ins w:id="297" w:author="Benjamin Chan" w:date="2017-12-22T11:01:00Z"/>
                <w:rFonts w:ascii="Calibri" w:hAnsi="Calibri"/>
                <w:color w:val="000000"/>
              </w:rPr>
            </w:pPr>
            <w:ins w:id="298" w:author="Benjamin Chan" w:date="2017-12-22T11:01:00Z">
              <w:r>
                <w:rPr>
                  <w:rFonts w:ascii="Calibri" w:hAnsi="Calibri"/>
                  <w:color w:val="000000"/>
                </w:rPr>
                <w:t>1.9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3C0D7A" w14:textId="77777777" w:rsidR="00664488" w:rsidRDefault="00664488" w:rsidP="00E7013A">
            <w:pPr>
              <w:jc w:val="center"/>
              <w:rPr>
                <w:ins w:id="299" w:author="Benjamin Chan" w:date="2017-12-22T11:01:00Z"/>
                <w:rFonts w:ascii="Calibri" w:hAnsi="Calibri"/>
                <w:color w:val="000000"/>
              </w:rPr>
            </w:pPr>
            <w:ins w:id="300" w:author="Benjamin Chan" w:date="2017-12-22T11:01:00Z">
              <w:r>
                <w:rPr>
                  <w:rFonts w:ascii="Calibri" w:hAnsi="Calibri"/>
                  <w:color w:val="000000"/>
                </w:rPr>
                <w:t>4.5</w:t>
              </w:r>
            </w:ins>
          </w:p>
        </w:tc>
      </w:tr>
      <w:tr w:rsidR="00664488" w:rsidRPr="00C14764" w14:paraId="08C6A176" w14:textId="77777777" w:rsidTr="00E7013A">
        <w:trPr>
          <w:ins w:id="301" w:author="Benjamin Chan" w:date="2017-12-22T11:01:00Z"/>
        </w:trPr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9D4000B" w14:textId="77777777" w:rsidR="00664488" w:rsidRDefault="00664488" w:rsidP="00E7013A">
            <w:pPr>
              <w:rPr>
                <w:ins w:id="302" w:author="Benjamin Chan" w:date="2017-12-22T11:01:00Z"/>
                <w:rFonts w:ascii="Calibri" w:hAnsi="Calibri"/>
                <w:color w:val="000000"/>
              </w:rPr>
            </w:pPr>
            <w:proofErr w:type="spellStart"/>
            <w:ins w:id="303" w:author="Benjamin Chan" w:date="2017-12-22T11:01:00Z">
              <w:r>
                <w:rPr>
                  <w:rFonts w:ascii="Calibri" w:hAnsi="Calibri"/>
                  <w:color w:val="000000"/>
                </w:rPr>
                <w:t>PsO</w:t>
              </w:r>
              <w:proofErr w:type="spellEnd"/>
              <w:r>
                <w:rPr>
                  <w:rFonts w:ascii="Calibri" w:hAnsi="Calibri"/>
                  <w:color w:val="000000"/>
                </w:rPr>
                <w:t>/</w:t>
              </w:r>
              <w:proofErr w:type="spellStart"/>
              <w:r>
                <w:rPr>
                  <w:rFonts w:ascii="Calibri" w:hAnsi="Calibri"/>
                  <w:color w:val="000000"/>
                </w:rPr>
                <w:t>PsA</w:t>
              </w:r>
              <w:proofErr w:type="spellEnd"/>
            </w:ins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5129D83" w14:textId="77777777" w:rsidR="00664488" w:rsidRDefault="00664488" w:rsidP="00E7013A">
            <w:pPr>
              <w:rPr>
                <w:ins w:id="304" w:author="Benjamin Chan" w:date="2017-12-22T11:01:00Z"/>
                <w:rFonts w:ascii="Calibri" w:hAnsi="Calibri"/>
                <w:color w:val="000000"/>
              </w:rPr>
            </w:pPr>
            <w:ins w:id="305" w:author="Benjamin Chan" w:date="2017-12-22T11:01:00Z">
              <w:r>
                <w:rPr>
                  <w:rFonts w:ascii="Calibri" w:hAnsi="Calibri"/>
                  <w:color w:val="000000"/>
                </w:rPr>
                <w:t>Psoriasis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6315334" w14:textId="77777777" w:rsidR="00664488" w:rsidRDefault="00664488" w:rsidP="00E7013A">
            <w:pPr>
              <w:jc w:val="center"/>
              <w:rPr>
                <w:ins w:id="306" w:author="Benjamin Chan" w:date="2017-12-22T11:01:00Z"/>
                <w:rFonts w:ascii="Calibri" w:hAnsi="Calibri"/>
                <w:color w:val="000000"/>
              </w:rPr>
            </w:pPr>
            <w:ins w:id="307" w:author="Benjamin Chan" w:date="2017-12-22T11:01:00Z">
              <w:r>
                <w:rPr>
                  <w:rFonts w:ascii="Calibri" w:hAnsi="Calibri"/>
                  <w:color w:val="000000"/>
                </w:rPr>
                <w:t>2.5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D51B69A" w14:textId="77777777" w:rsidR="00664488" w:rsidRDefault="00664488" w:rsidP="00E7013A">
            <w:pPr>
              <w:jc w:val="center"/>
              <w:rPr>
                <w:ins w:id="308" w:author="Benjamin Chan" w:date="2017-12-22T11:01:00Z"/>
                <w:rFonts w:ascii="Calibri" w:hAnsi="Calibri"/>
                <w:color w:val="000000"/>
              </w:rPr>
            </w:pPr>
            <w:ins w:id="309" w:author="Benjamin Chan" w:date="2017-12-22T11:01:00Z">
              <w:r>
                <w:rPr>
                  <w:rFonts w:ascii="Calibri" w:hAnsi="Calibri"/>
                  <w:color w:val="000000"/>
                </w:rPr>
                <w:t>2.7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2D6FB13" w14:textId="77777777" w:rsidR="00664488" w:rsidRDefault="00664488" w:rsidP="00E7013A">
            <w:pPr>
              <w:jc w:val="center"/>
              <w:rPr>
                <w:ins w:id="310" w:author="Benjamin Chan" w:date="2017-12-22T11:01:00Z"/>
                <w:rFonts w:ascii="Calibri" w:hAnsi="Calibri"/>
                <w:color w:val="000000"/>
              </w:rPr>
            </w:pPr>
            <w:ins w:id="311" w:author="Benjamin Chan" w:date="2017-12-22T11:01:00Z">
              <w:r>
                <w:rPr>
                  <w:rFonts w:ascii="Calibri" w:hAnsi="Calibri"/>
                  <w:color w:val="000000"/>
                </w:rPr>
                <w:t>3.8</w:t>
              </w:r>
            </w:ins>
          </w:p>
        </w:tc>
      </w:tr>
      <w:tr w:rsidR="00664488" w:rsidRPr="00C14764" w14:paraId="612D183F" w14:textId="77777777" w:rsidTr="00E7013A">
        <w:trPr>
          <w:ins w:id="312" w:author="Benjamin Chan" w:date="2017-12-22T11:01:00Z"/>
        </w:trPr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72CF140" w14:textId="77777777" w:rsidR="00664488" w:rsidRDefault="00664488" w:rsidP="00E7013A">
            <w:pPr>
              <w:rPr>
                <w:ins w:id="313" w:author="Benjamin Chan" w:date="2017-12-22T11:01:00Z"/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3005BC" w14:textId="77777777" w:rsidR="00664488" w:rsidRDefault="00664488" w:rsidP="00E7013A">
            <w:pPr>
              <w:rPr>
                <w:ins w:id="314" w:author="Benjamin Chan" w:date="2017-12-22T11:01:00Z"/>
                <w:rFonts w:ascii="Calibri" w:hAnsi="Calibri"/>
                <w:color w:val="000000"/>
              </w:rPr>
            </w:pPr>
            <w:ins w:id="315" w:author="Benjamin Chan" w:date="2017-12-22T11:01:00Z">
              <w:r>
                <w:rPr>
                  <w:rFonts w:ascii="Calibri" w:hAnsi="Calibri"/>
                  <w:color w:val="000000"/>
                </w:rPr>
                <w:t>Psoriatic arthritis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58BCD7" w14:textId="77777777" w:rsidR="00664488" w:rsidRDefault="00664488" w:rsidP="00E7013A">
            <w:pPr>
              <w:jc w:val="center"/>
              <w:rPr>
                <w:ins w:id="316" w:author="Benjamin Chan" w:date="2017-12-22T11:01:00Z"/>
                <w:rFonts w:ascii="Calibri" w:hAnsi="Calibri"/>
                <w:color w:val="000000"/>
              </w:rPr>
            </w:pPr>
            <w:ins w:id="317" w:author="Benjamin Chan" w:date="2017-12-22T11:01:00Z">
              <w:r>
                <w:rPr>
                  <w:rFonts w:ascii="Calibri" w:hAnsi="Calibri"/>
                  <w:color w:val="000000"/>
                </w:rPr>
                <w:t>3.7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5138C8" w14:textId="77777777" w:rsidR="00664488" w:rsidRDefault="00664488" w:rsidP="00E7013A">
            <w:pPr>
              <w:jc w:val="center"/>
              <w:rPr>
                <w:ins w:id="318" w:author="Benjamin Chan" w:date="2017-12-22T11:01:00Z"/>
                <w:rFonts w:ascii="Calibri" w:hAnsi="Calibri"/>
                <w:color w:val="000000"/>
              </w:rPr>
            </w:pPr>
            <w:ins w:id="319" w:author="Benjamin Chan" w:date="2017-12-22T11:01:00Z">
              <w:r>
                <w:rPr>
                  <w:rFonts w:ascii="Calibri" w:hAnsi="Calibri"/>
                  <w:color w:val="000000"/>
                </w:rPr>
                <w:t>4.1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0FC1EBB" w14:textId="77777777" w:rsidR="00664488" w:rsidRDefault="00664488" w:rsidP="00E7013A">
            <w:pPr>
              <w:jc w:val="center"/>
              <w:rPr>
                <w:ins w:id="320" w:author="Benjamin Chan" w:date="2017-12-22T11:01:00Z"/>
                <w:rFonts w:ascii="Calibri" w:hAnsi="Calibri"/>
                <w:color w:val="000000"/>
              </w:rPr>
            </w:pPr>
            <w:ins w:id="321" w:author="Benjamin Chan" w:date="2017-12-22T11:01:00Z">
              <w:r>
                <w:rPr>
                  <w:rFonts w:ascii="Calibri" w:hAnsi="Calibri"/>
                  <w:color w:val="000000"/>
                </w:rPr>
                <w:t>5.0</w:t>
              </w:r>
            </w:ins>
          </w:p>
        </w:tc>
      </w:tr>
      <w:tr w:rsidR="00664488" w:rsidRPr="00C14764" w14:paraId="5AD855E5" w14:textId="77777777" w:rsidTr="00E7013A">
        <w:trPr>
          <w:ins w:id="322" w:author="Benjamin Chan" w:date="2017-12-22T11:01:00Z"/>
        </w:trPr>
        <w:tc>
          <w:tcPr>
            <w:tcW w:w="0" w:type="auto"/>
            <w:tcBorders>
              <w:right w:val="nil"/>
            </w:tcBorders>
            <w:vAlign w:val="center"/>
          </w:tcPr>
          <w:p w14:paraId="1A080474" w14:textId="77777777" w:rsidR="00664488" w:rsidRDefault="00664488" w:rsidP="00E7013A">
            <w:pPr>
              <w:rPr>
                <w:ins w:id="323" w:author="Benjamin Chan" w:date="2017-12-22T11:01:00Z"/>
                <w:rFonts w:ascii="Calibri" w:hAnsi="Calibri"/>
                <w:color w:val="000000"/>
              </w:rPr>
            </w:pPr>
            <w:ins w:id="324" w:author="Benjamin Chan" w:date="2017-12-22T11:01:00Z">
              <w:r>
                <w:rPr>
                  <w:rFonts w:ascii="Calibri" w:hAnsi="Calibri"/>
                  <w:color w:val="000000"/>
                </w:rPr>
                <w:t>Uveitis</w:t>
              </w:r>
            </w:ins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09F8845" w14:textId="77777777" w:rsidR="00664488" w:rsidRDefault="00664488" w:rsidP="00E7013A">
            <w:pPr>
              <w:rPr>
                <w:ins w:id="325" w:author="Benjamin Chan" w:date="2017-12-22T11:01:00Z"/>
                <w:rFonts w:ascii="Calibri" w:hAnsi="Calibri"/>
                <w:color w:val="000000"/>
              </w:rPr>
            </w:pPr>
            <w:ins w:id="326" w:author="Benjamin Chan" w:date="2017-12-22T11:01:00Z">
              <w:r>
                <w:rPr>
                  <w:rFonts w:ascii="Calibri" w:hAnsi="Calibri"/>
                  <w:color w:val="000000"/>
                </w:rPr>
                <w:t>Uveitis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33B8666" w14:textId="77777777" w:rsidR="00664488" w:rsidRDefault="00664488" w:rsidP="00E7013A">
            <w:pPr>
              <w:jc w:val="center"/>
              <w:rPr>
                <w:ins w:id="327" w:author="Benjamin Chan" w:date="2017-12-22T11:01:00Z"/>
                <w:rFonts w:ascii="Calibri" w:hAnsi="Calibri"/>
                <w:color w:val="000000"/>
              </w:rPr>
            </w:pPr>
            <w:ins w:id="328" w:author="Benjamin Chan" w:date="2017-12-22T11:01:00Z">
              <w:r>
                <w:rPr>
                  <w:rFonts w:ascii="Calibri" w:hAnsi="Calibri"/>
                  <w:color w:val="000000"/>
                </w:rPr>
                <w:t>7.0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9FCDE5" w14:textId="77777777" w:rsidR="00664488" w:rsidRDefault="00664488" w:rsidP="00E7013A">
            <w:pPr>
              <w:jc w:val="center"/>
              <w:rPr>
                <w:ins w:id="329" w:author="Benjamin Chan" w:date="2017-12-22T11:01:00Z"/>
                <w:rFonts w:ascii="Calibri" w:hAnsi="Calibri"/>
                <w:color w:val="000000"/>
              </w:rPr>
            </w:pPr>
            <w:ins w:id="330" w:author="Benjamin Chan" w:date="2017-12-22T11:01:00Z">
              <w:r>
                <w:rPr>
                  <w:rFonts w:ascii="Calibri" w:hAnsi="Calibri"/>
                  <w:color w:val="000000"/>
                </w:rPr>
                <w:t>7.6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6AAB809" w14:textId="77777777" w:rsidR="00664488" w:rsidRDefault="00664488" w:rsidP="00E7013A">
            <w:pPr>
              <w:jc w:val="center"/>
              <w:rPr>
                <w:ins w:id="331" w:author="Benjamin Chan" w:date="2017-12-22T11:01:00Z"/>
                <w:rFonts w:ascii="Calibri" w:hAnsi="Calibri"/>
                <w:color w:val="000000"/>
              </w:rPr>
            </w:pPr>
            <w:ins w:id="332" w:author="Benjamin Chan" w:date="2017-12-22T11:01:00Z">
              <w:r>
                <w:rPr>
                  <w:rFonts w:ascii="Calibri" w:hAnsi="Calibri"/>
                  <w:color w:val="000000"/>
                </w:rPr>
                <w:t>4.0</w:t>
              </w:r>
            </w:ins>
          </w:p>
        </w:tc>
      </w:tr>
    </w:tbl>
    <w:p w14:paraId="560F141B" w14:textId="77777777" w:rsidR="00664488" w:rsidRDefault="00664488" w:rsidP="00A92707">
      <w:pPr>
        <w:rPr>
          <w:ins w:id="333" w:author="Benjamin Chan" w:date="2017-12-22T11:01:00Z"/>
          <w:rFonts w:cs="Arial"/>
        </w:rPr>
      </w:pPr>
    </w:p>
    <w:p w14:paraId="625A7AA4" w14:textId="77777777" w:rsidR="00664488" w:rsidRDefault="00664488" w:rsidP="00A92707">
      <w:pPr>
        <w:rPr>
          <w:rFonts w:cs="Arial"/>
        </w:rPr>
      </w:pPr>
    </w:p>
    <w:tbl>
      <w:tblPr>
        <w:tblStyle w:val="List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1466"/>
        <w:gridCol w:w="594"/>
        <w:gridCol w:w="900"/>
        <w:gridCol w:w="1132"/>
        <w:gridCol w:w="668"/>
        <w:gridCol w:w="900"/>
        <w:gridCol w:w="1058"/>
        <w:gridCol w:w="652"/>
        <w:gridCol w:w="900"/>
        <w:gridCol w:w="1075"/>
      </w:tblGrid>
      <w:tr w:rsidR="001A32EE" w:rsidRPr="001A62BA" w14:paraId="212A62A5" w14:textId="77777777" w:rsidTr="00687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6" w:type="dxa"/>
            <w:vMerge w:val="restart"/>
          </w:tcPr>
          <w:p w14:paraId="4AE3C33A" w14:textId="23FA66AF" w:rsidR="001A32EE" w:rsidRPr="001A62BA" w:rsidRDefault="001A32EE" w:rsidP="005D3D43">
            <w:pPr>
              <w:rPr>
                <w:rFonts w:ascii="Arial Narrow" w:hAnsi="Arial Narrow" w:cs="Arial"/>
                <w:b w:val="0"/>
                <w:sz w:val="18"/>
                <w:szCs w:val="18"/>
              </w:rPr>
            </w:pPr>
          </w:p>
        </w:tc>
        <w:tc>
          <w:tcPr>
            <w:tcW w:w="2626" w:type="dxa"/>
            <w:gridSpan w:val="3"/>
          </w:tcPr>
          <w:p w14:paraId="1EC569DB" w14:textId="19E18EDE" w:rsidR="00FF03D4" w:rsidRPr="001A62BA" w:rsidRDefault="001A32EE" w:rsidP="0025572E">
            <w:pPr>
              <w:jc w:val="center"/>
              <w:rPr>
                <w:rFonts w:ascii="Arial Narrow" w:hAnsi="Arial Narrow" w:cs="Arial"/>
                <w:b w:val="0"/>
                <w:sz w:val="18"/>
                <w:szCs w:val="18"/>
              </w:rPr>
            </w:pPr>
            <w:del w:id="334" w:author="Benjamin Chan" w:date="2017-12-22T11:00:00Z">
              <w:r w:rsidRPr="001A62BA" w:rsidDel="00664488">
                <w:rPr>
                  <w:rFonts w:ascii="Arial Narrow" w:hAnsi="Arial Narrow" w:cs="Arial"/>
                  <w:sz w:val="18"/>
                  <w:szCs w:val="18"/>
                </w:rPr>
                <w:delText>MPCD</w:delText>
              </w:r>
            </w:del>
          </w:p>
        </w:tc>
        <w:tc>
          <w:tcPr>
            <w:tcW w:w="2626" w:type="dxa"/>
            <w:gridSpan w:val="3"/>
          </w:tcPr>
          <w:p w14:paraId="167AAB9C" w14:textId="0854021C" w:rsidR="001A32EE" w:rsidRPr="001A62BA" w:rsidRDefault="001A32EE" w:rsidP="005D3D43">
            <w:pPr>
              <w:jc w:val="center"/>
              <w:rPr>
                <w:rFonts w:ascii="Arial Narrow" w:hAnsi="Arial Narrow" w:cs="Arial"/>
                <w:b w:val="0"/>
                <w:sz w:val="18"/>
                <w:szCs w:val="18"/>
              </w:rPr>
            </w:pPr>
            <w:del w:id="335" w:author="Benjamin Chan" w:date="2017-12-22T11:00:00Z">
              <w:r w:rsidRPr="001A62BA" w:rsidDel="00664488">
                <w:rPr>
                  <w:rFonts w:ascii="Arial Narrow" w:hAnsi="Arial Narrow" w:cs="Arial"/>
                  <w:sz w:val="18"/>
                  <w:szCs w:val="18"/>
                </w:rPr>
                <w:delText>Market</w:delText>
              </w:r>
              <w:r w:rsidR="00F81E11" w:rsidRPr="001A62BA" w:rsidDel="00664488">
                <w:rPr>
                  <w:rFonts w:ascii="Arial Narrow" w:hAnsi="Arial Narrow" w:cs="Arial"/>
                  <w:sz w:val="18"/>
                  <w:szCs w:val="18"/>
                </w:rPr>
                <w:delText>S</w:delText>
              </w:r>
              <w:r w:rsidRPr="001A62BA" w:rsidDel="00664488">
                <w:rPr>
                  <w:rFonts w:ascii="Arial Narrow" w:hAnsi="Arial Narrow" w:cs="Arial"/>
                  <w:sz w:val="18"/>
                  <w:szCs w:val="18"/>
                </w:rPr>
                <w:delText>can</w:delText>
              </w:r>
            </w:del>
          </w:p>
        </w:tc>
        <w:tc>
          <w:tcPr>
            <w:tcW w:w="2627" w:type="dxa"/>
            <w:gridSpan w:val="3"/>
          </w:tcPr>
          <w:p w14:paraId="7B164A39" w14:textId="664C1976" w:rsidR="001A32EE" w:rsidRPr="001A62BA" w:rsidRDefault="001A32EE" w:rsidP="005D3D43">
            <w:pPr>
              <w:jc w:val="center"/>
              <w:rPr>
                <w:rFonts w:ascii="Arial Narrow" w:hAnsi="Arial Narrow" w:cs="Arial"/>
                <w:b w:val="0"/>
                <w:sz w:val="18"/>
                <w:szCs w:val="18"/>
              </w:rPr>
            </w:pPr>
            <w:del w:id="336" w:author="Benjamin Chan" w:date="2017-12-22T11:00:00Z">
              <w:r w:rsidRPr="001A62BA" w:rsidDel="00664488">
                <w:rPr>
                  <w:rFonts w:ascii="Arial Narrow" w:hAnsi="Arial Narrow" w:cs="Arial"/>
                  <w:sz w:val="18"/>
                  <w:szCs w:val="18"/>
                </w:rPr>
                <w:delText>Medicare</w:delText>
              </w:r>
            </w:del>
          </w:p>
        </w:tc>
      </w:tr>
      <w:tr w:rsidR="007A54DB" w:rsidRPr="001A62BA" w14:paraId="3DF708C7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  <w:vMerge/>
          </w:tcPr>
          <w:p w14:paraId="7DBA2988" w14:textId="77777777" w:rsidR="001A32EE" w:rsidRPr="001A62BA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594" w:type="dxa"/>
          </w:tcPr>
          <w:p w14:paraId="69D84C4D" w14:textId="000576AD" w:rsidR="001A32EE" w:rsidRPr="001A62BA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del w:id="337" w:author="Benjamin Chan" w:date="2017-12-22T11:00:00Z"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TNFi</w:delText>
              </w:r>
            </w:del>
          </w:p>
        </w:tc>
        <w:tc>
          <w:tcPr>
            <w:tcW w:w="900" w:type="dxa"/>
          </w:tcPr>
          <w:p w14:paraId="29F41697" w14:textId="43A3DA96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del w:id="338" w:author="Benjamin Chan" w:date="2017-12-22T11:00:00Z"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DMARD</w:delText>
              </w:r>
              <w:r w:rsidR="001E66C0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S</w:delText>
              </w:r>
            </w:del>
          </w:p>
        </w:tc>
        <w:tc>
          <w:tcPr>
            <w:tcW w:w="1132" w:type="dxa"/>
          </w:tcPr>
          <w:p w14:paraId="141378EC" w14:textId="3C1BAC15" w:rsidR="001A32EE" w:rsidRPr="001A62BA" w:rsidRDefault="001A32E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del w:id="339" w:author="Benjamin Chan" w:date="2017-12-22T11:00:00Z"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NSAIDS</w:delText>
              </w:r>
              <w:r w:rsidR="001E66C0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/</w:delText>
              </w:r>
              <w:r w:rsidR="007A54DB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 xml:space="preserve"> </w:delText>
              </w:r>
              <w:r w:rsidR="001E66C0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N</w:delText>
              </w:r>
              <w:r w:rsidR="007A54DB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o E</w:delText>
              </w:r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xposure</w:delText>
              </w:r>
            </w:del>
          </w:p>
        </w:tc>
        <w:tc>
          <w:tcPr>
            <w:tcW w:w="668" w:type="dxa"/>
          </w:tcPr>
          <w:p w14:paraId="4A12B5F3" w14:textId="7E4FD355" w:rsidR="001A32EE" w:rsidRPr="001A62BA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del w:id="340" w:author="Benjamin Chan" w:date="2017-12-22T11:00:00Z"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TNFi</w:delText>
              </w:r>
            </w:del>
          </w:p>
        </w:tc>
        <w:tc>
          <w:tcPr>
            <w:tcW w:w="900" w:type="dxa"/>
          </w:tcPr>
          <w:p w14:paraId="4ADAF84E" w14:textId="0DF80120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del w:id="341" w:author="Benjamin Chan" w:date="2017-12-22T11:00:00Z"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DMARD</w:delText>
              </w:r>
              <w:r w:rsidR="001E66C0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S</w:delText>
              </w:r>
            </w:del>
          </w:p>
        </w:tc>
        <w:tc>
          <w:tcPr>
            <w:tcW w:w="1058" w:type="dxa"/>
          </w:tcPr>
          <w:p w14:paraId="4D7497AF" w14:textId="1E190554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del w:id="342" w:author="Benjamin Chan" w:date="2017-12-22T11:00:00Z"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NSAID</w:delText>
              </w:r>
              <w:r w:rsidR="001E66C0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S/</w:delText>
              </w:r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 xml:space="preserve"> </w:delText>
              </w:r>
              <w:r w:rsidR="001E66C0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N</w:delText>
              </w:r>
              <w:r w:rsidR="007A54DB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 xml:space="preserve">o </w:delText>
              </w:r>
              <w:r w:rsidR="001E66C0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E</w:delText>
              </w:r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xposure</w:delText>
              </w:r>
            </w:del>
          </w:p>
        </w:tc>
        <w:tc>
          <w:tcPr>
            <w:tcW w:w="652" w:type="dxa"/>
          </w:tcPr>
          <w:p w14:paraId="0CEBFC21" w14:textId="176A2379" w:rsidR="001A32EE" w:rsidRPr="001A62BA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del w:id="343" w:author="Benjamin Chan" w:date="2017-12-22T11:00:00Z"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TNFi</w:delText>
              </w:r>
            </w:del>
          </w:p>
        </w:tc>
        <w:tc>
          <w:tcPr>
            <w:tcW w:w="900" w:type="dxa"/>
          </w:tcPr>
          <w:p w14:paraId="54343283" w14:textId="7177AE64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del w:id="344" w:author="Benjamin Chan" w:date="2017-12-22T11:00:00Z"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DMARD</w:delText>
              </w:r>
              <w:r w:rsidR="001E66C0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S</w:delText>
              </w:r>
            </w:del>
          </w:p>
        </w:tc>
        <w:tc>
          <w:tcPr>
            <w:tcW w:w="1075" w:type="dxa"/>
          </w:tcPr>
          <w:p w14:paraId="7182B217" w14:textId="5BA0089E" w:rsidR="001A32EE" w:rsidRPr="001A62BA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del w:id="345" w:author="Benjamin Chan" w:date="2017-12-22T11:00:00Z"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NSAID</w:delText>
              </w:r>
              <w:r w:rsidR="001E66C0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S/</w:delText>
              </w:r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 xml:space="preserve"> </w:delText>
              </w:r>
              <w:r w:rsidR="001E66C0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N</w:delText>
              </w:r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 xml:space="preserve">o </w:delText>
              </w:r>
              <w:r w:rsidR="001E66C0"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E</w:delText>
              </w:r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xposure</w:delText>
              </w:r>
            </w:del>
          </w:p>
        </w:tc>
      </w:tr>
      <w:tr w:rsidR="007C2156" w:rsidRPr="001A62BA" w14:paraId="09AE9074" w14:textId="77777777" w:rsidTr="006872AD">
        <w:tc>
          <w:tcPr>
            <w:tcW w:w="1466" w:type="dxa"/>
          </w:tcPr>
          <w:p w14:paraId="076D1853" w14:textId="49465377" w:rsidR="007C2156" w:rsidRPr="001A62BA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46" w:author="Benjamin Chan" w:date="2017-12-22T11:00:00Z"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Demographics</w:delText>
              </w:r>
            </w:del>
          </w:p>
        </w:tc>
        <w:tc>
          <w:tcPr>
            <w:tcW w:w="594" w:type="dxa"/>
          </w:tcPr>
          <w:p w14:paraId="7F4AD089" w14:textId="77777777" w:rsidR="007C2156" w:rsidRPr="001A62BA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42F144C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</w:tcPr>
          <w:p w14:paraId="4D2AA39D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</w:tcPr>
          <w:p w14:paraId="77D3AF8C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2952F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</w:tcPr>
          <w:p w14:paraId="7121E158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</w:tcPr>
          <w:p w14:paraId="3BCEF2CB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D45191C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</w:tcPr>
          <w:p w14:paraId="2EE105F7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ED201F" w:rsidRPr="001A62BA" w14:paraId="3CCBDDED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0F88B591" w14:textId="76898837" w:rsidR="00ED201F" w:rsidRPr="001A62BA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47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N</w:delText>
              </w:r>
            </w:del>
          </w:p>
        </w:tc>
        <w:tc>
          <w:tcPr>
            <w:tcW w:w="594" w:type="dxa"/>
          </w:tcPr>
          <w:p w14:paraId="0AAA3C45" w14:textId="388F8FB9" w:rsidR="00ED201F" w:rsidRPr="001A62BA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4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1,107</w:delText>
              </w:r>
            </w:del>
          </w:p>
        </w:tc>
        <w:tc>
          <w:tcPr>
            <w:tcW w:w="900" w:type="dxa"/>
          </w:tcPr>
          <w:p w14:paraId="3FD6DD36" w14:textId="2B5A0C1D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49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421</w:delText>
              </w:r>
            </w:del>
          </w:p>
        </w:tc>
        <w:tc>
          <w:tcPr>
            <w:tcW w:w="1132" w:type="dxa"/>
          </w:tcPr>
          <w:p w14:paraId="30F138A9" w14:textId="119C118D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50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2,356</w:delText>
              </w:r>
            </w:del>
          </w:p>
        </w:tc>
        <w:tc>
          <w:tcPr>
            <w:tcW w:w="668" w:type="dxa"/>
          </w:tcPr>
          <w:p w14:paraId="31176F48" w14:textId="4FDDF8BC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51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4,797</w:delText>
              </w:r>
            </w:del>
          </w:p>
        </w:tc>
        <w:tc>
          <w:tcPr>
            <w:tcW w:w="900" w:type="dxa"/>
          </w:tcPr>
          <w:p w14:paraId="6B14E65C" w14:textId="5F68BB15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52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1,799</w:delText>
              </w:r>
            </w:del>
          </w:p>
        </w:tc>
        <w:tc>
          <w:tcPr>
            <w:tcW w:w="1058" w:type="dxa"/>
          </w:tcPr>
          <w:p w14:paraId="1BD64305" w14:textId="192C9BFB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53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9,340</w:delText>
              </w:r>
            </w:del>
          </w:p>
        </w:tc>
        <w:tc>
          <w:tcPr>
            <w:tcW w:w="652" w:type="dxa"/>
          </w:tcPr>
          <w:p w14:paraId="05D5EA5E" w14:textId="57920DEA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54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4,866</w:delText>
              </w:r>
            </w:del>
          </w:p>
        </w:tc>
        <w:tc>
          <w:tcPr>
            <w:tcW w:w="900" w:type="dxa"/>
          </w:tcPr>
          <w:p w14:paraId="7A8CB990" w14:textId="63CA00EA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55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4,231</w:delText>
              </w:r>
            </w:del>
          </w:p>
        </w:tc>
        <w:tc>
          <w:tcPr>
            <w:tcW w:w="1075" w:type="dxa"/>
          </w:tcPr>
          <w:p w14:paraId="03B7C9F8" w14:textId="29FCD6D2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56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21,877</w:delText>
              </w:r>
            </w:del>
          </w:p>
        </w:tc>
      </w:tr>
      <w:tr w:rsidR="00ED201F" w:rsidRPr="001A62BA" w14:paraId="247F0566" w14:textId="77777777" w:rsidTr="006872AD">
        <w:tc>
          <w:tcPr>
            <w:tcW w:w="1466" w:type="dxa"/>
          </w:tcPr>
          <w:p w14:paraId="48E6A168" w14:textId="33118B6C" w:rsidR="00ED201F" w:rsidRPr="001A62BA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57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Age, mean (years)</w:delText>
              </w:r>
            </w:del>
          </w:p>
        </w:tc>
        <w:tc>
          <w:tcPr>
            <w:tcW w:w="594" w:type="dxa"/>
          </w:tcPr>
          <w:p w14:paraId="52CAFB9B" w14:textId="5A66C146" w:rsidR="00ED201F" w:rsidRPr="001A62BA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5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41</w:delText>
              </w:r>
            </w:del>
          </w:p>
        </w:tc>
        <w:tc>
          <w:tcPr>
            <w:tcW w:w="900" w:type="dxa"/>
          </w:tcPr>
          <w:p w14:paraId="50234791" w14:textId="0DDFB671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59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42</w:delText>
              </w:r>
            </w:del>
          </w:p>
        </w:tc>
        <w:tc>
          <w:tcPr>
            <w:tcW w:w="1132" w:type="dxa"/>
          </w:tcPr>
          <w:p w14:paraId="747D72D8" w14:textId="42353283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60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49</w:delText>
              </w:r>
            </w:del>
          </w:p>
        </w:tc>
        <w:tc>
          <w:tcPr>
            <w:tcW w:w="668" w:type="dxa"/>
          </w:tcPr>
          <w:p w14:paraId="0BABBB43" w14:textId="28619245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61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43</w:delText>
              </w:r>
            </w:del>
          </w:p>
        </w:tc>
        <w:tc>
          <w:tcPr>
            <w:tcW w:w="900" w:type="dxa"/>
          </w:tcPr>
          <w:p w14:paraId="563BB74E" w14:textId="7827C29A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62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46</w:delText>
              </w:r>
            </w:del>
          </w:p>
        </w:tc>
        <w:tc>
          <w:tcPr>
            <w:tcW w:w="1058" w:type="dxa"/>
          </w:tcPr>
          <w:p w14:paraId="4BF40D7E" w14:textId="51886216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63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47</w:delText>
              </w:r>
            </w:del>
          </w:p>
        </w:tc>
        <w:tc>
          <w:tcPr>
            <w:tcW w:w="652" w:type="dxa"/>
          </w:tcPr>
          <w:p w14:paraId="6CB672A9" w14:textId="03222F97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64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55</w:delText>
              </w:r>
            </w:del>
          </w:p>
        </w:tc>
        <w:tc>
          <w:tcPr>
            <w:tcW w:w="900" w:type="dxa"/>
          </w:tcPr>
          <w:p w14:paraId="2E59C012" w14:textId="2CB3A734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65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61</w:delText>
              </w:r>
            </w:del>
          </w:p>
        </w:tc>
        <w:tc>
          <w:tcPr>
            <w:tcW w:w="1075" w:type="dxa"/>
          </w:tcPr>
          <w:p w14:paraId="442A43FC" w14:textId="153BA849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66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65</w:delText>
              </w:r>
            </w:del>
          </w:p>
        </w:tc>
      </w:tr>
      <w:tr w:rsidR="00ED201F" w:rsidRPr="001A62BA" w14:paraId="79FF29AE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37FECE48" w14:textId="13BCC068" w:rsidR="00ED201F" w:rsidRPr="001A62BA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67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% Female</w:delText>
              </w:r>
            </w:del>
          </w:p>
        </w:tc>
        <w:tc>
          <w:tcPr>
            <w:tcW w:w="594" w:type="dxa"/>
          </w:tcPr>
          <w:p w14:paraId="453C6AC9" w14:textId="55FE3179" w:rsidR="00ED201F" w:rsidRPr="001A62BA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6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38.1</w:delText>
              </w:r>
            </w:del>
          </w:p>
        </w:tc>
        <w:tc>
          <w:tcPr>
            <w:tcW w:w="900" w:type="dxa"/>
          </w:tcPr>
          <w:p w14:paraId="39D97790" w14:textId="6383E53D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69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44.4</w:delText>
              </w:r>
            </w:del>
          </w:p>
        </w:tc>
        <w:tc>
          <w:tcPr>
            <w:tcW w:w="1132" w:type="dxa"/>
          </w:tcPr>
          <w:p w14:paraId="66CCA148" w14:textId="36AE9B2D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70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39.9</w:delText>
              </w:r>
            </w:del>
          </w:p>
        </w:tc>
        <w:tc>
          <w:tcPr>
            <w:tcW w:w="668" w:type="dxa"/>
          </w:tcPr>
          <w:p w14:paraId="53543C6B" w14:textId="4AE462C9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71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46.7</w:delText>
              </w:r>
            </w:del>
          </w:p>
        </w:tc>
        <w:tc>
          <w:tcPr>
            <w:tcW w:w="900" w:type="dxa"/>
          </w:tcPr>
          <w:p w14:paraId="619EB8F9" w14:textId="653C06F9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72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54.0</w:delText>
              </w:r>
            </w:del>
          </w:p>
        </w:tc>
        <w:tc>
          <w:tcPr>
            <w:tcW w:w="1058" w:type="dxa"/>
          </w:tcPr>
          <w:p w14:paraId="212B1C13" w14:textId="7A9FF30C" w:rsidR="00ED201F" w:rsidRPr="001A62BA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73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44.4</w:delText>
              </w:r>
            </w:del>
          </w:p>
        </w:tc>
        <w:tc>
          <w:tcPr>
            <w:tcW w:w="652" w:type="dxa"/>
          </w:tcPr>
          <w:p w14:paraId="0DE0C2CC" w14:textId="0456379B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74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44.6</w:delText>
              </w:r>
            </w:del>
          </w:p>
        </w:tc>
        <w:tc>
          <w:tcPr>
            <w:tcW w:w="900" w:type="dxa"/>
          </w:tcPr>
          <w:p w14:paraId="029DC0F0" w14:textId="04D89845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75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55.1</w:delText>
              </w:r>
            </w:del>
          </w:p>
        </w:tc>
        <w:tc>
          <w:tcPr>
            <w:tcW w:w="1075" w:type="dxa"/>
          </w:tcPr>
          <w:p w14:paraId="78FF6CD5" w14:textId="431E84C7" w:rsidR="00ED201F" w:rsidRPr="001A62BA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76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41.8</w:delText>
              </w:r>
            </w:del>
          </w:p>
        </w:tc>
      </w:tr>
      <w:tr w:rsidR="007C2156" w:rsidRPr="001A62BA" w14:paraId="322CF57A" w14:textId="77777777" w:rsidTr="006872AD">
        <w:tc>
          <w:tcPr>
            <w:tcW w:w="1466" w:type="dxa"/>
          </w:tcPr>
          <w:p w14:paraId="2B5B92E9" w14:textId="4B2E1A44" w:rsidR="007C2156" w:rsidRPr="001A62BA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77" w:author="Benjamin Chan" w:date="2017-12-22T11:00:00Z">
              <w:r w:rsidRPr="001A62BA" w:rsidDel="00664488">
                <w:rPr>
                  <w:rFonts w:ascii="Arial Narrow" w:hAnsi="Arial Narrow" w:cs="Arial"/>
                  <w:b/>
                  <w:sz w:val="18"/>
                  <w:szCs w:val="18"/>
                </w:rPr>
                <w:delText>Specific manifestation</w:delText>
              </w:r>
            </w:del>
          </w:p>
        </w:tc>
        <w:tc>
          <w:tcPr>
            <w:tcW w:w="594" w:type="dxa"/>
          </w:tcPr>
          <w:p w14:paraId="731FD06E" w14:textId="77777777" w:rsidR="007C2156" w:rsidRPr="001A62BA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68BF95C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</w:tcPr>
          <w:p w14:paraId="62E9F963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</w:tcPr>
          <w:p w14:paraId="4511494B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335A587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</w:tcPr>
          <w:p w14:paraId="7C1BF95E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</w:tcPr>
          <w:p w14:paraId="583A765F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5DBF1A7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</w:tcPr>
          <w:p w14:paraId="71D27705" w14:textId="77777777" w:rsidR="007C2156" w:rsidRPr="001A62BA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1A62BA" w:rsidRPr="001A62BA" w14:paraId="6F5B0480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74F2B0DD" w14:textId="54199901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7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Aortic Insufficiency</w:delText>
              </w:r>
            </w:del>
          </w:p>
        </w:tc>
        <w:tc>
          <w:tcPr>
            <w:tcW w:w="594" w:type="dxa"/>
          </w:tcPr>
          <w:p w14:paraId="1D77FE9B" w14:textId="1B98E86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79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1.80</w:delText>
              </w:r>
            </w:del>
          </w:p>
        </w:tc>
        <w:tc>
          <w:tcPr>
            <w:tcW w:w="900" w:type="dxa"/>
          </w:tcPr>
          <w:p w14:paraId="1F6F3E94" w14:textId="64B8AB8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80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1.04</w:delText>
              </w:r>
            </w:del>
          </w:p>
        </w:tc>
        <w:tc>
          <w:tcPr>
            <w:tcW w:w="1132" w:type="dxa"/>
          </w:tcPr>
          <w:p w14:paraId="09C06512" w14:textId="5805772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81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1.54</w:delText>
              </w:r>
            </w:del>
          </w:p>
        </w:tc>
        <w:tc>
          <w:tcPr>
            <w:tcW w:w="668" w:type="dxa"/>
          </w:tcPr>
          <w:p w14:paraId="34F22AF2" w14:textId="758DB27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82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0.52</w:delText>
              </w:r>
            </w:del>
          </w:p>
        </w:tc>
        <w:tc>
          <w:tcPr>
            <w:tcW w:w="900" w:type="dxa"/>
          </w:tcPr>
          <w:p w14:paraId="496663B9" w14:textId="0550530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83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0.64</w:delText>
              </w:r>
            </w:del>
          </w:p>
        </w:tc>
        <w:tc>
          <w:tcPr>
            <w:tcW w:w="1058" w:type="dxa"/>
          </w:tcPr>
          <w:p w14:paraId="780C99EE" w14:textId="6082645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84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0.73</w:delText>
              </w:r>
            </w:del>
          </w:p>
        </w:tc>
        <w:tc>
          <w:tcPr>
            <w:tcW w:w="652" w:type="dxa"/>
          </w:tcPr>
          <w:p w14:paraId="167A249E" w14:textId="6B6017E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85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2.48</w:delText>
              </w:r>
            </w:del>
          </w:p>
        </w:tc>
        <w:tc>
          <w:tcPr>
            <w:tcW w:w="900" w:type="dxa"/>
          </w:tcPr>
          <w:p w14:paraId="66DB7D44" w14:textId="547D70E0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86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3.39</w:delText>
              </w:r>
            </w:del>
          </w:p>
        </w:tc>
        <w:tc>
          <w:tcPr>
            <w:tcW w:w="1075" w:type="dxa"/>
          </w:tcPr>
          <w:p w14:paraId="0D617891" w14:textId="42B27D4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87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4.52</w:delText>
              </w:r>
            </w:del>
          </w:p>
        </w:tc>
      </w:tr>
      <w:tr w:rsidR="001A62BA" w:rsidRPr="001A62BA" w14:paraId="773B069E" w14:textId="77777777" w:rsidTr="006872AD">
        <w:tc>
          <w:tcPr>
            <w:tcW w:w="1466" w:type="dxa"/>
          </w:tcPr>
          <w:p w14:paraId="57E312E6" w14:textId="61F4C79A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8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Conduction Block</w:delText>
              </w:r>
            </w:del>
          </w:p>
        </w:tc>
        <w:tc>
          <w:tcPr>
            <w:tcW w:w="594" w:type="dxa"/>
          </w:tcPr>
          <w:p w14:paraId="3D58EDE7" w14:textId="0768FE6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89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0.23</w:delText>
              </w:r>
            </w:del>
          </w:p>
        </w:tc>
        <w:tc>
          <w:tcPr>
            <w:tcW w:w="900" w:type="dxa"/>
          </w:tcPr>
          <w:p w14:paraId="17AB836C" w14:textId="565EA190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90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132" w:type="dxa"/>
          </w:tcPr>
          <w:p w14:paraId="29DD8B2C" w14:textId="293E4EB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91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0.66</w:delText>
              </w:r>
            </w:del>
          </w:p>
        </w:tc>
        <w:tc>
          <w:tcPr>
            <w:tcW w:w="668" w:type="dxa"/>
          </w:tcPr>
          <w:p w14:paraId="3330CEA8" w14:textId="366DB17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92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0.50</w:delText>
              </w:r>
            </w:del>
          </w:p>
        </w:tc>
        <w:tc>
          <w:tcPr>
            <w:tcW w:w="900" w:type="dxa"/>
          </w:tcPr>
          <w:p w14:paraId="7274DB4B" w14:textId="2C04278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93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0.93</w:delText>
              </w:r>
            </w:del>
          </w:p>
        </w:tc>
        <w:tc>
          <w:tcPr>
            <w:tcW w:w="1058" w:type="dxa"/>
          </w:tcPr>
          <w:p w14:paraId="080DCB67" w14:textId="47A8A66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94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0.88</w:delText>
              </w:r>
            </w:del>
          </w:p>
        </w:tc>
        <w:tc>
          <w:tcPr>
            <w:tcW w:w="652" w:type="dxa"/>
          </w:tcPr>
          <w:p w14:paraId="1440EB56" w14:textId="56D86BB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95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2.16</w:delText>
              </w:r>
            </w:del>
          </w:p>
        </w:tc>
        <w:tc>
          <w:tcPr>
            <w:tcW w:w="900" w:type="dxa"/>
          </w:tcPr>
          <w:p w14:paraId="19910F92" w14:textId="72CA52D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96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2.81</w:delText>
              </w:r>
            </w:del>
          </w:p>
        </w:tc>
        <w:tc>
          <w:tcPr>
            <w:tcW w:w="1075" w:type="dxa"/>
          </w:tcPr>
          <w:p w14:paraId="6D0F18E5" w14:textId="750F9B6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97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4.53</w:delText>
              </w:r>
            </w:del>
          </w:p>
        </w:tc>
      </w:tr>
      <w:tr w:rsidR="001A62BA" w:rsidRPr="001A62BA" w14:paraId="755BD5C5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1451F00A" w14:textId="153F77BB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9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 xml:space="preserve">Myocardial </w:delText>
              </w:r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lastRenderedPageBreak/>
                <w:delText>infarction</w:delText>
              </w:r>
            </w:del>
          </w:p>
        </w:tc>
        <w:tc>
          <w:tcPr>
            <w:tcW w:w="594" w:type="dxa"/>
          </w:tcPr>
          <w:p w14:paraId="26726EB9" w14:textId="46DC874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399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lastRenderedPageBreak/>
                <w:delText>0.00</w:delText>
              </w:r>
            </w:del>
          </w:p>
        </w:tc>
        <w:tc>
          <w:tcPr>
            <w:tcW w:w="900" w:type="dxa"/>
          </w:tcPr>
          <w:p w14:paraId="0F0E86CD" w14:textId="3E9074C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00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132" w:type="dxa"/>
          </w:tcPr>
          <w:p w14:paraId="3B5626E9" w14:textId="0C41421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01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0.04</w:delText>
              </w:r>
            </w:del>
          </w:p>
        </w:tc>
        <w:tc>
          <w:tcPr>
            <w:tcW w:w="668" w:type="dxa"/>
          </w:tcPr>
          <w:p w14:paraId="731F9A93" w14:textId="035919D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02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0.16</w:delText>
              </w:r>
            </w:del>
          </w:p>
        </w:tc>
        <w:tc>
          <w:tcPr>
            <w:tcW w:w="900" w:type="dxa"/>
          </w:tcPr>
          <w:p w14:paraId="1E79E2C1" w14:textId="733996B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03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0.10</w:delText>
              </w:r>
            </w:del>
          </w:p>
        </w:tc>
        <w:tc>
          <w:tcPr>
            <w:tcW w:w="1058" w:type="dxa"/>
          </w:tcPr>
          <w:p w14:paraId="44FCC893" w14:textId="3059771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04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0.58</w:delText>
              </w:r>
            </w:del>
          </w:p>
        </w:tc>
        <w:tc>
          <w:tcPr>
            <w:tcW w:w="652" w:type="dxa"/>
          </w:tcPr>
          <w:p w14:paraId="30A78DAA" w14:textId="2B71305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05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0.27</w:delText>
              </w:r>
            </w:del>
          </w:p>
        </w:tc>
        <w:tc>
          <w:tcPr>
            <w:tcW w:w="900" w:type="dxa"/>
          </w:tcPr>
          <w:p w14:paraId="26F27991" w14:textId="67B1CF7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06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0.60</w:delText>
              </w:r>
            </w:del>
          </w:p>
        </w:tc>
        <w:tc>
          <w:tcPr>
            <w:tcW w:w="1075" w:type="dxa"/>
          </w:tcPr>
          <w:p w14:paraId="3F2E7C1A" w14:textId="069A476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07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1.03</w:delText>
              </w:r>
            </w:del>
          </w:p>
        </w:tc>
      </w:tr>
      <w:tr w:rsidR="001A62BA" w:rsidRPr="001A62BA" w14:paraId="33F7310E" w14:textId="77777777" w:rsidTr="006872AD">
        <w:tc>
          <w:tcPr>
            <w:tcW w:w="1466" w:type="dxa"/>
          </w:tcPr>
          <w:p w14:paraId="26F4F709" w14:textId="0F0213B2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0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Crohn’s Disease</w:delText>
              </w:r>
            </w:del>
          </w:p>
        </w:tc>
        <w:tc>
          <w:tcPr>
            <w:tcW w:w="594" w:type="dxa"/>
          </w:tcPr>
          <w:p w14:paraId="1EB5D828" w14:textId="1F40AB8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0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5.79</w:delText>
              </w:r>
            </w:del>
          </w:p>
        </w:tc>
        <w:tc>
          <w:tcPr>
            <w:tcW w:w="900" w:type="dxa"/>
          </w:tcPr>
          <w:p w14:paraId="41323FBD" w14:textId="6086679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1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3.74</w:delText>
              </w:r>
            </w:del>
          </w:p>
        </w:tc>
        <w:tc>
          <w:tcPr>
            <w:tcW w:w="1132" w:type="dxa"/>
          </w:tcPr>
          <w:p w14:paraId="3FC3FAE5" w14:textId="242CAA1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1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3.12</w:delText>
              </w:r>
            </w:del>
          </w:p>
        </w:tc>
        <w:tc>
          <w:tcPr>
            <w:tcW w:w="668" w:type="dxa"/>
          </w:tcPr>
          <w:p w14:paraId="5C7CF6BC" w14:textId="51C8ECA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1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3.70</w:delText>
              </w:r>
            </w:del>
          </w:p>
        </w:tc>
        <w:tc>
          <w:tcPr>
            <w:tcW w:w="900" w:type="dxa"/>
          </w:tcPr>
          <w:p w14:paraId="41127871" w14:textId="675F659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1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2.69</w:delText>
              </w:r>
            </w:del>
          </w:p>
        </w:tc>
        <w:tc>
          <w:tcPr>
            <w:tcW w:w="1058" w:type="dxa"/>
          </w:tcPr>
          <w:p w14:paraId="7CA36156" w14:textId="5577936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1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1.91</w:delText>
              </w:r>
            </w:del>
          </w:p>
        </w:tc>
        <w:tc>
          <w:tcPr>
            <w:tcW w:w="652" w:type="dxa"/>
          </w:tcPr>
          <w:p w14:paraId="22DA1BBA" w14:textId="6CE62DC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1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8.37</w:delText>
              </w:r>
            </w:del>
          </w:p>
        </w:tc>
        <w:tc>
          <w:tcPr>
            <w:tcW w:w="900" w:type="dxa"/>
          </w:tcPr>
          <w:p w14:paraId="24666F3C" w14:textId="595D572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1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6.41</w:delText>
              </w:r>
            </w:del>
          </w:p>
        </w:tc>
        <w:tc>
          <w:tcPr>
            <w:tcW w:w="1075" w:type="dxa"/>
          </w:tcPr>
          <w:p w14:paraId="08C62146" w14:textId="3EE103D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1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4.03</w:delText>
              </w:r>
            </w:del>
          </w:p>
        </w:tc>
      </w:tr>
      <w:tr w:rsidR="001A62BA" w:rsidRPr="001A62BA" w14:paraId="4DBCAC3E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7F713F6F" w14:textId="5AA587B2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1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Ulcerative Colitis</w:delText>
              </w:r>
            </w:del>
          </w:p>
        </w:tc>
        <w:tc>
          <w:tcPr>
            <w:tcW w:w="594" w:type="dxa"/>
          </w:tcPr>
          <w:p w14:paraId="369B89A6" w14:textId="68B09DE0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1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2.89</w:delText>
              </w:r>
            </w:del>
          </w:p>
        </w:tc>
        <w:tc>
          <w:tcPr>
            <w:tcW w:w="900" w:type="dxa"/>
          </w:tcPr>
          <w:p w14:paraId="07FC76C1" w14:textId="1453AA1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2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2.49</w:delText>
              </w:r>
            </w:del>
          </w:p>
        </w:tc>
        <w:tc>
          <w:tcPr>
            <w:tcW w:w="1132" w:type="dxa"/>
          </w:tcPr>
          <w:p w14:paraId="7B648E98" w14:textId="0D125BA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2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1.62</w:delText>
              </w:r>
            </w:del>
          </w:p>
        </w:tc>
        <w:tc>
          <w:tcPr>
            <w:tcW w:w="668" w:type="dxa"/>
          </w:tcPr>
          <w:p w14:paraId="5BBF5E2B" w14:textId="66F2D64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2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2.18</w:delText>
              </w:r>
            </w:del>
          </w:p>
        </w:tc>
        <w:tc>
          <w:tcPr>
            <w:tcW w:w="900" w:type="dxa"/>
          </w:tcPr>
          <w:p w14:paraId="578C88B0" w14:textId="44A0C6A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2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1.52</w:delText>
              </w:r>
            </w:del>
          </w:p>
        </w:tc>
        <w:tc>
          <w:tcPr>
            <w:tcW w:w="1058" w:type="dxa"/>
          </w:tcPr>
          <w:p w14:paraId="4564A573" w14:textId="5020836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2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1.11</w:delText>
              </w:r>
            </w:del>
          </w:p>
        </w:tc>
        <w:tc>
          <w:tcPr>
            <w:tcW w:w="652" w:type="dxa"/>
          </w:tcPr>
          <w:p w14:paraId="412BFAA1" w14:textId="686D9CA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2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4.17</w:delText>
              </w:r>
            </w:del>
          </w:p>
        </w:tc>
        <w:tc>
          <w:tcPr>
            <w:tcW w:w="900" w:type="dxa"/>
          </w:tcPr>
          <w:p w14:paraId="4F3AC1C3" w14:textId="5047AAB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2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3.81</w:delText>
              </w:r>
            </w:del>
          </w:p>
        </w:tc>
        <w:tc>
          <w:tcPr>
            <w:tcW w:w="1075" w:type="dxa"/>
          </w:tcPr>
          <w:p w14:paraId="1C28366D" w14:textId="5DBA547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2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2.29</w:delText>
              </w:r>
            </w:del>
          </w:p>
        </w:tc>
      </w:tr>
      <w:tr w:rsidR="001A62BA" w:rsidRPr="001A62BA" w14:paraId="08EAEFFB" w14:textId="77777777" w:rsidTr="006872AD">
        <w:tc>
          <w:tcPr>
            <w:tcW w:w="1466" w:type="dxa"/>
          </w:tcPr>
          <w:p w14:paraId="65744C3F" w14:textId="39A16FDD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2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Amyloidosis</w:delText>
              </w:r>
            </w:del>
          </w:p>
        </w:tc>
        <w:tc>
          <w:tcPr>
            <w:tcW w:w="594" w:type="dxa"/>
          </w:tcPr>
          <w:p w14:paraId="399DF4F6" w14:textId="7FC1673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2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900" w:type="dxa"/>
          </w:tcPr>
          <w:p w14:paraId="7BCB66AB" w14:textId="589FA67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3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132" w:type="dxa"/>
          </w:tcPr>
          <w:p w14:paraId="452E9E24" w14:textId="7ECB4EEC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3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0.04</w:delText>
              </w:r>
            </w:del>
          </w:p>
        </w:tc>
        <w:tc>
          <w:tcPr>
            <w:tcW w:w="668" w:type="dxa"/>
          </w:tcPr>
          <w:p w14:paraId="287593D6" w14:textId="2A0E39C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3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900" w:type="dxa"/>
          </w:tcPr>
          <w:p w14:paraId="41B53A88" w14:textId="461EE39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3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058" w:type="dxa"/>
          </w:tcPr>
          <w:p w14:paraId="60933950" w14:textId="38E50C8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3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0.01</w:delText>
              </w:r>
            </w:del>
          </w:p>
        </w:tc>
        <w:tc>
          <w:tcPr>
            <w:tcW w:w="652" w:type="dxa"/>
          </w:tcPr>
          <w:p w14:paraId="0B0A9DF6" w14:textId="1509ED6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3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0.10</w:delText>
              </w:r>
            </w:del>
          </w:p>
        </w:tc>
        <w:tc>
          <w:tcPr>
            <w:tcW w:w="900" w:type="dxa"/>
          </w:tcPr>
          <w:p w14:paraId="315AAF6C" w14:textId="7015F2A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3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0.02</w:delText>
              </w:r>
            </w:del>
          </w:p>
        </w:tc>
        <w:tc>
          <w:tcPr>
            <w:tcW w:w="1075" w:type="dxa"/>
          </w:tcPr>
          <w:p w14:paraId="7F089FE4" w14:textId="1B53920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3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0.09</w:delText>
              </w:r>
            </w:del>
          </w:p>
        </w:tc>
      </w:tr>
      <w:tr w:rsidR="001A62BA" w:rsidRPr="001A62BA" w14:paraId="5A814F4E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3B26FA2F" w14:textId="4C76019F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3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IgA nephropathy</w:delText>
              </w:r>
            </w:del>
          </w:p>
        </w:tc>
        <w:tc>
          <w:tcPr>
            <w:tcW w:w="594" w:type="dxa"/>
          </w:tcPr>
          <w:p w14:paraId="6158B0EB" w14:textId="5CAF4EFC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3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0.31</w:delText>
              </w:r>
            </w:del>
          </w:p>
        </w:tc>
        <w:tc>
          <w:tcPr>
            <w:tcW w:w="900" w:type="dxa"/>
          </w:tcPr>
          <w:p w14:paraId="22880B07" w14:textId="161C748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4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0.21</w:delText>
              </w:r>
            </w:del>
          </w:p>
        </w:tc>
        <w:tc>
          <w:tcPr>
            <w:tcW w:w="1132" w:type="dxa"/>
          </w:tcPr>
          <w:p w14:paraId="581BD559" w14:textId="4159339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4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0.12</w:delText>
              </w:r>
            </w:del>
          </w:p>
        </w:tc>
        <w:tc>
          <w:tcPr>
            <w:tcW w:w="668" w:type="dxa"/>
          </w:tcPr>
          <w:p w14:paraId="3ED48DF3" w14:textId="627F1BC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4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0.05</w:delText>
              </w:r>
            </w:del>
          </w:p>
        </w:tc>
        <w:tc>
          <w:tcPr>
            <w:tcW w:w="900" w:type="dxa"/>
          </w:tcPr>
          <w:p w14:paraId="7B567C37" w14:textId="129B14F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4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0.10</w:delText>
              </w:r>
            </w:del>
          </w:p>
        </w:tc>
        <w:tc>
          <w:tcPr>
            <w:tcW w:w="1058" w:type="dxa"/>
          </w:tcPr>
          <w:p w14:paraId="3FE83B1F" w14:textId="15B66DB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4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0.02</w:delText>
              </w:r>
            </w:del>
          </w:p>
        </w:tc>
        <w:tc>
          <w:tcPr>
            <w:tcW w:w="652" w:type="dxa"/>
          </w:tcPr>
          <w:p w14:paraId="4B30F8E4" w14:textId="69C06A2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4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0.19</w:delText>
              </w:r>
            </w:del>
          </w:p>
        </w:tc>
        <w:tc>
          <w:tcPr>
            <w:tcW w:w="900" w:type="dxa"/>
          </w:tcPr>
          <w:p w14:paraId="30C91A7F" w14:textId="0C56672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4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0.25</w:delText>
              </w:r>
            </w:del>
          </w:p>
        </w:tc>
        <w:tc>
          <w:tcPr>
            <w:tcW w:w="1075" w:type="dxa"/>
          </w:tcPr>
          <w:p w14:paraId="2E0A418B" w14:textId="014D44D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4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0.23</w:delText>
              </w:r>
            </w:del>
          </w:p>
        </w:tc>
      </w:tr>
      <w:tr w:rsidR="001A62BA" w:rsidRPr="001A62BA" w14:paraId="618348DB" w14:textId="77777777" w:rsidTr="006872AD">
        <w:tc>
          <w:tcPr>
            <w:tcW w:w="1466" w:type="dxa"/>
          </w:tcPr>
          <w:p w14:paraId="11B51D9B" w14:textId="0EEF269D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4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Nephrotic syndrome</w:delText>
              </w:r>
            </w:del>
          </w:p>
        </w:tc>
        <w:tc>
          <w:tcPr>
            <w:tcW w:w="594" w:type="dxa"/>
          </w:tcPr>
          <w:p w14:paraId="6C3D7F06" w14:textId="33DBB65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4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900" w:type="dxa"/>
          </w:tcPr>
          <w:p w14:paraId="0E3F0078" w14:textId="38F1EB4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5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132" w:type="dxa"/>
          </w:tcPr>
          <w:p w14:paraId="2201B5AA" w14:textId="47DB08E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5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668" w:type="dxa"/>
          </w:tcPr>
          <w:p w14:paraId="36A30BD5" w14:textId="28EDDA4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5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900" w:type="dxa"/>
          </w:tcPr>
          <w:p w14:paraId="2809B263" w14:textId="117AA3E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5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058" w:type="dxa"/>
          </w:tcPr>
          <w:p w14:paraId="170D48CC" w14:textId="52CCAFA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5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0.02</w:delText>
              </w:r>
            </w:del>
          </w:p>
        </w:tc>
        <w:tc>
          <w:tcPr>
            <w:tcW w:w="652" w:type="dxa"/>
          </w:tcPr>
          <w:p w14:paraId="73AE82DD" w14:textId="2BDCDB10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5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0.19</w:delText>
              </w:r>
            </w:del>
          </w:p>
        </w:tc>
        <w:tc>
          <w:tcPr>
            <w:tcW w:w="900" w:type="dxa"/>
          </w:tcPr>
          <w:p w14:paraId="08DF4070" w14:textId="514053D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5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0.25</w:delText>
              </w:r>
            </w:del>
          </w:p>
        </w:tc>
        <w:tc>
          <w:tcPr>
            <w:tcW w:w="1075" w:type="dxa"/>
          </w:tcPr>
          <w:p w14:paraId="77B7CEBE" w14:textId="66291610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5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0.18</w:delText>
              </w:r>
            </w:del>
          </w:p>
        </w:tc>
      </w:tr>
      <w:tr w:rsidR="001A62BA" w:rsidRPr="001A62BA" w14:paraId="59ACA5FF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78562A72" w14:textId="4F9DABEF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5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Apical Pulmonary fibrosis</w:delText>
              </w:r>
            </w:del>
          </w:p>
        </w:tc>
        <w:tc>
          <w:tcPr>
            <w:tcW w:w="594" w:type="dxa"/>
          </w:tcPr>
          <w:p w14:paraId="1CA74A48" w14:textId="28368BC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5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900" w:type="dxa"/>
          </w:tcPr>
          <w:p w14:paraId="58D9712A" w14:textId="62EFE52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6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132" w:type="dxa"/>
          </w:tcPr>
          <w:p w14:paraId="28D73D43" w14:textId="7E3218D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6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668" w:type="dxa"/>
          </w:tcPr>
          <w:p w14:paraId="6456077C" w14:textId="3E5C839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6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900" w:type="dxa"/>
          </w:tcPr>
          <w:p w14:paraId="5369F936" w14:textId="62C518F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6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058" w:type="dxa"/>
          </w:tcPr>
          <w:p w14:paraId="238A6C4D" w14:textId="69EAA1C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6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0.01</w:delText>
              </w:r>
            </w:del>
          </w:p>
        </w:tc>
        <w:tc>
          <w:tcPr>
            <w:tcW w:w="652" w:type="dxa"/>
          </w:tcPr>
          <w:p w14:paraId="10699E17" w14:textId="46CAB76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6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900" w:type="dxa"/>
          </w:tcPr>
          <w:p w14:paraId="3EE2A336" w14:textId="7A09032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6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0.06</w:delText>
              </w:r>
            </w:del>
          </w:p>
        </w:tc>
        <w:tc>
          <w:tcPr>
            <w:tcW w:w="1075" w:type="dxa"/>
          </w:tcPr>
          <w:p w14:paraId="179C13B4" w14:textId="07A903F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6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0.03</w:delText>
              </w:r>
            </w:del>
          </w:p>
        </w:tc>
      </w:tr>
      <w:tr w:rsidR="001A62BA" w:rsidRPr="001A62BA" w14:paraId="55A800C5" w14:textId="77777777" w:rsidTr="006872AD">
        <w:tc>
          <w:tcPr>
            <w:tcW w:w="1466" w:type="dxa"/>
          </w:tcPr>
          <w:p w14:paraId="0EB1A5B9" w14:textId="5D569F66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6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Interstitial lung disease</w:delText>
              </w:r>
            </w:del>
          </w:p>
        </w:tc>
        <w:tc>
          <w:tcPr>
            <w:tcW w:w="594" w:type="dxa"/>
          </w:tcPr>
          <w:p w14:paraId="502F6001" w14:textId="3A0B44A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6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900" w:type="dxa"/>
          </w:tcPr>
          <w:p w14:paraId="4482F03D" w14:textId="5AEFBBF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7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132" w:type="dxa"/>
          </w:tcPr>
          <w:p w14:paraId="6E4720E2" w14:textId="47F346C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7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668" w:type="dxa"/>
          </w:tcPr>
          <w:p w14:paraId="39C57E4E" w14:textId="1E3DE7D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7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0.07</w:delText>
              </w:r>
            </w:del>
          </w:p>
        </w:tc>
        <w:tc>
          <w:tcPr>
            <w:tcW w:w="900" w:type="dxa"/>
          </w:tcPr>
          <w:p w14:paraId="688B4815" w14:textId="17511FC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7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0.05</w:delText>
              </w:r>
            </w:del>
          </w:p>
        </w:tc>
        <w:tc>
          <w:tcPr>
            <w:tcW w:w="1058" w:type="dxa"/>
          </w:tcPr>
          <w:p w14:paraId="42592DFD" w14:textId="03455EC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7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0.06</w:delText>
              </w:r>
            </w:del>
          </w:p>
        </w:tc>
        <w:tc>
          <w:tcPr>
            <w:tcW w:w="652" w:type="dxa"/>
          </w:tcPr>
          <w:p w14:paraId="72460D03" w14:textId="78662FD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7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0.07</w:delText>
              </w:r>
            </w:del>
          </w:p>
        </w:tc>
        <w:tc>
          <w:tcPr>
            <w:tcW w:w="900" w:type="dxa"/>
          </w:tcPr>
          <w:p w14:paraId="046E1E96" w14:textId="34428E9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7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0.29</w:delText>
              </w:r>
            </w:del>
          </w:p>
        </w:tc>
        <w:tc>
          <w:tcPr>
            <w:tcW w:w="1075" w:type="dxa"/>
          </w:tcPr>
          <w:p w14:paraId="0F980296" w14:textId="6ED9CAB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7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0.07</w:delText>
              </w:r>
            </w:del>
          </w:p>
        </w:tc>
      </w:tr>
      <w:tr w:rsidR="001A62BA" w:rsidRPr="001A62BA" w14:paraId="27F95932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0BFEB068" w14:textId="6FA55A3C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7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Restrictive lung disease </w:delText>
              </w:r>
            </w:del>
          </w:p>
        </w:tc>
        <w:tc>
          <w:tcPr>
            <w:tcW w:w="594" w:type="dxa"/>
          </w:tcPr>
          <w:p w14:paraId="44C2368F" w14:textId="24BC877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7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0.70</w:delText>
              </w:r>
            </w:del>
          </w:p>
        </w:tc>
        <w:tc>
          <w:tcPr>
            <w:tcW w:w="900" w:type="dxa"/>
          </w:tcPr>
          <w:p w14:paraId="69B3EF4D" w14:textId="31F525E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8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0.42</w:delText>
              </w:r>
            </w:del>
          </w:p>
        </w:tc>
        <w:tc>
          <w:tcPr>
            <w:tcW w:w="1132" w:type="dxa"/>
          </w:tcPr>
          <w:p w14:paraId="36F057A2" w14:textId="65E58A3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8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1.20</w:delText>
              </w:r>
            </w:del>
          </w:p>
        </w:tc>
        <w:tc>
          <w:tcPr>
            <w:tcW w:w="668" w:type="dxa"/>
          </w:tcPr>
          <w:p w14:paraId="3D5EA297" w14:textId="201BCF1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8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0.67</w:delText>
              </w:r>
            </w:del>
          </w:p>
        </w:tc>
        <w:tc>
          <w:tcPr>
            <w:tcW w:w="900" w:type="dxa"/>
          </w:tcPr>
          <w:p w14:paraId="7290524B" w14:textId="6FE0DA1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8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0.83</w:delText>
              </w:r>
            </w:del>
          </w:p>
        </w:tc>
        <w:tc>
          <w:tcPr>
            <w:tcW w:w="1058" w:type="dxa"/>
          </w:tcPr>
          <w:p w14:paraId="25B2067A" w14:textId="7D278331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8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1.04</w:delText>
              </w:r>
            </w:del>
          </w:p>
        </w:tc>
        <w:tc>
          <w:tcPr>
            <w:tcW w:w="652" w:type="dxa"/>
          </w:tcPr>
          <w:p w14:paraId="39AF3A48" w14:textId="67D8A46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8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6.54</w:delText>
              </w:r>
            </w:del>
          </w:p>
        </w:tc>
        <w:tc>
          <w:tcPr>
            <w:tcW w:w="900" w:type="dxa"/>
          </w:tcPr>
          <w:p w14:paraId="125BAC55" w14:textId="03657F7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8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9.40</w:delText>
              </w:r>
            </w:del>
          </w:p>
        </w:tc>
        <w:tc>
          <w:tcPr>
            <w:tcW w:w="1075" w:type="dxa"/>
          </w:tcPr>
          <w:p w14:paraId="61EEF9FD" w14:textId="5F2E043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8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9.67</w:delText>
              </w:r>
            </w:del>
          </w:p>
        </w:tc>
      </w:tr>
      <w:tr w:rsidR="001A62BA" w:rsidRPr="001A62BA" w14:paraId="05445C20" w14:textId="77777777" w:rsidTr="006872AD">
        <w:tc>
          <w:tcPr>
            <w:tcW w:w="1466" w:type="dxa"/>
          </w:tcPr>
          <w:p w14:paraId="53C0F648" w14:textId="0EBEE92A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8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Cauda Equina syndrome</w:delText>
              </w:r>
            </w:del>
          </w:p>
        </w:tc>
        <w:tc>
          <w:tcPr>
            <w:tcW w:w="594" w:type="dxa"/>
          </w:tcPr>
          <w:p w14:paraId="2CB4FF26" w14:textId="4AB7F85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8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900" w:type="dxa"/>
          </w:tcPr>
          <w:p w14:paraId="36AD2A39" w14:textId="1B7AA27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9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132" w:type="dxa"/>
          </w:tcPr>
          <w:p w14:paraId="2C39A93F" w14:textId="5709512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9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0.08</w:delText>
              </w:r>
            </w:del>
          </w:p>
        </w:tc>
        <w:tc>
          <w:tcPr>
            <w:tcW w:w="668" w:type="dxa"/>
          </w:tcPr>
          <w:p w14:paraId="3B1E95E0" w14:textId="577FA5D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9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900" w:type="dxa"/>
          </w:tcPr>
          <w:p w14:paraId="1F6890DD" w14:textId="450E7A8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9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0.10</w:delText>
              </w:r>
            </w:del>
          </w:p>
        </w:tc>
        <w:tc>
          <w:tcPr>
            <w:tcW w:w="1058" w:type="dxa"/>
          </w:tcPr>
          <w:p w14:paraId="098A23A3" w14:textId="4070DE5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9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0.03</w:delText>
              </w:r>
            </w:del>
          </w:p>
        </w:tc>
        <w:tc>
          <w:tcPr>
            <w:tcW w:w="652" w:type="dxa"/>
          </w:tcPr>
          <w:p w14:paraId="1385E448" w14:textId="385C1A7C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9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0.13</w:delText>
              </w:r>
            </w:del>
          </w:p>
        </w:tc>
        <w:tc>
          <w:tcPr>
            <w:tcW w:w="900" w:type="dxa"/>
          </w:tcPr>
          <w:p w14:paraId="12935D40" w14:textId="14F5E4E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9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0.02</w:delText>
              </w:r>
            </w:del>
          </w:p>
        </w:tc>
        <w:tc>
          <w:tcPr>
            <w:tcW w:w="1075" w:type="dxa"/>
          </w:tcPr>
          <w:p w14:paraId="3A6D117B" w14:textId="35839B9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9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0.20</w:delText>
              </w:r>
            </w:del>
          </w:p>
        </w:tc>
      </w:tr>
      <w:tr w:rsidR="001A62BA" w:rsidRPr="001A62BA" w14:paraId="54772A1D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49148826" w14:textId="0A63694F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9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Spinal Cord compression</w:delText>
              </w:r>
            </w:del>
          </w:p>
        </w:tc>
        <w:tc>
          <w:tcPr>
            <w:tcW w:w="594" w:type="dxa"/>
          </w:tcPr>
          <w:p w14:paraId="33B8027B" w14:textId="5E91E76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49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0.16</w:delText>
              </w:r>
            </w:del>
          </w:p>
        </w:tc>
        <w:tc>
          <w:tcPr>
            <w:tcW w:w="900" w:type="dxa"/>
          </w:tcPr>
          <w:p w14:paraId="3543F902" w14:textId="5866107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0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132" w:type="dxa"/>
          </w:tcPr>
          <w:p w14:paraId="0BB490C8" w14:textId="6F422A8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0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0.35</w:delText>
              </w:r>
            </w:del>
          </w:p>
        </w:tc>
        <w:tc>
          <w:tcPr>
            <w:tcW w:w="668" w:type="dxa"/>
          </w:tcPr>
          <w:p w14:paraId="2922EDF9" w14:textId="733910B0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0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0.09</w:delText>
              </w:r>
            </w:del>
          </w:p>
        </w:tc>
        <w:tc>
          <w:tcPr>
            <w:tcW w:w="900" w:type="dxa"/>
          </w:tcPr>
          <w:p w14:paraId="3C102E77" w14:textId="1CD6B060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0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0.24</w:delText>
              </w:r>
            </w:del>
          </w:p>
        </w:tc>
        <w:tc>
          <w:tcPr>
            <w:tcW w:w="1058" w:type="dxa"/>
          </w:tcPr>
          <w:p w14:paraId="53D3703C" w14:textId="075D2EB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0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0.22</w:delText>
              </w:r>
            </w:del>
          </w:p>
        </w:tc>
        <w:tc>
          <w:tcPr>
            <w:tcW w:w="652" w:type="dxa"/>
          </w:tcPr>
          <w:p w14:paraId="718581F0" w14:textId="4692C35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0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0.51</w:delText>
              </w:r>
            </w:del>
          </w:p>
        </w:tc>
        <w:tc>
          <w:tcPr>
            <w:tcW w:w="900" w:type="dxa"/>
          </w:tcPr>
          <w:p w14:paraId="29D6D3B8" w14:textId="225C3610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0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0.69</w:delText>
              </w:r>
            </w:del>
          </w:p>
        </w:tc>
        <w:tc>
          <w:tcPr>
            <w:tcW w:w="1075" w:type="dxa"/>
          </w:tcPr>
          <w:p w14:paraId="3184F351" w14:textId="4D03B5A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0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1.22</w:delText>
              </w:r>
            </w:del>
          </w:p>
        </w:tc>
      </w:tr>
      <w:tr w:rsidR="001A62BA" w:rsidRPr="001A62BA" w14:paraId="5D96D934" w14:textId="77777777" w:rsidTr="006872AD">
        <w:tc>
          <w:tcPr>
            <w:tcW w:w="1466" w:type="dxa"/>
          </w:tcPr>
          <w:p w14:paraId="219CFE6D" w14:textId="18612152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0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Psoriasis</w:delText>
              </w:r>
            </w:del>
          </w:p>
        </w:tc>
        <w:tc>
          <w:tcPr>
            <w:tcW w:w="594" w:type="dxa"/>
          </w:tcPr>
          <w:p w14:paraId="1ED95A2A" w14:textId="41B0029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0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4.14</w:delText>
              </w:r>
            </w:del>
          </w:p>
        </w:tc>
        <w:tc>
          <w:tcPr>
            <w:tcW w:w="900" w:type="dxa"/>
          </w:tcPr>
          <w:p w14:paraId="1364CA70" w14:textId="2551798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1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1.25</w:delText>
              </w:r>
            </w:del>
          </w:p>
        </w:tc>
        <w:tc>
          <w:tcPr>
            <w:tcW w:w="1132" w:type="dxa"/>
          </w:tcPr>
          <w:p w14:paraId="1CB6E19D" w14:textId="212F0EA4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1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1.81</w:delText>
              </w:r>
            </w:del>
          </w:p>
        </w:tc>
        <w:tc>
          <w:tcPr>
            <w:tcW w:w="668" w:type="dxa"/>
          </w:tcPr>
          <w:p w14:paraId="2EF9FCFB" w14:textId="1CB9DBB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1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0.85</w:delText>
              </w:r>
            </w:del>
          </w:p>
        </w:tc>
        <w:tc>
          <w:tcPr>
            <w:tcW w:w="900" w:type="dxa"/>
          </w:tcPr>
          <w:p w14:paraId="476B04D2" w14:textId="4841BB4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1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0.88</w:delText>
              </w:r>
            </w:del>
          </w:p>
        </w:tc>
        <w:tc>
          <w:tcPr>
            <w:tcW w:w="1058" w:type="dxa"/>
          </w:tcPr>
          <w:p w14:paraId="6FA4CBBF" w14:textId="2FAAD88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1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0.50</w:delText>
              </w:r>
            </w:del>
          </w:p>
        </w:tc>
        <w:tc>
          <w:tcPr>
            <w:tcW w:w="652" w:type="dxa"/>
          </w:tcPr>
          <w:p w14:paraId="202947F7" w14:textId="0807D60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1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5.04</w:delText>
              </w:r>
            </w:del>
          </w:p>
        </w:tc>
        <w:tc>
          <w:tcPr>
            <w:tcW w:w="900" w:type="dxa"/>
          </w:tcPr>
          <w:p w14:paraId="6ABA7FA8" w14:textId="7AA7878B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1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3.50</w:delText>
              </w:r>
            </w:del>
          </w:p>
        </w:tc>
        <w:tc>
          <w:tcPr>
            <w:tcW w:w="1075" w:type="dxa"/>
          </w:tcPr>
          <w:p w14:paraId="0FC04153" w14:textId="22CBAC8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1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1.77</w:delText>
              </w:r>
            </w:del>
          </w:p>
        </w:tc>
      </w:tr>
      <w:tr w:rsidR="001A62BA" w:rsidRPr="001A62BA" w14:paraId="324DF913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44BF546C" w14:textId="11A01A26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1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Psoriatic arthritis</w:delText>
              </w:r>
            </w:del>
          </w:p>
        </w:tc>
        <w:tc>
          <w:tcPr>
            <w:tcW w:w="594" w:type="dxa"/>
          </w:tcPr>
          <w:p w14:paraId="7B168953" w14:textId="7F94FC4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1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6.41</w:delText>
              </w:r>
            </w:del>
          </w:p>
        </w:tc>
        <w:tc>
          <w:tcPr>
            <w:tcW w:w="900" w:type="dxa"/>
          </w:tcPr>
          <w:p w14:paraId="2A9F2A0B" w14:textId="5C2B2E1D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2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5.41</w:delText>
              </w:r>
            </w:del>
          </w:p>
        </w:tc>
        <w:tc>
          <w:tcPr>
            <w:tcW w:w="1132" w:type="dxa"/>
          </w:tcPr>
          <w:p w14:paraId="371CA942" w14:textId="46BD030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2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2.24</w:delText>
              </w:r>
            </w:del>
          </w:p>
        </w:tc>
        <w:tc>
          <w:tcPr>
            <w:tcW w:w="668" w:type="dxa"/>
          </w:tcPr>
          <w:p w14:paraId="61962AD5" w14:textId="42801546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2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2.23</w:delText>
              </w:r>
            </w:del>
          </w:p>
        </w:tc>
        <w:tc>
          <w:tcPr>
            <w:tcW w:w="900" w:type="dxa"/>
          </w:tcPr>
          <w:p w14:paraId="58F60FC2" w14:textId="3598D06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2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2.10</w:delText>
              </w:r>
            </w:del>
          </w:p>
        </w:tc>
        <w:tc>
          <w:tcPr>
            <w:tcW w:w="1058" w:type="dxa"/>
          </w:tcPr>
          <w:p w14:paraId="72C77245" w14:textId="1F73B94F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2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0.61</w:delText>
              </w:r>
            </w:del>
          </w:p>
        </w:tc>
        <w:tc>
          <w:tcPr>
            <w:tcW w:w="652" w:type="dxa"/>
          </w:tcPr>
          <w:p w14:paraId="6877B760" w14:textId="6F54B36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2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10.96</w:delText>
              </w:r>
            </w:del>
          </w:p>
        </w:tc>
        <w:tc>
          <w:tcPr>
            <w:tcW w:w="900" w:type="dxa"/>
          </w:tcPr>
          <w:p w14:paraId="53C2D6E2" w14:textId="23B19959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2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8.51</w:delText>
              </w:r>
            </w:del>
          </w:p>
        </w:tc>
        <w:tc>
          <w:tcPr>
            <w:tcW w:w="1075" w:type="dxa"/>
          </w:tcPr>
          <w:p w14:paraId="74BA835A" w14:textId="614809EC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2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3.19</w:delText>
              </w:r>
            </w:del>
          </w:p>
        </w:tc>
      </w:tr>
      <w:tr w:rsidR="001A62BA" w:rsidRPr="001A62BA" w14:paraId="5E9FF4FE" w14:textId="77777777" w:rsidTr="006872AD">
        <w:tc>
          <w:tcPr>
            <w:tcW w:w="1466" w:type="dxa"/>
          </w:tcPr>
          <w:p w14:paraId="19F7C57A" w14:textId="7FB2879E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2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Uveitis</w:delText>
              </w:r>
            </w:del>
          </w:p>
        </w:tc>
        <w:tc>
          <w:tcPr>
            <w:tcW w:w="594" w:type="dxa"/>
          </w:tcPr>
          <w:p w14:paraId="515F9064" w14:textId="5DA435D8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2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7.19</w:delText>
              </w:r>
            </w:del>
          </w:p>
        </w:tc>
        <w:tc>
          <w:tcPr>
            <w:tcW w:w="900" w:type="dxa"/>
          </w:tcPr>
          <w:p w14:paraId="5A333993" w14:textId="4A4F4202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3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5.82</w:delText>
              </w:r>
            </w:del>
          </w:p>
        </w:tc>
        <w:tc>
          <w:tcPr>
            <w:tcW w:w="1132" w:type="dxa"/>
          </w:tcPr>
          <w:p w14:paraId="7A348FCB" w14:textId="08A8AF07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3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5.17</w:delText>
              </w:r>
            </w:del>
          </w:p>
        </w:tc>
        <w:tc>
          <w:tcPr>
            <w:tcW w:w="668" w:type="dxa"/>
          </w:tcPr>
          <w:p w14:paraId="4D7D6551" w14:textId="53268AD3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3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1.85</w:delText>
              </w:r>
            </w:del>
          </w:p>
        </w:tc>
        <w:tc>
          <w:tcPr>
            <w:tcW w:w="900" w:type="dxa"/>
          </w:tcPr>
          <w:p w14:paraId="5EA4B6F4" w14:textId="3B9B62B5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3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1.52</w:delText>
              </w:r>
            </w:del>
          </w:p>
        </w:tc>
        <w:tc>
          <w:tcPr>
            <w:tcW w:w="1058" w:type="dxa"/>
          </w:tcPr>
          <w:p w14:paraId="700BA95F" w14:textId="605F1AFE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3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1.58</w:delText>
              </w:r>
            </w:del>
          </w:p>
        </w:tc>
        <w:tc>
          <w:tcPr>
            <w:tcW w:w="652" w:type="dxa"/>
          </w:tcPr>
          <w:p w14:paraId="0A6D8F96" w14:textId="51846D3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3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7.98</w:delText>
              </w:r>
            </w:del>
          </w:p>
        </w:tc>
        <w:tc>
          <w:tcPr>
            <w:tcW w:w="900" w:type="dxa"/>
          </w:tcPr>
          <w:p w14:paraId="282A1A87" w14:textId="1E0C1B6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3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5.31</w:delText>
              </w:r>
            </w:del>
          </w:p>
        </w:tc>
        <w:tc>
          <w:tcPr>
            <w:tcW w:w="1075" w:type="dxa"/>
          </w:tcPr>
          <w:p w14:paraId="724866E3" w14:textId="4617E72A" w:rsidR="001A62BA" w:rsidRPr="001A62BA" w:rsidRDefault="001A62BA" w:rsidP="001A62BA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3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4.13</w:delText>
              </w:r>
            </w:del>
          </w:p>
        </w:tc>
      </w:tr>
      <w:tr w:rsidR="001A62BA" w:rsidRPr="001A62BA" w14:paraId="2099EC41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0D07D804" w14:textId="36E76E07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3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Hematologic cancer</w:delText>
              </w:r>
            </w:del>
          </w:p>
        </w:tc>
        <w:tc>
          <w:tcPr>
            <w:tcW w:w="594" w:type="dxa"/>
          </w:tcPr>
          <w:p w14:paraId="00F6CA8D" w14:textId="50145400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39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0.31</w:delText>
              </w:r>
            </w:del>
          </w:p>
        </w:tc>
        <w:tc>
          <w:tcPr>
            <w:tcW w:w="900" w:type="dxa"/>
          </w:tcPr>
          <w:p w14:paraId="16C54670" w14:textId="01E52DA2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40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0.21</w:delText>
              </w:r>
            </w:del>
          </w:p>
        </w:tc>
        <w:tc>
          <w:tcPr>
            <w:tcW w:w="1132" w:type="dxa"/>
          </w:tcPr>
          <w:p w14:paraId="292BE78B" w14:textId="053CA07A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41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0.39</w:delText>
              </w:r>
            </w:del>
          </w:p>
        </w:tc>
        <w:tc>
          <w:tcPr>
            <w:tcW w:w="668" w:type="dxa"/>
          </w:tcPr>
          <w:p w14:paraId="145E8EF6" w14:textId="7F449608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42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0.16</w:delText>
              </w:r>
            </w:del>
          </w:p>
        </w:tc>
        <w:tc>
          <w:tcPr>
            <w:tcW w:w="900" w:type="dxa"/>
          </w:tcPr>
          <w:p w14:paraId="0A9F2BD4" w14:textId="1F3CEC5E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43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0.59</w:delText>
              </w:r>
            </w:del>
          </w:p>
        </w:tc>
        <w:tc>
          <w:tcPr>
            <w:tcW w:w="1058" w:type="dxa"/>
          </w:tcPr>
          <w:p w14:paraId="1761258B" w14:textId="49821A6F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44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0.46</w:delText>
              </w:r>
            </w:del>
          </w:p>
        </w:tc>
        <w:tc>
          <w:tcPr>
            <w:tcW w:w="652" w:type="dxa"/>
          </w:tcPr>
          <w:p w14:paraId="04EA0633" w14:textId="697F08D1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45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0.79</w:delText>
              </w:r>
            </w:del>
          </w:p>
        </w:tc>
        <w:tc>
          <w:tcPr>
            <w:tcW w:w="900" w:type="dxa"/>
          </w:tcPr>
          <w:p w14:paraId="20FC934E" w14:textId="2FFF2018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46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2.02</w:delText>
              </w:r>
            </w:del>
          </w:p>
        </w:tc>
        <w:tc>
          <w:tcPr>
            <w:tcW w:w="1075" w:type="dxa"/>
          </w:tcPr>
          <w:p w14:paraId="14ABDF15" w14:textId="7F09A4AB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47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2.08</w:delText>
              </w:r>
            </w:del>
          </w:p>
        </w:tc>
      </w:tr>
      <w:tr w:rsidR="001A62BA" w:rsidRPr="001A62BA" w14:paraId="41E3B2B8" w14:textId="77777777" w:rsidTr="006872AD">
        <w:tc>
          <w:tcPr>
            <w:tcW w:w="1466" w:type="dxa"/>
          </w:tcPr>
          <w:p w14:paraId="48C43B06" w14:textId="3A9E28BB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4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Non-melanoma skin cancer</w:delText>
              </w:r>
            </w:del>
          </w:p>
        </w:tc>
        <w:tc>
          <w:tcPr>
            <w:tcW w:w="594" w:type="dxa"/>
          </w:tcPr>
          <w:p w14:paraId="2B192D5F" w14:textId="219A6194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49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900" w:type="dxa"/>
          </w:tcPr>
          <w:p w14:paraId="7FEE6754" w14:textId="67A78B5D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50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132" w:type="dxa"/>
          </w:tcPr>
          <w:p w14:paraId="77FF0F34" w14:textId="0A7C8FDB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51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668" w:type="dxa"/>
          </w:tcPr>
          <w:p w14:paraId="0EF72A51" w14:textId="45813FE2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52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0.21</w:delText>
              </w:r>
            </w:del>
          </w:p>
        </w:tc>
        <w:tc>
          <w:tcPr>
            <w:tcW w:w="900" w:type="dxa"/>
          </w:tcPr>
          <w:p w14:paraId="3B1F129C" w14:textId="02C47320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53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0.15</w:delText>
              </w:r>
            </w:del>
          </w:p>
        </w:tc>
        <w:tc>
          <w:tcPr>
            <w:tcW w:w="1058" w:type="dxa"/>
          </w:tcPr>
          <w:p w14:paraId="3219B274" w14:textId="6493522D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54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0.20</w:delText>
              </w:r>
            </w:del>
          </w:p>
        </w:tc>
        <w:tc>
          <w:tcPr>
            <w:tcW w:w="652" w:type="dxa"/>
          </w:tcPr>
          <w:p w14:paraId="1EDFE66E" w14:textId="1D0BB108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55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0.94</w:delText>
              </w:r>
            </w:del>
          </w:p>
        </w:tc>
        <w:tc>
          <w:tcPr>
            <w:tcW w:w="900" w:type="dxa"/>
          </w:tcPr>
          <w:p w14:paraId="0E97DF15" w14:textId="0709C65E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56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0.94</w:delText>
              </w:r>
            </w:del>
          </w:p>
        </w:tc>
        <w:tc>
          <w:tcPr>
            <w:tcW w:w="1075" w:type="dxa"/>
          </w:tcPr>
          <w:p w14:paraId="7355E94A" w14:textId="6774CDD8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57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1.50</w:delText>
              </w:r>
            </w:del>
          </w:p>
        </w:tc>
      </w:tr>
      <w:tr w:rsidR="001A62BA" w:rsidRPr="001A62BA" w14:paraId="37125EA2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3C7615D5" w14:textId="4258E7DD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5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Solid cancer</w:delText>
              </w:r>
            </w:del>
          </w:p>
        </w:tc>
        <w:tc>
          <w:tcPr>
            <w:tcW w:w="594" w:type="dxa"/>
          </w:tcPr>
          <w:p w14:paraId="19305EBA" w14:textId="1B3E5BEA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59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2.11</w:delText>
              </w:r>
            </w:del>
          </w:p>
        </w:tc>
        <w:tc>
          <w:tcPr>
            <w:tcW w:w="900" w:type="dxa"/>
          </w:tcPr>
          <w:p w14:paraId="6FAED0F2" w14:textId="69E898E4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60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1.46</w:delText>
              </w:r>
            </w:del>
          </w:p>
        </w:tc>
        <w:tc>
          <w:tcPr>
            <w:tcW w:w="1132" w:type="dxa"/>
          </w:tcPr>
          <w:p w14:paraId="2092C9C7" w14:textId="0DD61B79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61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3.47</w:delText>
              </w:r>
            </w:del>
          </w:p>
        </w:tc>
        <w:tc>
          <w:tcPr>
            <w:tcW w:w="668" w:type="dxa"/>
          </w:tcPr>
          <w:p w14:paraId="3A53A67E" w14:textId="4B657213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62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0.76</w:delText>
              </w:r>
            </w:del>
          </w:p>
        </w:tc>
        <w:tc>
          <w:tcPr>
            <w:tcW w:w="900" w:type="dxa"/>
          </w:tcPr>
          <w:p w14:paraId="36270963" w14:textId="2404134F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63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2.89</w:delText>
              </w:r>
            </w:del>
          </w:p>
        </w:tc>
        <w:tc>
          <w:tcPr>
            <w:tcW w:w="1058" w:type="dxa"/>
          </w:tcPr>
          <w:p w14:paraId="129FFE19" w14:textId="704BB8F9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64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2.52</w:delText>
              </w:r>
            </w:del>
          </w:p>
        </w:tc>
        <w:tc>
          <w:tcPr>
            <w:tcW w:w="652" w:type="dxa"/>
          </w:tcPr>
          <w:p w14:paraId="1EE3C479" w14:textId="25BA1F33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65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6.61</w:delText>
              </w:r>
            </w:del>
          </w:p>
        </w:tc>
        <w:tc>
          <w:tcPr>
            <w:tcW w:w="900" w:type="dxa"/>
          </w:tcPr>
          <w:p w14:paraId="22F5230F" w14:textId="2D11FA3F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66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8.95</w:delText>
              </w:r>
            </w:del>
          </w:p>
        </w:tc>
        <w:tc>
          <w:tcPr>
            <w:tcW w:w="1075" w:type="dxa"/>
          </w:tcPr>
          <w:p w14:paraId="314ECCC5" w14:textId="608D7017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67" w:author="Benjamin Chan" w:date="2017-12-22T11:00:00Z">
              <w:r w:rsidRPr="001A62BA" w:rsidDel="00664488">
                <w:rPr>
                  <w:rFonts w:ascii="Arial Narrow" w:hAnsi="Arial Narrow"/>
                  <w:sz w:val="18"/>
                  <w:szCs w:val="18"/>
                </w:rPr>
                <w:delText>12.10</w:delText>
              </w:r>
            </w:del>
          </w:p>
        </w:tc>
      </w:tr>
      <w:tr w:rsidR="001A62BA" w:rsidRPr="001A62BA" w14:paraId="21888025" w14:textId="77777777" w:rsidTr="006872AD">
        <w:tc>
          <w:tcPr>
            <w:tcW w:w="1466" w:type="dxa"/>
          </w:tcPr>
          <w:p w14:paraId="69B54907" w14:textId="3FFF4E5E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6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Hospitalized infection</w:delText>
              </w:r>
            </w:del>
          </w:p>
        </w:tc>
        <w:tc>
          <w:tcPr>
            <w:tcW w:w="594" w:type="dxa"/>
          </w:tcPr>
          <w:p w14:paraId="6ABF8528" w14:textId="39EC7989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6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0.08</w:delText>
              </w:r>
            </w:del>
          </w:p>
        </w:tc>
        <w:tc>
          <w:tcPr>
            <w:tcW w:w="900" w:type="dxa"/>
          </w:tcPr>
          <w:p w14:paraId="506433C9" w14:textId="07288E6C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7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0.00</w:delText>
              </w:r>
            </w:del>
          </w:p>
        </w:tc>
        <w:tc>
          <w:tcPr>
            <w:tcW w:w="1132" w:type="dxa"/>
          </w:tcPr>
          <w:p w14:paraId="2F238135" w14:textId="0F2485AA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7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0.19</w:delText>
              </w:r>
            </w:del>
          </w:p>
        </w:tc>
        <w:tc>
          <w:tcPr>
            <w:tcW w:w="668" w:type="dxa"/>
          </w:tcPr>
          <w:p w14:paraId="0020AA45" w14:textId="47CC995E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7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2.91</w:delText>
              </w:r>
            </w:del>
          </w:p>
        </w:tc>
        <w:tc>
          <w:tcPr>
            <w:tcW w:w="900" w:type="dxa"/>
          </w:tcPr>
          <w:p w14:paraId="0030CEA5" w14:textId="2BD5E55B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7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3.47</w:delText>
              </w:r>
            </w:del>
          </w:p>
        </w:tc>
        <w:tc>
          <w:tcPr>
            <w:tcW w:w="1058" w:type="dxa"/>
          </w:tcPr>
          <w:p w14:paraId="6B743E8C" w14:textId="6054AF4C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7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5.60</w:delText>
              </w:r>
            </w:del>
          </w:p>
        </w:tc>
        <w:tc>
          <w:tcPr>
            <w:tcW w:w="652" w:type="dxa"/>
          </w:tcPr>
          <w:p w14:paraId="65906852" w14:textId="276B742D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7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7.19</w:delText>
              </w:r>
            </w:del>
          </w:p>
        </w:tc>
        <w:tc>
          <w:tcPr>
            <w:tcW w:w="900" w:type="dxa"/>
          </w:tcPr>
          <w:p w14:paraId="6FFF0673" w14:textId="6209A77E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7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11.23</w:delText>
              </w:r>
            </w:del>
          </w:p>
        </w:tc>
        <w:tc>
          <w:tcPr>
            <w:tcW w:w="1075" w:type="dxa"/>
          </w:tcPr>
          <w:p w14:paraId="25A762DD" w14:textId="67C3EA8A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7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15.40</w:delText>
              </w:r>
            </w:del>
          </w:p>
        </w:tc>
      </w:tr>
      <w:tr w:rsidR="001A62BA" w:rsidRPr="001A62BA" w14:paraId="50F5969D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7A8244CA" w14:textId="19D7664D" w:rsidR="001A62BA" w:rsidRPr="001A62BA" w:rsidRDefault="001A62BA" w:rsidP="001A62B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7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Opportunistic infection</w:delText>
              </w:r>
            </w:del>
          </w:p>
        </w:tc>
        <w:tc>
          <w:tcPr>
            <w:tcW w:w="594" w:type="dxa"/>
          </w:tcPr>
          <w:p w14:paraId="7295E1C1" w14:textId="78C0CC97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79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1.33</w:delText>
              </w:r>
            </w:del>
          </w:p>
        </w:tc>
        <w:tc>
          <w:tcPr>
            <w:tcW w:w="900" w:type="dxa"/>
          </w:tcPr>
          <w:p w14:paraId="7B02AA5C" w14:textId="2707FEA5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80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1.04</w:delText>
              </w:r>
            </w:del>
          </w:p>
        </w:tc>
        <w:tc>
          <w:tcPr>
            <w:tcW w:w="1132" w:type="dxa"/>
          </w:tcPr>
          <w:p w14:paraId="304E985D" w14:textId="6EE01EBC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81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0.81</w:delText>
              </w:r>
            </w:del>
          </w:p>
        </w:tc>
        <w:tc>
          <w:tcPr>
            <w:tcW w:w="668" w:type="dxa"/>
          </w:tcPr>
          <w:p w14:paraId="5237F4E3" w14:textId="4E42AC7D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82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0.74</w:delText>
              </w:r>
            </w:del>
          </w:p>
        </w:tc>
        <w:tc>
          <w:tcPr>
            <w:tcW w:w="900" w:type="dxa"/>
          </w:tcPr>
          <w:p w14:paraId="47BA7EC8" w14:textId="7E70F3B7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83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0.78</w:delText>
              </w:r>
            </w:del>
          </w:p>
        </w:tc>
        <w:tc>
          <w:tcPr>
            <w:tcW w:w="1058" w:type="dxa"/>
          </w:tcPr>
          <w:p w14:paraId="589EA216" w14:textId="04063D79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84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0.55</w:delText>
              </w:r>
            </w:del>
          </w:p>
        </w:tc>
        <w:tc>
          <w:tcPr>
            <w:tcW w:w="652" w:type="dxa"/>
          </w:tcPr>
          <w:p w14:paraId="58BD0141" w14:textId="599D5657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85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3.31</w:delText>
              </w:r>
            </w:del>
          </w:p>
        </w:tc>
        <w:tc>
          <w:tcPr>
            <w:tcW w:w="900" w:type="dxa"/>
          </w:tcPr>
          <w:p w14:paraId="65E5FD97" w14:textId="60633962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86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3.14</w:delText>
              </w:r>
            </w:del>
          </w:p>
        </w:tc>
        <w:tc>
          <w:tcPr>
            <w:tcW w:w="1075" w:type="dxa"/>
          </w:tcPr>
          <w:p w14:paraId="433E8809" w14:textId="406E3E92" w:rsidR="001A62BA" w:rsidRPr="001A62BA" w:rsidRDefault="001A62BA" w:rsidP="001A62B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del w:id="587" w:author="Benjamin Chan" w:date="2017-12-22T11:00:00Z">
              <w:r w:rsidRPr="001A62BA" w:rsidDel="00664488">
                <w:rPr>
                  <w:rFonts w:ascii="Arial Narrow" w:hAnsi="Arial Narrow"/>
                  <w:color w:val="000000"/>
                  <w:sz w:val="18"/>
                  <w:szCs w:val="18"/>
                </w:rPr>
                <w:delText>2.12</w:delText>
              </w:r>
            </w:del>
          </w:p>
        </w:tc>
      </w:tr>
      <w:tr w:rsidR="00F92D4E" w:rsidRPr="001A62BA" w14:paraId="6108A655" w14:textId="77777777" w:rsidTr="006872AD">
        <w:tc>
          <w:tcPr>
            <w:tcW w:w="1466" w:type="dxa"/>
          </w:tcPr>
          <w:p w14:paraId="1171CC0E" w14:textId="777C588F" w:rsidR="00F92D4E" w:rsidRPr="001A62BA" w:rsidRDefault="00F92D4E" w:rsidP="00F92D4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88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Clinical vertebral fracture</w:delText>
              </w:r>
            </w:del>
          </w:p>
        </w:tc>
        <w:tc>
          <w:tcPr>
            <w:tcW w:w="594" w:type="dxa"/>
          </w:tcPr>
          <w:p w14:paraId="55ADF0A7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0CF62005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32" w:type="dxa"/>
          </w:tcPr>
          <w:p w14:paraId="59372220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68" w:type="dxa"/>
          </w:tcPr>
          <w:p w14:paraId="33251C50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31BBF81D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14:paraId="132A3C37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52" w:type="dxa"/>
          </w:tcPr>
          <w:p w14:paraId="5654CEFD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0E95A4EB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5" w:type="dxa"/>
          </w:tcPr>
          <w:p w14:paraId="1DE47928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92D4E" w:rsidRPr="001A62BA" w14:paraId="068C8E7F" w14:textId="77777777" w:rsidTr="0068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6" w:type="dxa"/>
          </w:tcPr>
          <w:p w14:paraId="39B08D66" w14:textId="785E55D0" w:rsidR="00F92D4E" w:rsidRPr="001A62BA" w:rsidRDefault="00F92D4E" w:rsidP="00F92D4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del w:id="589" w:author="Benjamin Chan" w:date="2017-12-22T11:00:00Z">
              <w:r w:rsidRPr="001A62BA" w:rsidDel="00664488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Non-vertebral osteoporotic fracture</w:delText>
              </w:r>
            </w:del>
          </w:p>
        </w:tc>
        <w:tc>
          <w:tcPr>
            <w:tcW w:w="594" w:type="dxa"/>
          </w:tcPr>
          <w:p w14:paraId="452D450A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74BE794E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32" w:type="dxa"/>
          </w:tcPr>
          <w:p w14:paraId="4A409C06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68" w:type="dxa"/>
          </w:tcPr>
          <w:p w14:paraId="2BAE613B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5BD4E01C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14:paraId="10A67D8C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52" w:type="dxa"/>
          </w:tcPr>
          <w:p w14:paraId="5E2B227F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37D75CA5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5" w:type="dxa"/>
          </w:tcPr>
          <w:p w14:paraId="5C09FF1B" w14:textId="77777777" w:rsidR="00F92D4E" w:rsidRPr="001A62BA" w:rsidRDefault="00F92D4E" w:rsidP="00F92D4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64F298C" w14:textId="77777777" w:rsidR="004B305D" w:rsidRDefault="004B305D" w:rsidP="00A92707"/>
    <w:p w14:paraId="3DBC7D2C" w14:textId="6FC15391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del w:id="590" w:author="Atul Deodhar" w:date="2017-12-18T22:01:00Z">
        <w:r w:rsidR="0068359A" w:rsidDel="008E2529">
          <w:delText xml:space="preserve">Crude </w:delText>
        </w:r>
      </w:del>
      <w:ins w:id="591" w:author="Atul Deodhar" w:date="2017-12-18T22:01:00Z">
        <w:r w:rsidR="008E2529">
          <w:t xml:space="preserve">Propensity score </w:t>
        </w:r>
        <w:del w:id="592" w:author="Benjamin Chan" w:date="2017-12-22T10:14:00Z">
          <w:r w:rsidR="008E2529" w:rsidDel="006872AD">
            <w:delText>matched</w:delText>
          </w:r>
        </w:del>
      </w:ins>
      <w:ins w:id="593" w:author="Benjamin Chan" w:date="2017-12-22T10:14:00Z">
        <w:r w:rsidR="006872AD">
          <w:t>weighted</w:t>
        </w:r>
      </w:ins>
      <w:ins w:id="594" w:author="Atul Deodhar" w:date="2017-12-18T22:01:00Z">
        <w:r w:rsidR="008E2529">
          <w:t xml:space="preserve"> </w:t>
        </w:r>
      </w:ins>
      <w:del w:id="595" w:author="Benjamin Chan" w:date="2017-12-22T10:14:00Z">
        <w:r w:rsidR="005D3D43" w:rsidDel="006872AD">
          <w:delText>i</w:delText>
        </w:r>
        <w:r w:rsidDel="006872AD">
          <w:delText xml:space="preserve">ncidence </w:delText>
        </w:r>
        <w:r w:rsidR="005D3D43" w:rsidDel="006872AD">
          <w:delText>r</w:delText>
        </w:r>
        <w:r w:rsidDel="006872AD">
          <w:delText>ates</w:delText>
        </w:r>
      </w:del>
      <w:ins w:id="596" w:author="Benjamin Chan" w:date="2017-12-22T10:14:00Z">
        <w:r w:rsidR="006872AD">
          <w:t>hazard ratios</w:t>
        </w:r>
      </w:ins>
      <w:r>
        <w:t xml:space="preserve"> of </w:t>
      </w:r>
      <w:r w:rsidR="008D6327">
        <w:rPr>
          <w:rFonts w:cs="Arial"/>
        </w:rPr>
        <w:t xml:space="preserve">physician-diagnosed </w:t>
      </w:r>
      <w:r w:rsidR="0006781D">
        <w:t>outcomes</w:t>
      </w:r>
      <w:r>
        <w:t xml:space="preserve"> and </w:t>
      </w:r>
      <w:r w:rsidR="0078114B">
        <w:t>EAMs</w:t>
      </w:r>
      <w:r>
        <w:t xml:space="preserve"> </w:t>
      </w:r>
      <w:del w:id="597" w:author="Benjamin Chan" w:date="2017-12-22T10:14:00Z">
        <w:r w:rsidR="00EB2B71" w:rsidDel="006872AD">
          <w:delText xml:space="preserve">per 100 </w:delText>
        </w:r>
        <w:r w:rsidR="00E16A0F" w:rsidDel="006872AD">
          <w:delText>patient-years</w:delText>
        </w:r>
        <w:r w:rsidR="00E16A0F" w:rsidRPr="00A92707" w:rsidDel="006872AD">
          <w:rPr>
            <w:rFonts w:cs="Arial"/>
            <w:bCs/>
          </w:rPr>
          <w:delText xml:space="preserve"> </w:delText>
        </w:r>
      </w:del>
      <w:r w:rsidRPr="00A92707">
        <w:rPr>
          <w:rFonts w:cs="Arial"/>
          <w:bCs/>
        </w:rPr>
        <w:t>by treatment exposures</w:t>
      </w:r>
      <w:r w:rsidR="0025572E">
        <w:rPr>
          <w:rFonts w:cs="Arial"/>
        </w:rPr>
        <w:t xml:space="preserve">: 1)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NSAIDs/No treatment, </w:t>
      </w:r>
      <w:r w:rsidR="0025572E">
        <w:rPr>
          <w:rFonts w:cs="Arial"/>
        </w:rPr>
        <w:t xml:space="preserve">2)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DMARDs</w:t>
      </w:r>
      <w:r w:rsidR="00B93E35">
        <w:rPr>
          <w:rFonts w:cs="Arial"/>
        </w:rPr>
        <w:t>,</w:t>
      </w:r>
      <w:r w:rsidR="0016709F">
        <w:rPr>
          <w:rFonts w:cs="Arial"/>
        </w:rPr>
        <w:t xml:space="preserve"> </w:t>
      </w:r>
      <w:r w:rsidRPr="00A92707">
        <w:rPr>
          <w:rFonts w:cs="Arial"/>
        </w:rPr>
        <w:t>stratified by data source</w:t>
      </w:r>
      <w:commentRangeStart w:id="598"/>
      <w:commentRangeStart w:id="599"/>
      <w:del w:id="600" w:author="Benjamin Chan" w:date="2017-12-22T10:15:00Z">
        <w:r w:rsidR="0016709F" w:rsidDel="006872AD">
          <w:rPr>
            <w:rFonts w:cs="Arial"/>
          </w:rPr>
          <w:delText xml:space="preserve">. Only significant data </w:delText>
        </w:r>
        <w:r w:rsidR="009D3146" w:rsidDel="006872AD">
          <w:rPr>
            <w:rFonts w:cs="Arial"/>
          </w:rPr>
          <w:delText>are</w:delText>
        </w:r>
        <w:r w:rsidR="0016709F" w:rsidDel="006872AD">
          <w:rPr>
            <w:rFonts w:cs="Arial"/>
          </w:rPr>
          <w:delText xml:space="preserve"> shown</w:delText>
        </w:r>
      </w:del>
      <w:r w:rsidR="0016709F">
        <w:rPr>
          <w:rFonts w:cs="Arial"/>
        </w:rPr>
        <w:t>.</w:t>
      </w:r>
      <w:r>
        <w:t xml:space="preserve"> </w:t>
      </w:r>
      <w:commentRangeEnd w:id="598"/>
      <w:r w:rsidR="0025578D">
        <w:rPr>
          <w:rStyle w:val="CommentReference"/>
        </w:rPr>
        <w:commentReference w:id="598"/>
      </w:r>
      <w:commentRangeEnd w:id="599"/>
      <w:r w:rsidR="00664488">
        <w:rPr>
          <w:rStyle w:val="CommentReference"/>
        </w:rPr>
        <w:commentReference w:id="599"/>
      </w:r>
    </w:p>
    <w:tbl>
      <w:tblPr>
        <w:tblStyle w:val="List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1596"/>
        <w:gridCol w:w="88"/>
        <w:gridCol w:w="651"/>
        <w:gridCol w:w="857"/>
        <w:gridCol w:w="336"/>
        <w:gridCol w:w="711"/>
        <w:gridCol w:w="549"/>
        <w:gridCol w:w="67"/>
        <w:gridCol w:w="1260"/>
        <w:gridCol w:w="269"/>
        <w:gridCol w:w="410"/>
        <w:gridCol w:w="581"/>
        <w:gridCol w:w="605"/>
        <w:gridCol w:w="655"/>
        <w:gridCol w:w="715"/>
        <w:gridCol w:w="226"/>
        <w:tblGridChange w:id="601">
          <w:tblGrid>
            <w:gridCol w:w="1596"/>
            <w:gridCol w:w="88"/>
            <w:gridCol w:w="651"/>
            <w:gridCol w:w="857"/>
            <w:gridCol w:w="336"/>
            <w:gridCol w:w="711"/>
            <w:gridCol w:w="549"/>
            <w:gridCol w:w="67"/>
            <w:gridCol w:w="1260"/>
            <w:gridCol w:w="269"/>
            <w:gridCol w:w="410"/>
            <w:gridCol w:w="581"/>
            <w:gridCol w:w="605"/>
            <w:gridCol w:w="655"/>
            <w:gridCol w:w="715"/>
            <w:gridCol w:w="226"/>
          </w:tblGrid>
        </w:tblGridChange>
      </w:tblGrid>
      <w:tr w:rsidR="005F393E" w:rsidRPr="00910C9F" w:rsidDel="005B6105" w14:paraId="283A15B7" w14:textId="3FB9A838" w:rsidTr="006872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6" w:type="dxa"/>
          <w:trHeight w:val="557"/>
          <w:del w:id="602" w:author="Atul Deodhar" w:date="2017-12-18T22:13:00Z"/>
        </w:trPr>
        <w:tc>
          <w:tcPr>
            <w:tcW w:w="1684" w:type="dxa"/>
            <w:gridSpan w:val="2"/>
          </w:tcPr>
          <w:p w14:paraId="77E6F34C" w14:textId="4A9B4AF4" w:rsidR="005F393E" w:rsidRPr="00910C9F" w:rsidDel="005B6105" w:rsidRDefault="005F393E" w:rsidP="005D3D43">
            <w:pPr>
              <w:rPr>
                <w:del w:id="603" w:author="Atul Deodhar" w:date="2017-12-18T22:13:00Z"/>
                <w:rFonts w:ascii="Arial Narrow" w:hAnsi="Arial Narrow" w:cs="Arial"/>
                <w:b w:val="0"/>
                <w:sz w:val="18"/>
                <w:szCs w:val="18"/>
                <w:u w:val="single"/>
              </w:rPr>
            </w:pPr>
          </w:p>
        </w:tc>
        <w:tc>
          <w:tcPr>
            <w:tcW w:w="2555" w:type="dxa"/>
            <w:gridSpan w:val="4"/>
          </w:tcPr>
          <w:p w14:paraId="72109CDF" w14:textId="433B06E3" w:rsidR="005F393E" w:rsidRPr="00910C9F" w:rsidDel="005B6105" w:rsidRDefault="005D3D43" w:rsidP="007C2156">
            <w:pPr>
              <w:jc w:val="center"/>
              <w:rPr>
                <w:del w:id="604" w:author="Atul Deodhar" w:date="2017-12-18T22:13:00Z"/>
                <w:rFonts w:ascii="Arial Narrow" w:hAnsi="Arial Narrow" w:cs="Arial"/>
                <w:b w:val="0"/>
                <w:sz w:val="18"/>
                <w:szCs w:val="18"/>
              </w:rPr>
            </w:pPr>
            <w:del w:id="605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MPCD</w:delText>
              </w:r>
            </w:del>
          </w:p>
        </w:tc>
        <w:tc>
          <w:tcPr>
            <w:tcW w:w="2555" w:type="dxa"/>
            <w:gridSpan w:val="5"/>
          </w:tcPr>
          <w:p w14:paraId="025F175E" w14:textId="48817958" w:rsidR="005F393E" w:rsidRPr="00910C9F" w:rsidDel="005B6105" w:rsidRDefault="005F393E" w:rsidP="007C2156">
            <w:pPr>
              <w:jc w:val="center"/>
              <w:rPr>
                <w:del w:id="606" w:author="Atul Deodhar" w:date="2017-12-18T22:13:00Z"/>
                <w:rFonts w:ascii="Arial Narrow" w:hAnsi="Arial Narrow" w:cs="Arial"/>
                <w:b w:val="0"/>
                <w:sz w:val="18"/>
                <w:szCs w:val="18"/>
              </w:rPr>
            </w:pPr>
            <w:del w:id="607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Market</w:delText>
              </w:r>
              <w:r w:rsidR="007A54DB"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S</w:delText>
              </w:r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can</w:delText>
              </w:r>
            </w:del>
          </w:p>
        </w:tc>
        <w:tc>
          <w:tcPr>
            <w:tcW w:w="2556" w:type="dxa"/>
            <w:gridSpan w:val="4"/>
          </w:tcPr>
          <w:p w14:paraId="15102A79" w14:textId="1D9D89BC" w:rsidR="005F393E" w:rsidRPr="00910C9F" w:rsidDel="005B6105" w:rsidRDefault="005D3D43" w:rsidP="007C2156">
            <w:pPr>
              <w:jc w:val="center"/>
              <w:rPr>
                <w:del w:id="608" w:author="Atul Deodhar" w:date="2017-12-18T22:13:00Z"/>
                <w:rFonts w:ascii="Arial Narrow" w:hAnsi="Arial Narrow" w:cs="Arial"/>
                <w:b w:val="0"/>
                <w:sz w:val="18"/>
                <w:szCs w:val="18"/>
              </w:rPr>
            </w:pPr>
            <w:del w:id="609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Medicare</w:delText>
              </w:r>
            </w:del>
          </w:p>
        </w:tc>
      </w:tr>
      <w:tr w:rsidR="007A54DB" w:rsidRPr="00910C9F" w:rsidDel="005B6105" w14:paraId="2914F223" w14:textId="3BDC7777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610" w:author="Atul Deodhar" w:date="2017-12-18T22:13:00Z"/>
        </w:trPr>
        <w:tc>
          <w:tcPr>
            <w:tcW w:w="1684" w:type="dxa"/>
            <w:gridSpan w:val="2"/>
          </w:tcPr>
          <w:p w14:paraId="575FC8F9" w14:textId="50774BA7" w:rsidR="005F393E" w:rsidRPr="00910C9F" w:rsidDel="005B6105" w:rsidRDefault="005F393E" w:rsidP="005D3D43">
            <w:pPr>
              <w:rPr>
                <w:del w:id="611" w:author="Atul Deodhar" w:date="2017-12-18T22:13:00Z"/>
                <w:rFonts w:ascii="Arial Narrow" w:hAnsi="Arial Narrow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651" w:type="dxa"/>
          </w:tcPr>
          <w:p w14:paraId="10ADDAD7" w14:textId="4C708CCB" w:rsidR="005F393E" w:rsidRPr="00910C9F" w:rsidDel="005B6105" w:rsidRDefault="005F393E" w:rsidP="007A54DB">
            <w:pPr>
              <w:jc w:val="center"/>
              <w:rPr>
                <w:del w:id="612" w:author="Atul Deodhar" w:date="2017-12-18T22:13:00Z"/>
                <w:rFonts w:ascii="Arial Narrow" w:hAnsi="Arial Narrow" w:cs="Arial"/>
                <w:b/>
                <w:sz w:val="18"/>
                <w:szCs w:val="18"/>
              </w:rPr>
            </w:pPr>
            <w:del w:id="613" w:author="Atul Deodhar" w:date="2017-12-18T22:13:00Z">
              <w:r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TNFi</w:delText>
              </w:r>
            </w:del>
          </w:p>
        </w:tc>
        <w:tc>
          <w:tcPr>
            <w:tcW w:w="1193" w:type="dxa"/>
            <w:gridSpan w:val="2"/>
          </w:tcPr>
          <w:p w14:paraId="78B13089" w14:textId="73D4DE2F" w:rsidR="005F393E" w:rsidRPr="00910C9F" w:rsidDel="005B6105" w:rsidRDefault="005F393E" w:rsidP="007A54DB">
            <w:pPr>
              <w:jc w:val="center"/>
              <w:rPr>
                <w:del w:id="614" w:author="Atul Deodhar" w:date="2017-12-18T22:13:00Z"/>
                <w:rFonts w:ascii="Arial Narrow" w:hAnsi="Arial Narrow" w:cs="Arial"/>
                <w:b/>
                <w:sz w:val="18"/>
                <w:szCs w:val="18"/>
              </w:rPr>
            </w:pPr>
            <w:del w:id="615" w:author="Atul Deodhar" w:date="2017-12-18T22:13:00Z">
              <w:r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 xml:space="preserve">NSAIDs/No </w:delText>
              </w:r>
              <w:r w:rsidR="00B93E35"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Treatment</w:delText>
              </w:r>
              <w:r w:rsidR="005D3D43"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 xml:space="preserve"> or DMARDs</w:delText>
              </w:r>
            </w:del>
          </w:p>
        </w:tc>
        <w:tc>
          <w:tcPr>
            <w:tcW w:w="711" w:type="dxa"/>
          </w:tcPr>
          <w:p w14:paraId="409FEE15" w14:textId="24608144" w:rsidR="005F393E" w:rsidRPr="00910C9F" w:rsidDel="005B6105" w:rsidRDefault="005F393E" w:rsidP="007A54DB">
            <w:pPr>
              <w:jc w:val="center"/>
              <w:rPr>
                <w:del w:id="616" w:author="Atul Deodhar" w:date="2017-12-18T22:13:00Z"/>
                <w:rFonts w:ascii="Arial Narrow" w:hAnsi="Arial Narrow" w:cs="Arial"/>
                <w:b/>
                <w:sz w:val="18"/>
                <w:szCs w:val="18"/>
              </w:rPr>
            </w:pPr>
            <w:del w:id="617" w:author="Atul Deodhar" w:date="2017-12-18T22:13:00Z">
              <w:r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p Value</w:delText>
              </w:r>
            </w:del>
          </w:p>
        </w:tc>
        <w:tc>
          <w:tcPr>
            <w:tcW w:w="616" w:type="dxa"/>
            <w:gridSpan w:val="2"/>
          </w:tcPr>
          <w:p w14:paraId="527D6E46" w14:textId="6AE7BDB6" w:rsidR="005F393E" w:rsidRPr="00910C9F" w:rsidDel="005B6105" w:rsidRDefault="005F393E" w:rsidP="007A54DB">
            <w:pPr>
              <w:jc w:val="center"/>
              <w:rPr>
                <w:del w:id="618" w:author="Atul Deodhar" w:date="2017-12-18T22:13:00Z"/>
                <w:rFonts w:ascii="Arial Narrow" w:hAnsi="Arial Narrow" w:cs="Arial"/>
                <w:b/>
                <w:sz w:val="18"/>
                <w:szCs w:val="18"/>
              </w:rPr>
            </w:pPr>
            <w:del w:id="619" w:author="Atul Deodhar" w:date="2017-12-18T22:13:00Z">
              <w:r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TNFi</w:delText>
              </w:r>
            </w:del>
          </w:p>
        </w:tc>
        <w:tc>
          <w:tcPr>
            <w:tcW w:w="1260" w:type="dxa"/>
          </w:tcPr>
          <w:p w14:paraId="30FC5AAF" w14:textId="5F660AE9" w:rsidR="005F393E" w:rsidRPr="00910C9F" w:rsidDel="005B6105" w:rsidRDefault="005F393E" w:rsidP="007A54DB">
            <w:pPr>
              <w:jc w:val="center"/>
              <w:rPr>
                <w:del w:id="620" w:author="Atul Deodhar" w:date="2017-12-18T22:13:00Z"/>
                <w:rFonts w:ascii="Arial Narrow" w:hAnsi="Arial Narrow" w:cs="Arial"/>
                <w:b/>
                <w:sz w:val="18"/>
                <w:szCs w:val="18"/>
              </w:rPr>
            </w:pPr>
            <w:del w:id="621" w:author="Atul Deodhar" w:date="2017-12-18T22:13:00Z">
              <w:r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 xml:space="preserve">NSAIDs/No </w:delText>
              </w:r>
              <w:r w:rsidR="00B93E35"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Treatment</w:delText>
              </w:r>
              <w:r w:rsidR="005D3D43"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 xml:space="preserve"> or DMARDs</w:delText>
              </w:r>
            </w:del>
          </w:p>
        </w:tc>
        <w:tc>
          <w:tcPr>
            <w:tcW w:w="679" w:type="dxa"/>
            <w:gridSpan w:val="2"/>
          </w:tcPr>
          <w:p w14:paraId="5C2FAA96" w14:textId="49BA5F0C" w:rsidR="005F393E" w:rsidRPr="00910C9F" w:rsidDel="005B6105" w:rsidRDefault="005F393E" w:rsidP="007A54DB">
            <w:pPr>
              <w:jc w:val="center"/>
              <w:rPr>
                <w:del w:id="622" w:author="Atul Deodhar" w:date="2017-12-18T22:13:00Z"/>
                <w:rFonts w:ascii="Arial Narrow" w:hAnsi="Arial Narrow" w:cs="Arial"/>
                <w:b/>
                <w:sz w:val="18"/>
                <w:szCs w:val="18"/>
              </w:rPr>
            </w:pPr>
            <w:del w:id="623" w:author="Atul Deodhar" w:date="2017-12-18T22:13:00Z">
              <w:r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p Value</w:delText>
              </w:r>
            </w:del>
          </w:p>
        </w:tc>
        <w:tc>
          <w:tcPr>
            <w:tcW w:w="581" w:type="dxa"/>
          </w:tcPr>
          <w:p w14:paraId="2BB0337B" w14:textId="7ADB202B" w:rsidR="005F393E" w:rsidRPr="00910C9F" w:rsidDel="005B6105" w:rsidRDefault="005F393E" w:rsidP="007A54DB">
            <w:pPr>
              <w:jc w:val="center"/>
              <w:rPr>
                <w:del w:id="624" w:author="Atul Deodhar" w:date="2017-12-18T22:13:00Z"/>
                <w:rFonts w:ascii="Arial Narrow" w:hAnsi="Arial Narrow" w:cs="Arial"/>
                <w:b/>
                <w:sz w:val="18"/>
                <w:szCs w:val="18"/>
              </w:rPr>
            </w:pPr>
            <w:del w:id="625" w:author="Atul Deodhar" w:date="2017-12-18T22:13:00Z">
              <w:r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TNFi</w:delText>
              </w:r>
            </w:del>
          </w:p>
        </w:tc>
        <w:tc>
          <w:tcPr>
            <w:tcW w:w="1260" w:type="dxa"/>
            <w:gridSpan w:val="2"/>
          </w:tcPr>
          <w:p w14:paraId="21B3BA3F" w14:textId="0910009A" w:rsidR="005F393E" w:rsidRPr="00910C9F" w:rsidDel="005B6105" w:rsidRDefault="005F393E" w:rsidP="007A54DB">
            <w:pPr>
              <w:jc w:val="center"/>
              <w:rPr>
                <w:del w:id="626" w:author="Atul Deodhar" w:date="2017-12-18T22:13:00Z"/>
                <w:rFonts w:ascii="Arial Narrow" w:hAnsi="Arial Narrow" w:cs="Arial"/>
                <w:b/>
                <w:sz w:val="18"/>
                <w:szCs w:val="18"/>
              </w:rPr>
            </w:pPr>
            <w:del w:id="627" w:author="Atul Deodhar" w:date="2017-12-18T22:13:00Z">
              <w:r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 xml:space="preserve">NSAIDs/No </w:delText>
              </w:r>
              <w:r w:rsidR="007A54DB"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Treatment</w:delText>
              </w:r>
              <w:r w:rsidR="005D3D43"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 xml:space="preserve"> or DMARDs</w:delText>
              </w:r>
            </w:del>
          </w:p>
        </w:tc>
        <w:tc>
          <w:tcPr>
            <w:tcW w:w="715" w:type="dxa"/>
          </w:tcPr>
          <w:p w14:paraId="06FCBE15" w14:textId="32E5FB0A" w:rsidR="005F393E" w:rsidRPr="00910C9F" w:rsidDel="005B6105" w:rsidRDefault="005F393E" w:rsidP="007A54DB">
            <w:pPr>
              <w:jc w:val="center"/>
              <w:rPr>
                <w:del w:id="628" w:author="Atul Deodhar" w:date="2017-12-18T22:13:00Z"/>
                <w:rFonts w:ascii="Arial Narrow" w:hAnsi="Arial Narrow" w:cs="Arial"/>
                <w:b/>
                <w:sz w:val="18"/>
                <w:szCs w:val="18"/>
              </w:rPr>
            </w:pPr>
            <w:del w:id="629" w:author="Atul Deodhar" w:date="2017-12-18T22:13:00Z">
              <w:r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p Value</w:delText>
              </w:r>
            </w:del>
          </w:p>
        </w:tc>
      </w:tr>
      <w:tr w:rsidR="00F81E11" w:rsidRPr="00910C9F" w:rsidDel="005B6105" w14:paraId="2DE75BDA" w14:textId="7D496FB8" w:rsidTr="006872AD">
        <w:trPr>
          <w:gridAfter w:val="1"/>
          <w:wAfter w:w="226" w:type="dxa"/>
          <w:trHeight w:val="314"/>
          <w:del w:id="630" w:author="Atul Deodhar" w:date="2017-12-18T22:13:00Z"/>
        </w:trPr>
        <w:tc>
          <w:tcPr>
            <w:tcW w:w="9350" w:type="dxa"/>
            <w:gridSpan w:val="15"/>
          </w:tcPr>
          <w:p w14:paraId="6F5513D9" w14:textId="072A4FF0" w:rsidR="00F81E11" w:rsidRPr="00910C9F" w:rsidDel="005B6105" w:rsidRDefault="00F81E11" w:rsidP="007A54DB">
            <w:pPr>
              <w:rPr>
                <w:del w:id="631" w:author="Atul Deodhar" w:date="2017-12-18T22:13:00Z"/>
                <w:rFonts w:ascii="Arial Narrow" w:hAnsi="Arial Narrow" w:cs="Arial"/>
                <w:b/>
                <w:sz w:val="18"/>
                <w:szCs w:val="18"/>
              </w:rPr>
            </w:pPr>
            <w:del w:id="632" w:author="Atul Deodhar" w:date="2017-12-18T22:13:00Z">
              <w:r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Comparison of TNFi vs NSAIDs</w:delText>
              </w:r>
              <w:r w:rsidR="005D3D43"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/No Treatment</w:delText>
              </w:r>
            </w:del>
          </w:p>
        </w:tc>
      </w:tr>
      <w:tr w:rsidR="00AB78C9" w:rsidRPr="00910C9F" w:rsidDel="005B6105" w14:paraId="34B891D7" w14:textId="1B3FD426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trHeight w:val="314"/>
          <w:del w:id="633" w:author="Atul Deodhar" w:date="2017-12-18T22:13:00Z"/>
        </w:trPr>
        <w:tc>
          <w:tcPr>
            <w:tcW w:w="1684" w:type="dxa"/>
            <w:gridSpan w:val="2"/>
          </w:tcPr>
          <w:p w14:paraId="2399FFA2" w14:textId="62B54913" w:rsidR="00AB78C9" w:rsidRPr="00910C9F" w:rsidDel="005B6105" w:rsidRDefault="00AB78C9" w:rsidP="00AB78C9">
            <w:pPr>
              <w:rPr>
                <w:del w:id="63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35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Aortic Insufficiency</w:delText>
              </w:r>
            </w:del>
          </w:p>
        </w:tc>
        <w:tc>
          <w:tcPr>
            <w:tcW w:w="651" w:type="dxa"/>
          </w:tcPr>
          <w:p w14:paraId="65F0B84D" w14:textId="13DA564F" w:rsidR="00AB78C9" w:rsidRPr="00910C9F" w:rsidDel="005B6105" w:rsidRDefault="00AB78C9" w:rsidP="00AB78C9">
            <w:pPr>
              <w:jc w:val="center"/>
              <w:rPr>
                <w:del w:id="63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3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1.3</w:delText>
              </w:r>
            </w:del>
          </w:p>
        </w:tc>
        <w:tc>
          <w:tcPr>
            <w:tcW w:w="1193" w:type="dxa"/>
            <w:gridSpan w:val="2"/>
          </w:tcPr>
          <w:p w14:paraId="5EDB42A1" w14:textId="0A930A72" w:rsidR="00AB78C9" w:rsidRPr="00910C9F" w:rsidDel="005B6105" w:rsidRDefault="00AB78C9" w:rsidP="00AB78C9">
            <w:pPr>
              <w:jc w:val="center"/>
              <w:rPr>
                <w:del w:id="63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3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1.6</w:delText>
              </w:r>
            </w:del>
          </w:p>
        </w:tc>
        <w:tc>
          <w:tcPr>
            <w:tcW w:w="711" w:type="dxa"/>
          </w:tcPr>
          <w:p w14:paraId="1C980078" w14:textId="30D931C5" w:rsidR="00AB78C9" w:rsidRPr="00910C9F" w:rsidDel="005B6105" w:rsidRDefault="00AB78C9" w:rsidP="00AB78C9">
            <w:pPr>
              <w:jc w:val="center"/>
              <w:rPr>
                <w:del w:id="64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4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0E56B73D" w14:textId="0646C3D8" w:rsidR="00AB78C9" w:rsidRPr="00910C9F" w:rsidDel="005B6105" w:rsidRDefault="00AB78C9" w:rsidP="00AB78C9">
            <w:pPr>
              <w:jc w:val="center"/>
              <w:rPr>
                <w:del w:id="64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4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1260" w:type="dxa"/>
          </w:tcPr>
          <w:p w14:paraId="2FC0691E" w14:textId="55656906" w:rsidR="00AB78C9" w:rsidRPr="00910C9F" w:rsidDel="005B6105" w:rsidRDefault="00AB78C9" w:rsidP="00AB78C9">
            <w:pPr>
              <w:jc w:val="center"/>
              <w:rPr>
                <w:del w:id="64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4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0.8</w:delText>
              </w:r>
            </w:del>
          </w:p>
        </w:tc>
        <w:tc>
          <w:tcPr>
            <w:tcW w:w="679" w:type="dxa"/>
            <w:gridSpan w:val="2"/>
          </w:tcPr>
          <w:p w14:paraId="038D6218" w14:textId="3B29A891" w:rsidR="00AB78C9" w:rsidRPr="00910C9F" w:rsidDel="005B6105" w:rsidRDefault="00AB78C9" w:rsidP="00AB78C9">
            <w:pPr>
              <w:jc w:val="center"/>
              <w:rPr>
                <w:del w:id="64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4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61F8DD0D" w14:textId="259BE32B" w:rsidR="00AB78C9" w:rsidRPr="00910C9F" w:rsidDel="005B6105" w:rsidRDefault="00AB78C9" w:rsidP="00AB78C9">
            <w:pPr>
              <w:jc w:val="center"/>
              <w:rPr>
                <w:del w:id="64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4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1.9</w:delText>
              </w:r>
            </w:del>
          </w:p>
        </w:tc>
        <w:tc>
          <w:tcPr>
            <w:tcW w:w="1260" w:type="dxa"/>
            <w:gridSpan w:val="2"/>
          </w:tcPr>
          <w:p w14:paraId="23452D9E" w14:textId="48F15E08" w:rsidR="00AB78C9" w:rsidRPr="00910C9F" w:rsidDel="005B6105" w:rsidRDefault="00AB78C9" w:rsidP="00AB78C9">
            <w:pPr>
              <w:jc w:val="center"/>
              <w:rPr>
                <w:del w:id="65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5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3.4</w:delText>
              </w:r>
            </w:del>
          </w:p>
        </w:tc>
        <w:tc>
          <w:tcPr>
            <w:tcW w:w="715" w:type="dxa"/>
          </w:tcPr>
          <w:p w14:paraId="2FF3BD79" w14:textId="1E50C26F" w:rsidR="00AB78C9" w:rsidRPr="00910C9F" w:rsidDel="005B6105" w:rsidRDefault="00AB78C9" w:rsidP="00AB78C9">
            <w:pPr>
              <w:jc w:val="center"/>
              <w:rPr>
                <w:del w:id="65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5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5CA5AD16" w14:textId="78F87ACF" w:rsidTr="006872AD">
        <w:trPr>
          <w:gridAfter w:val="1"/>
          <w:wAfter w:w="226" w:type="dxa"/>
          <w:del w:id="654" w:author="Atul Deodhar" w:date="2017-12-18T22:13:00Z"/>
        </w:trPr>
        <w:tc>
          <w:tcPr>
            <w:tcW w:w="1684" w:type="dxa"/>
            <w:gridSpan w:val="2"/>
          </w:tcPr>
          <w:p w14:paraId="27BFB881" w14:textId="5E400B7D" w:rsidR="00AB78C9" w:rsidRPr="00910C9F" w:rsidDel="005B6105" w:rsidRDefault="00AB78C9" w:rsidP="00AB78C9">
            <w:pPr>
              <w:rPr>
                <w:del w:id="65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56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Conduction Block</w:delText>
              </w:r>
            </w:del>
          </w:p>
        </w:tc>
        <w:tc>
          <w:tcPr>
            <w:tcW w:w="651" w:type="dxa"/>
          </w:tcPr>
          <w:p w14:paraId="0115E6B6" w14:textId="249C1B56" w:rsidR="00AB78C9" w:rsidRPr="00910C9F" w:rsidDel="005B6105" w:rsidRDefault="00AB78C9" w:rsidP="00AB78C9">
            <w:pPr>
              <w:jc w:val="center"/>
              <w:rPr>
                <w:del w:id="65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5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193" w:type="dxa"/>
            <w:gridSpan w:val="2"/>
          </w:tcPr>
          <w:p w14:paraId="40409049" w14:textId="6565BC6D" w:rsidR="00AB78C9" w:rsidRPr="00910C9F" w:rsidDel="005B6105" w:rsidRDefault="00AB78C9" w:rsidP="00AB78C9">
            <w:pPr>
              <w:jc w:val="center"/>
              <w:rPr>
                <w:del w:id="65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6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711" w:type="dxa"/>
          </w:tcPr>
          <w:p w14:paraId="07EC14E5" w14:textId="4738BF88" w:rsidR="00AB78C9" w:rsidRPr="00910C9F" w:rsidDel="005B6105" w:rsidRDefault="00AB78C9" w:rsidP="00AB78C9">
            <w:pPr>
              <w:jc w:val="center"/>
              <w:rPr>
                <w:del w:id="66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6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06EA4201" w14:textId="3578F433" w:rsidR="00AB78C9" w:rsidRPr="00910C9F" w:rsidDel="005B6105" w:rsidRDefault="00AB78C9" w:rsidP="00AB78C9">
            <w:pPr>
              <w:jc w:val="center"/>
              <w:rPr>
                <w:del w:id="66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6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1260" w:type="dxa"/>
          </w:tcPr>
          <w:p w14:paraId="63F2C54D" w14:textId="4E625895" w:rsidR="00AB78C9" w:rsidRPr="00910C9F" w:rsidDel="005B6105" w:rsidRDefault="00AB78C9" w:rsidP="00AB78C9">
            <w:pPr>
              <w:jc w:val="center"/>
              <w:rPr>
                <w:del w:id="66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6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679" w:type="dxa"/>
            <w:gridSpan w:val="2"/>
          </w:tcPr>
          <w:p w14:paraId="738809DD" w14:textId="7D40F37D" w:rsidR="00AB78C9" w:rsidRPr="00910C9F" w:rsidDel="005B6105" w:rsidRDefault="00AB78C9" w:rsidP="00AB78C9">
            <w:pPr>
              <w:jc w:val="center"/>
              <w:rPr>
                <w:del w:id="66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6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0.002</w:delText>
              </w:r>
            </w:del>
          </w:p>
        </w:tc>
        <w:tc>
          <w:tcPr>
            <w:tcW w:w="581" w:type="dxa"/>
          </w:tcPr>
          <w:p w14:paraId="44EF5CE5" w14:textId="41606EFA" w:rsidR="00AB78C9" w:rsidRPr="00910C9F" w:rsidDel="005B6105" w:rsidRDefault="00AB78C9" w:rsidP="00AB78C9">
            <w:pPr>
              <w:jc w:val="center"/>
              <w:rPr>
                <w:del w:id="66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7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</w:delText>
              </w:r>
            </w:del>
          </w:p>
        </w:tc>
        <w:tc>
          <w:tcPr>
            <w:tcW w:w="1260" w:type="dxa"/>
            <w:gridSpan w:val="2"/>
          </w:tcPr>
          <w:p w14:paraId="2DCB8F8A" w14:textId="09DB0E5C" w:rsidR="00AB78C9" w:rsidRPr="00910C9F" w:rsidDel="005B6105" w:rsidRDefault="00AB78C9" w:rsidP="00AB78C9">
            <w:pPr>
              <w:jc w:val="center"/>
              <w:rPr>
                <w:del w:id="67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7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3.8</w:delText>
              </w:r>
            </w:del>
          </w:p>
        </w:tc>
        <w:tc>
          <w:tcPr>
            <w:tcW w:w="715" w:type="dxa"/>
          </w:tcPr>
          <w:p w14:paraId="754E6C82" w14:textId="488D8A1E" w:rsidR="00AB78C9" w:rsidRPr="00910C9F" w:rsidDel="005B6105" w:rsidRDefault="00AB78C9" w:rsidP="00AB78C9">
            <w:pPr>
              <w:jc w:val="center"/>
              <w:rPr>
                <w:del w:id="67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7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1C8427C4" w14:textId="200AF153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675" w:author="Atul Deodhar" w:date="2017-12-18T22:13:00Z"/>
        </w:trPr>
        <w:tc>
          <w:tcPr>
            <w:tcW w:w="1684" w:type="dxa"/>
            <w:gridSpan w:val="2"/>
          </w:tcPr>
          <w:p w14:paraId="5AEE1A8E" w14:textId="75D3DE3B" w:rsidR="00AB78C9" w:rsidRPr="00910C9F" w:rsidDel="005B6105" w:rsidRDefault="00AB78C9" w:rsidP="00AB78C9">
            <w:pPr>
              <w:rPr>
                <w:del w:id="67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77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Myocardial Infarction</w:delText>
              </w:r>
            </w:del>
          </w:p>
        </w:tc>
        <w:tc>
          <w:tcPr>
            <w:tcW w:w="651" w:type="dxa"/>
          </w:tcPr>
          <w:p w14:paraId="7B7D9332" w14:textId="3F9CAF34" w:rsidR="00AB78C9" w:rsidRPr="00910C9F" w:rsidDel="005B6105" w:rsidRDefault="00AB78C9" w:rsidP="00AB78C9">
            <w:pPr>
              <w:jc w:val="center"/>
              <w:rPr>
                <w:del w:id="67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7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</w:delText>
              </w:r>
            </w:del>
          </w:p>
        </w:tc>
        <w:tc>
          <w:tcPr>
            <w:tcW w:w="1193" w:type="dxa"/>
            <w:gridSpan w:val="2"/>
          </w:tcPr>
          <w:p w14:paraId="1B84EEA9" w14:textId="3349E652" w:rsidR="00AB78C9" w:rsidRPr="00910C9F" w:rsidDel="005B6105" w:rsidRDefault="00AB78C9" w:rsidP="00AB78C9">
            <w:pPr>
              <w:jc w:val="center"/>
              <w:rPr>
                <w:del w:id="68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8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</w:delText>
              </w:r>
            </w:del>
          </w:p>
        </w:tc>
        <w:tc>
          <w:tcPr>
            <w:tcW w:w="711" w:type="dxa"/>
          </w:tcPr>
          <w:p w14:paraId="55C488DC" w14:textId="1B100D63" w:rsidR="00AB78C9" w:rsidRPr="00910C9F" w:rsidDel="005B6105" w:rsidRDefault="00AB78C9" w:rsidP="00AB78C9">
            <w:pPr>
              <w:jc w:val="center"/>
              <w:rPr>
                <w:del w:id="68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8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6FC333FD" w14:textId="5B480570" w:rsidR="00AB78C9" w:rsidRPr="00910C9F" w:rsidDel="005B6105" w:rsidRDefault="00AB78C9" w:rsidP="00AB78C9">
            <w:pPr>
              <w:jc w:val="center"/>
              <w:rPr>
                <w:del w:id="68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8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260" w:type="dxa"/>
          </w:tcPr>
          <w:p w14:paraId="2EAE6979" w14:textId="7160E358" w:rsidR="00AB78C9" w:rsidRPr="00910C9F" w:rsidDel="005B6105" w:rsidRDefault="00AB78C9" w:rsidP="00AB78C9">
            <w:pPr>
              <w:jc w:val="center"/>
              <w:rPr>
                <w:del w:id="68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8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679" w:type="dxa"/>
            <w:gridSpan w:val="2"/>
          </w:tcPr>
          <w:p w14:paraId="74110478" w14:textId="3F4C2126" w:rsidR="00AB78C9" w:rsidRPr="00910C9F" w:rsidDel="005B6105" w:rsidRDefault="00AB78C9" w:rsidP="00AB78C9">
            <w:pPr>
              <w:jc w:val="center"/>
              <w:rPr>
                <w:del w:id="68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8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4BE574AA" w14:textId="34AD35E3" w:rsidR="00AB78C9" w:rsidRPr="00910C9F" w:rsidDel="005B6105" w:rsidRDefault="00AB78C9" w:rsidP="00AB78C9">
            <w:pPr>
              <w:jc w:val="center"/>
              <w:rPr>
                <w:del w:id="69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9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1260" w:type="dxa"/>
            <w:gridSpan w:val="2"/>
          </w:tcPr>
          <w:p w14:paraId="3CB98E60" w14:textId="3410C917" w:rsidR="00AB78C9" w:rsidRPr="00910C9F" w:rsidDel="005B6105" w:rsidRDefault="00AB78C9" w:rsidP="00AB78C9">
            <w:pPr>
              <w:jc w:val="center"/>
              <w:rPr>
                <w:del w:id="69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9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715" w:type="dxa"/>
          </w:tcPr>
          <w:p w14:paraId="3597D2F1" w14:textId="17A13F6D" w:rsidR="00AB78C9" w:rsidRPr="00910C9F" w:rsidDel="005B6105" w:rsidRDefault="00AB78C9" w:rsidP="00AB78C9">
            <w:pPr>
              <w:jc w:val="center"/>
              <w:rPr>
                <w:del w:id="69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9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5FE5C1CA" w14:textId="119F228D" w:rsidTr="006872AD">
        <w:trPr>
          <w:gridAfter w:val="1"/>
          <w:wAfter w:w="226" w:type="dxa"/>
          <w:del w:id="696" w:author="Atul Deodhar" w:date="2017-12-18T22:13:00Z"/>
        </w:trPr>
        <w:tc>
          <w:tcPr>
            <w:tcW w:w="1684" w:type="dxa"/>
            <w:gridSpan w:val="2"/>
          </w:tcPr>
          <w:p w14:paraId="14F6573B" w14:textId="3A925B70" w:rsidR="00AB78C9" w:rsidRPr="00910C9F" w:rsidDel="005B6105" w:rsidRDefault="00AB78C9" w:rsidP="00AB78C9">
            <w:pPr>
              <w:rPr>
                <w:del w:id="69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698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Restrictive Lung Disease</w:delText>
              </w:r>
            </w:del>
          </w:p>
        </w:tc>
        <w:tc>
          <w:tcPr>
            <w:tcW w:w="651" w:type="dxa"/>
          </w:tcPr>
          <w:p w14:paraId="497D41C8" w14:textId="4699C14A" w:rsidR="00AB78C9" w:rsidRPr="00910C9F" w:rsidDel="005B6105" w:rsidRDefault="00AB78C9" w:rsidP="00AB78C9">
            <w:pPr>
              <w:jc w:val="center"/>
              <w:rPr>
                <w:del w:id="69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0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193" w:type="dxa"/>
            <w:gridSpan w:val="2"/>
          </w:tcPr>
          <w:p w14:paraId="65517D35" w14:textId="70E14D30" w:rsidR="00AB78C9" w:rsidRPr="00910C9F" w:rsidDel="005B6105" w:rsidRDefault="00AB78C9" w:rsidP="00AB78C9">
            <w:pPr>
              <w:jc w:val="center"/>
              <w:rPr>
                <w:del w:id="70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0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1.5</w:delText>
              </w:r>
            </w:del>
          </w:p>
        </w:tc>
        <w:tc>
          <w:tcPr>
            <w:tcW w:w="711" w:type="dxa"/>
          </w:tcPr>
          <w:p w14:paraId="023D3525" w14:textId="58E779B0" w:rsidR="00AB78C9" w:rsidRPr="00910C9F" w:rsidDel="005B6105" w:rsidRDefault="00AB78C9" w:rsidP="00AB78C9">
            <w:pPr>
              <w:jc w:val="center"/>
              <w:rPr>
                <w:del w:id="70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0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012C8C96" w14:textId="46631DE7" w:rsidR="00AB78C9" w:rsidRPr="00910C9F" w:rsidDel="005B6105" w:rsidRDefault="00AB78C9" w:rsidP="00AB78C9">
            <w:pPr>
              <w:jc w:val="center"/>
              <w:rPr>
                <w:del w:id="70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0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1260" w:type="dxa"/>
          </w:tcPr>
          <w:p w14:paraId="2519F631" w14:textId="1872997D" w:rsidR="00AB78C9" w:rsidRPr="00910C9F" w:rsidDel="005B6105" w:rsidRDefault="00AB78C9" w:rsidP="00AB78C9">
            <w:pPr>
              <w:jc w:val="center"/>
              <w:rPr>
                <w:del w:id="70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0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679" w:type="dxa"/>
            <w:gridSpan w:val="2"/>
          </w:tcPr>
          <w:p w14:paraId="700679E7" w14:textId="17F61DEF" w:rsidR="00AB78C9" w:rsidRPr="00910C9F" w:rsidDel="005B6105" w:rsidRDefault="00AB78C9" w:rsidP="00AB78C9">
            <w:pPr>
              <w:jc w:val="center"/>
              <w:rPr>
                <w:del w:id="70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1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0.017</w:delText>
              </w:r>
            </w:del>
          </w:p>
        </w:tc>
        <w:tc>
          <w:tcPr>
            <w:tcW w:w="581" w:type="dxa"/>
          </w:tcPr>
          <w:p w14:paraId="437F843F" w14:textId="5A73E0EA" w:rsidR="00AB78C9" w:rsidRPr="00910C9F" w:rsidDel="005B6105" w:rsidRDefault="00AB78C9" w:rsidP="00AB78C9">
            <w:pPr>
              <w:jc w:val="center"/>
              <w:rPr>
                <w:del w:id="71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1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5.3</w:delText>
              </w:r>
            </w:del>
          </w:p>
        </w:tc>
        <w:tc>
          <w:tcPr>
            <w:tcW w:w="1260" w:type="dxa"/>
            <w:gridSpan w:val="2"/>
          </w:tcPr>
          <w:p w14:paraId="0E0147B8" w14:textId="49C8F736" w:rsidR="00AB78C9" w:rsidRPr="00910C9F" w:rsidDel="005B6105" w:rsidRDefault="00AB78C9" w:rsidP="00AB78C9">
            <w:pPr>
              <w:jc w:val="center"/>
              <w:rPr>
                <w:del w:id="71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1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7.8</w:delText>
              </w:r>
            </w:del>
          </w:p>
        </w:tc>
        <w:tc>
          <w:tcPr>
            <w:tcW w:w="715" w:type="dxa"/>
          </w:tcPr>
          <w:p w14:paraId="622927B9" w14:textId="23265BDE" w:rsidR="00AB78C9" w:rsidRPr="00910C9F" w:rsidDel="005B6105" w:rsidRDefault="00AB78C9" w:rsidP="00AB78C9">
            <w:pPr>
              <w:jc w:val="center"/>
              <w:rPr>
                <w:del w:id="71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1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1C87D0F3" w14:textId="65802BF8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717" w:author="Atul Deodhar" w:date="2017-12-18T22:13:00Z"/>
        </w:trPr>
        <w:tc>
          <w:tcPr>
            <w:tcW w:w="1684" w:type="dxa"/>
            <w:gridSpan w:val="2"/>
          </w:tcPr>
          <w:p w14:paraId="0C485D92" w14:textId="2D7F28FC" w:rsidR="00AB78C9" w:rsidRPr="00910C9F" w:rsidDel="005B6105" w:rsidRDefault="00AB78C9" w:rsidP="00AB78C9">
            <w:pPr>
              <w:rPr>
                <w:del w:id="71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19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Spinal Cord Compression</w:delText>
              </w:r>
            </w:del>
          </w:p>
        </w:tc>
        <w:tc>
          <w:tcPr>
            <w:tcW w:w="651" w:type="dxa"/>
          </w:tcPr>
          <w:p w14:paraId="4F3A4ED4" w14:textId="6CFAE8DF" w:rsidR="00AB78C9" w:rsidRPr="00910C9F" w:rsidDel="005B6105" w:rsidRDefault="00AB78C9" w:rsidP="00AB78C9">
            <w:pPr>
              <w:jc w:val="center"/>
              <w:rPr>
                <w:del w:id="72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2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193" w:type="dxa"/>
            <w:gridSpan w:val="2"/>
          </w:tcPr>
          <w:p w14:paraId="0AEEFBFA" w14:textId="456F89FB" w:rsidR="00AB78C9" w:rsidRPr="00910C9F" w:rsidDel="005B6105" w:rsidRDefault="00AB78C9" w:rsidP="00AB78C9">
            <w:pPr>
              <w:jc w:val="center"/>
              <w:rPr>
                <w:del w:id="72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2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711" w:type="dxa"/>
          </w:tcPr>
          <w:p w14:paraId="0D455AF3" w14:textId="0CBC0FC1" w:rsidR="00AB78C9" w:rsidRPr="00910C9F" w:rsidDel="005B6105" w:rsidRDefault="00AB78C9" w:rsidP="00AB78C9">
            <w:pPr>
              <w:jc w:val="center"/>
              <w:rPr>
                <w:del w:id="72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2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38BEC770" w14:textId="2DD94510" w:rsidR="00AB78C9" w:rsidRPr="00910C9F" w:rsidDel="005B6105" w:rsidRDefault="00AB78C9" w:rsidP="00AB78C9">
            <w:pPr>
              <w:jc w:val="center"/>
              <w:rPr>
                <w:del w:id="72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2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260" w:type="dxa"/>
          </w:tcPr>
          <w:p w14:paraId="09F5DF25" w14:textId="1604E32B" w:rsidR="00AB78C9" w:rsidRPr="00910C9F" w:rsidDel="005B6105" w:rsidRDefault="00AB78C9" w:rsidP="00AB78C9">
            <w:pPr>
              <w:jc w:val="center"/>
              <w:rPr>
                <w:del w:id="72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2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679" w:type="dxa"/>
            <w:gridSpan w:val="2"/>
          </w:tcPr>
          <w:p w14:paraId="387E3E8C" w14:textId="0EE9E5FB" w:rsidR="00AB78C9" w:rsidRPr="00910C9F" w:rsidDel="005B6105" w:rsidRDefault="00AB78C9" w:rsidP="00AB78C9">
            <w:pPr>
              <w:jc w:val="center"/>
              <w:rPr>
                <w:del w:id="73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3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5E324BDC" w14:textId="316DB44D" w:rsidR="00AB78C9" w:rsidRPr="00910C9F" w:rsidDel="005B6105" w:rsidRDefault="00AB78C9" w:rsidP="00AB78C9">
            <w:pPr>
              <w:jc w:val="center"/>
              <w:rPr>
                <w:del w:id="73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3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1260" w:type="dxa"/>
            <w:gridSpan w:val="2"/>
          </w:tcPr>
          <w:p w14:paraId="4A95304E" w14:textId="2B869F50" w:rsidR="00AB78C9" w:rsidRPr="00910C9F" w:rsidDel="005B6105" w:rsidRDefault="00AB78C9" w:rsidP="00AB78C9">
            <w:pPr>
              <w:jc w:val="center"/>
              <w:rPr>
                <w:del w:id="73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3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0.7</w:delText>
              </w:r>
            </w:del>
          </w:p>
        </w:tc>
        <w:tc>
          <w:tcPr>
            <w:tcW w:w="715" w:type="dxa"/>
          </w:tcPr>
          <w:p w14:paraId="586B0410" w14:textId="519F40A7" w:rsidR="00AB78C9" w:rsidRPr="00910C9F" w:rsidDel="005B6105" w:rsidRDefault="00AB78C9" w:rsidP="00AB78C9">
            <w:pPr>
              <w:jc w:val="center"/>
              <w:rPr>
                <w:del w:id="73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3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00B9B28B" w14:textId="237A3FAC" w:rsidTr="006872AD">
        <w:trPr>
          <w:gridAfter w:val="1"/>
          <w:wAfter w:w="226" w:type="dxa"/>
          <w:del w:id="738" w:author="Atul Deodhar" w:date="2017-12-18T22:13:00Z"/>
        </w:trPr>
        <w:tc>
          <w:tcPr>
            <w:tcW w:w="1684" w:type="dxa"/>
            <w:gridSpan w:val="2"/>
          </w:tcPr>
          <w:p w14:paraId="2167CCC7" w14:textId="52815637" w:rsidR="00AB78C9" w:rsidRPr="00910C9F" w:rsidDel="005B6105" w:rsidRDefault="00AB78C9" w:rsidP="00AB78C9">
            <w:pPr>
              <w:rPr>
                <w:del w:id="73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40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Psoriasis</w:delText>
              </w:r>
            </w:del>
          </w:p>
        </w:tc>
        <w:tc>
          <w:tcPr>
            <w:tcW w:w="651" w:type="dxa"/>
          </w:tcPr>
          <w:p w14:paraId="2627A13F" w14:textId="0263E9C1" w:rsidR="00AB78C9" w:rsidRPr="00910C9F" w:rsidDel="005B6105" w:rsidRDefault="00AB78C9" w:rsidP="00AB78C9">
            <w:pPr>
              <w:jc w:val="center"/>
              <w:rPr>
                <w:del w:id="74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4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3.4</w:delText>
              </w:r>
            </w:del>
          </w:p>
        </w:tc>
        <w:tc>
          <w:tcPr>
            <w:tcW w:w="1193" w:type="dxa"/>
            <w:gridSpan w:val="2"/>
          </w:tcPr>
          <w:p w14:paraId="5961B524" w14:textId="22C5F5D9" w:rsidR="00AB78C9" w:rsidRPr="00910C9F" w:rsidDel="005B6105" w:rsidRDefault="00AB78C9" w:rsidP="00AB78C9">
            <w:pPr>
              <w:jc w:val="center"/>
              <w:rPr>
                <w:del w:id="74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4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1.5</w:delText>
              </w:r>
            </w:del>
          </w:p>
        </w:tc>
        <w:tc>
          <w:tcPr>
            <w:tcW w:w="711" w:type="dxa"/>
          </w:tcPr>
          <w:p w14:paraId="146F1C51" w14:textId="73576D00" w:rsidR="00AB78C9" w:rsidRPr="00910C9F" w:rsidDel="005B6105" w:rsidRDefault="00AB78C9" w:rsidP="00AB78C9">
            <w:pPr>
              <w:jc w:val="center"/>
              <w:rPr>
                <w:del w:id="74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4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616" w:type="dxa"/>
            <w:gridSpan w:val="2"/>
          </w:tcPr>
          <w:p w14:paraId="059E1B08" w14:textId="49D73E0D" w:rsidR="00AB78C9" w:rsidRPr="00910C9F" w:rsidDel="005B6105" w:rsidRDefault="00AB78C9" w:rsidP="00AB78C9">
            <w:pPr>
              <w:jc w:val="center"/>
              <w:rPr>
                <w:del w:id="74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4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0.8</w:delText>
              </w:r>
            </w:del>
          </w:p>
        </w:tc>
        <w:tc>
          <w:tcPr>
            <w:tcW w:w="1260" w:type="dxa"/>
          </w:tcPr>
          <w:p w14:paraId="1D7FBFF3" w14:textId="49590FE9" w:rsidR="00AB78C9" w:rsidRPr="00910C9F" w:rsidDel="005B6105" w:rsidRDefault="00AB78C9" w:rsidP="00AB78C9">
            <w:pPr>
              <w:jc w:val="center"/>
              <w:rPr>
                <w:del w:id="74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5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679" w:type="dxa"/>
            <w:gridSpan w:val="2"/>
          </w:tcPr>
          <w:p w14:paraId="48F3900A" w14:textId="1C910AB4" w:rsidR="00AB78C9" w:rsidRPr="00910C9F" w:rsidDel="005B6105" w:rsidRDefault="00AB78C9" w:rsidP="00AB78C9">
            <w:pPr>
              <w:jc w:val="center"/>
              <w:rPr>
                <w:del w:id="75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5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42E9A367" w14:textId="539EF51D" w:rsidR="00AB78C9" w:rsidRPr="00910C9F" w:rsidDel="005B6105" w:rsidRDefault="00AB78C9" w:rsidP="00AB78C9">
            <w:pPr>
              <w:jc w:val="center"/>
              <w:rPr>
                <w:del w:id="75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5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2.5</w:delText>
              </w:r>
            </w:del>
          </w:p>
        </w:tc>
        <w:tc>
          <w:tcPr>
            <w:tcW w:w="1260" w:type="dxa"/>
            <w:gridSpan w:val="2"/>
          </w:tcPr>
          <w:p w14:paraId="182E831B" w14:textId="4D24FF27" w:rsidR="00AB78C9" w:rsidRPr="00910C9F" w:rsidDel="005B6105" w:rsidRDefault="00AB78C9" w:rsidP="00AB78C9">
            <w:pPr>
              <w:jc w:val="center"/>
              <w:rPr>
                <w:del w:id="75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5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1.1</w:delText>
              </w:r>
            </w:del>
          </w:p>
        </w:tc>
        <w:tc>
          <w:tcPr>
            <w:tcW w:w="715" w:type="dxa"/>
          </w:tcPr>
          <w:p w14:paraId="4B6870BC" w14:textId="587F3753" w:rsidR="00AB78C9" w:rsidRPr="00910C9F" w:rsidDel="005B6105" w:rsidRDefault="00AB78C9" w:rsidP="00AB78C9">
            <w:pPr>
              <w:jc w:val="center"/>
              <w:rPr>
                <w:del w:id="75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5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347E72D8" w14:textId="4972BF77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759" w:author="Atul Deodhar" w:date="2017-12-18T22:13:00Z"/>
        </w:trPr>
        <w:tc>
          <w:tcPr>
            <w:tcW w:w="1684" w:type="dxa"/>
            <w:gridSpan w:val="2"/>
          </w:tcPr>
          <w:p w14:paraId="6F033497" w14:textId="4FBEE011" w:rsidR="00AB78C9" w:rsidRPr="00910C9F" w:rsidDel="005B6105" w:rsidRDefault="00AB78C9" w:rsidP="00AB78C9">
            <w:pPr>
              <w:rPr>
                <w:del w:id="76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61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Crohn’s Disease</w:delText>
              </w:r>
            </w:del>
          </w:p>
        </w:tc>
        <w:tc>
          <w:tcPr>
            <w:tcW w:w="651" w:type="dxa"/>
          </w:tcPr>
          <w:p w14:paraId="69058A9A" w14:textId="610D18DD" w:rsidR="00AB78C9" w:rsidRPr="00910C9F" w:rsidDel="005B6105" w:rsidRDefault="00AB78C9" w:rsidP="00AB78C9">
            <w:pPr>
              <w:jc w:val="center"/>
              <w:rPr>
                <w:del w:id="76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6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4.6</w:delText>
              </w:r>
            </w:del>
          </w:p>
        </w:tc>
        <w:tc>
          <w:tcPr>
            <w:tcW w:w="1193" w:type="dxa"/>
            <w:gridSpan w:val="2"/>
          </w:tcPr>
          <w:p w14:paraId="14A3242B" w14:textId="1806DA16" w:rsidR="00AB78C9" w:rsidRPr="00910C9F" w:rsidDel="005B6105" w:rsidRDefault="00AB78C9" w:rsidP="00AB78C9">
            <w:pPr>
              <w:jc w:val="center"/>
              <w:rPr>
                <w:del w:id="76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6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2.6</w:delText>
              </w:r>
            </w:del>
          </w:p>
        </w:tc>
        <w:tc>
          <w:tcPr>
            <w:tcW w:w="711" w:type="dxa"/>
          </w:tcPr>
          <w:p w14:paraId="51AF4084" w14:textId="64B0BC85" w:rsidR="00AB78C9" w:rsidRPr="00910C9F" w:rsidDel="005B6105" w:rsidRDefault="00AB78C9" w:rsidP="00AB78C9">
            <w:pPr>
              <w:jc w:val="center"/>
              <w:rPr>
                <w:del w:id="76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6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616" w:type="dxa"/>
            <w:gridSpan w:val="2"/>
          </w:tcPr>
          <w:p w14:paraId="4B4AD8F3" w14:textId="22D90195" w:rsidR="00AB78C9" w:rsidRPr="00910C9F" w:rsidDel="005B6105" w:rsidRDefault="00AB78C9" w:rsidP="00AB78C9">
            <w:pPr>
              <w:jc w:val="center"/>
              <w:rPr>
                <w:del w:id="76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6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2.8</w:delText>
              </w:r>
            </w:del>
          </w:p>
        </w:tc>
        <w:tc>
          <w:tcPr>
            <w:tcW w:w="1260" w:type="dxa"/>
          </w:tcPr>
          <w:p w14:paraId="1171C9AE" w14:textId="7E08BD51" w:rsidR="00AB78C9" w:rsidRPr="00910C9F" w:rsidDel="005B6105" w:rsidRDefault="00AB78C9" w:rsidP="00AB78C9">
            <w:pPr>
              <w:jc w:val="center"/>
              <w:rPr>
                <w:del w:id="77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7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1.4</w:delText>
              </w:r>
            </w:del>
          </w:p>
        </w:tc>
        <w:tc>
          <w:tcPr>
            <w:tcW w:w="679" w:type="dxa"/>
            <w:gridSpan w:val="2"/>
          </w:tcPr>
          <w:p w14:paraId="5552E529" w14:textId="1B0900CA" w:rsidR="00AB78C9" w:rsidRPr="00910C9F" w:rsidDel="005B6105" w:rsidRDefault="00AB78C9" w:rsidP="00AB78C9">
            <w:pPr>
              <w:jc w:val="center"/>
              <w:rPr>
                <w:del w:id="77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7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682E44A3" w14:textId="39A801B9" w:rsidR="00AB78C9" w:rsidRPr="00910C9F" w:rsidDel="005B6105" w:rsidRDefault="00AB78C9" w:rsidP="00AB78C9">
            <w:pPr>
              <w:jc w:val="center"/>
              <w:rPr>
                <w:del w:id="77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7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3.6</w:delText>
              </w:r>
            </w:del>
          </w:p>
        </w:tc>
        <w:tc>
          <w:tcPr>
            <w:tcW w:w="1260" w:type="dxa"/>
            <w:gridSpan w:val="2"/>
          </w:tcPr>
          <w:p w14:paraId="520C0CE3" w14:textId="0BD0A7B3" w:rsidR="00AB78C9" w:rsidRPr="00910C9F" w:rsidDel="005B6105" w:rsidRDefault="00AB78C9" w:rsidP="00AB78C9">
            <w:pPr>
              <w:jc w:val="center"/>
              <w:rPr>
                <w:del w:id="77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7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2.3</w:delText>
              </w:r>
            </w:del>
          </w:p>
        </w:tc>
        <w:tc>
          <w:tcPr>
            <w:tcW w:w="715" w:type="dxa"/>
          </w:tcPr>
          <w:p w14:paraId="33573AFB" w14:textId="3FEB85A4" w:rsidR="00AB78C9" w:rsidRPr="00910C9F" w:rsidDel="005B6105" w:rsidRDefault="00AB78C9" w:rsidP="00AB78C9">
            <w:pPr>
              <w:jc w:val="center"/>
              <w:rPr>
                <w:del w:id="77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7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3C1ED616" w14:textId="6FE690CE" w:rsidTr="006872AD">
        <w:trPr>
          <w:gridAfter w:val="1"/>
          <w:wAfter w:w="226" w:type="dxa"/>
          <w:del w:id="780" w:author="Atul Deodhar" w:date="2017-12-18T22:13:00Z"/>
        </w:trPr>
        <w:tc>
          <w:tcPr>
            <w:tcW w:w="1684" w:type="dxa"/>
            <w:gridSpan w:val="2"/>
          </w:tcPr>
          <w:p w14:paraId="7208A321" w14:textId="682FD85A" w:rsidR="00AB78C9" w:rsidRPr="00910C9F" w:rsidDel="005B6105" w:rsidRDefault="00AB78C9" w:rsidP="00AB78C9">
            <w:pPr>
              <w:rPr>
                <w:del w:id="78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82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Ulcerative Colitis</w:delText>
              </w:r>
            </w:del>
          </w:p>
        </w:tc>
        <w:tc>
          <w:tcPr>
            <w:tcW w:w="651" w:type="dxa"/>
          </w:tcPr>
          <w:p w14:paraId="506720F3" w14:textId="294A9839" w:rsidR="00AB78C9" w:rsidRPr="00910C9F" w:rsidDel="005B6105" w:rsidRDefault="00AB78C9" w:rsidP="00AB78C9">
            <w:pPr>
              <w:jc w:val="center"/>
              <w:rPr>
                <w:del w:id="78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8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2.5</w:delText>
              </w:r>
            </w:del>
          </w:p>
        </w:tc>
        <w:tc>
          <w:tcPr>
            <w:tcW w:w="1193" w:type="dxa"/>
            <w:gridSpan w:val="2"/>
          </w:tcPr>
          <w:p w14:paraId="1F67DCC7" w14:textId="7F7812DB" w:rsidR="00AB78C9" w:rsidRPr="00910C9F" w:rsidDel="005B6105" w:rsidRDefault="00AB78C9" w:rsidP="00AB78C9">
            <w:pPr>
              <w:jc w:val="center"/>
              <w:rPr>
                <w:del w:id="78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8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1.3</w:delText>
              </w:r>
            </w:del>
          </w:p>
        </w:tc>
        <w:tc>
          <w:tcPr>
            <w:tcW w:w="711" w:type="dxa"/>
          </w:tcPr>
          <w:p w14:paraId="6E8D713E" w14:textId="6D265F09" w:rsidR="00AB78C9" w:rsidRPr="00910C9F" w:rsidDel="005B6105" w:rsidRDefault="00AB78C9" w:rsidP="00AB78C9">
            <w:pPr>
              <w:jc w:val="center"/>
              <w:rPr>
                <w:del w:id="78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8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0.006</w:delText>
              </w:r>
            </w:del>
          </w:p>
        </w:tc>
        <w:tc>
          <w:tcPr>
            <w:tcW w:w="616" w:type="dxa"/>
            <w:gridSpan w:val="2"/>
          </w:tcPr>
          <w:p w14:paraId="433E4525" w14:textId="7556A7BD" w:rsidR="00AB78C9" w:rsidRPr="00910C9F" w:rsidDel="005B6105" w:rsidRDefault="00AB78C9" w:rsidP="00AB78C9">
            <w:pPr>
              <w:jc w:val="center"/>
              <w:rPr>
                <w:del w:id="78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9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1.5</w:delText>
              </w:r>
            </w:del>
          </w:p>
        </w:tc>
        <w:tc>
          <w:tcPr>
            <w:tcW w:w="1260" w:type="dxa"/>
          </w:tcPr>
          <w:p w14:paraId="46EF6C64" w14:textId="4C15F709" w:rsidR="00AB78C9" w:rsidRPr="00910C9F" w:rsidDel="005B6105" w:rsidRDefault="00AB78C9" w:rsidP="00AB78C9">
            <w:pPr>
              <w:jc w:val="center"/>
              <w:rPr>
                <w:del w:id="79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9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0.8</w:delText>
              </w:r>
            </w:del>
          </w:p>
        </w:tc>
        <w:tc>
          <w:tcPr>
            <w:tcW w:w="679" w:type="dxa"/>
            <w:gridSpan w:val="2"/>
          </w:tcPr>
          <w:p w14:paraId="6A1E0AE6" w14:textId="48EC93C4" w:rsidR="00AB78C9" w:rsidRPr="00910C9F" w:rsidDel="005B6105" w:rsidRDefault="00AB78C9" w:rsidP="00AB78C9">
            <w:pPr>
              <w:jc w:val="center"/>
              <w:rPr>
                <w:del w:id="79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9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1D94F9D7" w14:textId="54C892AE" w:rsidR="00AB78C9" w:rsidRPr="00910C9F" w:rsidDel="005B6105" w:rsidRDefault="00AB78C9" w:rsidP="00AB78C9">
            <w:pPr>
              <w:jc w:val="center"/>
              <w:rPr>
                <w:del w:id="79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9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2.2</w:delText>
              </w:r>
            </w:del>
          </w:p>
        </w:tc>
        <w:tc>
          <w:tcPr>
            <w:tcW w:w="1260" w:type="dxa"/>
            <w:gridSpan w:val="2"/>
          </w:tcPr>
          <w:p w14:paraId="7741703D" w14:textId="531E39F6" w:rsidR="00AB78C9" w:rsidRPr="00910C9F" w:rsidDel="005B6105" w:rsidRDefault="00AB78C9" w:rsidP="00AB78C9">
            <w:pPr>
              <w:jc w:val="center"/>
              <w:rPr>
                <w:del w:id="79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79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1.5</w:delText>
              </w:r>
            </w:del>
          </w:p>
        </w:tc>
        <w:tc>
          <w:tcPr>
            <w:tcW w:w="715" w:type="dxa"/>
          </w:tcPr>
          <w:p w14:paraId="247BCAC6" w14:textId="79DB5F5E" w:rsidR="00AB78C9" w:rsidRPr="00910C9F" w:rsidDel="005B6105" w:rsidRDefault="00AB78C9" w:rsidP="00AB78C9">
            <w:pPr>
              <w:jc w:val="center"/>
              <w:rPr>
                <w:del w:id="79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0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1561AB07" w14:textId="17D251A2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801" w:author="Atul Deodhar" w:date="2017-12-18T22:13:00Z"/>
        </w:trPr>
        <w:tc>
          <w:tcPr>
            <w:tcW w:w="1684" w:type="dxa"/>
            <w:gridSpan w:val="2"/>
          </w:tcPr>
          <w:p w14:paraId="0607E0C3" w14:textId="01E81EF4" w:rsidR="00AB78C9" w:rsidRPr="00910C9F" w:rsidDel="005B6105" w:rsidRDefault="00AB78C9" w:rsidP="00AB78C9">
            <w:pPr>
              <w:rPr>
                <w:del w:id="80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03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Uveitis</w:delText>
              </w:r>
            </w:del>
          </w:p>
        </w:tc>
        <w:tc>
          <w:tcPr>
            <w:tcW w:w="651" w:type="dxa"/>
          </w:tcPr>
          <w:p w14:paraId="7746595A" w14:textId="09806914" w:rsidR="00AB78C9" w:rsidRPr="00910C9F" w:rsidDel="005B6105" w:rsidRDefault="00AB78C9" w:rsidP="00AB78C9">
            <w:pPr>
              <w:jc w:val="center"/>
              <w:rPr>
                <w:del w:id="80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0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4.4</w:delText>
              </w:r>
            </w:del>
          </w:p>
        </w:tc>
        <w:tc>
          <w:tcPr>
            <w:tcW w:w="1193" w:type="dxa"/>
            <w:gridSpan w:val="2"/>
          </w:tcPr>
          <w:p w14:paraId="60DEBA98" w14:textId="603B7333" w:rsidR="00AB78C9" w:rsidRPr="00910C9F" w:rsidDel="005B6105" w:rsidRDefault="00AB78C9" w:rsidP="00AB78C9">
            <w:pPr>
              <w:jc w:val="center"/>
              <w:rPr>
                <w:del w:id="80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0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3.9</w:delText>
              </w:r>
            </w:del>
          </w:p>
        </w:tc>
        <w:tc>
          <w:tcPr>
            <w:tcW w:w="711" w:type="dxa"/>
          </w:tcPr>
          <w:p w14:paraId="5BA93E72" w14:textId="3F6FAF4F" w:rsidR="00AB78C9" w:rsidRPr="00910C9F" w:rsidDel="005B6105" w:rsidRDefault="00AB78C9" w:rsidP="00AB78C9">
            <w:pPr>
              <w:jc w:val="center"/>
              <w:rPr>
                <w:del w:id="80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0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06CD8478" w14:textId="6E459786" w:rsidR="00AB78C9" w:rsidRPr="00910C9F" w:rsidDel="005B6105" w:rsidRDefault="00AB78C9" w:rsidP="00AB78C9">
            <w:pPr>
              <w:jc w:val="center"/>
              <w:rPr>
                <w:del w:id="81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1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260" w:type="dxa"/>
          </w:tcPr>
          <w:p w14:paraId="155F9609" w14:textId="787E19FE" w:rsidR="00AB78C9" w:rsidRPr="00910C9F" w:rsidDel="005B6105" w:rsidRDefault="00AB78C9" w:rsidP="00AB78C9">
            <w:pPr>
              <w:jc w:val="center"/>
              <w:rPr>
                <w:del w:id="81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1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0.8</w:delText>
              </w:r>
            </w:del>
          </w:p>
        </w:tc>
        <w:tc>
          <w:tcPr>
            <w:tcW w:w="679" w:type="dxa"/>
            <w:gridSpan w:val="2"/>
          </w:tcPr>
          <w:p w14:paraId="0F0B91B8" w14:textId="6AB39460" w:rsidR="00AB78C9" w:rsidRPr="00910C9F" w:rsidDel="005B6105" w:rsidRDefault="00AB78C9" w:rsidP="00AB78C9">
            <w:pPr>
              <w:jc w:val="center"/>
              <w:rPr>
                <w:del w:id="81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1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49E1E708" w14:textId="4B6B2246" w:rsidR="00AB78C9" w:rsidRPr="00910C9F" w:rsidDel="005B6105" w:rsidRDefault="00AB78C9" w:rsidP="00AB78C9">
            <w:pPr>
              <w:jc w:val="center"/>
              <w:rPr>
                <w:del w:id="81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1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4.1</w:delText>
              </w:r>
            </w:del>
          </w:p>
        </w:tc>
        <w:tc>
          <w:tcPr>
            <w:tcW w:w="1260" w:type="dxa"/>
            <w:gridSpan w:val="2"/>
          </w:tcPr>
          <w:p w14:paraId="7A68F7AB" w14:textId="1826450F" w:rsidR="00AB78C9" w:rsidRPr="00910C9F" w:rsidDel="005B6105" w:rsidRDefault="00AB78C9" w:rsidP="00AB78C9">
            <w:pPr>
              <w:jc w:val="center"/>
              <w:rPr>
                <w:del w:id="81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1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2.5</w:delText>
              </w:r>
            </w:del>
          </w:p>
        </w:tc>
        <w:tc>
          <w:tcPr>
            <w:tcW w:w="715" w:type="dxa"/>
          </w:tcPr>
          <w:p w14:paraId="27F24C31" w14:textId="5A48041A" w:rsidR="00AB78C9" w:rsidRPr="00910C9F" w:rsidDel="005B6105" w:rsidRDefault="00AB78C9" w:rsidP="00AB78C9">
            <w:pPr>
              <w:jc w:val="center"/>
              <w:rPr>
                <w:del w:id="82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2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5E4BD9DA" w14:textId="413A2000" w:rsidTr="006872AD">
        <w:trPr>
          <w:gridAfter w:val="1"/>
          <w:wAfter w:w="226" w:type="dxa"/>
          <w:del w:id="822" w:author="Atul Deodhar" w:date="2017-12-18T22:13:00Z"/>
        </w:trPr>
        <w:tc>
          <w:tcPr>
            <w:tcW w:w="1684" w:type="dxa"/>
            <w:gridSpan w:val="2"/>
          </w:tcPr>
          <w:p w14:paraId="7323557B" w14:textId="5F983BE8" w:rsidR="00AB78C9" w:rsidRPr="00910C9F" w:rsidDel="005B6105" w:rsidRDefault="00AB78C9" w:rsidP="00AB78C9">
            <w:pPr>
              <w:rPr>
                <w:del w:id="82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24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Hematologic Cancer</w:delText>
              </w:r>
            </w:del>
          </w:p>
        </w:tc>
        <w:tc>
          <w:tcPr>
            <w:tcW w:w="651" w:type="dxa"/>
          </w:tcPr>
          <w:p w14:paraId="2D933FA1" w14:textId="07AD047C" w:rsidR="00AB78C9" w:rsidRPr="00910C9F" w:rsidDel="005B6105" w:rsidRDefault="00AB78C9" w:rsidP="00AB78C9">
            <w:pPr>
              <w:jc w:val="center"/>
              <w:rPr>
                <w:del w:id="825" w:author="Atul Deodhar" w:date="2017-12-18T22:13:00Z"/>
                <w:rFonts w:ascii="Arial Narrow" w:hAnsi="Arial Narrow"/>
                <w:sz w:val="18"/>
                <w:szCs w:val="18"/>
              </w:rPr>
            </w:pPr>
            <w:del w:id="82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193" w:type="dxa"/>
            <w:gridSpan w:val="2"/>
          </w:tcPr>
          <w:p w14:paraId="04FCC55B" w14:textId="5864B913" w:rsidR="00AB78C9" w:rsidRPr="00910C9F" w:rsidDel="005B6105" w:rsidRDefault="00AB78C9" w:rsidP="00AB78C9">
            <w:pPr>
              <w:jc w:val="center"/>
              <w:rPr>
                <w:del w:id="827" w:author="Atul Deodhar" w:date="2017-12-18T22:13:00Z"/>
                <w:rFonts w:ascii="Arial Narrow" w:hAnsi="Arial Narrow"/>
                <w:sz w:val="18"/>
                <w:szCs w:val="18"/>
              </w:rPr>
            </w:pPr>
            <w:del w:id="82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711" w:type="dxa"/>
          </w:tcPr>
          <w:p w14:paraId="702BDA92" w14:textId="12404FAD" w:rsidR="00AB78C9" w:rsidRPr="00910C9F" w:rsidDel="005B6105" w:rsidRDefault="00AB78C9" w:rsidP="00AB78C9">
            <w:pPr>
              <w:jc w:val="center"/>
              <w:rPr>
                <w:del w:id="829" w:author="Atul Deodhar" w:date="2017-12-18T22:13:00Z"/>
                <w:rFonts w:ascii="Arial Narrow" w:hAnsi="Arial Narrow"/>
                <w:sz w:val="18"/>
                <w:szCs w:val="18"/>
              </w:rPr>
            </w:pPr>
            <w:del w:id="83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5D6CFAD0" w14:textId="76084DEC" w:rsidR="00AB78C9" w:rsidRPr="00910C9F" w:rsidDel="005B6105" w:rsidRDefault="00AB78C9" w:rsidP="00AB78C9">
            <w:pPr>
              <w:jc w:val="center"/>
              <w:rPr>
                <w:del w:id="831" w:author="Atul Deodhar" w:date="2017-12-18T22:13:00Z"/>
                <w:rFonts w:ascii="Arial Narrow" w:hAnsi="Arial Narrow"/>
                <w:sz w:val="18"/>
                <w:szCs w:val="18"/>
              </w:rPr>
            </w:pPr>
            <w:del w:id="83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260" w:type="dxa"/>
          </w:tcPr>
          <w:p w14:paraId="38DEED6E" w14:textId="67E2DE78" w:rsidR="00AB78C9" w:rsidRPr="00910C9F" w:rsidDel="005B6105" w:rsidRDefault="00AB78C9" w:rsidP="00AB78C9">
            <w:pPr>
              <w:jc w:val="center"/>
              <w:rPr>
                <w:del w:id="833" w:author="Atul Deodhar" w:date="2017-12-18T22:13:00Z"/>
                <w:rFonts w:ascii="Arial Narrow" w:hAnsi="Arial Narrow"/>
                <w:sz w:val="18"/>
                <w:szCs w:val="18"/>
              </w:rPr>
            </w:pPr>
            <w:del w:id="83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679" w:type="dxa"/>
            <w:gridSpan w:val="2"/>
          </w:tcPr>
          <w:p w14:paraId="5B477611" w14:textId="3E19D346" w:rsidR="00AB78C9" w:rsidRPr="00910C9F" w:rsidDel="005B6105" w:rsidRDefault="00AB78C9" w:rsidP="00AB78C9">
            <w:pPr>
              <w:jc w:val="center"/>
              <w:rPr>
                <w:del w:id="835" w:author="Atul Deodhar" w:date="2017-12-18T22:13:00Z"/>
                <w:rFonts w:ascii="Arial Narrow" w:hAnsi="Arial Narrow"/>
                <w:sz w:val="18"/>
                <w:szCs w:val="18"/>
              </w:rPr>
            </w:pPr>
            <w:del w:id="83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0.005</w:delText>
              </w:r>
            </w:del>
          </w:p>
        </w:tc>
        <w:tc>
          <w:tcPr>
            <w:tcW w:w="581" w:type="dxa"/>
          </w:tcPr>
          <w:p w14:paraId="5F895399" w14:textId="2B8BF797" w:rsidR="00AB78C9" w:rsidRPr="00910C9F" w:rsidDel="005B6105" w:rsidRDefault="00AB78C9" w:rsidP="00AB78C9">
            <w:pPr>
              <w:jc w:val="center"/>
              <w:rPr>
                <w:del w:id="837" w:author="Atul Deodhar" w:date="2017-12-18T22:13:00Z"/>
                <w:rFonts w:ascii="Arial Narrow" w:hAnsi="Arial Narrow"/>
                <w:sz w:val="18"/>
                <w:szCs w:val="18"/>
              </w:rPr>
            </w:pPr>
            <w:del w:id="83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1260" w:type="dxa"/>
            <w:gridSpan w:val="2"/>
          </w:tcPr>
          <w:p w14:paraId="3259043A" w14:textId="09080F1E" w:rsidR="00AB78C9" w:rsidRPr="00910C9F" w:rsidDel="005B6105" w:rsidRDefault="00AB78C9" w:rsidP="00AB78C9">
            <w:pPr>
              <w:jc w:val="center"/>
              <w:rPr>
                <w:del w:id="839" w:author="Atul Deodhar" w:date="2017-12-18T22:13:00Z"/>
                <w:rFonts w:ascii="Arial Narrow" w:hAnsi="Arial Narrow"/>
                <w:sz w:val="18"/>
                <w:szCs w:val="18"/>
              </w:rPr>
            </w:pPr>
            <w:del w:id="84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1.3</w:delText>
              </w:r>
            </w:del>
          </w:p>
        </w:tc>
        <w:tc>
          <w:tcPr>
            <w:tcW w:w="715" w:type="dxa"/>
          </w:tcPr>
          <w:p w14:paraId="1C03F146" w14:textId="39B71F57" w:rsidR="00AB78C9" w:rsidRPr="00910C9F" w:rsidDel="005B6105" w:rsidRDefault="00AB78C9" w:rsidP="00AB78C9">
            <w:pPr>
              <w:jc w:val="center"/>
              <w:rPr>
                <w:del w:id="841" w:author="Atul Deodhar" w:date="2017-12-18T22:13:00Z"/>
                <w:rFonts w:ascii="Arial Narrow" w:hAnsi="Arial Narrow"/>
                <w:sz w:val="18"/>
                <w:szCs w:val="18"/>
              </w:rPr>
            </w:pPr>
            <w:del w:id="84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088C3424" w14:textId="7A85F462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843" w:author="Atul Deodhar" w:date="2017-12-18T22:13:00Z"/>
        </w:trPr>
        <w:tc>
          <w:tcPr>
            <w:tcW w:w="1684" w:type="dxa"/>
            <w:gridSpan w:val="2"/>
          </w:tcPr>
          <w:p w14:paraId="4FC2BFAA" w14:textId="76AC1A76" w:rsidR="00AB78C9" w:rsidRPr="00910C9F" w:rsidDel="005B6105" w:rsidRDefault="00AB78C9" w:rsidP="00AB78C9">
            <w:pPr>
              <w:rPr>
                <w:del w:id="84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45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lastRenderedPageBreak/>
                <w:delText>Non Melanoma Skin Cancer</w:delText>
              </w:r>
            </w:del>
          </w:p>
        </w:tc>
        <w:tc>
          <w:tcPr>
            <w:tcW w:w="651" w:type="dxa"/>
          </w:tcPr>
          <w:p w14:paraId="7D3FBE29" w14:textId="23D534A2" w:rsidR="00AB78C9" w:rsidRPr="00910C9F" w:rsidDel="005B6105" w:rsidRDefault="00AB78C9" w:rsidP="00AB78C9">
            <w:pPr>
              <w:jc w:val="center"/>
              <w:rPr>
                <w:del w:id="846" w:author="Atul Deodhar" w:date="2017-12-18T22:13:00Z"/>
                <w:rFonts w:ascii="Arial Narrow" w:hAnsi="Arial Narrow"/>
                <w:sz w:val="18"/>
                <w:szCs w:val="18"/>
              </w:rPr>
            </w:pPr>
            <w:del w:id="84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</w:delText>
              </w:r>
            </w:del>
          </w:p>
        </w:tc>
        <w:tc>
          <w:tcPr>
            <w:tcW w:w="1193" w:type="dxa"/>
            <w:gridSpan w:val="2"/>
          </w:tcPr>
          <w:p w14:paraId="116F3032" w14:textId="4C7C1685" w:rsidR="00AB78C9" w:rsidRPr="00910C9F" w:rsidDel="005B6105" w:rsidRDefault="00AB78C9" w:rsidP="00AB78C9">
            <w:pPr>
              <w:jc w:val="center"/>
              <w:rPr>
                <w:del w:id="848" w:author="Atul Deodhar" w:date="2017-12-18T22:13:00Z"/>
                <w:rFonts w:ascii="Arial Narrow" w:hAnsi="Arial Narrow"/>
                <w:sz w:val="18"/>
                <w:szCs w:val="18"/>
              </w:rPr>
            </w:pPr>
            <w:del w:id="84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</w:delText>
              </w:r>
            </w:del>
          </w:p>
        </w:tc>
        <w:tc>
          <w:tcPr>
            <w:tcW w:w="711" w:type="dxa"/>
          </w:tcPr>
          <w:p w14:paraId="7198A708" w14:textId="693C8858" w:rsidR="00AB78C9" w:rsidRPr="00910C9F" w:rsidDel="005B6105" w:rsidRDefault="00AB78C9" w:rsidP="00AB78C9">
            <w:pPr>
              <w:jc w:val="center"/>
              <w:rPr>
                <w:del w:id="850" w:author="Atul Deodhar" w:date="2017-12-18T22:13:00Z"/>
                <w:rFonts w:ascii="Arial Narrow" w:hAnsi="Arial Narrow"/>
                <w:sz w:val="18"/>
                <w:szCs w:val="18"/>
              </w:rPr>
            </w:pPr>
            <w:del w:id="85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084CD8F1" w14:textId="1EB14CA7" w:rsidR="00AB78C9" w:rsidRPr="00910C9F" w:rsidDel="005B6105" w:rsidRDefault="00AB78C9" w:rsidP="00AB78C9">
            <w:pPr>
              <w:jc w:val="center"/>
              <w:rPr>
                <w:del w:id="852" w:author="Atul Deodhar" w:date="2017-12-18T22:13:00Z"/>
                <w:rFonts w:ascii="Arial Narrow" w:hAnsi="Arial Narrow"/>
                <w:sz w:val="18"/>
                <w:szCs w:val="18"/>
              </w:rPr>
            </w:pPr>
            <w:del w:id="85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260" w:type="dxa"/>
          </w:tcPr>
          <w:p w14:paraId="072B52EC" w14:textId="4462F339" w:rsidR="00AB78C9" w:rsidRPr="00910C9F" w:rsidDel="005B6105" w:rsidRDefault="00AB78C9" w:rsidP="00AB78C9">
            <w:pPr>
              <w:jc w:val="center"/>
              <w:rPr>
                <w:del w:id="854" w:author="Atul Deodhar" w:date="2017-12-18T22:13:00Z"/>
                <w:rFonts w:ascii="Arial Narrow" w:hAnsi="Arial Narrow"/>
                <w:sz w:val="18"/>
                <w:szCs w:val="18"/>
              </w:rPr>
            </w:pPr>
            <w:del w:id="85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679" w:type="dxa"/>
            <w:gridSpan w:val="2"/>
          </w:tcPr>
          <w:p w14:paraId="2418D225" w14:textId="2D57EEB1" w:rsidR="00AB78C9" w:rsidRPr="00910C9F" w:rsidDel="005B6105" w:rsidRDefault="00AB78C9" w:rsidP="00AB78C9">
            <w:pPr>
              <w:jc w:val="center"/>
              <w:rPr>
                <w:del w:id="856" w:author="Atul Deodhar" w:date="2017-12-18T22:13:00Z"/>
                <w:rFonts w:ascii="Arial Narrow" w:hAnsi="Arial Narrow"/>
                <w:sz w:val="18"/>
                <w:szCs w:val="18"/>
              </w:rPr>
            </w:pPr>
            <w:del w:id="85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6742A7EF" w14:textId="6790D28D" w:rsidR="00AB78C9" w:rsidRPr="00910C9F" w:rsidDel="005B6105" w:rsidRDefault="00AB78C9" w:rsidP="00AB78C9">
            <w:pPr>
              <w:jc w:val="center"/>
              <w:rPr>
                <w:del w:id="858" w:author="Atul Deodhar" w:date="2017-12-18T22:13:00Z"/>
                <w:rFonts w:ascii="Arial Narrow" w:hAnsi="Arial Narrow"/>
                <w:sz w:val="18"/>
                <w:szCs w:val="18"/>
              </w:rPr>
            </w:pPr>
            <w:del w:id="85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</w:delText>
              </w:r>
            </w:del>
          </w:p>
        </w:tc>
        <w:tc>
          <w:tcPr>
            <w:tcW w:w="1260" w:type="dxa"/>
            <w:gridSpan w:val="2"/>
          </w:tcPr>
          <w:p w14:paraId="03317B82" w14:textId="6C56DDBF" w:rsidR="00AB78C9" w:rsidRPr="00910C9F" w:rsidDel="005B6105" w:rsidRDefault="00AB78C9" w:rsidP="00AB78C9">
            <w:pPr>
              <w:jc w:val="center"/>
              <w:rPr>
                <w:del w:id="860" w:author="Atul Deodhar" w:date="2017-12-18T22:13:00Z"/>
                <w:rFonts w:ascii="Arial Narrow" w:hAnsi="Arial Narrow"/>
                <w:sz w:val="18"/>
                <w:szCs w:val="18"/>
              </w:rPr>
            </w:pPr>
            <w:del w:id="86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1.6</w:delText>
              </w:r>
            </w:del>
          </w:p>
        </w:tc>
        <w:tc>
          <w:tcPr>
            <w:tcW w:w="715" w:type="dxa"/>
          </w:tcPr>
          <w:p w14:paraId="1C5BCB1F" w14:textId="3BA315BE" w:rsidR="00AB78C9" w:rsidRPr="00910C9F" w:rsidDel="005B6105" w:rsidRDefault="00AB78C9" w:rsidP="00AB78C9">
            <w:pPr>
              <w:jc w:val="center"/>
              <w:rPr>
                <w:del w:id="862" w:author="Atul Deodhar" w:date="2017-12-18T22:13:00Z"/>
                <w:rFonts w:ascii="Arial Narrow" w:hAnsi="Arial Narrow"/>
                <w:sz w:val="18"/>
                <w:szCs w:val="18"/>
              </w:rPr>
            </w:pPr>
            <w:del w:id="86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73FFB469" w14:textId="571D32E6" w:rsidTr="006872AD">
        <w:trPr>
          <w:gridAfter w:val="1"/>
          <w:wAfter w:w="226" w:type="dxa"/>
          <w:del w:id="864" w:author="Atul Deodhar" w:date="2017-12-18T22:13:00Z"/>
        </w:trPr>
        <w:tc>
          <w:tcPr>
            <w:tcW w:w="1684" w:type="dxa"/>
            <w:gridSpan w:val="2"/>
          </w:tcPr>
          <w:p w14:paraId="40B66A39" w14:textId="34DB13B4" w:rsidR="00AB78C9" w:rsidRPr="00910C9F" w:rsidDel="005B6105" w:rsidRDefault="00AB78C9" w:rsidP="00AB78C9">
            <w:pPr>
              <w:rPr>
                <w:del w:id="86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66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Solid Cancer</w:delText>
              </w:r>
            </w:del>
          </w:p>
        </w:tc>
        <w:tc>
          <w:tcPr>
            <w:tcW w:w="651" w:type="dxa"/>
          </w:tcPr>
          <w:p w14:paraId="3115EDAA" w14:textId="4B9D7E78" w:rsidR="00AB78C9" w:rsidRPr="00910C9F" w:rsidDel="005B6105" w:rsidRDefault="00AB78C9" w:rsidP="00AB78C9">
            <w:pPr>
              <w:jc w:val="center"/>
              <w:rPr>
                <w:del w:id="867" w:author="Atul Deodhar" w:date="2017-12-18T22:13:00Z"/>
                <w:rFonts w:ascii="Arial Narrow" w:hAnsi="Arial Narrow"/>
                <w:sz w:val="18"/>
                <w:szCs w:val="18"/>
              </w:rPr>
            </w:pPr>
            <w:del w:id="86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1.8</w:delText>
              </w:r>
            </w:del>
          </w:p>
        </w:tc>
        <w:tc>
          <w:tcPr>
            <w:tcW w:w="1193" w:type="dxa"/>
            <w:gridSpan w:val="2"/>
          </w:tcPr>
          <w:p w14:paraId="314B6E3F" w14:textId="2E5AD17B" w:rsidR="00AB78C9" w:rsidRPr="00910C9F" w:rsidDel="005B6105" w:rsidRDefault="00AB78C9" w:rsidP="00AB78C9">
            <w:pPr>
              <w:jc w:val="center"/>
              <w:rPr>
                <w:del w:id="869" w:author="Atul Deodhar" w:date="2017-12-18T22:13:00Z"/>
                <w:rFonts w:ascii="Arial Narrow" w:hAnsi="Arial Narrow"/>
                <w:sz w:val="18"/>
                <w:szCs w:val="18"/>
              </w:rPr>
            </w:pPr>
            <w:del w:id="87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3.7</w:delText>
              </w:r>
            </w:del>
          </w:p>
        </w:tc>
        <w:tc>
          <w:tcPr>
            <w:tcW w:w="711" w:type="dxa"/>
          </w:tcPr>
          <w:p w14:paraId="35D13869" w14:textId="7AEBA5CC" w:rsidR="00AB78C9" w:rsidRPr="00910C9F" w:rsidDel="005B6105" w:rsidRDefault="00AB78C9" w:rsidP="00AB78C9">
            <w:pPr>
              <w:jc w:val="center"/>
              <w:rPr>
                <w:del w:id="871" w:author="Atul Deodhar" w:date="2017-12-18T22:13:00Z"/>
                <w:rFonts w:ascii="Arial Narrow" w:hAnsi="Arial Narrow"/>
                <w:sz w:val="18"/>
                <w:szCs w:val="18"/>
              </w:rPr>
            </w:pPr>
            <w:del w:id="87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616" w:type="dxa"/>
            <w:gridSpan w:val="2"/>
          </w:tcPr>
          <w:p w14:paraId="366DDF99" w14:textId="06B97978" w:rsidR="00AB78C9" w:rsidRPr="00910C9F" w:rsidDel="005B6105" w:rsidRDefault="00AB78C9" w:rsidP="00AB78C9">
            <w:pPr>
              <w:jc w:val="center"/>
              <w:rPr>
                <w:del w:id="873" w:author="Atul Deodhar" w:date="2017-12-18T22:13:00Z"/>
                <w:rFonts w:ascii="Arial Narrow" w:hAnsi="Arial Narrow"/>
                <w:sz w:val="18"/>
                <w:szCs w:val="18"/>
              </w:rPr>
            </w:pPr>
            <w:del w:id="87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260" w:type="dxa"/>
          </w:tcPr>
          <w:p w14:paraId="3027C70D" w14:textId="0301173D" w:rsidR="00AB78C9" w:rsidRPr="00910C9F" w:rsidDel="005B6105" w:rsidRDefault="00AB78C9" w:rsidP="00AB78C9">
            <w:pPr>
              <w:jc w:val="center"/>
              <w:rPr>
                <w:del w:id="875" w:author="Atul Deodhar" w:date="2017-12-18T22:13:00Z"/>
                <w:rFonts w:ascii="Arial Narrow" w:hAnsi="Arial Narrow"/>
                <w:sz w:val="18"/>
                <w:szCs w:val="18"/>
              </w:rPr>
            </w:pPr>
            <w:del w:id="87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2.7</w:delText>
              </w:r>
            </w:del>
          </w:p>
        </w:tc>
        <w:tc>
          <w:tcPr>
            <w:tcW w:w="679" w:type="dxa"/>
            <w:gridSpan w:val="2"/>
          </w:tcPr>
          <w:p w14:paraId="010C08BB" w14:textId="008163AA" w:rsidR="00AB78C9" w:rsidRPr="00910C9F" w:rsidDel="005B6105" w:rsidRDefault="00AB78C9" w:rsidP="00AB78C9">
            <w:pPr>
              <w:jc w:val="center"/>
              <w:rPr>
                <w:del w:id="877" w:author="Atul Deodhar" w:date="2017-12-18T22:13:00Z"/>
                <w:rFonts w:ascii="Arial Narrow" w:hAnsi="Arial Narrow"/>
                <w:sz w:val="18"/>
                <w:szCs w:val="18"/>
              </w:rPr>
            </w:pPr>
            <w:del w:id="87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45B79A97" w14:textId="6A4D2F1B" w:rsidR="00AB78C9" w:rsidRPr="00910C9F" w:rsidDel="005B6105" w:rsidRDefault="00AB78C9" w:rsidP="00AB78C9">
            <w:pPr>
              <w:jc w:val="center"/>
              <w:rPr>
                <w:del w:id="879" w:author="Atul Deodhar" w:date="2017-12-18T22:13:00Z"/>
                <w:rFonts w:ascii="Arial Narrow" w:hAnsi="Arial Narrow"/>
                <w:sz w:val="18"/>
                <w:szCs w:val="18"/>
              </w:rPr>
            </w:pPr>
            <w:del w:id="88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4</w:delText>
              </w:r>
            </w:del>
          </w:p>
        </w:tc>
        <w:tc>
          <w:tcPr>
            <w:tcW w:w="1260" w:type="dxa"/>
            <w:gridSpan w:val="2"/>
          </w:tcPr>
          <w:p w14:paraId="2FB27696" w14:textId="7B144A9B" w:rsidR="00AB78C9" w:rsidRPr="00910C9F" w:rsidDel="005B6105" w:rsidRDefault="00AB78C9" w:rsidP="00AB78C9">
            <w:pPr>
              <w:jc w:val="center"/>
              <w:rPr>
                <w:del w:id="881" w:author="Atul Deodhar" w:date="2017-12-18T22:13:00Z"/>
                <w:rFonts w:ascii="Arial Narrow" w:hAnsi="Arial Narrow"/>
                <w:sz w:val="18"/>
                <w:szCs w:val="18"/>
              </w:rPr>
            </w:pPr>
            <w:del w:id="88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8</w:delText>
              </w:r>
            </w:del>
          </w:p>
        </w:tc>
        <w:tc>
          <w:tcPr>
            <w:tcW w:w="715" w:type="dxa"/>
          </w:tcPr>
          <w:p w14:paraId="6C7C34BA" w14:textId="27BB4A46" w:rsidR="00AB78C9" w:rsidRPr="00910C9F" w:rsidDel="005B6105" w:rsidRDefault="00AB78C9" w:rsidP="00AB78C9">
            <w:pPr>
              <w:jc w:val="center"/>
              <w:rPr>
                <w:del w:id="883" w:author="Atul Deodhar" w:date="2017-12-18T22:13:00Z"/>
                <w:rFonts w:ascii="Arial Narrow" w:hAnsi="Arial Narrow"/>
                <w:sz w:val="18"/>
                <w:szCs w:val="18"/>
              </w:rPr>
            </w:pPr>
            <w:del w:id="88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76DF06A1" w14:textId="7562763B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885" w:author="Atul Deodhar" w:date="2017-12-18T22:13:00Z"/>
        </w:trPr>
        <w:tc>
          <w:tcPr>
            <w:tcW w:w="1684" w:type="dxa"/>
            <w:gridSpan w:val="2"/>
          </w:tcPr>
          <w:p w14:paraId="08E7CA82" w14:textId="45284C58" w:rsidR="00AB78C9" w:rsidRPr="00910C9F" w:rsidDel="005B6105" w:rsidRDefault="00AB78C9" w:rsidP="00AB78C9">
            <w:pPr>
              <w:rPr>
                <w:del w:id="88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887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Hospitalized infection</w:delText>
              </w:r>
            </w:del>
          </w:p>
        </w:tc>
        <w:tc>
          <w:tcPr>
            <w:tcW w:w="651" w:type="dxa"/>
          </w:tcPr>
          <w:p w14:paraId="3F50A382" w14:textId="10F350AB" w:rsidR="00AB78C9" w:rsidRPr="00910C9F" w:rsidDel="005B6105" w:rsidRDefault="00AB78C9" w:rsidP="00AB78C9">
            <w:pPr>
              <w:jc w:val="center"/>
              <w:rPr>
                <w:del w:id="888" w:author="Atul Deodhar" w:date="2017-12-18T22:13:00Z"/>
                <w:rFonts w:ascii="Arial Narrow" w:hAnsi="Arial Narrow"/>
                <w:sz w:val="18"/>
                <w:szCs w:val="18"/>
              </w:rPr>
            </w:pPr>
            <w:del w:id="88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193" w:type="dxa"/>
            <w:gridSpan w:val="2"/>
          </w:tcPr>
          <w:p w14:paraId="139D9A9B" w14:textId="4B2AE2DB" w:rsidR="00AB78C9" w:rsidRPr="00910C9F" w:rsidDel="005B6105" w:rsidRDefault="00AB78C9" w:rsidP="00AB78C9">
            <w:pPr>
              <w:jc w:val="center"/>
              <w:rPr>
                <w:del w:id="890" w:author="Atul Deodhar" w:date="2017-12-18T22:13:00Z"/>
                <w:rFonts w:ascii="Arial Narrow" w:hAnsi="Arial Narrow"/>
                <w:sz w:val="18"/>
                <w:szCs w:val="18"/>
              </w:rPr>
            </w:pPr>
            <w:del w:id="89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711" w:type="dxa"/>
          </w:tcPr>
          <w:p w14:paraId="2040E0C3" w14:textId="0CE2B402" w:rsidR="00AB78C9" w:rsidRPr="00910C9F" w:rsidDel="005B6105" w:rsidRDefault="00AB78C9" w:rsidP="00AB78C9">
            <w:pPr>
              <w:jc w:val="center"/>
              <w:rPr>
                <w:del w:id="892" w:author="Atul Deodhar" w:date="2017-12-18T22:13:00Z"/>
                <w:rFonts w:ascii="Arial Narrow" w:hAnsi="Arial Narrow"/>
                <w:sz w:val="18"/>
                <w:szCs w:val="18"/>
              </w:rPr>
            </w:pPr>
            <w:del w:id="89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73FB5202" w14:textId="24E7B99E" w:rsidR="00AB78C9" w:rsidRPr="00910C9F" w:rsidDel="005B6105" w:rsidRDefault="00AB78C9" w:rsidP="00AB78C9">
            <w:pPr>
              <w:jc w:val="center"/>
              <w:rPr>
                <w:del w:id="894" w:author="Atul Deodhar" w:date="2017-12-18T22:13:00Z"/>
                <w:rFonts w:ascii="Arial Narrow" w:hAnsi="Arial Narrow"/>
                <w:sz w:val="18"/>
                <w:szCs w:val="18"/>
              </w:rPr>
            </w:pPr>
            <w:del w:id="89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2.6</w:delText>
              </w:r>
            </w:del>
          </w:p>
        </w:tc>
        <w:tc>
          <w:tcPr>
            <w:tcW w:w="1260" w:type="dxa"/>
          </w:tcPr>
          <w:p w14:paraId="0B860746" w14:textId="7515E26B" w:rsidR="00AB78C9" w:rsidRPr="00910C9F" w:rsidDel="005B6105" w:rsidRDefault="00AB78C9" w:rsidP="00AB78C9">
            <w:pPr>
              <w:jc w:val="center"/>
              <w:rPr>
                <w:del w:id="896" w:author="Atul Deodhar" w:date="2017-12-18T22:13:00Z"/>
                <w:rFonts w:ascii="Arial Narrow" w:hAnsi="Arial Narrow"/>
                <w:sz w:val="18"/>
                <w:szCs w:val="18"/>
              </w:rPr>
            </w:pPr>
            <w:del w:id="89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5.4</w:delText>
              </w:r>
            </w:del>
          </w:p>
        </w:tc>
        <w:tc>
          <w:tcPr>
            <w:tcW w:w="679" w:type="dxa"/>
            <w:gridSpan w:val="2"/>
          </w:tcPr>
          <w:p w14:paraId="2FD1B550" w14:textId="78509DC4" w:rsidR="00AB78C9" w:rsidRPr="00910C9F" w:rsidDel="005B6105" w:rsidRDefault="00AB78C9" w:rsidP="00AB78C9">
            <w:pPr>
              <w:jc w:val="center"/>
              <w:rPr>
                <w:del w:id="898" w:author="Atul Deodhar" w:date="2017-12-18T22:13:00Z"/>
                <w:rFonts w:ascii="Arial Narrow" w:hAnsi="Arial Narrow"/>
                <w:sz w:val="18"/>
                <w:szCs w:val="18"/>
              </w:rPr>
            </w:pPr>
            <w:del w:id="89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1B259056" w14:textId="618192F1" w:rsidR="00AB78C9" w:rsidRPr="00910C9F" w:rsidDel="005B6105" w:rsidRDefault="00AB78C9" w:rsidP="00AB78C9">
            <w:pPr>
              <w:jc w:val="center"/>
              <w:rPr>
                <w:del w:id="900" w:author="Atul Deodhar" w:date="2017-12-18T22:13:00Z"/>
                <w:rFonts w:ascii="Arial Narrow" w:hAnsi="Arial Narrow"/>
                <w:sz w:val="18"/>
                <w:szCs w:val="18"/>
              </w:rPr>
            </w:pPr>
            <w:del w:id="90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7.1</w:delText>
              </w:r>
            </w:del>
          </w:p>
        </w:tc>
        <w:tc>
          <w:tcPr>
            <w:tcW w:w="1260" w:type="dxa"/>
            <w:gridSpan w:val="2"/>
          </w:tcPr>
          <w:p w14:paraId="0B1EF7A8" w14:textId="6B311028" w:rsidR="00AB78C9" w:rsidRPr="00910C9F" w:rsidDel="005B6105" w:rsidRDefault="00AB78C9" w:rsidP="00AB78C9">
            <w:pPr>
              <w:jc w:val="center"/>
              <w:rPr>
                <w:del w:id="902" w:author="Atul Deodhar" w:date="2017-12-18T22:13:00Z"/>
                <w:rFonts w:ascii="Arial Narrow" w:hAnsi="Arial Narrow"/>
                <w:sz w:val="18"/>
                <w:szCs w:val="18"/>
              </w:rPr>
            </w:pPr>
            <w:del w:id="90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12.7</w:delText>
              </w:r>
            </w:del>
          </w:p>
        </w:tc>
        <w:tc>
          <w:tcPr>
            <w:tcW w:w="715" w:type="dxa"/>
          </w:tcPr>
          <w:p w14:paraId="3E0F954A" w14:textId="0FFCEED1" w:rsidR="00AB78C9" w:rsidRPr="00910C9F" w:rsidDel="005B6105" w:rsidRDefault="00AB78C9" w:rsidP="00AB78C9">
            <w:pPr>
              <w:jc w:val="center"/>
              <w:rPr>
                <w:del w:id="904" w:author="Atul Deodhar" w:date="2017-12-18T22:13:00Z"/>
                <w:rFonts w:ascii="Arial Narrow" w:hAnsi="Arial Narrow"/>
                <w:sz w:val="18"/>
                <w:szCs w:val="18"/>
              </w:rPr>
            </w:pPr>
            <w:del w:id="90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AB78C9" w:rsidRPr="00910C9F" w:rsidDel="005B6105" w14:paraId="41055043" w14:textId="615E7342" w:rsidTr="006872AD">
        <w:trPr>
          <w:gridAfter w:val="1"/>
          <w:wAfter w:w="226" w:type="dxa"/>
          <w:del w:id="906" w:author="Atul Deodhar" w:date="2017-12-18T22:13:00Z"/>
        </w:trPr>
        <w:tc>
          <w:tcPr>
            <w:tcW w:w="1684" w:type="dxa"/>
            <w:gridSpan w:val="2"/>
          </w:tcPr>
          <w:p w14:paraId="00930F9F" w14:textId="1120F15E" w:rsidR="00AB78C9" w:rsidRPr="00910C9F" w:rsidDel="005B6105" w:rsidRDefault="00AB78C9" w:rsidP="00AB78C9">
            <w:pPr>
              <w:rPr>
                <w:del w:id="90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08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Opportunistic infection</w:delText>
              </w:r>
            </w:del>
          </w:p>
        </w:tc>
        <w:tc>
          <w:tcPr>
            <w:tcW w:w="651" w:type="dxa"/>
          </w:tcPr>
          <w:p w14:paraId="24CAFDEA" w14:textId="02ADDC39" w:rsidR="00AB78C9" w:rsidRPr="00910C9F" w:rsidDel="005B6105" w:rsidRDefault="00AB78C9" w:rsidP="00AB78C9">
            <w:pPr>
              <w:jc w:val="center"/>
              <w:rPr>
                <w:del w:id="909" w:author="Atul Deodhar" w:date="2017-12-18T22:13:00Z"/>
                <w:rFonts w:ascii="Arial Narrow" w:hAnsi="Arial Narrow"/>
                <w:sz w:val="18"/>
                <w:szCs w:val="18"/>
              </w:rPr>
            </w:pPr>
            <w:del w:id="91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193" w:type="dxa"/>
            <w:gridSpan w:val="2"/>
          </w:tcPr>
          <w:p w14:paraId="1A7BB87F" w14:textId="3140D205" w:rsidR="00AB78C9" w:rsidRPr="00910C9F" w:rsidDel="005B6105" w:rsidRDefault="00AB78C9" w:rsidP="00AB78C9">
            <w:pPr>
              <w:jc w:val="center"/>
              <w:rPr>
                <w:del w:id="911" w:author="Atul Deodhar" w:date="2017-12-18T22:13:00Z"/>
                <w:rFonts w:ascii="Arial Narrow" w:hAnsi="Arial Narrow"/>
                <w:sz w:val="18"/>
                <w:szCs w:val="18"/>
              </w:rPr>
            </w:pPr>
            <w:del w:id="91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711" w:type="dxa"/>
          </w:tcPr>
          <w:p w14:paraId="17619334" w14:textId="2665909B" w:rsidR="00AB78C9" w:rsidRPr="00910C9F" w:rsidDel="005B6105" w:rsidRDefault="00AB78C9" w:rsidP="00AB78C9">
            <w:pPr>
              <w:jc w:val="center"/>
              <w:rPr>
                <w:del w:id="913" w:author="Atul Deodhar" w:date="2017-12-18T22:13:00Z"/>
                <w:rFonts w:ascii="Arial Narrow" w:hAnsi="Arial Narrow"/>
                <w:sz w:val="18"/>
                <w:szCs w:val="18"/>
              </w:rPr>
            </w:pPr>
            <w:del w:id="91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1558F06C" w14:textId="5F5CC3B4" w:rsidR="00AB78C9" w:rsidRPr="00910C9F" w:rsidDel="005B6105" w:rsidRDefault="00AB78C9" w:rsidP="00AB78C9">
            <w:pPr>
              <w:jc w:val="center"/>
              <w:rPr>
                <w:del w:id="915" w:author="Atul Deodhar" w:date="2017-12-18T22:13:00Z"/>
                <w:rFonts w:ascii="Arial Narrow" w:hAnsi="Arial Narrow"/>
                <w:sz w:val="18"/>
                <w:szCs w:val="18"/>
              </w:rPr>
            </w:pPr>
            <w:del w:id="91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260" w:type="dxa"/>
          </w:tcPr>
          <w:p w14:paraId="100C15BF" w14:textId="3ED8BAFF" w:rsidR="00AB78C9" w:rsidRPr="00910C9F" w:rsidDel="005B6105" w:rsidRDefault="00AB78C9" w:rsidP="00AB78C9">
            <w:pPr>
              <w:jc w:val="center"/>
              <w:rPr>
                <w:del w:id="917" w:author="Atul Deodhar" w:date="2017-12-18T22:13:00Z"/>
                <w:rFonts w:ascii="Arial Narrow" w:hAnsi="Arial Narrow"/>
                <w:sz w:val="18"/>
                <w:szCs w:val="18"/>
              </w:rPr>
            </w:pPr>
            <w:del w:id="91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679" w:type="dxa"/>
            <w:gridSpan w:val="2"/>
          </w:tcPr>
          <w:p w14:paraId="3AAB0C8D" w14:textId="30B0322F" w:rsidR="00AB78C9" w:rsidRPr="00910C9F" w:rsidDel="005B6105" w:rsidRDefault="00AB78C9" w:rsidP="00AB78C9">
            <w:pPr>
              <w:jc w:val="center"/>
              <w:rPr>
                <w:del w:id="919" w:author="Atul Deodhar" w:date="2017-12-18T22:13:00Z"/>
                <w:rFonts w:ascii="Arial Narrow" w:hAnsi="Arial Narrow"/>
                <w:sz w:val="18"/>
                <w:szCs w:val="18"/>
              </w:rPr>
            </w:pPr>
            <w:del w:id="92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4F0D5C58" w14:textId="7F8C1AD1" w:rsidR="00AB78C9" w:rsidRPr="00910C9F" w:rsidDel="005B6105" w:rsidRDefault="00AB78C9" w:rsidP="00AB78C9">
            <w:pPr>
              <w:jc w:val="center"/>
              <w:rPr>
                <w:del w:id="921" w:author="Atul Deodhar" w:date="2017-12-18T22:13:00Z"/>
                <w:rFonts w:ascii="Arial Narrow" w:hAnsi="Arial Narrow"/>
                <w:sz w:val="18"/>
                <w:szCs w:val="18"/>
              </w:rPr>
            </w:pPr>
            <w:del w:id="92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1.8</w:delText>
              </w:r>
            </w:del>
          </w:p>
        </w:tc>
        <w:tc>
          <w:tcPr>
            <w:tcW w:w="1260" w:type="dxa"/>
            <w:gridSpan w:val="2"/>
          </w:tcPr>
          <w:p w14:paraId="4E9C7954" w14:textId="0A8F6076" w:rsidR="00AB78C9" w:rsidRPr="00910C9F" w:rsidDel="005B6105" w:rsidRDefault="00AB78C9" w:rsidP="00AB78C9">
            <w:pPr>
              <w:jc w:val="center"/>
              <w:rPr>
                <w:del w:id="923" w:author="Atul Deodhar" w:date="2017-12-18T22:13:00Z"/>
                <w:rFonts w:ascii="Arial Narrow" w:hAnsi="Arial Narrow"/>
                <w:sz w:val="18"/>
                <w:szCs w:val="18"/>
              </w:rPr>
            </w:pPr>
            <w:del w:id="92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1.7</w:delText>
              </w:r>
            </w:del>
          </w:p>
        </w:tc>
        <w:tc>
          <w:tcPr>
            <w:tcW w:w="715" w:type="dxa"/>
          </w:tcPr>
          <w:p w14:paraId="63E771CA" w14:textId="3B2DA6A2" w:rsidR="00AB78C9" w:rsidRPr="00910C9F" w:rsidDel="005B6105" w:rsidRDefault="00AB78C9" w:rsidP="00AB78C9">
            <w:pPr>
              <w:jc w:val="center"/>
              <w:rPr>
                <w:del w:id="925" w:author="Atul Deodhar" w:date="2017-12-18T22:13:00Z"/>
                <w:rFonts w:ascii="Arial Narrow" w:hAnsi="Arial Narrow"/>
                <w:sz w:val="18"/>
                <w:szCs w:val="18"/>
              </w:rPr>
            </w:pPr>
            <w:del w:id="92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</w:tr>
      <w:tr w:rsidR="004701B2" w:rsidRPr="00910C9F" w:rsidDel="005B6105" w14:paraId="1920F00D" w14:textId="47DDBA67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927" w:author="Atul Deodhar" w:date="2017-12-18T22:13:00Z"/>
        </w:trPr>
        <w:tc>
          <w:tcPr>
            <w:tcW w:w="1684" w:type="dxa"/>
            <w:gridSpan w:val="2"/>
          </w:tcPr>
          <w:p w14:paraId="6DEE4B14" w14:textId="52885E2D" w:rsidR="004701B2" w:rsidRPr="00910C9F" w:rsidDel="005B6105" w:rsidRDefault="004701B2" w:rsidP="004701B2">
            <w:pPr>
              <w:rPr>
                <w:del w:id="92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29" w:author="Atul Deodhar" w:date="2017-12-18T22:13:00Z">
              <w:r w:rsidRPr="00910C9F" w:rsidDel="005B6105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Clinical vertebral fracture</w:delText>
              </w:r>
            </w:del>
          </w:p>
        </w:tc>
        <w:tc>
          <w:tcPr>
            <w:tcW w:w="651" w:type="dxa"/>
          </w:tcPr>
          <w:p w14:paraId="69C3346D" w14:textId="5491C993" w:rsidR="004701B2" w:rsidRPr="00910C9F" w:rsidDel="005B6105" w:rsidRDefault="004701B2" w:rsidP="004701B2">
            <w:pPr>
              <w:jc w:val="center"/>
              <w:rPr>
                <w:del w:id="930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  <w:gridSpan w:val="2"/>
          </w:tcPr>
          <w:p w14:paraId="00BF24AD" w14:textId="77EEF573" w:rsidR="004701B2" w:rsidRPr="00910C9F" w:rsidDel="005B6105" w:rsidRDefault="004701B2" w:rsidP="004701B2">
            <w:pPr>
              <w:jc w:val="center"/>
              <w:rPr>
                <w:del w:id="931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</w:tcPr>
          <w:p w14:paraId="3FEEA39D" w14:textId="254B2FF2" w:rsidR="004701B2" w:rsidRPr="00910C9F" w:rsidDel="005B6105" w:rsidRDefault="004701B2" w:rsidP="004701B2">
            <w:pPr>
              <w:jc w:val="center"/>
              <w:rPr>
                <w:del w:id="932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  <w:gridSpan w:val="2"/>
          </w:tcPr>
          <w:p w14:paraId="4107A2AA" w14:textId="507B116F" w:rsidR="004701B2" w:rsidRPr="00910C9F" w:rsidDel="005B6105" w:rsidRDefault="004701B2" w:rsidP="004701B2">
            <w:pPr>
              <w:jc w:val="center"/>
              <w:rPr>
                <w:del w:id="933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CF836E3" w14:textId="1C58A3D9" w:rsidR="004701B2" w:rsidRPr="00910C9F" w:rsidDel="005B6105" w:rsidRDefault="004701B2" w:rsidP="004701B2">
            <w:pPr>
              <w:jc w:val="center"/>
              <w:rPr>
                <w:del w:id="934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  <w:gridSpan w:val="2"/>
          </w:tcPr>
          <w:p w14:paraId="395E8838" w14:textId="0F926B1D" w:rsidR="004701B2" w:rsidRPr="00910C9F" w:rsidDel="005B6105" w:rsidRDefault="004701B2" w:rsidP="004701B2">
            <w:pPr>
              <w:jc w:val="center"/>
              <w:rPr>
                <w:del w:id="935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</w:tcPr>
          <w:p w14:paraId="7A9C9971" w14:textId="7F24029C" w:rsidR="004701B2" w:rsidRPr="00910C9F" w:rsidDel="005B6105" w:rsidRDefault="004701B2" w:rsidP="004701B2">
            <w:pPr>
              <w:jc w:val="center"/>
              <w:rPr>
                <w:del w:id="936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gridSpan w:val="2"/>
          </w:tcPr>
          <w:p w14:paraId="64B780BB" w14:textId="23851B07" w:rsidR="004701B2" w:rsidRPr="00910C9F" w:rsidDel="005B6105" w:rsidRDefault="004701B2" w:rsidP="004701B2">
            <w:pPr>
              <w:jc w:val="center"/>
              <w:rPr>
                <w:del w:id="937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</w:tcPr>
          <w:p w14:paraId="6ED2695C" w14:textId="446A94DD" w:rsidR="004701B2" w:rsidRPr="00910C9F" w:rsidDel="005B6105" w:rsidRDefault="004701B2" w:rsidP="004701B2">
            <w:pPr>
              <w:jc w:val="center"/>
              <w:rPr>
                <w:del w:id="938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</w:tr>
      <w:tr w:rsidR="004701B2" w:rsidRPr="00910C9F" w:rsidDel="005B6105" w14:paraId="102A0BFF" w14:textId="25DF8298" w:rsidTr="006872AD">
        <w:trPr>
          <w:gridAfter w:val="1"/>
          <w:wAfter w:w="226" w:type="dxa"/>
          <w:del w:id="939" w:author="Atul Deodhar" w:date="2017-12-18T22:13:00Z"/>
        </w:trPr>
        <w:tc>
          <w:tcPr>
            <w:tcW w:w="1684" w:type="dxa"/>
            <w:gridSpan w:val="2"/>
          </w:tcPr>
          <w:p w14:paraId="07264C65" w14:textId="0A5D5E84" w:rsidR="004701B2" w:rsidRPr="00910C9F" w:rsidDel="005B6105" w:rsidRDefault="004701B2" w:rsidP="004701B2">
            <w:pPr>
              <w:rPr>
                <w:del w:id="94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41" w:author="Atul Deodhar" w:date="2017-12-18T22:13:00Z">
              <w:r w:rsidRPr="00910C9F" w:rsidDel="005B6105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Non-vertebral osteoporotic fracture</w:delText>
              </w:r>
            </w:del>
          </w:p>
        </w:tc>
        <w:tc>
          <w:tcPr>
            <w:tcW w:w="651" w:type="dxa"/>
          </w:tcPr>
          <w:p w14:paraId="634D7251" w14:textId="3AFFB390" w:rsidR="004701B2" w:rsidRPr="00910C9F" w:rsidDel="005B6105" w:rsidRDefault="004701B2" w:rsidP="004701B2">
            <w:pPr>
              <w:jc w:val="center"/>
              <w:rPr>
                <w:del w:id="942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  <w:gridSpan w:val="2"/>
          </w:tcPr>
          <w:p w14:paraId="2D276D09" w14:textId="7E986B55" w:rsidR="004701B2" w:rsidRPr="00910C9F" w:rsidDel="005B6105" w:rsidRDefault="004701B2" w:rsidP="004701B2">
            <w:pPr>
              <w:jc w:val="center"/>
              <w:rPr>
                <w:del w:id="943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</w:tcPr>
          <w:p w14:paraId="5C8EC36A" w14:textId="385A9BC8" w:rsidR="004701B2" w:rsidRPr="00910C9F" w:rsidDel="005B6105" w:rsidRDefault="004701B2" w:rsidP="004701B2">
            <w:pPr>
              <w:jc w:val="center"/>
              <w:rPr>
                <w:del w:id="944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  <w:gridSpan w:val="2"/>
          </w:tcPr>
          <w:p w14:paraId="6BEBAED8" w14:textId="071723E6" w:rsidR="004701B2" w:rsidRPr="00910C9F" w:rsidDel="005B6105" w:rsidRDefault="004701B2" w:rsidP="004701B2">
            <w:pPr>
              <w:jc w:val="center"/>
              <w:rPr>
                <w:del w:id="945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B9F7F8A" w14:textId="1DC8D2AC" w:rsidR="004701B2" w:rsidRPr="00910C9F" w:rsidDel="005B6105" w:rsidRDefault="004701B2" w:rsidP="004701B2">
            <w:pPr>
              <w:jc w:val="center"/>
              <w:rPr>
                <w:del w:id="946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  <w:gridSpan w:val="2"/>
          </w:tcPr>
          <w:p w14:paraId="40ECC0B4" w14:textId="3C46D917" w:rsidR="004701B2" w:rsidRPr="00910C9F" w:rsidDel="005B6105" w:rsidRDefault="004701B2" w:rsidP="004701B2">
            <w:pPr>
              <w:jc w:val="center"/>
              <w:rPr>
                <w:del w:id="947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</w:tcPr>
          <w:p w14:paraId="55A97EA0" w14:textId="05032193" w:rsidR="004701B2" w:rsidRPr="00910C9F" w:rsidDel="005B6105" w:rsidRDefault="004701B2" w:rsidP="004701B2">
            <w:pPr>
              <w:jc w:val="center"/>
              <w:rPr>
                <w:del w:id="948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gridSpan w:val="2"/>
          </w:tcPr>
          <w:p w14:paraId="626B93AB" w14:textId="642BAC30" w:rsidR="004701B2" w:rsidRPr="00910C9F" w:rsidDel="005B6105" w:rsidRDefault="004701B2" w:rsidP="004701B2">
            <w:pPr>
              <w:jc w:val="center"/>
              <w:rPr>
                <w:del w:id="949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</w:tcPr>
          <w:p w14:paraId="540CF544" w14:textId="7A799895" w:rsidR="004701B2" w:rsidRPr="00910C9F" w:rsidDel="005B6105" w:rsidRDefault="004701B2" w:rsidP="004701B2">
            <w:pPr>
              <w:jc w:val="center"/>
              <w:rPr>
                <w:del w:id="950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</w:tr>
      <w:tr w:rsidR="00AC4D45" w:rsidRPr="00910C9F" w:rsidDel="005B6105" w14:paraId="2ABDD246" w14:textId="20C210CB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trHeight w:val="377"/>
          <w:del w:id="951" w:author="Atul Deodhar" w:date="2017-12-18T22:13:00Z"/>
        </w:trPr>
        <w:tc>
          <w:tcPr>
            <w:tcW w:w="9350" w:type="dxa"/>
            <w:gridSpan w:val="15"/>
          </w:tcPr>
          <w:p w14:paraId="7066970D" w14:textId="79A096B2" w:rsidR="00AC4D45" w:rsidRPr="00910C9F" w:rsidDel="005B6105" w:rsidRDefault="00AC4D45" w:rsidP="007A54DB">
            <w:pPr>
              <w:rPr>
                <w:del w:id="952" w:author="Atul Deodhar" w:date="2017-12-18T22:13:00Z"/>
                <w:rFonts w:ascii="Arial Narrow" w:hAnsi="Arial Narrow" w:cs="Arial"/>
                <w:b/>
                <w:sz w:val="18"/>
                <w:szCs w:val="18"/>
              </w:rPr>
            </w:pPr>
            <w:del w:id="953" w:author="Atul Deodhar" w:date="2017-12-18T22:13:00Z">
              <w:r w:rsidRPr="00910C9F" w:rsidDel="005B6105">
                <w:rPr>
                  <w:rFonts w:ascii="Arial Narrow" w:hAnsi="Arial Narrow" w:cs="Arial"/>
                  <w:b/>
                  <w:sz w:val="18"/>
                  <w:szCs w:val="18"/>
                </w:rPr>
                <w:delText>Comparison of TNFi vs DMARDs</w:delText>
              </w:r>
            </w:del>
          </w:p>
        </w:tc>
      </w:tr>
      <w:tr w:rsidR="00910C9F" w:rsidRPr="00910C9F" w:rsidDel="005B6105" w14:paraId="256B9882" w14:textId="66847970" w:rsidTr="006872AD">
        <w:trPr>
          <w:gridAfter w:val="1"/>
          <w:wAfter w:w="226" w:type="dxa"/>
          <w:del w:id="954" w:author="Atul Deodhar" w:date="2017-12-18T22:13:00Z"/>
        </w:trPr>
        <w:tc>
          <w:tcPr>
            <w:tcW w:w="1684" w:type="dxa"/>
            <w:gridSpan w:val="2"/>
          </w:tcPr>
          <w:p w14:paraId="6D8D319D" w14:textId="51DB0919" w:rsidR="00910C9F" w:rsidRPr="00910C9F" w:rsidDel="005B6105" w:rsidRDefault="00910C9F" w:rsidP="00910C9F">
            <w:pPr>
              <w:rPr>
                <w:del w:id="95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56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Aortic Insufficiency</w:delText>
              </w:r>
            </w:del>
          </w:p>
        </w:tc>
        <w:tc>
          <w:tcPr>
            <w:tcW w:w="651" w:type="dxa"/>
          </w:tcPr>
          <w:p w14:paraId="5CB53C8F" w14:textId="19802BBC" w:rsidR="00910C9F" w:rsidRPr="00910C9F" w:rsidDel="005B6105" w:rsidRDefault="00910C9F" w:rsidP="00910C9F">
            <w:pPr>
              <w:jc w:val="center"/>
              <w:rPr>
                <w:del w:id="95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5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1.3</w:delText>
              </w:r>
            </w:del>
          </w:p>
        </w:tc>
        <w:tc>
          <w:tcPr>
            <w:tcW w:w="1193" w:type="dxa"/>
            <w:gridSpan w:val="2"/>
          </w:tcPr>
          <w:p w14:paraId="2FE122C6" w14:textId="4724A515" w:rsidR="00910C9F" w:rsidRPr="00910C9F" w:rsidDel="005B6105" w:rsidRDefault="00910C9F" w:rsidP="00910C9F">
            <w:pPr>
              <w:jc w:val="center"/>
              <w:rPr>
                <w:del w:id="95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6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711" w:type="dxa"/>
          </w:tcPr>
          <w:p w14:paraId="6AFFE430" w14:textId="52485552" w:rsidR="00910C9F" w:rsidRPr="00910C9F" w:rsidDel="005B6105" w:rsidRDefault="00910C9F" w:rsidP="00910C9F">
            <w:pPr>
              <w:jc w:val="center"/>
              <w:rPr>
                <w:del w:id="96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6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75E1F29B" w14:textId="1AD6683B" w:rsidR="00910C9F" w:rsidRPr="00910C9F" w:rsidDel="005B6105" w:rsidRDefault="00910C9F" w:rsidP="00910C9F">
            <w:pPr>
              <w:jc w:val="center"/>
              <w:rPr>
                <w:del w:id="96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6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1260" w:type="dxa"/>
          </w:tcPr>
          <w:p w14:paraId="7825172C" w14:textId="1DAF1781" w:rsidR="00910C9F" w:rsidRPr="00910C9F" w:rsidDel="005B6105" w:rsidRDefault="00910C9F" w:rsidP="00910C9F">
            <w:pPr>
              <w:jc w:val="center"/>
              <w:rPr>
                <w:del w:id="96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6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679" w:type="dxa"/>
            <w:gridSpan w:val="2"/>
          </w:tcPr>
          <w:p w14:paraId="41F6DE5B" w14:textId="72F64B8D" w:rsidR="00910C9F" w:rsidRPr="00910C9F" w:rsidDel="005B6105" w:rsidRDefault="00910C9F" w:rsidP="00910C9F">
            <w:pPr>
              <w:jc w:val="center"/>
              <w:rPr>
                <w:del w:id="96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6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36BD2E23" w14:textId="11B96EEC" w:rsidR="00910C9F" w:rsidRPr="00910C9F" w:rsidDel="005B6105" w:rsidRDefault="00910C9F" w:rsidP="00910C9F">
            <w:pPr>
              <w:jc w:val="center"/>
              <w:rPr>
                <w:del w:id="96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7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1.9</w:delText>
              </w:r>
            </w:del>
          </w:p>
        </w:tc>
        <w:tc>
          <w:tcPr>
            <w:tcW w:w="1260" w:type="dxa"/>
            <w:gridSpan w:val="2"/>
          </w:tcPr>
          <w:p w14:paraId="129FCFD5" w14:textId="011DB173" w:rsidR="00910C9F" w:rsidRPr="00910C9F" w:rsidDel="005B6105" w:rsidRDefault="00910C9F" w:rsidP="00910C9F">
            <w:pPr>
              <w:jc w:val="center"/>
              <w:rPr>
                <w:del w:id="97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7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2.5</w:delText>
              </w:r>
            </w:del>
          </w:p>
        </w:tc>
        <w:tc>
          <w:tcPr>
            <w:tcW w:w="715" w:type="dxa"/>
          </w:tcPr>
          <w:p w14:paraId="17F4CD10" w14:textId="3F45741E" w:rsidR="00910C9F" w:rsidRPr="00910C9F" w:rsidDel="005B6105" w:rsidRDefault="00910C9F" w:rsidP="00910C9F">
            <w:pPr>
              <w:jc w:val="center"/>
              <w:rPr>
                <w:del w:id="97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7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0.003</w:delText>
              </w:r>
            </w:del>
          </w:p>
        </w:tc>
      </w:tr>
      <w:tr w:rsidR="00910C9F" w:rsidRPr="00910C9F" w:rsidDel="005B6105" w14:paraId="442A9002" w14:textId="2AF57553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975" w:author="Atul Deodhar" w:date="2017-12-18T22:13:00Z"/>
        </w:trPr>
        <w:tc>
          <w:tcPr>
            <w:tcW w:w="1684" w:type="dxa"/>
            <w:gridSpan w:val="2"/>
          </w:tcPr>
          <w:p w14:paraId="2BC687D2" w14:textId="71DAD314" w:rsidR="00910C9F" w:rsidRPr="00910C9F" w:rsidDel="005B6105" w:rsidRDefault="00910C9F" w:rsidP="00910C9F">
            <w:pPr>
              <w:rPr>
                <w:del w:id="97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77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Conduction Block</w:delText>
              </w:r>
            </w:del>
          </w:p>
        </w:tc>
        <w:tc>
          <w:tcPr>
            <w:tcW w:w="651" w:type="dxa"/>
          </w:tcPr>
          <w:p w14:paraId="7A555FE6" w14:textId="2B2942D8" w:rsidR="00910C9F" w:rsidRPr="00910C9F" w:rsidDel="005B6105" w:rsidRDefault="00910C9F" w:rsidP="00910C9F">
            <w:pPr>
              <w:jc w:val="center"/>
              <w:rPr>
                <w:del w:id="97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7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193" w:type="dxa"/>
            <w:gridSpan w:val="2"/>
          </w:tcPr>
          <w:p w14:paraId="384CE7E0" w14:textId="4377061A" w:rsidR="00910C9F" w:rsidRPr="00910C9F" w:rsidDel="005B6105" w:rsidRDefault="00910C9F" w:rsidP="00910C9F">
            <w:pPr>
              <w:jc w:val="center"/>
              <w:rPr>
                <w:del w:id="98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8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</w:delText>
              </w:r>
            </w:del>
          </w:p>
        </w:tc>
        <w:tc>
          <w:tcPr>
            <w:tcW w:w="711" w:type="dxa"/>
          </w:tcPr>
          <w:p w14:paraId="796856CF" w14:textId="3E299E09" w:rsidR="00910C9F" w:rsidRPr="00910C9F" w:rsidDel="005B6105" w:rsidRDefault="00910C9F" w:rsidP="00910C9F">
            <w:pPr>
              <w:jc w:val="center"/>
              <w:rPr>
                <w:del w:id="98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8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32D74C9E" w14:textId="77240190" w:rsidR="00910C9F" w:rsidRPr="00910C9F" w:rsidDel="005B6105" w:rsidRDefault="00910C9F" w:rsidP="00910C9F">
            <w:pPr>
              <w:jc w:val="center"/>
              <w:rPr>
                <w:del w:id="98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8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1260" w:type="dxa"/>
          </w:tcPr>
          <w:p w14:paraId="08A32856" w14:textId="75AA7DB8" w:rsidR="00910C9F" w:rsidRPr="00910C9F" w:rsidDel="005B6105" w:rsidRDefault="00910C9F" w:rsidP="00910C9F">
            <w:pPr>
              <w:jc w:val="center"/>
              <w:rPr>
                <w:del w:id="98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8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679" w:type="dxa"/>
            <w:gridSpan w:val="2"/>
          </w:tcPr>
          <w:p w14:paraId="764F2409" w14:textId="7EAFB8F9" w:rsidR="00910C9F" w:rsidRPr="00910C9F" w:rsidDel="005B6105" w:rsidRDefault="00910C9F" w:rsidP="00910C9F">
            <w:pPr>
              <w:jc w:val="center"/>
              <w:rPr>
                <w:del w:id="98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8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55266155" w14:textId="6F02CE61" w:rsidR="00910C9F" w:rsidRPr="00910C9F" w:rsidDel="005B6105" w:rsidRDefault="00910C9F" w:rsidP="00910C9F">
            <w:pPr>
              <w:jc w:val="center"/>
              <w:rPr>
                <w:del w:id="99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9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</w:delText>
              </w:r>
            </w:del>
          </w:p>
        </w:tc>
        <w:tc>
          <w:tcPr>
            <w:tcW w:w="1260" w:type="dxa"/>
            <w:gridSpan w:val="2"/>
          </w:tcPr>
          <w:p w14:paraId="3C70E1A8" w14:textId="73D31101" w:rsidR="00910C9F" w:rsidRPr="00910C9F" w:rsidDel="005B6105" w:rsidRDefault="00910C9F" w:rsidP="00910C9F">
            <w:pPr>
              <w:jc w:val="center"/>
              <w:rPr>
                <w:del w:id="99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9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2.6</w:delText>
              </w:r>
            </w:del>
          </w:p>
        </w:tc>
        <w:tc>
          <w:tcPr>
            <w:tcW w:w="715" w:type="dxa"/>
          </w:tcPr>
          <w:p w14:paraId="518DB376" w14:textId="54E9DDF9" w:rsidR="00910C9F" w:rsidRPr="00910C9F" w:rsidDel="005B6105" w:rsidRDefault="00910C9F" w:rsidP="00910C9F">
            <w:pPr>
              <w:jc w:val="center"/>
              <w:rPr>
                <w:del w:id="99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9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0.004</w:delText>
              </w:r>
            </w:del>
          </w:p>
        </w:tc>
      </w:tr>
      <w:tr w:rsidR="00910C9F" w:rsidRPr="00910C9F" w:rsidDel="005B6105" w14:paraId="5D44B418" w14:textId="7865A59C" w:rsidTr="006872AD">
        <w:trPr>
          <w:gridAfter w:val="1"/>
          <w:wAfter w:w="226" w:type="dxa"/>
          <w:del w:id="996" w:author="Atul Deodhar" w:date="2017-12-18T22:13:00Z"/>
        </w:trPr>
        <w:tc>
          <w:tcPr>
            <w:tcW w:w="1684" w:type="dxa"/>
            <w:gridSpan w:val="2"/>
          </w:tcPr>
          <w:p w14:paraId="2FE363E9" w14:textId="6D3ED2E3" w:rsidR="00910C9F" w:rsidRPr="00910C9F" w:rsidDel="005B6105" w:rsidRDefault="00910C9F" w:rsidP="00910C9F">
            <w:pPr>
              <w:rPr>
                <w:del w:id="99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998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Myocardial Infarction</w:delText>
              </w:r>
            </w:del>
          </w:p>
        </w:tc>
        <w:tc>
          <w:tcPr>
            <w:tcW w:w="651" w:type="dxa"/>
          </w:tcPr>
          <w:p w14:paraId="417CAA8D" w14:textId="4B15E91B" w:rsidR="00910C9F" w:rsidRPr="00910C9F" w:rsidDel="005B6105" w:rsidRDefault="00910C9F" w:rsidP="00910C9F">
            <w:pPr>
              <w:jc w:val="center"/>
              <w:rPr>
                <w:del w:id="99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0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</w:delText>
              </w:r>
            </w:del>
          </w:p>
        </w:tc>
        <w:tc>
          <w:tcPr>
            <w:tcW w:w="1193" w:type="dxa"/>
            <w:gridSpan w:val="2"/>
          </w:tcPr>
          <w:p w14:paraId="66A7B2F2" w14:textId="6C545EE5" w:rsidR="00910C9F" w:rsidRPr="00910C9F" w:rsidDel="005B6105" w:rsidRDefault="00910C9F" w:rsidP="00910C9F">
            <w:pPr>
              <w:jc w:val="center"/>
              <w:rPr>
                <w:del w:id="100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0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</w:delText>
              </w:r>
            </w:del>
          </w:p>
        </w:tc>
        <w:tc>
          <w:tcPr>
            <w:tcW w:w="711" w:type="dxa"/>
          </w:tcPr>
          <w:p w14:paraId="4A88D1F1" w14:textId="77F6B1E4" w:rsidR="00910C9F" w:rsidRPr="00910C9F" w:rsidDel="005B6105" w:rsidRDefault="00910C9F" w:rsidP="00910C9F">
            <w:pPr>
              <w:jc w:val="center"/>
              <w:rPr>
                <w:del w:id="100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0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7DEAF731" w14:textId="5A0DB261" w:rsidR="00910C9F" w:rsidRPr="00910C9F" w:rsidDel="005B6105" w:rsidRDefault="00910C9F" w:rsidP="00910C9F">
            <w:pPr>
              <w:jc w:val="center"/>
              <w:rPr>
                <w:del w:id="100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0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260" w:type="dxa"/>
          </w:tcPr>
          <w:p w14:paraId="3A1A218A" w14:textId="251E9B96" w:rsidR="00910C9F" w:rsidRPr="00910C9F" w:rsidDel="005B6105" w:rsidRDefault="00910C9F" w:rsidP="00910C9F">
            <w:pPr>
              <w:jc w:val="center"/>
              <w:rPr>
                <w:del w:id="100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0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679" w:type="dxa"/>
            <w:gridSpan w:val="2"/>
          </w:tcPr>
          <w:p w14:paraId="17858606" w14:textId="127CE380" w:rsidR="00910C9F" w:rsidRPr="00910C9F" w:rsidDel="005B6105" w:rsidRDefault="00910C9F" w:rsidP="00910C9F">
            <w:pPr>
              <w:jc w:val="center"/>
              <w:rPr>
                <w:del w:id="100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1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78735451" w14:textId="485EC323" w:rsidR="00910C9F" w:rsidRPr="00910C9F" w:rsidDel="005B6105" w:rsidRDefault="00910C9F" w:rsidP="00910C9F">
            <w:pPr>
              <w:jc w:val="center"/>
              <w:rPr>
                <w:del w:id="101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1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1260" w:type="dxa"/>
            <w:gridSpan w:val="2"/>
          </w:tcPr>
          <w:p w14:paraId="7B7693D8" w14:textId="635B6682" w:rsidR="00910C9F" w:rsidRPr="00910C9F" w:rsidDel="005B6105" w:rsidRDefault="00910C9F" w:rsidP="00910C9F">
            <w:pPr>
              <w:jc w:val="center"/>
              <w:rPr>
                <w:del w:id="101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1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0.7</w:delText>
              </w:r>
            </w:del>
          </w:p>
        </w:tc>
        <w:tc>
          <w:tcPr>
            <w:tcW w:w="715" w:type="dxa"/>
          </w:tcPr>
          <w:p w14:paraId="0F12BF61" w14:textId="5E122015" w:rsidR="00910C9F" w:rsidRPr="00910C9F" w:rsidDel="005B6105" w:rsidRDefault="00910C9F" w:rsidP="00910C9F">
            <w:pPr>
              <w:jc w:val="center"/>
              <w:rPr>
                <w:del w:id="101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1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0.002</w:delText>
              </w:r>
            </w:del>
          </w:p>
        </w:tc>
      </w:tr>
      <w:tr w:rsidR="00910C9F" w:rsidRPr="00910C9F" w:rsidDel="005B6105" w14:paraId="66023466" w14:textId="786B06AD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1017" w:author="Atul Deodhar" w:date="2017-12-18T22:13:00Z"/>
        </w:trPr>
        <w:tc>
          <w:tcPr>
            <w:tcW w:w="1684" w:type="dxa"/>
            <w:gridSpan w:val="2"/>
          </w:tcPr>
          <w:p w14:paraId="2FBDDDFA" w14:textId="3318C9A6" w:rsidR="00910C9F" w:rsidRPr="00910C9F" w:rsidDel="005B6105" w:rsidRDefault="00910C9F" w:rsidP="00910C9F">
            <w:pPr>
              <w:rPr>
                <w:del w:id="101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19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Restrictive Lung Disease</w:delText>
              </w:r>
            </w:del>
          </w:p>
        </w:tc>
        <w:tc>
          <w:tcPr>
            <w:tcW w:w="651" w:type="dxa"/>
          </w:tcPr>
          <w:p w14:paraId="21F990D2" w14:textId="6F248F51" w:rsidR="00910C9F" w:rsidRPr="00910C9F" w:rsidDel="005B6105" w:rsidRDefault="00910C9F" w:rsidP="00910C9F">
            <w:pPr>
              <w:jc w:val="center"/>
              <w:rPr>
                <w:del w:id="102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2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193" w:type="dxa"/>
            <w:gridSpan w:val="2"/>
          </w:tcPr>
          <w:p w14:paraId="7E358953" w14:textId="1C228551" w:rsidR="00910C9F" w:rsidRPr="00910C9F" w:rsidDel="005B6105" w:rsidRDefault="00910C9F" w:rsidP="00910C9F">
            <w:pPr>
              <w:tabs>
                <w:tab w:val="left" w:pos="720"/>
              </w:tabs>
              <w:jc w:val="center"/>
              <w:rPr>
                <w:del w:id="102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2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</w:delText>
              </w:r>
            </w:del>
          </w:p>
        </w:tc>
        <w:tc>
          <w:tcPr>
            <w:tcW w:w="711" w:type="dxa"/>
          </w:tcPr>
          <w:p w14:paraId="66E22877" w14:textId="7210B168" w:rsidR="00910C9F" w:rsidRPr="00910C9F" w:rsidDel="005B6105" w:rsidRDefault="00910C9F" w:rsidP="00910C9F">
            <w:pPr>
              <w:jc w:val="center"/>
              <w:rPr>
                <w:del w:id="102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2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0.029</w:delText>
              </w:r>
            </w:del>
          </w:p>
        </w:tc>
        <w:tc>
          <w:tcPr>
            <w:tcW w:w="616" w:type="dxa"/>
            <w:gridSpan w:val="2"/>
          </w:tcPr>
          <w:p w14:paraId="0D374C0E" w14:textId="1FD19975" w:rsidR="00910C9F" w:rsidRPr="00910C9F" w:rsidDel="005B6105" w:rsidRDefault="00910C9F" w:rsidP="00910C9F">
            <w:pPr>
              <w:jc w:val="center"/>
              <w:rPr>
                <w:del w:id="102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2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1260" w:type="dxa"/>
          </w:tcPr>
          <w:p w14:paraId="1D6D5B01" w14:textId="538CD24F" w:rsidR="00910C9F" w:rsidRPr="00910C9F" w:rsidDel="005B6105" w:rsidRDefault="00910C9F" w:rsidP="00910C9F">
            <w:pPr>
              <w:jc w:val="center"/>
              <w:rPr>
                <w:del w:id="102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2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679" w:type="dxa"/>
            <w:gridSpan w:val="2"/>
          </w:tcPr>
          <w:p w14:paraId="0748E565" w14:textId="5F18CC2B" w:rsidR="00910C9F" w:rsidRPr="00910C9F" w:rsidDel="005B6105" w:rsidRDefault="00910C9F" w:rsidP="00910C9F">
            <w:pPr>
              <w:jc w:val="center"/>
              <w:rPr>
                <w:del w:id="103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3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129517BB" w14:textId="7F871B4C" w:rsidR="00910C9F" w:rsidRPr="00910C9F" w:rsidDel="005B6105" w:rsidRDefault="00910C9F" w:rsidP="00910C9F">
            <w:pPr>
              <w:jc w:val="center"/>
              <w:rPr>
                <w:del w:id="103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3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5.3</w:delText>
              </w:r>
            </w:del>
          </w:p>
        </w:tc>
        <w:tc>
          <w:tcPr>
            <w:tcW w:w="1260" w:type="dxa"/>
            <w:gridSpan w:val="2"/>
          </w:tcPr>
          <w:p w14:paraId="7CBC11B5" w14:textId="16474CB0" w:rsidR="00910C9F" w:rsidRPr="00910C9F" w:rsidDel="005B6105" w:rsidRDefault="00910C9F" w:rsidP="00910C9F">
            <w:pPr>
              <w:jc w:val="center"/>
              <w:rPr>
                <w:del w:id="103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3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6.9</w:delText>
              </w:r>
            </w:del>
          </w:p>
        </w:tc>
        <w:tc>
          <w:tcPr>
            <w:tcW w:w="715" w:type="dxa"/>
          </w:tcPr>
          <w:p w14:paraId="56005679" w14:textId="1E929501" w:rsidR="00910C9F" w:rsidRPr="00910C9F" w:rsidDel="005B6105" w:rsidRDefault="00910C9F" w:rsidP="00910C9F">
            <w:pPr>
              <w:jc w:val="center"/>
              <w:rPr>
                <w:del w:id="103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3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910C9F" w:rsidRPr="00910C9F" w:rsidDel="005B6105" w14:paraId="39AAE911" w14:textId="246012D9" w:rsidTr="006872AD">
        <w:trPr>
          <w:gridAfter w:val="1"/>
          <w:wAfter w:w="226" w:type="dxa"/>
          <w:del w:id="1038" w:author="Atul Deodhar" w:date="2017-12-18T22:13:00Z"/>
        </w:trPr>
        <w:tc>
          <w:tcPr>
            <w:tcW w:w="1684" w:type="dxa"/>
            <w:gridSpan w:val="2"/>
          </w:tcPr>
          <w:p w14:paraId="7DA12217" w14:textId="45E29568" w:rsidR="00910C9F" w:rsidRPr="00910C9F" w:rsidDel="005B6105" w:rsidRDefault="00910C9F" w:rsidP="00910C9F">
            <w:pPr>
              <w:rPr>
                <w:del w:id="103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40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Psoriasis</w:delText>
              </w:r>
            </w:del>
          </w:p>
        </w:tc>
        <w:tc>
          <w:tcPr>
            <w:tcW w:w="651" w:type="dxa"/>
          </w:tcPr>
          <w:p w14:paraId="29A5C1EB" w14:textId="003C8588" w:rsidR="00910C9F" w:rsidRPr="00910C9F" w:rsidDel="005B6105" w:rsidRDefault="00910C9F" w:rsidP="00910C9F">
            <w:pPr>
              <w:jc w:val="center"/>
              <w:rPr>
                <w:del w:id="104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4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3.4</w:delText>
              </w:r>
            </w:del>
          </w:p>
        </w:tc>
        <w:tc>
          <w:tcPr>
            <w:tcW w:w="1193" w:type="dxa"/>
            <w:gridSpan w:val="2"/>
          </w:tcPr>
          <w:p w14:paraId="570D2E0F" w14:textId="7695CFA5" w:rsidR="00910C9F" w:rsidRPr="00910C9F" w:rsidDel="005B6105" w:rsidRDefault="00910C9F" w:rsidP="00910C9F">
            <w:pPr>
              <w:jc w:val="center"/>
              <w:rPr>
                <w:del w:id="104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4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</w:delText>
              </w:r>
            </w:del>
          </w:p>
        </w:tc>
        <w:tc>
          <w:tcPr>
            <w:tcW w:w="711" w:type="dxa"/>
          </w:tcPr>
          <w:p w14:paraId="2FACDF8D" w14:textId="3634A904" w:rsidR="00910C9F" w:rsidRPr="00910C9F" w:rsidDel="005B6105" w:rsidRDefault="00910C9F" w:rsidP="00910C9F">
            <w:pPr>
              <w:jc w:val="center"/>
              <w:rPr>
                <w:del w:id="104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4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0.005</w:delText>
              </w:r>
            </w:del>
          </w:p>
        </w:tc>
        <w:tc>
          <w:tcPr>
            <w:tcW w:w="616" w:type="dxa"/>
            <w:gridSpan w:val="2"/>
          </w:tcPr>
          <w:p w14:paraId="1608DF7E" w14:textId="74C30B92" w:rsidR="00910C9F" w:rsidRPr="00910C9F" w:rsidDel="005B6105" w:rsidRDefault="00910C9F" w:rsidP="00910C9F">
            <w:pPr>
              <w:jc w:val="center"/>
              <w:rPr>
                <w:del w:id="104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4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0.8</w:delText>
              </w:r>
            </w:del>
          </w:p>
        </w:tc>
        <w:tc>
          <w:tcPr>
            <w:tcW w:w="1260" w:type="dxa"/>
          </w:tcPr>
          <w:p w14:paraId="6D72B23F" w14:textId="0495C5D8" w:rsidR="00910C9F" w:rsidRPr="00910C9F" w:rsidDel="005B6105" w:rsidRDefault="00910C9F" w:rsidP="00910C9F">
            <w:pPr>
              <w:jc w:val="center"/>
              <w:rPr>
                <w:del w:id="104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5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679" w:type="dxa"/>
            <w:gridSpan w:val="2"/>
          </w:tcPr>
          <w:p w14:paraId="642D140B" w14:textId="52D12791" w:rsidR="00910C9F" w:rsidRPr="00910C9F" w:rsidDel="005B6105" w:rsidRDefault="00910C9F" w:rsidP="00910C9F">
            <w:pPr>
              <w:jc w:val="center"/>
              <w:rPr>
                <w:del w:id="105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5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3066DF43" w14:textId="238DF25D" w:rsidR="00910C9F" w:rsidRPr="00910C9F" w:rsidDel="005B6105" w:rsidRDefault="00910C9F" w:rsidP="00910C9F">
            <w:pPr>
              <w:jc w:val="center"/>
              <w:rPr>
                <w:del w:id="105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5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2.5</w:delText>
              </w:r>
            </w:del>
          </w:p>
        </w:tc>
        <w:tc>
          <w:tcPr>
            <w:tcW w:w="1260" w:type="dxa"/>
            <w:gridSpan w:val="2"/>
          </w:tcPr>
          <w:p w14:paraId="758FCB14" w14:textId="30490484" w:rsidR="00910C9F" w:rsidRPr="00910C9F" w:rsidDel="005B6105" w:rsidRDefault="00910C9F" w:rsidP="00910C9F">
            <w:pPr>
              <w:jc w:val="center"/>
              <w:rPr>
                <w:del w:id="105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5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</w:delText>
              </w:r>
            </w:del>
          </w:p>
        </w:tc>
        <w:tc>
          <w:tcPr>
            <w:tcW w:w="715" w:type="dxa"/>
          </w:tcPr>
          <w:p w14:paraId="286EB1E2" w14:textId="1981D1F3" w:rsidR="00910C9F" w:rsidRPr="00910C9F" w:rsidDel="005B6105" w:rsidRDefault="00910C9F" w:rsidP="00910C9F">
            <w:pPr>
              <w:jc w:val="center"/>
              <w:rPr>
                <w:del w:id="105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5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0.011</w:delText>
              </w:r>
            </w:del>
          </w:p>
        </w:tc>
      </w:tr>
      <w:tr w:rsidR="00910C9F" w:rsidRPr="00910C9F" w:rsidDel="005B6105" w14:paraId="723918F4" w14:textId="6EDD98BB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1059" w:author="Atul Deodhar" w:date="2017-12-18T22:13:00Z"/>
        </w:trPr>
        <w:tc>
          <w:tcPr>
            <w:tcW w:w="1684" w:type="dxa"/>
            <w:gridSpan w:val="2"/>
          </w:tcPr>
          <w:p w14:paraId="6CBC1354" w14:textId="1DE1279A" w:rsidR="00910C9F" w:rsidRPr="00910C9F" w:rsidDel="005B6105" w:rsidRDefault="00910C9F" w:rsidP="00910C9F">
            <w:pPr>
              <w:rPr>
                <w:del w:id="106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61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Ulcerative Colitis</w:delText>
              </w:r>
            </w:del>
          </w:p>
        </w:tc>
        <w:tc>
          <w:tcPr>
            <w:tcW w:w="651" w:type="dxa"/>
          </w:tcPr>
          <w:p w14:paraId="063E7BC6" w14:textId="138B991E" w:rsidR="00910C9F" w:rsidRPr="00910C9F" w:rsidDel="005B6105" w:rsidRDefault="00910C9F" w:rsidP="00910C9F">
            <w:pPr>
              <w:jc w:val="center"/>
              <w:rPr>
                <w:del w:id="106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6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2.5</w:delText>
              </w:r>
            </w:del>
          </w:p>
        </w:tc>
        <w:tc>
          <w:tcPr>
            <w:tcW w:w="1193" w:type="dxa"/>
            <w:gridSpan w:val="2"/>
          </w:tcPr>
          <w:p w14:paraId="261F10F4" w14:textId="10F6F5C7" w:rsidR="00910C9F" w:rsidRPr="00910C9F" w:rsidDel="005B6105" w:rsidRDefault="00910C9F" w:rsidP="00910C9F">
            <w:pPr>
              <w:jc w:val="center"/>
              <w:rPr>
                <w:del w:id="106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6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0.7</w:delText>
              </w:r>
            </w:del>
          </w:p>
        </w:tc>
        <w:tc>
          <w:tcPr>
            <w:tcW w:w="711" w:type="dxa"/>
          </w:tcPr>
          <w:p w14:paraId="10DA390F" w14:textId="3AD131D7" w:rsidR="00910C9F" w:rsidRPr="00910C9F" w:rsidDel="005B6105" w:rsidRDefault="00910C9F" w:rsidP="00910C9F">
            <w:pPr>
              <w:jc w:val="center"/>
              <w:rPr>
                <w:del w:id="106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6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0.018</w:delText>
              </w:r>
            </w:del>
          </w:p>
        </w:tc>
        <w:tc>
          <w:tcPr>
            <w:tcW w:w="616" w:type="dxa"/>
            <w:gridSpan w:val="2"/>
          </w:tcPr>
          <w:p w14:paraId="1ECBB4D1" w14:textId="58CAC3DD" w:rsidR="00910C9F" w:rsidRPr="00910C9F" w:rsidDel="005B6105" w:rsidRDefault="00910C9F" w:rsidP="00910C9F">
            <w:pPr>
              <w:jc w:val="center"/>
              <w:rPr>
                <w:del w:id="106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6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1.5</w:delText>
              </w:r>
            </w:del>
          </w:p>
        </w:tc>
        <w:tc>
          <w:tcPr>
            <w:tcW w:w="1260" w:type="dxa"/>
          </w:tcPr>
          <w:p w14:paraId="07E46A87" w14:textId="32F5995A" w:rsidR="00910C9F" w:rsidRPr="00910C9F" w:rsidDel="005B6105" w:rsidRDefault="00910C9F" w:rsidP="00910C9F">
            <w:pPr>
              <w:jc w:val="center"/>
              <w:rPr>
                <w:del w:id="1070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7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1.4</w:delText>
              </w:r>
            </w:del>
          </w:p>
        </w:tc>
        <w:tc>
          <w:tcPr>
            <w:tcW w:w="679" w:type="dxa"/>
            <w:gridSpan w:val="2"/>
          </w:tcPr>
          <w:p w14:paraId="60D78426" w14:textId="556C5908" w:rsidR="00910C9F" w:rsidRPr="00910C9F" w:rsidDel="005B6105" w:rsidRDefault="00910C9F" w:rsidP="00910C9F">
            <w:pPr>
              <w:jc w:val="center"/>
              <w:rPr>
                <w:del w:id="107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7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46F58E1B" w14:textId="7C28EA2D" w:rsidR="00910C9F" w:rsidRPr="00910C9F" w:rsidDel="005B6105" w:rsidRDefault="00910C9F" w:rsidP="00910C9F">
            <w:pPr>
              <w:jc w:val="center"/>
              <w:rPr>
                <w:del w:id="107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7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2.2</w:delText>
              </w:r>
            </w:del>
          </w:p>
        </w:tc>
        <w:tc>
          <w:tcPr>
            <w:tcW w:w="1260" w:type="dxa"/>
            <w:gridSpan w:val="2"/>
          </w:tcPr>
          <w:p w14:paraId="555975A7" w14:textId="250AC27E" w:rsidR="00910C9F" w:rsidRPr="00910C9F" w:rsidDel="005B6105" w:rsidRDefault="00910C9F" w:rsidP="00910C9F">
            <w:pPr>
              <w:jc w:val="center"/>
              <w:rPr>
                <w:del w:id="107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7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2.2</w:delText>
              </w:r>
            </w:del>
          </w:p>
        </w:tc>
        <w:tc>
          <w:tcPr>
            <w:tcW w:w="715" w:type="dxa"/>
          </w:tcPr>
          <w:p w14:paraId="64036B52" w14:textId="6AB2F7E9" w:rsidR="00910C9F" w:rsidRPr="00910C9F" w:rsidDel="005B6105" w:rsidRDefault="00910C9F" w:rsidP="00910C9F">
            <w:pPr>
              <w:jc w:val="center"/>
              <w:rPr>
                <w:del w:id="1078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7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</w:tr>
      <w:tr w:rsidR="00910C9F" w:rsidRPr="00910C9F" w:rsidDel="005B6105" w14:paraId="473E1789" w14:textId="778522D2" w:rsidTr="006872AD">
        <w:trPr>
          <w:gridAfter w:val="1"/>
          <w:wAfter w:w="226" w:type="dxa"/>
          <w:del w:id="1080" w:author="Atul Deodhar" w:date="2017-12-18T22:13:00Z"/>
        </w:trPr>
        <w:tc>
          <w:tcPr>
            <w:tcW w:w="1684" w:type="dxa"/>
            <w:gridSpan w:val="2"/>
          </w:tcPr>
          <w:p w14:paraId="137F45A0" w14:textId="1D119677" w:rsidR="00910C9F" w:rsidRPr="00910C9F" w:rsidDel="005B6105" w:rsidRDefault="00910C9F" w:rsidP="00910C9F">
            <w:pPr>
              <w:rPr>
                <w:del w:id="108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82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Uveitis</w:delText>
              </w:r>
            </w:del>
          </w:p>
        </w:tc>
        <w:tc>
          <w:tcPr>
            <w:tcW w:w="651" w:type="dxa"/>
          </w:tcPr>
          <w:p w14:paraId="149EBDB4" w14:textId="36F6342D" w:rsidR="00910C9F" w:rsidRPr="00910C9F" w:rsidDel="005B6105" w:rsidRDefault="00910C9F" w:rsidP="00910C9F">
            <w:pPr>
              <w:jc w:val="center"/>
              <w:rPr>
                <w:del w:id="108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8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4.4</w:delText>
              </w:r>
            </w:del>
          </w:p>
        </w:tc>
        <w:tc>
          <w:tcPr>
            <w:tcW w:w="1193" w:type="dxa"/>
            <w:gridSpan w:val="2"/>
          </w:tcPr>
          <w:p w14:paraId="28E06D2C" w14:textId="0F6706C7" w:rsidR="00910C9F" w:rsidRPr="00910C9F" w:rsidDel="005B6105" w:rsidRDefault="00910C9F" w:rsidP="00910C9F">
            <w:pPr>
              <w:jc w:val="center"/>
              <w:rPr>
                <w:del w:id="108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8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5.2</w:delText>
              </w:r>
            </w:del>
          </w:p>
        </w:tc>
        <w:tc>
          <w:tcPr>
            <w:tcW w:w="711" w:type="dxa"/>
          </w:tcPr>
          <w:p w14:paraId="44C8EF1A" w14:textId="6E63D36E" w:rsidR="00910C9F" w:rsidRPr="00910C9F" w:rsidDel="005B6105" w:rsidRDefault="00910C9F" w:rsidP="00910C9F">
            <w:pPr>
              <w:jc w:val="center"/>
              <w:rPr>
                <w:del w:id="108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8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6B89822C" w14:textId="1E173983" w:rsidR="00910C9F" w:rsidRPr="00910C9F" w:rsidDel="005B6105" w:rsidRDefault="00910C9F" w:rsidP="00910C9F">
            <w:pPr>
              <w:jc w:val="center"/>
              <w:rPr>
                <w:del w:id="108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9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260" w:type="dxa"/>
          </w:tcPr>
          <w:p w14:paraId="1553C800" w14:textId="10974A83" w:rsidR="00910C9F" w:rsidRPr="00910C9F" w:rsidDel="005B6105" w:rsidRDefault="00910C9F" w:rsidP="00910C9F">
            <w:pPr>
              <w:tabs>
                <w:tab w:val="left" w:pos="720"/>
              </w:tabs>
              <w:jc w:val="center"/>
              <w:rPr>
                <w:del w:id="1091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9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1.2</w:delText>
              </w:r>
            </w:del>
          </w:p>
        </w:tc>
        <w:tc>
          <w:tcPr>
            <w:tcW w:w="679" w:type="dxa"/>
            <w:gridSpan w:val="2"/>
          </w:tcPr>
          <w:p w14:paraId="4A2C5EC6" w14:textId="325E4743" w:rsidR="00910C9F" w:rsidRPr="00910C9F" w:rsidDel="005B6105" w:rsidRDefault="00910C9F" w:rsidP="00910C9F">
            <w:pPr>
              <w:jc w:val="center"/>
              <w:rPr>
                <w:del w:id="109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9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233CA34E" w14:textId="741B3281" w:rsidR="00910C9F" w:rsidRPr="00910C9F" w:rsidDel="005B6105" w:rsidRDefault="00910C9F" w:rsidP="00910C9F">
            <w:pPr>
              <w:jc w:val="center"/>
              <w:rPr>
                <w:del w:id="109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9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4.1</w:delText>
              </w:r>
            </w:del>
          </w:p>
        </w:tc>
        <w:tc>
          <w:tcPr>
            <w:tcW w:w="1260" w:type="dxa"/>
            <w:gridSpan w:val="2"/>
          </w:tcPr>
          <w:p w14:paraId="6851A4DA" w14:textId="4E8AF718" w:rsidR="00910C9F" w:rsidRPr="00910C9F" w:rsidDel="005B6105" w:rsidRDefault="00910C9F" w:rsidP="00910C9F">
            <w:pPr>
              <w:jc w:val="center"/>
              <w:rPr>
                <w:del w:id="109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09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3.1</w:delText>
              </w:r>
            </w:del>
          </w:p>
        </w:tc>
        <w:tc>
          <w:tcPr>
            <w:tcW w:w="715" w:type="dxa"/>
          </w:tcPr>
          <w:p w14:paraId="1F2E1DE8" w14:textId="6D87383B" w:rsidR="00910C9F" w:rsidRPr="00910C9F" w:rsidDel="005B6105" w:rsidRDefault="00910C9F" w:rsidP="00910C9F">
            <w:pPr>
              <w:jc w:val="center"/>
              <w:rPr>
                <w:del w:id="109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10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910C9F" w:rsidRPr="00910C9F" w:rsidDel="005B6105" w14:paraId="24AD7C12" w14:textId="2F67BFA2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1101" w:author="Atul Deodhar" w:date="2017-12-18T22:13:00Z"/>
        </w:trPr>
        <w:tc>
          <w:tcPr>
            <w:tcW w:w="1684" w:type="dxa"/>
            <w:gridSpan w:val="2"/>
          </w:tcPr>
          <w:p w14:paraId="37DB48E6" w14:textId="12268FA1" w:rsidR="00910C9F" w:rsidRPr="00910C9F" w:rsidDel="005B6105" w:rsidRDefault="00910C9F" w:rsidP="00910C9F">
            <w:pPr>
              <w:rPr>
                <w:del w:id="1102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103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Hematologic Cancer</w:delText>
              </w:r>
            </w:del>
          </w:p>
        </w:tc>
        <w:tc>
          <w:tcPr>
            <w:tcW w:w="651" w:type="dxa"/>
          </w:tcPr>
          <w:p w14:paraId="7288616A" w14:textId="58F15590" w:rsidR="00910C9F" w:rsidRPr="00910C9F" w:rsidDel="005B6105" w:rsidRDefault="00910C9F" w:rsidP="00910C9F">
            <w:pPr>
              <w:jc w:val="center"/>
              <w:rPr>
                <w:del w:id="1104" w:author="Atul Deodhar" w:date="2017-12-18T22:13:00Z"/>
                <w:rFonts w:ascii="Arial Narrow" w:hAnsi="Arial Narrow"/>
                <w:sz w:val="18"/>
                <w:szCs w:val="18"/>
              </w:rPr>
            </w:pPr>
            <w:del w:id="110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193" w:type="dxa"/>
            <w:gridSpan w:val="2"/>
          </w:tcPr>
          <w:p w14:paraId="750E12BF" w14:textId="01FF7BFF" w:rsidR="00910C9F" w:rsidRPr="00910C9F" w:rsidDel="005B6105" w:rsidRDefault="00910C9F" w:rsidP="00910C9F">
            <w:pPr>
              <w:jc w:val="center"/>
              <w:rPr>
                <w:del w:id="1106" w:author="Atul Deodhar" w:date="2017-12-18T22:13:00Z"/>
                <w:rFonts w:ascii="Arial Narrow" w:hAnsi="Arial Narrow"/>
                <w:sz w:val="18"/>
                <w:szCs w:val="18"/>
              </w:rPr>
            </w:pPr>
            <w:del w:id="110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711" w:type="dxa"/>
          </w:tcPr>
          <w:p w14:paraId="37F21150" w14:textId="7DFDD2DD" w:rsidR="00910C9F" w:rsidRPr="00910C9F" w:rsidDel="005B6105" w:rsidRDefault="00910C9F" w:rsidP="00910C9F">
            <w:pPr>
              <w:jc w:val="center"/>
              <w:rPr>
                <w:del w:id="1108" w:author="Atul Deodhar" w:date="2017-12-18T22:13:00Z"/>
                <w:rFonts w:ascii="Arial Narrow" w:hAnsi="Arial Narrow"/>
                <w:sz w:val="18"/>
                <w:szCs w:val="18"/>
              </w:rPr>
            </w:pPr>
            <w:del w:id="110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5C8F0181" w14:textId="512CBAA4" w:rsidR="00910C9F" w:rsidRPr="00910C9F" w:rsidDel="005B6105" w:rsidRDefault="00910C9F" w:rsidP="00910C9F">
            <w:pPr>
              <w:jc w:val="center"/>
              <w:rPr>
                <w:del w:id="1110" w:author="Atul Deodhar" w:date="2017-12-18T22:13:00Z"/>
                <w:rFonts w:ascii="Arial Narrow" w:hAnsi="Arial Narrow"/>
                <w:sz w:val="18"/>
                <w:szCs w:val="18"/>
              </w:rPr>
            </w:pPr>
            <w:del w:id="111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260" w:type="dxa"/>
          </w:tcPr>
          <w:p w14:paraId="75398ABA" w14:textId="10D17553" w:rsidR="00910C9F" w:rsidRPr="00910C9F" w:rsidDel="005B6105" w:rsidRDefault="00910C9F" w:rsidP="00910C9F">
            <w:pPr>
              <w:tabs>
                <w:tab w:val="left" w:pos="720"/>
              </w:tabs>
              <w:jc w:val="center"/>
              <w:rPr>
                <w:del w:id="1112" w:author="Atul Deodhar" w:date="2017-12-18T22:13:00Z"/>
                <w:rFonts w:ascii="Arial Narrow" w:hAnsi="Arial Narrow"/>
                <w:sz w:val="18"/>
                <w:szCs w:val="18"/>
              </w:rPr>
            </w:pPr>
            <w:del w:id="111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679" w:type="dxa"/>
            <w:gridSpan w:val="2"/>
          </w:tcPr>
          <w:p w14:paraId="3B8BEBBF" w14:textId="54A43FC0" w:rsidR="00910C9F" w:rsidRPr="00910C9F" w:rsidDel="005B6105" w:rsidRDefault="00910C9F" w:rsidP="00910C9F">
            <w:pPr>
              <w:jc w:val="center"/>
              <w:rPr>
                <w:del w:id="1114" w:author="Atul Deodhar" w:date="2017-12-18T22:13:00Z"/>
                <w:rFonts w:ascii="Arial Narrow" w:hAnsi="Arial Narrow"/>
                <w:sz w:val="18"/>
                <w:szCs w:val="18"/>
              </w:rPr>
            </w:pPr>
            <w:del w:id="111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01DFC0B4" w14:textId="5FD046F7" w:rsidR="00910C9F" w:rsidRPr="00910C9F" w:rsidDel="005B6105" w:rsidRDefault="00910C9F" w:rsidP="00910C9F">
            <w:pPr>
              <w:jc w:val="center"/>
              <w:rPr>
                <w:del w:id="1116" w:author="Atul Deodhar" w:date="2017-12-18T22:13:00Z"/>
                <w:rFonts w:ascii="Arial Narrow" w:hAnsi="Arial Narrow"/>
                <w:sz w:val="18"/>
                <w:szCs w:val="18"/>
              </w:rPr>
            </w:pPr>
            <w:del w:id="111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1260" w:type="dxa"/>
            <w:gridSpan w:val="2"/>
          </w:tcPr>
          <w:p w14:paraId="7FF06359" w14:textId="1D623945" w:rsidR="00910C9F" w:rsidRPr="00910C9F" w:rsidDel="005B6105" w:rsidRDefault="00910C9F" w:rsidP="00910C9F">
            <w:pPr>
              <w:jc w:val="center"/>
              <w:rPr>
                <w:del w:id="1118" w:author="Atul Deodhar" w:date="2017-12-18T22:13:00Z"/>
                <w:rFonts w:ascii="Arial Narrow" w:hAnsi="Arial Narrow"/>
                <w:sz w:val="18"/>
                <w:szCs w:val="18"/>
              </w:rPr>
            </w:pPr>
            <w:del w:id="111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1.3</w:delText>
              </w:r>
            </w:del>
          </w:p>
        </w:tc>
        <w:tc>
          <w:tcPr>
            <w:tcW w:w="715" w:type="dxa"/>
          </w:tcPr>
          <w:p w14:paraId="442042BF" w14:textId="7F20FBC5" w:rsidR="00910C9F" w:rsidRPr="00910C9F" w:rsidDel="005B6105" w:rsidRDefault="00910C9F" w:rsidP="00910C9F">
            <w:pPr>
              <w:jc w:val="center"/>
              <w:rPr>
                <w:del w:id="1120" w:author="Atul Deodhar" w:date="2017-12-18T22:13:00Z"/>
                <w:rFonts w:ascii="Arial Narrow" w:hAnsi="Arial Narrow"/>
                <w:sz w:val="18"/>
                <w:szCs w:val="18"/>
              </w:rPr>
            </w:pPr>
            <w:del w:id="112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910C9F" w:rsidRPr="00910C9F" w:rsidDel="005B6105" w14:paraId="52F4A6B6" w14:textId="44923DF3" w:rsidTr="006872AD">
        <w:trPr>
          <w:gridAfter w:val="1"/>
          <w:wAfter w:w="226" w:type="dxa"/>
          <w:del w:id="1122" w:author="Atul Deodhar" w:date="2017-12-18T22:13:00Z"/>
        </w:trPr>
        <w:tc>
          <w:tcPr>
            <w:tcW w:w="1684" w:type="dxa"/>
            <w:gridSpan w:val="2"/>
          </w:tcPr>
          <w:p w14:paraId="50EDF746" w14:textId="4C93E6B2" w:rsidR="00910C9F" w:rsidRPr="00910C9F" w:rsidDel="005B6105" w:rsidRDefault="00910C9F" w:rsidP="00910C9F">
            <w:pPr>
              <w:rPr>
                <w:del w:id="1123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124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Non Melanoma Skin Cancer</w:delText>
              </w:r>
            </w:del>
          </w:p>
        </w:tc>
        <w:tc>
          <w:tcPr>
            <w:tcW w:w="651" w:type="dxa"/>
          </w:tcPr>
          <w:p w14:paraId="54342812" w14:textId="41F42309" w:rsidR="00910C9F" w:rsidRPr="00910C9F" w:rsidDel="005B6105" w:rsidRDefault="00910C9F" w:rsidP="00910C9F">
            <w:pPr>
              <w:jc w:val="center"/>
              <w:rPr>
                <w:del w:id="1125" w:author="Atul Deodhar" w:date="2017-12-18T22:13:00Z"/>
                <w:rFonts w:ascii="Arial Narrow" w:hAnsi="Arial Narrow"/>
                <w:sz w:val="18"/>
                <w:szCs w:val="18"/>
              </w:rPr>
            </w:pPr>
            <w:del w:id="112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</w:delText>
              </w:r>
            </w:del>
          </w:p>
        </w:tc>
        <w:tc>
          <w:tcPr>
            <w:tcW w:w="1193" w:type="dxa"/>
            <w:gridSpan w:val="2"/>
          </w:tcPr>
          <w:p w14:paraId="6FF22D1A" w14:textId="2CED95E2" w:rsidR="00910C9F" w:rsidRPr="00910C9F" w:rsidDel="005B6105" w:rsidRDefault="00910C9F" w:rsidP="00910C9F">
            <w:pPr>
              <w:jc w:val="center"/>
              <w:rPr>
                <w:del w:id="1127" w:author="Atul Deodhar" w:date="2017-12-18T22:13:00Z"/>
                <w:rFonts w:ascii="Arial Narrow" w:hAnsi="Arial Narrow"/>
                <w:sz w:val="18"/>
                <w:szCs w:val="18"/>
              </w:rPr>
            </w:pPr>
            <w:del w:id="112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</w:delText>
              </w:r>
            </w:del>
          </w:p>
        </w:tc>
        <w:tc>
          <w:tcPr>
            <w:tcW w:w="711" w:type="dxa"/>
          </w:tcPr>
          <w:p w14:paraId="38B9343C" w14:textId="3EE4D501" w:rsidR="00910C9F" w:rsidRPr="00910C9F" w:rsidDel="005B6105" w:rsidRDefault="00910C9F" w:rsidP="00910C9F">
            <w:pPr>
              <w:jc w:val="center"/>
              <w:rPr>
                <w:del w:id="1129" w:author="Atul Deodhar" w:date="2017-12-18T22:13:00Z"/>
                <w:rFonts w:ascii="Arial Narrow" w:hAnsi="Arial Narrow"/>
                <w:sz w:val="18"/>
                <w:szCs w:val="18"/>
              </w:rPr>
            </w:pPr>
            <w:del w:id="113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3415A9F4" w14:textId="1AD0D888" w:rsidR="00910C9F" w:rsidRPr="00910C9F" w:rsidDel="005B6105" w:rsidRDefault="00910C9F" w:rsidP="00910C9F">
            <w:pPr>
              <w:jc w:val="center"/>
              <w:rPr>
                <w:del w:id="1131" w:author="Atul Deodhar" w:date="2017-12-18T22:13:00Z"/>
                <w:rFonts w:ascii="Arial Narrow" w:hAnsi="Arial Narrow"/>
                <w:sz w:val="18"/>
                <w:szCs w:val="18"/>
              </w:rPr>
            </w:pPr>
            <w:del w:id="113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260" w:type="dxa"/>
          </w:tcPr>
          <w:p w14:paraId="3E25CC68" w14:textId="456002FB" w:rsidR="00910C9F" w:rsidRPr="00910C9F" w:rsidDel="005B6105" w:rsidRDefault="00910C9F" w:rsidP="00910C9F">
            <w:pPr>
              <w:tabs>
                <w:tab w:val="left" w:pos="720"/>
              </w:tabs>
              <w:jc w:val="center"/>
              <w:rPr>
                <w:del w:id="1133" w:author="Atul Deodhar" w:date="2017-12-18T22:13:00Z"/>
                <w:rFonts w:ascii="Arial Narrow" w:hAnsi="Arial Narrow"/>
                <w:sz w:val="18"/>
                <w:szCs w:val="18"/>
              </w:rPr>
            </w:pPr>
            <w:del w:id="113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679" w:type="dxa"/>
            <w:gridSpan w:val="2"/>
          </w:tcPr>
          <w:p w14:paraId="4B1F98A8" w14:textId="5016D9CD" w:rsidR="00910C9F" w:rsidRPr="00910C9F" w:rsidDel="005B6105" w:rsidRDefault="00910C9F" w:rsidP="00910C9F">
            <w:pPr>
              <w:jc w:val="center"/>
              <w:rPr>
                <w:del w:id="1135" w:author="Atul Deodhar" w:date="2017-12-18T22:13:00Z"/>
                <w:rFonts w:ascii="Arial Narrow" w:hAnsi="Arial Narrow"/>
                <w:sz w:val="18"/>
                <w:szCs w:val="18"/>
              </w:rPr>
            </w:pPr>
            <w:del w:id="113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16304DEF" w14:textId="1AFD1FDF" w:rsidR="00910C9F" w:rsidRPr="00910C9F" w:rsidDel="005B6105" w:rsidRDefault="00910C9F" w:rsidP="00910C9F">
            <w:pPr>
              <w:jc w:val="center"/>
              <w:rPr>
                <w:del w:id="1137" w:author="Atul Deodhar" w:date="2017-12-18T22:13:00Z"/>
                <w:rFonts w:ascii="Arial Narrow" w:hAnsi="Arial Narrow"/>
                <w:sz w:val="18"/>
                <w:szCs w:val="18"/>
              </w:rPr>
            </w:pPr>
            <w:del w:id="113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</w:delText>
              </w:r>
            </w:del>
          </w:p>
        </w:tc>
        <w:tc>
          <w:tcPr>
            <w:tcW w:w="1260" w:type="dxa"/>
            <w:gridSpan w:val="2"/>
          </w:tcPr>
          <w:p w14:paraId="562A88B0" w14:textId="07DA68B8" w:rsidR="00910C9F" w:rsidRPr="00910C9F" w:rsidDel="005B6105" w:rsidRDefault="00910C9F" w:rsidP="00910C9F">
            <w:pPr>
              <w:jc w:val="center"/>
              <w:rPr>
                <w:del w:id="1139" w:author="Atul Deodhar" w:date="2017-12-18T22:13:00Z"/>
                <w:rFonts w:ascii="Arial Narrow" w:hAnsi="Arial Narrow"/>
                <w:sz w:val="18"/>
                <w:szCs w:val="18"/>
              </w:rPr>
            </w:pPr>
            <w:del w:id="114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1.3</w:delText>
              </w:r>
            </w:del>
          </w:p>
        </w:tc>
        <w:tc>
          <w:tcPr>
            <w:tcW w:w="715" w:type="dxa"/>
          </w:tcPr>
          <w:p w14:paraId="38CAB0FD" w14:textId="75F49F5A" w:rsidR="00910C9F" w:rsidRPr="00910C9F" w:rsidDel="005B6105" w:rsidRDefault="00910C9F" w:rsidP="00910C9F">
            <w:pPr>
              <w:jc w:val="center"/>
              <w:rPr>
                <w:del w:id="1141" w:author="Atul Deodhar" w:date="2017-12-18T22:13:00Z"/>
                <w:rFonts w:ascii="Arial Narrow" w:hAnsi="Arial Narrow"/>
                <w:sz w:val="18"/>
                <w:szCs w:val="18"/>
              </w:rPr>
            </w:pPr>
            <w:del w:id="114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0.037</w:delText>
              </w:r>
            </w:del>
          </w:p>
        </w:tc>
      </w:tr>
      <w:tr w:rsidR="00910C9F" w:rsidRPr="00910C9F" w:rsidDel="005B6105" w14:paraId="03CFE189" w14:textId="2646FA65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1143" w:author="Atul Deodhar" w:date="2017-12-18T22:13:00Z"/>
        </w:trPr>
        <w:tc>
          <w:tcPr>
            <w:tcW w:w="1684" w:type="dxa"/>
            <w:gridSpan w:val="2"/>
          </w:tcPr>
          <w:p w14:paraId="4DCBB939" w14:textId="1D4BA52D" w:rsidR="00910C9F" w:rsidRPr="00910C9F" w:rsidDel="005B6105" w:rsidRDefault="00910C9F" w:rsidP="00910C9F">
            <w:pPr>
              <w:rPr>
                <w:del w:id="1144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145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Solid Cancer</w:delText>
              </w:r>
            </w:del>
          </w:p>
        </w:tc>
        <w:tc>
          <w:tcPr>
            <w:tcW w:w="651" w:type="dxa"/>
          </w:tcPr>
          <w:p w14:paraId="1B8D9D38" w14:textId="4A267414" w:rsidR="00910C9F" w:rsidRPr="00910C9F" w:rsidDel="005B6105" w:rsidRDefault="00910C9F" w:rsidP="00910C9F">
            <w:pPr>
              <w:jc w:val="center"/>
              <w:rPr>
                <w:del w:id="1146" w:author="Atul Deodhar" w:date="2017-12-18T22:13:00Z"/>
                <w:rFonts w:ascii="Arial Narrow" w:hAnsi="Arial Narrow"/>
                <w:sz w:val="18"/>
                <w:szCs w:val="18"/>
              </w:rPr>
            </w:pPr>
            <w:del w:id="114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1.8</w:delText>
              </w:r>
            </w:del>
          </w:p>
        </w:tc>
        <w:tc>
          <w:tcPr>
            <w:tcW w:w="1193" w:type="dxa"/>
            <w:gridSpan w:val="2"/>
          </w:tcPr>
          <w:p w14:paraId="22D53B32" w14:textId="74D4A456" w:rsidR="00910C9F" w:rsidRPr="00910C9F" w:rsidDel="005B6105" w:rsidRDefault="00910C9F" w:rsidP="00910C9F">
            <w:pPr>
              <w:jc w:val="center"/>
              <w:rPr>
                <w:del w:id="1148" w:author="Atul Deodhar" w:date="2017-12-18T22:13:00Z"/>
                <w:rFonts w:ascii="Arial Narrow" w:hAnsi="Arial Narrow"/>
                <w:sz w:val="18"/>
                <w:szCs w:val="18"/>
              </w:rPr>
            </w:pPr>
            <w:del w:id="114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1.9</w:delText>
              </w:r>
            </w:del>
          </w:p>
        </w:tc>
        <w:tc>
          <w:tcPr>
            <w:tcW w:w="711" w:type="dxa"/>
          </w:tcPr>
          <w:p w14:paraId="694CBC70" w14:textId="5D1DFABB" w:rsidR="00910C9F" w:rsidRPr="00910C9F" w:rsidDel="005B6105" w:rsidRDefault="00910C9F" w:rsidP="00910C9F">
            <w:pPr>
              <w:jc w:val="center"/>
              <w:rPr>
                <w:del w:id="1150" w:author="Atul Deodhar" w:date="2017-12-18T22:13:00Z"/>
                <w:rFonts w:ascii="Arial Narrow" w:hAnsi="Arial Narrow"/>
                <w:sz w:val="18"/>
                <w:szCs w:val="18"/>
              </w:rPr>
            </w:pPr>
            <w:del w:id="115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3FE5F545" w14:textId="518E8431" w:rsidR="00910C9F" w:rsidRPr="00910C9F" w:rsidDel="005B6105" w:rsidRDefault="00910C9F" w:rsidP="00910C9F">
            <w:pPr>
              <w:jc w:val="center"/>
              <w:rPr>
                <w:del w:id="1152" w:author="Atul Deodhar" w:date="2017-12-18T22:13:00Z"/>
                <w:rFonts w:ascii="Arial Narrow" w:hAnsi="Arial Narrow"/>
                <w:sz w:val="18"/>
                <w:szCs w:val="18"/>
              </w:rPr>
            </w:pPr>
            <w:del w:id="115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260" w:type="dxa"/>
          </w:tcPr>
          <w:p w14:paraId="73FF3713" w14:textId="2D9670B1" w:rsidR="00910C9F" w:rsidRPr="00910C9F" w:rsidDel="005B6105" w:rsidRDefault="00910C9F" w:rsidP="00910C9F">
            <w:pPr>
              <w:tabs>
                <w:tab w:val="left" w:pos="720"/>
              </w:tabs>
              <w:jc w:val="center"/>
              <w:rPr>
                <w:del w:id="1154" w:author="Atul Deodhar" w:date="2017-12-18T22:13:00Z"/>
                <w:rFonts w:ascii="Arial Narrow" w:hAnsi="Arial Narrow"/>
                <w:sz w:val="18"/>
                <w:szCs w:val="18"/>
              </w:rPr>
            </w:pPr>
            <w:del w:id="115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2.7</w:delText>
              </w:r>
            </w:del>
          </w:p>
        </w:tc>
        <w:tc>
          <w:tcPr>
            <w:tcW w:w="679" w:type="dxa"/>
            <w:gridSpan w:val="2"/>
          </w:tcPr>
          <w:p w14:paraId="20F0BA08" w14:textId="38CD9086" w:rsidR="00910C9F" w:rsidRPr="00910C9F" w:rsidDel="005B6105" w:rsidRDefault="00910C9F" w:rsidP="00910C9F">
            <w:pPr>
              <w:jc w:val="center"/>
              <w:rPr>
                <w:del w:id="1156" w:author="Atul Deodhar" w:date="2017-12-18T22:13:00Z"/>
                <w:rFonts w:ascii="Arial Narrow" w:hAnsi="Arial Narrow"/>
                <w:sz w:val="18"/>
                <w:szCs w:val="18"/>
              </w:rPr>
            </w:pPr>
            <w:del w:id="115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  <w:tc>
          <w:tcPr>
            <w:tcW w:w="581" w:type="dxa"/>
          </w:tcPr>
          <w:p w14:paraId="4E1D8E8F" w14:textId="24555AAF" w:rsidR="00910C9F" w:rsidRPr="00910C9F" w:rsidDel="005B6105" w:rsidRDefault="00910C9F" w:rsidP="00910C9F">
            <w:pPr>
              <w:jc w:val="center"/>
              <w:rPr>
                <w:del w:id="1158" w:author="Atul Deodhar" w:date="2017-12-18T22:13:00Z"/>
                <w:rFonts w:ascii="Arial Narrow" w:hAnsi="Arial Narrow"/>
                <w:sz w:val="18"/>
                <w:szCs w:val="18"/>
              </w:rPr>
            </w:pPr>
            <w:del w:id="115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4</w:delText>
              </w:r>
            </w:del>
          </w:p>
        </w:tc>
        <w:tc>
          <w:tcPr>
            <w:tcW w:w="1260" w:type="dxa"/>
            <w:gridSpan w:val="2"/>
          </w:tcPr>
          <w:p w14:paraId="5EF2F2FE" w14:textId="70D93BC1" w:rsidR="00910C9F" w:rsidRPr="00910C9F" w:rsidDel="005B6105" w:rsidRDefault="00910C9F" w:rsidP="00910C9F">
            <w:pPr>
              <w:jc w:val="center"/>
              <w:rPr>
                <w:del w:id="1160" w:author="Atul Deodhar" w:date="2017-12-18T22:13:00Z"/>
                <w:rFonts w:ascii="Arial Narrow" w:hAnsi="Arial Narrow"/>
                <w:sz w:val="18"/>
                <w:szCs w:val="18"/>
              </w:rPr>
            </w:pPr>
            <w:del w:id="116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6.5</w:delText>
              </w:r>
            </w:del>
          </w:p>
        </w:tc>
        <w:tc>
          <w:tcPr>
            <w:tcW w:w="715" w:type="dxa"/>
          </w:tcPr>
          <w:p w14:paraId="2960DB75" w14:textId="2E91B12E" w:rsidR="00910C9F" w:rsidRPr="00910C9F" w:rsidDel="005B6105" w:rsidRDefault="00910C9F" w:rsidP="00910C9F">
            <w:pPr>
              <w:jc w:val="center"/>
              <w:rPr>
                <w:del w:id="1162" w:author="Atul Deodhar" w:date="2017-12-18T22:13:00Z"/>
                <w:rFonts w:ascii="Arial Narrow" w:hAnsi="Arial Narrow"/>
                <w:sz w:val="18"/>
                <w:szCs w:val="18"/>
              </w:rPr>
            </w:pPr>
            <w:del w:id="116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910C9F" w:rsidRPr="00910C9F" w:rsidDel="005B6105" w14:paraId="61377BA1" w14:textId="7D99EAF4" w:rsidTr="006872AD">
        <w:trPr>
          <w:gridAfter w:val="1"/>
          <w:wAfter w:w="226" w:type="dxa"/>
          <w:del w:id="1164" w:author="Atul Deodhar" w:date="2017-12-18T22:13:00Z"/>
        </w:trPr>
        <w:tc>
          <w:tcPr>
            <w:tcW w:w="1684" w:type="dxa"/>
            <w:gridSpan w:val="2"/>
          </w:tcPr>
          <w:p w14:paraId="07EF554E" w14:textId="1159FE9F" w:rsidR="00910C9F" w:rsidRPr="00910C9F" w:rsidDel="005B6105" w:rsidRDefault="00910C9F" w:rsidP="00910C9F">
            <w:pPr>
              <w:rPr>
                <w:del w:id="1165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166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Hospitalized infection</w:delText>
              </w:r>
            </w:del>
          </w:p>
        </w:tc>
        <w:tc>
          <w:tcPr>
            <w:tcW w:w="651" w:type="dxa"/>
          </w:tcPr>
          <w:p w14:paraId="03A835E8" w14:textId="7839D04F" w:rsidR="00910C9F" w:rsidRPr="00910C9F" w:rsidDel="005B6105" w:rsidRDefault="00910C9F" w:rsidP="00910C9F">
            <w:pPr>
              <w:jc w:val="center"/>
              <w:rPr>
                <w:del w:id="1167" w:author="Atul Deodhar" w:date="2017-12-18T22:13:00Z"/>
                <w:rFonts w:ascii="Arial Narrow" w:hAnsi="Arial Narrow"/>
                <w:sz w:val="18"/>
                <w:szCs w:val="18"/>
              </w:rPr>
            </w:pPr>
            <w:del w:id="116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193" w:type="dxa"/>
            <w:gridSpan w:val="2"/>
          </w:tcPr>
          <w:p w14:paraId="6728AAF8" w14:textId="64D6D5B8" w:rsidR="00910C9F" w:rsidRPr="00910C9F" w:rsidDel="005B6105" w:rsidRDefault="00910C9F" w:rsidP="00910C9F">
            <w:pPr>
              <w:jc w:val="center"/>
              <w:rPr>
                <w:del w:id="1169" w:author="Atul Deodhar" w:date="2017-12-18T22:13:00Z"/>
                <w:rFonts w:ascii="Arial Narrow" w:hAnsi="Arial Narrow"/>
                <w:sz w:val="18"/>
                <w:szCs w:val="18"/>
              </w:rPr>
            </w:pPr>
            <w:del w:id="117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</w:delText>
              </w:r>
            </w:del>
          </w:p>
        </w:tc>
        <w:tc>
          <w:tcPr>
            <w:tcW w:w="711" w:type="dxa"/>
          </w:tcPr>
          <w:p w14:paraId="1E33D3F2" w14:textId="2CA9DA4A" w:rsidR="00910C9F" w:rsidRPr="00910C9F" w:rsidDel="005B6105" w:rsidRDefault="00910C9F" w:rsidP="00910C9F">
            <w:pPr>
              <w:jc w:val="center"/>
              <w:rPr>
                <w:del w:id="1171" w:author="Atul Deodhar" w:date="2017-12-18T22:13:00Z"/>
                <w:rFonts w:ascii="Arial Narrow" w:hAnsi="Arial Narrow"/>
                <w:sz w:val="18"/>
                <w:szCs w:val="18"/>
              </w:rPr>
            </w:pPr>
            <w:del w:id="117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4556BB50" w14:textId="1C2817A2" w:rsidR="00910C9F" w:rsidRPr="00910C9F" w:rsidDel="005B6105" w:rsidRDefault="00910C9F" w:rsidP="00910C9F">
            <w:pPr>
              <w:jc w:val="center"/>
              <w:rPr>
                <w:del w:id="1173" w:author="Atul Deodhar" w:date="2017-12-18T22:13:00Z"/>
                <w:rFonts w:ascii="Arial Narrow" w:hAnsi="Arial Narrow"/>
                <w:sz w:val="18"/>
                <w:szCs w:val="18"/>
              </w:rPr>
            </w:pPr>
            <w:del w:id="117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2.6</w:delText>
              </w:r>
            </w:del>
          </w:p>
        </w:tc>
        <w:tc>
          <w:tcPr>
            <w:tcW w:w="1260" w:type="dxa"/>
          </w:tcPr>
          <w:p w14:paraId="2B5CC215" w14:textId="555803D0" w:rsidR="00910C9F" w:rsidRPr="00910C9F" w:rsidDel="005B6105" w:rsidRDefault="00910C9F" w:rsidP="00910C9F">
            <w:pPr>
              <w:tabs>
                <w:tab w:val="left" w:pos="720"/>
              </w:tabs>
              <w:jc w:val="center"/>
              <w:rPr>
                <w:del w:id="1175" w:author="Atul Deodhar" w:date="2017-12-18T22:13:00Z"/>
                <w:rFonts w:ascii="Arial Narrow" w:hAnsi="Arial Narrow"/>
                <w:sz w:val="18"/>
                <w:szCs w:val="18"/>
              </w:rPr>
            </w:pPr>
            <w:del w:id="1176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3.3</w:delText>
              </w:r>
            </w:del>
          </w:p>
        </w:tc>
        <w:tc>
          <w:tcPr>
            <w:tcW w:w="679" w:type="dxa"/>
            <w:gridSpan w:val="2"/>
          </w:tcPr>
          <w:p w14:paraId="208E6730" w14:textId="3BD610D7" w:rsidR="00910C9F" w:rsidRPr="00910C9F" w:rsidDel="005B6105" w:rsidRDefault="00910C9F" w:rsidP="00910C9F">
            <w:pPr>
              <w:jc w:val="center"/>
              <w:rPr>
                <w:del w:id="1177" w:author="Atul Deodhar" w:date="2017-12-18T22:13:00Z"/>
                <w:rFonts w:ascii="Arial Narrow" w:hAnsi="Arial Narrow"/>
                <w:sz w:val="18"/>
                <w:szCs w:val="18"/>
              </w:rPr>
            </w:pPr>
            <w:del w:id="1178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581" w:type="dxa"/>
          </w:tcPr>
          <w:p w14:paraId="121961D3" w14:textId="20912BBC" w:rsidR="00910C9F" w:rsidRPr="00910C9F" w:rsidDel="005B6105" w:rsidRDefault="00910C9F" w:rsidP="00910C9F">
            <w:pPr>
              <w:jc w:val="center"/>
              <w:rPr>
                <w:del w:id="1179" w:author="Atul Deodhar" w:date="2017-12-18T22:13:00Z"/>
                <w:rFonts w:ascii="Arial Narrow" w:hAnsi="Arial Narrow"/>
                <w:sz w:val="18"/>
                <w:szCs w:val="18"/>
              </w:rPr>
            </w:pPr>
            <w:del w:id="1180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7.1</w:delText>
              </w:r>
            </w:del>
          </w:p>
        </w:tc>
        <w:tc>
          <w:tcPr>
            <w:tcW w:w="1260" w:type="dxa"/>
            <w:gridSpan w:val="2"/>
          </w:tcPr>
          <w:p w14:paraId="72CA96C5" w14:textId="5F895012" w:rsidR="00910C9F" w:rsidRPr="00910C9F" w:rsidDel="005B6105" w:rsidRDefault="00910C9F" w:rsidP="00910C9F">
            <w:pPr>
              <w:jc w:val="center"/>
              <w:rPr>
                <w:del w:id="1181" w:author="Atul Deodhar" w:date="2017-12-18T22:13:00Z"/>
                <w:rFonts w:ascii="Arial Narrow" w:hAnsi="Arial Narrow"/>
                <w:sz w:val="18"/>
                <w:szCs w:val="18"/>
              </w:rPr>
            </w:pPr>
            <w:del w:id="1182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9.2</w:delText>
              </w:r>
            </w:del>
          </w:p>
        </w:tc>
        <w:tc>
          <w:tcPr>
            <w:tcW w:w="715" w:type="dxa"/>
          </w:tcPr>
          <w:p w14:paraId="6106E978" w14:textId="55D593F4" w:rsidR="00910C9F" w:rsidRPr="00910C9F" w:rsidDel="005B6105" w:rsidRDefault="00910C9F" w:rsidP="00910C9F">
            <w:pPr>
              <w:jc w:val="center"/>
              <w:rPr>
                <w:del w:id="1183" w:author="Atul Deodhar" w:date="2017-12-18T22:13:00Z"/>
                <w:rFonts w:ascii="Arial Narrow" w:hAnsi="Arial Narrow"/>
                <w:sz w:val="18"/>
                <w:szCs w:val="18"/>
              </w:rPr>
            </w:pPr>
            <w:del w:id="1184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&lt;0.001</w:delText>
              </w:r>
            </w:del>
          </w:p>
        </w:tc>
      </w:tr>
      <w:tr w:rsidR="00910C9F" w:rsidRPr="00910C9F" w:rsidDel="005B6105" w14:paraId="5B9DA468" w14:textId="575CC352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1185" w:author="Atul Deodhar" w:date="2017-12-18T22:13:00Z"/>
        </w:trPr>
        <w:tc>
          <w:tcPr>
            <w:tcW w:w="1684" w:type="dxa"/>
            <w:gridSpan w:val="2"/>
          </w:tcPr>
          <w:p w14:paraId="5BF5E778" w14:textId="2A8B786D" w:rsidR="00910C9F" w:rsidRPr="00910C9F" w:rsidDel="005B6105" w:rsidRDefault="00910C9F" w:rsidP="00910C9F">
            <w:pPr>
              <w:rPr>
                <w:del w:id="1186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187" w:author="Atul Deodhar" w:date="2017-12-18T22:13:00Z">
              <w:r w:rsidRPr="00910C9F" w:rsidDel="005B6105">
                <w:rPr>
                  <w:rFonts w:ascii="Arial Narrow" w:hAnsi="Arial Narrow" w:cs="Arial"/>
                  <w:sz w:val="18"/>
                  <w:szCs w:val="18"/>
                </w:rPr>
                <w:delText>Opportunistic infection</w:delText>
              </w:r>
            </w:del>
          </w:p>
        </w:tc>
        <w:tc>
          <w:tcPr>
            <w:tcW w:w="651" w:type="dxa"/>
          </w:tcPr>
          <w:p w14:paraId="03BDCC20" w14:textId="2D3BAE5B" w:rsidR="00910C9F" w:rsidRPr="00910C9F" w:rsidDel="005B6105" w:rsidRDefault="00910C9F" w:rsidP="00910C9F">
            <w:pPr>
              <w:jc w:val="center"/>
              <w:rPr>
                <w:del w:id="1188" w:author="Atul Deodhar" w:date="2017-12-18T22:13:00Z"/>
                <w:rFonts w:ascii="Arial Narrow" w:hAnsi="Arial Narrow"/>
                <w:sz w:val="18"/>
                <w:szCs w:val="18"/>
              </w:rPr>
            </w:pPr>
            <w:del w:id="118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193" w:type="dxa"/>
            <w:gridSpan w:val="2"/>
          </w:tcPr>
          <w:p w14:paraId="234C9FD3" w14:textId="47C45083" w:rsidR="00910C9F" w:rsidRPr="00910C9F" w:rsidDel="005B6105" w:rsidRDefault="00910C9F" w:rsidP="00910C9F">
            <w:pPr>
              <w:jc w:val="center"/>
              <w:rPr>
                <w:del w:id="1190" w:author="Atul Deodhar" w:date="2017-12-18T22:13:00Z"/>
                <w:rFonts w:ascii="Arial Narrow" w:hAnsi="Arial Narrow"/>
                <w:sz w:val="18"/>
                <w:szCs w:val="18"/>
              </w:rPr>
            </w:pPr>
            <w:del w:id="119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1.2</w:delText>
              </w:r>
            </w:del>
          </w:p>
        </w:tc>
        <w:tc>
          <w:tcPr>
            <w:tcW w:w="711" w:type="dxa"/>
          </w:tcPr>
          <w:p w14:paraId="4D9C1DF8" w14:textId="3ED4FE5A" w:rsidR="00910C9F" w:rsidRPr="00910C9F" w:rsidDel="005B6105" w:rsidRDefault="00910C9F" w:rsidP="00910C9F">
            <w:pPr>
              <w:jc w:val="center"/>
              <w:rPr>
                <w:del w:id="1192" w:author="Atul Deodhar" w:date="2017-12-18T22:13:00Z"/>
                <w:rFonts w:ascii="Arial Narrow" w:hAnsi="Arial Narrow"/>
                <w:sz w:val="18"/>
                <w:szCs w:val="18"/>
              </w:rPr>
            </w:pPr>
            <w:del w:id="119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  <w:tc>
          <w:tcPr>
            <w:tcW w:w="616" w:type="dxa"/>
            <w:gridSpan w:val="2"/>
          </w:tcPr>
          <w:p w14:paraId="79369566" w14:textId="7185F8F8" w:rsidR="00910C9F" w:rsidRPr="00910C9F" w:rsidDel="005B6105" w:rsidRDefault="00910C9F" w:rsidP="00910C9F">
            <w:pPr>
              <w:jc w:val="center"/>
              <w:rPr>
                <w:del w:id="1194" w:author="Atul Deodhar" w:date="2017-12-18T22:13:00Z"/>
                <w:rFonts w:ascii="Arial Narrow" w:hAnsi="Arial Narrow"/>
                <w:sz w:val="18"/>
                <w:szCs w:val="18"/>
              </w:rPr>
            </w:pPr>
            <w:del w:id="119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260" w:type="dxa"/>
          </w:tcPr>
          <w:p w14:paraId="3E0E4FE2" w14:textId="7C4903CE" w:rsidR="00910C9F" w:rsidRPr="00910C9F" w:rsidDel="005B6105" w:rsidRDefault="00910C9F" w:rsidP="00910C9F">
            <w:pPr>
              <w:tabs>
                <w:tab w:val="left" w:pos="720"/>
              </w:tabs>
              <w:jc w:val="center"/>
              <w:rPr>
                <w:del w:id="1196" w:author="Atul Deodhar" w:date="2017-12-18T22:13:00Z"/>
                <w:rFonts w:ascii="Arial Narrow" w:hAnsi="Arial Narrow"/>
                <w:sz w:val="18"/>
                <w:szCs w:val="18"/>
              </w:rPr>
            </w:pPr>
            <w:del w:id="1197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0.7</w:delText>
              </w:r>
            </w:del>
          </w:p>
        </w:tc>
        <w:tc>
          <w:tcPr>
            <w:tcW w:w="679" w:type="dxa"/>
            <w:gridSpan w:val="2"/>
          </w:tcPr>
          <w:p w14:paraId="461B653F" w14:textId="35D0D8E5" w:rsidR="00910C9F" w:rsidRPr="00910C9F" w:rsidDel="005B6105" w:rsidRDefault="00910C9F" w:rsidP="00910C9F">
            <w:pPr>
              <w:jc w:val="center"/>
              <w:rPr>
                <w:del w:id="1198" w:author="Atul Deodhar" w:date="2017-12-18T22:13:00Z"/>
                <w:rFonts w:ascii="Arial Narrow" w:hAnsi="Arial Narrow"/>
                <w:sz w:val="18"/>
                <w:szCs w:val="18"/>
              </w:rPr>
            </w:pPr>
            <w:del w:id="1199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0.044</w:delText>
              </w:r>
            </w:del>
          </w:p>
        </w:tc>
        <w:tc>
          <w:tcPr>
            <w:tcW w:w="581" w:type="dxa"/>
          </w:tcPr>
          <w:p w14:paraId="2407FB0E" w14:textId="1520CEC7" w:rsidR="00910C9F" w:rsidRPr="00910C9F" w:rsidDel="005B6105" w:rsidRDefault="00910C9F" w:rsidP="00910C9F">
            <w:pPr>
              <w:jc w:val="center"/>
              <w:rPr>
                <w:del w:id="1200" w:author="Atul Deodhar" w:date="2017-12-18T22:13:00Z"/>
                <w:rFonts w:ascii="Arial Narrow" w:hAnsi="Arial Narrow"/>
                <w:sz w:val="18"/>
                <w:szCs w:val="18"/>
              </w:rPr>
            </w:pPr>
            <w:del w:id="1201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1.8</w:delText>
              </w:r>
            </w:del>
          </w:p>
        </w:tc>
        <w:tc>
          <w:tcPr>
            <w:tcW w:w="1260" w:type="dxa"/>
            <w:gridSpan w:val="2"/>
          </w:tcPr>
          <w:p w14:paraId="61370168" w14:textId="4C3AAED4" w:rsidR="00910C9F" w:rsidRPr="00910C9F" w:rsidDel="005B6105" w:rsidRDefault="00910C9F" w:rsidP="00910C9F">
            <w:pPr>
              <w:jc w:val="center"/>
              <w:rPr>
                <w:del w:id="1202" w:author="Atul Deodhar" w:date="2017-12-18T22:13:00Z"/>
                <w:rFonts w:ascii="Arial Narrow" w:hAnsi="Arial Narrow"/>
                <w:sz w:val="18"/>
                <w:szCs w:val="18"/>
              </w:rPr>
            </w:pPr>
            <w:del w:id="1203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2.1</w:delText>
              </w:r>
            </w:del>
          </w:p>
        </w:tc>
        <w:tc>
          <w:tcPr>
            <w:tcW w:w="715" w:type="dxa"/>
          </w:tcPr>
          <w:p w14:paraId="163DCAE6" w14:textId="1B81A327" w:rsidR="00910C9F" w:rsidRPr="00910C9F" w:rsidDel="005B6105" w:rsidRDefault="00910C9F" w:rsidP="00910C9F">
            <w:pPr>
              <w:jc w:val="center"/>
              <w:rPr>
                <w:del w:id="1204" w:author="Atul Deodhar" w:date="2017-12-18T22:13:00Z"/>
                <w:rFonts w:ascii="Arial Narrow" w:hAnsi="Arial Narrow"/>
                <w:sz w:val="18"/>
                <w:szCs w:val="18"/>
              </w:rPr>
            </w:pPr>
            <w:del w:id="1205" w:author="Atul Deodhar" w:date="2017-12-18T22:13:00Z">
              <w:r w:rsidRPr="00910C9F" w:rsidDel="005B6105">
                <w:rPr>
                  <w:rFonts w:ascii="Arial Narrow" w:hAnsi="Arial Narrow"/>
                  <w:color w:val="000000"/>
                  <w:sz w:val="18"/>
                  <w:szCs w:val="18"/>
                </w:rPr>
                <w:delText>NS</w:delText>
              </w:r>
            </w:del>
          </w:p>
        </w:tc>
      </w:tr>
      <w:tr w:rsidR="004701B2" w:rsidRPr="00910C9F" w:rsidDel="005B6105" w14:paraId="66E12181" w14:textId="41D7339F" w:rsidTr="006872AD">
        <w:trPr>
          <w:gridAfter w:val="1"/>
          <w:wAfter w:w="226" w:type="dxa"/>
          <w:del w:id="1206" w:author="Atul Deodhar" w:date="2017-12-18T22:13:00Z"/>
        </w:trPr>
        <w:tc>
          <w:tcPr>
            <w:tcW w:w="1684" w:type="dxa"/>
            <w:gridSpan w:val="2"/>
          </w:tcPr>
          <w:p w14:paraId="0B86EC3C" w14:textId="092CBF16" w:rsidR="004701B2" w:rsidRPr="00910C9F" w:rsidDel="005B6105" w:rsidRDefault="004701B2" w:rsidP="004701B2">
            <w:pPr>
              <w:rPr>
                <w:del w:id="1207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208" w:author="Atul Deodhar" w:date="2017-12-18T22:13:00Z">
              <w:r w:rsidRPr="00910C9F" w:rsidDel="005B6105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Clinical vertebral fracture</w:delText>
              </w:r>
            </w:del>
          </w:p>
        </w:tc>
        <w:tc>
          <w:tcPr>
            <w:tcW w:w="651" w:type="dxa"/>
          </w:tcPr>
          <w:p w14:paraId="5221687A" w14:textId="14AB5AFA" w:rsidR="004701B2" w:rsidRPr="00910C9F" w:rsidDel="005B6105" w:rsidRDefault="004701B2" w:rsidP="004701B2">
            <w:pPr>
              <w:jc w:val="center"/>
              <w:rPr>
                <w:del w:id="1209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  <w:gridSpan w:val="2"/>
          </w:tcPr>
          <w:p w14:paraId="66B1F060" w14:textId="0CCDF434" w:rsidR="004701B2" w:rsidRPr="00910C9F" w:rsidDel="005B6105" w:rsidRDefault="004701B2" w:rsidP="004701B2">
            <w:pPr>
              <w:jc w:val="center"/>
              <w:rPr>
                <w:del w:id="1210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</w:tcPr>
          <w:p w14:paraId="535F8DD5" w14:textId="541E1806" w:rsidR="004701B2" w:rsidRPr="00910C9F" w:rsidDel="005B6105" w:rsidRDefault="004701B2" w:rsidP="004701B2">
            <w:pPr>
              <w:jc w:val="center"/>
              <w:rPr>
                <w:del w:id="1211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  <w:gridSpan w:val="2"/>
          </w:tcPr>
          <w:p w14:paraId="13D100FE" w14:textId="218C93AB" w:rsidR="004701B2" w:rsidRPr="00910C9F" w:rsidDel="005B6105" w:rsidRDefault="004701B2" w:rsidP="004701B2">
            <w:pPr>
              <w:jc w:val="center"/>
              <w:rPr>
                <w:del w:id="1212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41FD73B" w14:textId="2909D9C5" w:rsidR="004701B2" w:rsidRPr="00910C9F" w:rsidDel="005B6105" w:rsidRDefault="004701B2" w:rsidP="004701B2">
            <w:pPr>
              <w:tabs>
                <w:tab w:val="left" w:pos="720"/>
              </w:tabs>
              <w:jc w:val="center"/>
              <w:rPr>
                <w:del w:id="1213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  <w:gridSpan w:val="2"/>
          </w:tcPr>
          <w:p w14:paraId="6490CCCC" w14:textId="79F41B73" w:rsidR="004701B2" w:rsidRPr="00910C9F" w:rsidDel="005B6105" w:rsidRDefault="004701B2" w:rsidP="004701B2">
            <w:pPr>
              <w:jc w:val="center"/>
              <w:rPr>
                <w:del w:id="1214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</w:tcPr>
          <w:p w14:paraId="220D8A33" w14:textId="24CE1685" w:rsidR="004701B2" w:rsidRPr="00910C9F" w:rsidDel="005B6105" w:rsidRDefault="004701B2" w:rsidP="004701B2">
            <w:pPr>
              <w:jc w:val="center"/>
              <w:rPr>
                <w:del w:id="1215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gridSpan w:val="2"/>
          </w:tcPr>
          <w:p w14:paraId="7C7B8311" w14:textId="1142BD04" w:rsidR="004701B2" w:rsidRPr="00910C9F" w:rsidDel="005B6105" w:rsidRDefault="004701B2" w:rsidP="004701B2">
            <w:pPr>
              <w:jc w:val="center"/>
              <w:rPr>
                <w:del w:id="1216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</w:tcPr>
          <w:p w14:paraId="29601A63" w14:textId="485A0DFB" w:rsidR="004701B2" w:rsidRPr="00910C9F" w:rsidDel="005B6105" w:rsidRDefault="004701B2" w:rsidP="004701B2">
            <w:pPr>
              <w:jc w:val="center"/>
              <w:rPr>
                <w:del w:id="1217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</w:tr>
      <w:tr w:rsidR="004701B2" w:rsidRPr="00910C9F" w:rsidDel="005B6105" w14:paraId="05279489" w14:textId="4C0B6AD1" w:rsidTr="006872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" w:type="dxa"/>
          <w:del w:id="1218" w:author="Atul Deodhar" w:date="2017-12-18T22:13:00Z"/>
        </w:trPr>
        <w:tc>
          <w:tcPr>
            <w:tcW w:w="1684" w:type="dxa"/>
            <w:gridSpan w:val="2"/>
          </w:tcPr>
          <w:p w14:paraId="6221AB84" w14:textId="05EB8A57" w:rsidR="004701B2" w:rsidRPr="00910C9F" w:rsidDel="005B6105" w:rsidRDefault="004701B2" w:rsidP="004701B2">
            <w:pPr>
              <w:rPr>
                <w:del w:id="1219" w:author="Atul Deodhar" w:date="2017-12-18T22:13:00Z"/>
                <w:rFonts w:ascii="Arial Narrow" w:hAnsi="Arial Narrow" w:cs="Arial"/>
                <w:sz w:val="18"/>
                <w:szCs w:val="18"/>
              </w:rPr>
            </w:pPr>
            <w:del w:id="1220" w:author="Atul Deodhar" w:date="2017-12-18T22:13:00Z">
              <w:r w:rsidRPr="00910C9F" w:rsidDel="005B6105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Non-vertebral osteoporotic fracture</w:delText>
              </w:r>
            </w:del>
          </w:p>
        </w:tc>
        <w:tc>
          <w:tcPr>
            <w:tcW w:w="651" w:type="dxa"/>
          </w:tcPr>
          <w:p w14:paraId="40BDC510" w14:textId="3826E587" w:rsidR="004701B2" w:rsidRPr="00910C9F" w:rsidDel="005B6105" w:rsidRDefault="004701B2" w:rsidP="004701B2">
            <w:pPr>
              <w:jc w:val="center"/>
              <w:rPr>
                <w:del w:id="1221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  <w:gridSpan w:val="2"/>
          </w:tcPr>
          <w:p w14:paraId="4B3DD60C" w14:textId="47402F2E" w:rsidR="004701B2" w:rsidRPr="00910C9F" w:rsidDel="005B6105" w:rsidRDefault="004701B2" w:rsidP="004701B2">
            <w:pPr>
              <w:jc w:val="center"/>
              <w:rPr>
                <w:del w:id="1222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</w:tcPr>
          <w:p w14:paraId="1E495F08" w14:textId="045EC7F7" w:rsidR="004701B2" w:rsidRPr="00910C9F" w:rsidDel="005B6105" w:rsidRDefault="004701B2" w:rsidP="004701B2">
            <w:pPr>
              <w:jc w:val="center"/>
              <w:rPr>
                <w:del w:id="1223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  <w:gridSpan w:val="2"/>
          </w:tcPr>
          <w:p w14:paraId="7FCF731E" w14:textId="4329F073" w:rsidR="004701B2" w:rsidRPr="00910C9F" w:rsidDel="005B6105" w:rsidRDefault="004701B2" w:rsidP="004701B2">
            <w:pPr>
              <w:jc w:val="center"/>
              <w:rPr>
                <w:del w:id="1224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4805576" w14:textId="3AFA3B94" w:rsidR="004701B2" w:rsidRPr="00910C9F" w:rsidDel="005B6105" w:rsidRDefault="004701B2" w:rsidP="004701B2">
            <w:pPr>
              <w:tabs>
                <w:tab w:val="left" w:pos="720"/>
              </w:tabs>
              <w:jc w:val="center"/>
              <w:rPr>
                <w:del w:id="1225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  <w:gridSpan w:val="2"/>
          </w:tcPr>
          <w:p w14:paraId="5A5B6A9B" w14:textId="2CCC6167" w:rsidR="004701B2" w:rsidRPr="00910C9F" w:rsidDel="005B6105" w:rsidRDefault="004701B2" w:rsidP="004701B2">
            <w:pPr>
              <w:jc w:val="center"/>
              <w:rPr>
                <w:del w:id="1226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</w:tcPr>
          <w:p w14:paraId="001594E1" w14:textId="37C16E95" w:rsidR="004701B2" w:rsidRPr="00910C9F" w:rsidDel="005B6105" w:rsidRDefault="004701B2" w:rsidP="004701B2">
            <w:pPr>
              <w:jc w:val="center"/>
              <w:rPr>
                <w:del w:id="1227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gridSpan w:val="2"/>
          </w:tcPr>
          <w:p w14:paraId="56FD23AD" w14:textId="12BC0C85" w:rsidR="004701B2" w:rsidRPr="00910C9F" w:rsidDel="005B6105" w:rsidRDefault="004701B2" w:rsidP="004701B2">
            <w:pPr>
              <w:jc w:val="center"/>
              <w:rPr>
                <w:del w:id="1228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</w:tcPr>
          <w:p w14:paraId="484E7692" w14:textId="5338FB3E" w:rsidR="004701B2" w:rsidRPr="00910C9F" w:rsidDel="005B6105" w:rsidRDefault="004701B2" w:rsidP="004701B2">
            <w:pPr>
              <w:jc w:val="center"/>
              <w:rPr>
                <w:del w:id="1229" w:author="Atul Deodhar" w:date="2017-12-18T22:13:00Z"/>
                <w:rFonts w:ascii="Arial Narrow" w:hAnsi="Arial Narrow"/>
                <w:sz w:val="18"/>
                <w:szCs w:val="18"/>
              </w:rPr>
            </w:pPr>
          </w:p>
        </w:tc>
      </w:tr>
      <w:tr w:rsidR="008B423E" w14:paraId="33FCC4E0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230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231" w:author="Atul Deodhar" w:date="2017-12-18T22:13:00Z"/>
        </w:trPr>
        <w:tc>
          <w:tcPr>
            <w:tcW w:w="1596" w:type="dxa"/>
            <w:tcPrChange w:id="1232" w:author="Atul Deodhar" w:date="2017-12-18T22:17:00Z">
              <w:tcPr>
                <w:tcW w:w="1596" w:type="dxa"/>
              </w:tcPr>
            </w:tcPrChange>
          </w:tcPr>
          <w:p w14:paraId="7F6CDDE7" w14:textId="0EB8F891" w:rsidR="008B423E" w:rsidRDefault="008C0EEF" w:rsidP="00A92707">
            <w:pPr>
              <w:rPr>
                <w:ins w:id="1233" w:author="Atul Deodhar" w:date="2017-12-18T22:13:00Z"/>
              </w:rPr>
            </w:pPr>
            <w:ins w:id="1234" w:author="BOHN Rhonda ()" w:date="2017-12-19T13:24:00Z">
              <w:del w:id="1235" w:author="Benjamin Chan" w:date="2017-12-22T10:15:00Z">
                <w:r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>Comorbity or EAM</w:delText>
                </w:r>
              </w:del>
            </w:ins>
            <w:ins w:id="1236" w:author="Atul Deodhar" w:date="2017-12-18T22:13:00Z">
              <w:del w:id="1237" w:author="Benjamin Chan" w:date="2017-12-22T10:15:00Z">
                <w:r w:rsidR="008B423E"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>disease</w:delText>
                </w:r>
              </w:del>
            </w:ins>
          </w:p>
        </w:tc>
        <w:tc>
          <w:tcPr>
            <w:tcW w:w="1596" w:type="dxa"/>
            <w:gridSpan w:val="3"/>
            <w:tcPrChange w:id="1238" w:author="Atul Deodhar" w:date="2017-12-18T22:17:00Z">
              <w:tcPr>
                <w:tcW w:w="1596" w:type="dxa"/>
                <w:gridSpan w:val="3"/>
              </w:tcPr>
            </w:tcPrChange>
          </w:tcPr>
          <w:p w14:paraId="0E89EC98" w14:textId="27F150B3" w:rsidR="008B423E" w:rsidRDefault="008C0EEF" w:rsidP="00A92707">
            <w:pPr>
              <w:rPr>
                <w:ins w:id="1239" w:author="Atul Deodhar" w:date="2017-12-18T22:13:00Z"/>
              </w:rPr>
            </w:pPr>
            <w:ins w:id="1240" w:author="BOHN Rhonda ()" w:date="2017-12-19T13:24:00Z">
              <w:del w:id="1241" w:author="Benjamin Chan" w:date="2017-12-22T10:15:00Z">
                <w:r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>C</w:delText>
                </w:r>
              </w:del>
            </w:ins>
            <w:ins w:id="1242" w:author="Atul Deodhar" w:date="2017-12-18T22:14:00Z">
              <w:del w:id="1243" w:author="Benjamin Chan" w:date="2017-12-22T10:15:00Z">
                <w:r w:rsidR="008B423E"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>comparison</w:delText>
                </w:r>
              </w:del>
            </w:ins>
          </w:p>
        </w:tc>
        <w:tc>
          <w:tcPr>
            <w:tcW w:w="1596" w:type="dxa"/>
            <w:gridSpan w:val="3"/>
            <w:tcPrChange w:id="1244" w:author="Atul Deodhar" w:date="2017-12-18T22:17:00Z">
              <w:tcPr>
                <w:tcW w:w="1596" w:type="dxa"/>
                <w:gridSpan w:val="3"/>
              </w:tcPr>
            </w:tcPrChange>
          </w:tcPr>
          <w:p w14:paraId="5C46387E" w14:textId="5067172B" w:rsidR="008B423E" w:rsidRDefault="008C0EEF" w:rsidP="00A92707">
            <w:pPr>
              <w:rPr>
                <w:ins w:id="1245" w:author="Atul Deodhar" w:date="2017-12-18T22:13:00Z"/>
              </w:rPr>
            </w:pPr>
            <w:ins w:id="1246" w:author="BOHN Rhonda ()" w:date="2017-12-19T13:24:00Z">
              <w:del w:id="1247" w:author="Benjamin Chan" w:date="2017-12-22T10:15:00Z">
                <w:r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>D</w:delText>
                </w:r>
              </w:del>
            </w:ins>
            <w:ins w:id="1248" w:author="Atul Deodhar" w:date="2017-12-18T22:15:00Z">
              <w:del w:id="1249" w:author="Benjamin Chan" w:date="2017-12-22T10:15:00Z">
                <w:r w:rsidR="008B423E"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>database</w:delText>
                </w:r>
              </w:del>
            </w:ins>
          </w:p>
        </w:tc>
        <w:tc>
          <w:tcPr>
            <w:tcW w:w="1596" w:type="dxa"/>
            <w:gridSpan w:val="3"/>
            <w:tcPrChange w:id="1250" w:author="Atul Deodhar" w:date="2017-12-18T22:17:00Z">
              <w:tcPr>
                <w:tcW w:w="1596" w:type="dxa"/>
                <w:gridSpan w:val="3"/>
              </w:tcPr>
            </w:tcPrChange>
          </w:tcPr>
          <w:p w14:paraId="0CF2193C" w14:textId="7AAA3688" w:rsidR="008B423E" w:rsidRDefault="008B423E" w:rsidP="00A92707">
            <w:pPr>
              <w:rPr>
                <w:ins w:id="1251" w:author="Atul Deodhar" w:date="2017-12-18T22:13:00Z"/>
              </w:rPr>
            </w:pPr>
            <w:ins w:id="1252" w:author="Atul Deodhar" w:date="2017-12-18T22:16:00Z">
              <w:del w:id="1253" w:author="Benjamin Chan" w:date="2017-12-22T10:15:00Z">
                <w:r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>Hazard</w:delText>
                </w:r>
              </w:del>
            </w:ins>
            <w:ins w:id="1254" w:author="BOHN Rhonda ()" w:date="2017-12-19T13:24:00Z">
              <w:del w:id="1255" w:author="Benjamin Chan" w:date="2017-12-22T10:15:00Z">
                <w:r w:rsidR="008C0EEF"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 xml:space="preserve"> </w:delText>
                </w:r>
              </w:del>
            </w:ins>
            <w:ins w:id="1256" w:author="Atul Deodhar" w:date="2017-12-18T22:16:00Z">
              <w:del w:id="1257" w:author="Benjamin Chan" w:date="2017-12-22T10:15:00Z">
                <w:r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>Ratio</w:delText>
                </w:r>
              </w:del>
            </w:ins>
          </w:p>
        </w:tc>
        <w:tc>
          <w:tcPr>
            <w:tcW w:w="1596" w:type="dxa"/>
            <w:gridSpan w:val="3"/>
            <w:tcPrChange w:id="1258" w:author="Atul Deodhar" w:date="2017-12-18T22:17:00Z">
              <w:tcPr>
                <w:tcW w:w="1596" w:type="dxa"/>
                <w:gridSpan w:val="3"/>
              </w:tcPr>
            </w:tcPrChange>
          </w:tcPr>
          <w:p w14:paraId="3EBED602" w14:textId="2454E868" w:rsidR="008B423E" w:rsidRDefault="008B423E" w:rsidP="00A92707">
            <w:pPr>
              <w:rPr>
                <w:ins w:id="1259" w:author="Atul Deodhar" w:date="2017-12-18T22:13:00Z"/>
              </w:rPr>
            </w:pPr>
            <w:ins w:id="1260" w:author="Atul Deodhar" w:date="2017-12-18T22:16:00Z">
              <w:del w:id="1261" w:author="Benjamin Chan" w:date="2017-12-22T10:15:00Z">
                <w:r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>RobustWaldLower</w:delText>
                </w:r>
              </w:del>
            </w:ins>
            <w:ins w:id="1262" w:author="BOHN Rhonda ()" w:date="2017-12-19T13:24:00Z">
              <w:del w:id="1263" w:author="Benjamin Chan" w:date="2017-12-22T10:15:00Z">
                <w:r w:rsidR="008C0EEF"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 xml:space="preserve"> Bound </w:delText>
                </w:r>
              </w:del>
            </w:ins>
          </w:p>
        </w:tc>
        <w:tc>
          <w:tcPr>
            <w:tcW w:w="1596" w:type="dxa"/>
            <w:gridSpan w:val="3"/>
            <w:tcPrChange w:id="1264" w:author="Atul Deodhar" w:date="2017-12-18T22:17:00Z">
              <w:tcPr>
                <w:tcW w:w="1596" w:type="dxa"/>
                <w:gridSpan w:val="3"/>
              </w:tcPr>
            </w:tcPrChange>
          </w:tcPr>
          <w:p w14:paraId="3A24E1F2" w14:textId="738C9812" w:rsidR="008B423E" w:rsidRDefault="008B423E" w:rsidP="00A92707">
            <w:pPr>
              <w:rPr>
                <w:ins w:id="1265" w:author="Atul Deodhar" w:date="2017-12-18T22:13:00Z"/>
              </w:rPr>
            </w:pPr>
            <w:ins w:id="1266" w:author="Atul Deodhar" w:date="2017-12-18T22:17:00Z">
              <w:del w:id="1267" w:author="Benjamin Chan" w:date="2017-12-22T10:15:00Z">
                <w:r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>RobustWaldUpper</w:delText>
                </w:r>
              </w:del>
            </w:ins>
            <w:ins w:id="1268" w:author="BOHN Rhonda ()" w:date="2017-12-19T13:25:00Z">
              <w:del w:id="1269" w:author="Benjamin Chan" w:date="2017-12-22T10:15:00Z">
                <w:r w:rsidR="008C0EEF" w:rsidDel="006872AD">
                  <w:rPr>
                    <w:rFonts w:ascii="Calibri" w:eastAsia="Times New Roman" w:hAnsi="Calibri"/>
                    <w:b/>
                    <w:bCs/>
                    <w:color w:val="FFFFFF"/>
                  </w:rPr>
                  <w:delText xml:space="preserve"> Bound</w:delText>
                </w:r>
              </w:del>
            </w:ins>
          </w:p>
        </w:tc>
      </w:tr>
      <w:tr w:rsidR="008B423E" w14:paraId="281B80FD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270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271" w:author="Atul Deodhar" w:date="2017-12-18T22:13:00Z"/>
        </w:trPr>
        <w:tc>
          <w:tcPr>
            <w:tcW w:w="1596" w:type="dxa"/>
            <w:tcPrChange w:id="1272" w:author="Atul Deodhar" w:date="2017-12-18T22:17:00Z">
              <w:tcPr>
                <w:tcW w:w="1596" w:type="dxa"/>
              </w:tcPr>
            </w:tcPrChange>
          </w:tcPr>
          <w:p w14:paraId="0319958D" w14:textId="7C1184A7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73" w:author="Atul Deodhar" w:date="2017-12-18T22:13:00Z"/>
              </w:rPr>
            </w:pPr>
            <w:ins w:id="1274" w:author="Atul Deodhar" w:date="2017-12-18T22:13:00Z">
              <w:del w:id="127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Non Melanoma Skin Cancer</w:delText>
                </w:r>
              </w:del>
            </w:ins>
          </w:p>
        </w:tc>
        <w:tc>
          <w:tcPr>
            <w:tcW w:w="1596" w:type="dxa"/>
            <w:gridSpan w:val="3"/>
            <w:tcPrChange w:id="1276" w:author="Atul Deodhar" w:date="2017-12-18T22:17:00Z">
              <w:tcPr>
                <w:tcW w:w="1596" w:type="dxa"/>
                <w:gridSpan w:val="3"/>
              </w:tcPr>
            </w:tcPrChange>
          </w:tcPr>
          <w:p w14:paraId="078B0357" w14:textId="60496E18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77" w:author="Atul Deodhar" w:date="2017-12-18T22:13:00Z"/>
              </w:rPr>
            </w:pPr>
            <w:ins w:id="1278" w:author="Atul Deodhar" w:date="2017-12-18T22:14:00Z">
              <w:del w:id="127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DMARD</w:delText>
                </w:r>
              </w:del>
            </w:ins>
          </w:p>
        </w:tc>
        <w:tc>
          <w:tcPr>
            <w:tcW w:w="1596" w:type="dxa"/>
            <w:gridSpan w:val="3"/>
            <w:tcPrChange w:id="1280" w:author="Atul Deodhar" w:date="2017-12-18T22:17:00Z">
              <w:tcPr>
                <w:tcW w:w="1596" w:type="dxa"/>
                <w:gridSpan w:val="3"/>
              </w:tcPr>
            </w:tcPrChange>
          </w:tcPr>
          <w:p w14:paraId="7B0BCE29" w14:textId="6A628306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81" w:author="Atul Deodhar" w:date="2017-12-18T22:13:00Z"/>
              </w:rPr>
            </w:pPr>
            <w:ins w:id="1282" w:author="Atul Deodhar" w:date="2017-12-18T22:15:00Z">
              <w:del w:id="128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284" w:author="Atul Deodhar" w:date="2017-12-18T22:17:00Z">
              <w:tcPr>
                <w:tcW w:w="1596" w:type="dxa"/>
                <w:gridSpan w:val="3"/>
              </w:tcPr>
            </w:tcPrChange>
          </w:tcPr>
          <w:p w14:paraId="0EF0FC84" w14:textId="16A8F242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85" w:author="Atul Deodhar" w:date="2017-12-18T22:13:00Z"/>
              </w:rPr>
            </w:pPr>
            <w:ins w:id="1286" w:author="Atul Deodhar" w:date="2017-12-18T22:16:00Z">
              <w:del w:id="128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1.29</w:delText>
                </w:r>
              </w:del>
            </w:ins>
          </w:p>
        </w:tc>
        <w:tc>
          <w:tcPr>
            <w:tcW w:w="1596" w:type="dxa"/>
            <w:gridSpan w:val="3"/>
            <w:tcPrChange w:id="1288" w:author="Atul Deodhar" w:date="2017-12-18T22:17:00Z">
              <w:tcPr>
                <w:tcW w:w="1596" w:type="dxa"/>
                <w:gridSpan w:val="3"/>
              </w:tcPr>
            </w:tcPrChange>
          </w:tcPr>
          <w:p w14:paraId="4E14016F" w14:textId="3BED38CD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89" w:author="Atul Deodhar" w:date="2017-12-18T22:13:00Z"/>
              </w:rPr>
            </w:pPr>
            <w:ins w:id="1290" w:author="Atul Deodhar" w:date="2017-12-18T22:16:00Z">
              <w:del w:id="129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1.03</w:delText>
                </w:r>
              </w:del>
            </w:ins>
          </w:p>
        </w:tc>
        <w:tc>
          <w:tcPr>
            <w:tcW w:w="1596" w:type="dxa"/>
            <w:gridSpan w:val="3"/>
            <w:tcPrChange w:id="1292" w:author="Atul Deodhar" w:date="2017-12-18T22:17:00Z">
              <w:tcPr>
                <w:tcW w:w="1596" w:type="dxa"/>
                <w:gridSpan w:val="3"/>
              </w:tcPr>
            </w:tcPrChange>
          </w:tcPr>
          <w:p w14:paraId="7087E2FA" w14:textId="69249822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93" w:author="Atul Deodhar" w:date="2017-12-18T22:13:00Z"/>
              </w:rPr>
            </w:pPr>
            <w:ins w:id="1294" w:author="Atul Deodhar" w:date="2017-12-18T22:17:00Z">
              <w:del w:id="129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1.61</w:delText>
                </w:r>
              </w:del>
            </w:ins>
          </w:p>
        </w:tc>
      </w:tr>
      <w:tr w:rsidR="008B423E" w14:paraId="5AEE1F82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296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297" w:author="Atul Deodhar" w:date="2017-12-18T22:13:00Z"/>
        </w:trPr>
        <w:tc>
          <w:tcPr>
            <w:tcW w:w="1596" w:type="dxa"/>
            <w:tcPrChange w:id="1298" w:author="Atul Deodhar" w:date="2017-12-18T22:17:00Z">
              <w:tcPr>
                <w:tcW w:w="1596" w:type="dxa"/>
              </w:tcPr>
            </w:tcPrChange>
          </w:tcPr>
          <w:p w14:paraId="4230409A" w14:textId="06CBBF81" w:rsidR="008B423E" w:rsidRDefault="008B423E" w:rsidP="00A92707">
            <w:pPr>
              <w:rPr>
                <w:ins w:id="1299" w:author="Atul Deodhar" w:date="2017-12-18T22:13:00Z"/>
              </w:rPr>
            </w:pPr>
            <w:ins w:id="1300" w:author="Atul Deodhar" w:date="2017-12-18T22:13:00Z">
              <w:del w:id="130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Solid Cancer</w:delText>
                </w:r>
              </w:del>
            </w:ins>
          </w:p>
        </w:tc>
        <w:tc>
          <w:tcPr>
            <w:tcW w:w="1596" w:type="dxa"/>
            <w:gridSpan w:val="3"/>
            <w:tcPrChange w:id="1302" w:author="Atul Deodhar" w:date="2017-12-18T22:17:00Z">
              <w:tcPr>
                <w:tcW w:w="1596" w:type="dxa"/>
                <w:gridSpan w:val="3"/>
              </w:tcPr>
            </w:tcPrChange>
          </w:tcPr>
          <w:p w14:paraId="502B33DA" w14:textId="738D1782" w:rsidR="008B423E" w:rsidRDefault="008B423E" w:rsidP="00A92707">
            <w:pPr>
              <w:rPr>
                <w:ins w:id="1303" w:author="Atul Deodhar" w:date="2017-12-18T22:13:00Z"/>
              </w:rPr>
            </w:pPr>
            <w:ins w:id="1304" w:author="Atul Deodhar" w:date="2017-12-18T22:14:00Z">
              <w:del w:id="130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306" w:author="Atul Deodhar" w:date="2017-12-18T22:17:00Z">
              <w:tcPr>
                <w:tcW w:w="1596" w:type="dxa"/>
                <w:gridSpan w:val="3"/>
              </w:tcPr>
            </w:tcPrChange>
          </w:tcPr>
          <w:p w14:paraId="24711F38" w14:textId="50DE19B5" w:rsidR="008B423E" w:rsidRDefault="008B423E" w:rsidP="00A92707">
            <w:pPr>
              <w:rPr>
                <w:ins w:id="1307" w:author="Atul Deodhar" w:date="2017-12-18T22:13:00Z"/>
              </w:rPr>
            </w:pPr>
            <w:ins w:id="1308" w:author="Atul Deodhar" w:date="2017-12-18T22:15:00Z">
              <w:del w:id="130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Marketscan</w:delText>
                </w:r>
              </w:del>
            </w:ins>
          </w:p>
        </w:tc>
        <w:tc>
          <w:tcPr>
            <w:tcW w:w="1596" w:type="dxa"/>
            <w:gridSpan w:val="3"/>
            <w:tcPrChange w:id="1310" w:author="Atul Deodhar" w:date="2017-12-18T22:17:00Z">
              <w:tcPr>
                <w:tcW w:w="1596" w:type="dxa"/>
                <w:gridSpan w:val="3"/>
              </w:tcPr>
            </w:tcPrChange>
          </w:tcPr>
          <w:p w14:paraId="22C765D6" w14:textId="12DD5A4E" w:rsidR="008B423E" w:rsidRDefault="008B423E" w:rsidP="00A92707">
            <w:pPr>
              <w:rPr>
                <w:ins w:id="1311" w:author="Atul Deodhar" w:date="2017-12-18T22:13:00Z"/>
              </w:rPr>
            </w:pPr>
            <w:ins w:id="1312" w:author="Atul Deodhar" w:date="2017-12-18T22:16:00Z">
              <w:del w:id="131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0.72</w:delText>
                </w:r>
              </w:del>
            </w:ins>
          </w:p>
        </w:tc>
        <w:tc>
          <w:tcPr>
            <w:tcW w:w="1596" w:type="dxa"/>
            <w:gridSpan w:val="3"/>
            <w:tcPrChange w:id="1314" w:author="Atul Deodhar" w:date="2017-12-18T22:17:00Z">
              <w:tcPr>
                <w:tcW w:w="1596" w:type="dxa"/>
                <w:gridSpan w:val="3"/>
              </w:tcPr>
            </w:tcPrChange>
          </w:tcPr>
          <w:p w14:paraId="569A88F3" w14:textId="70875539" w:rsidR="008B423E" w:rsidRDefault="008B423E" w:rsidP="00A92707">
            <w:pPr>
              <w:rPr>
                <w:ins w:id="1315" w:author="Atul Deodhar" w:date="2017-12-18T22:13:00Z"/>
              </w:rPr>
            </w:pPr>
            <w:ins w:id="1316" w:author="Atul Deodhar" w:date="2017-12-18T22:16:00Z">
              <w:del w:id="131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0.56</w:delText>
                </w:r>
              </w:del>
            </w:ins>
          </w:p>
        </w:tc>
        <w:tc>
          <w:tcPr>
            <w:tcW w:w="1596" w:type="dxa"/>
            <w:gridSpan w:val="3"/>
            <w:tcPrChange w:id="1318" w:author="Atul Deodhar" w:date="2017-12-18T22:17:00Z">
              <w:tcPr>
                <w:tcW w:w="1596" w:type="dxa"/>
                <w:gridSpan w:val="3"/>
              </w:tcPr>
            </w:tcPrChange>
          </w:tcPr>
          <w:p w14:paraId="0184B3B0" w14:textId="471AF720" w:rsidR="008B423E" w:rsidRDefault="008B423E" w:rsidP="00A92707">
            <w:pPr>
              <w:rPr>
                <w:ins w:id="1319" w:author="Atul Deodhar" w:date="2017-12-18T22:13:00Z"/>
              </w:rPr>
            </w:pPr>
            <w:ins w:id="1320" w:author="Atul Deodhar" w:date="2017-12-18T22:17:00Z">
              <w:del w:id="132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0.93</w:delText>
                </w:r>
              </w:del>
            </w:ins>
          </w:p>
        </w:tc>
      </w:tr>
      <w:tr w:rsidR="008B423E" w14:paraId="3B28A84C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322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23" w:author="Atul Deodhar" w:date="2017-12-18T22:13:00Z"/>
        </w:trPr>
        <w:tc>
          <w:tcPr>
            <w:tcW w:w="1596" w:type="dxa"/>
            <w:tcPrChange w:id="1324" w:author="Atul Deodhar" w:date="2017-12-18T22:17:00Z">
              <w:tcPr>
                <w:tcW w:w="1596" w:type="dxa"/>
              </w:tcPr>
            </w:tcPrChange>
          </w:tcPr>
          <w:p w14:paraId="7C3B9D62" w14:textId="6A791451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25" w:author="Atul Deodhar" w:date="2017-12-18T22:13:00Z"/>
              </w:rPr>
            </w:pPr>
            <w:ins w:id="1326" w:author="Atul Deodhar" w:date="2017-12-18T22:13:00Z">
              <w:del w:id="132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Solid Cancer</w:delText>
                </w:r>
              </w:del>
            </w:ins>
          </w:p>
        </w:tc>
        <w:tc>
          <w:tcPr>
            <w:tcW w:w="1596" w:type="dxa"/>
            <w:gridSpan w:val="3"/>
            <w:tcPrChange w:id="1328" w:author="Atul Deodhar" w:date="2017-12-18T22:17:00Z">
              <w:tcPr>
                <w:tcW w:w="1596" w:type="dxa"/>
                <w:gridSpan w:val="3"/>
              </w:tcPr>
            </w:tcPrChange>
          </w:tcPr>
          <w:p w14:paraId="1611B822" w14:textId="1AF95686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29" w:author="Atul Deodhar" w:date="2017-12-18T22:13:00Z"/>
              </w:rPr>
            </w:pPr>
            <w:ins w:id="1330" w:author="Atul Deodhar" w:date="2017-12-18T22:14:00Z">
              <w:del w:id="133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332" w:author="Atul Deodhar" w:date="2017-12-18T22:17:00Z">
              <w:tcPr>
                <w:tcW w:w="1596" w:type="dxa"/>
                <w:gridSpan w:val="3"/>
              </w:tcPr>
            </w:tcPrChange>
          </w:tcPr>
          <w:p w14:paraId="40D1A9D2" w14:textId="1BCF81DF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33" w:author="Atul Deodhar" w:date="2017-12-18T22:13:00Z"/>
              </w:rPr>
            </w:pPr>
            <w:ins w:id="1334" w:author="Atul Deodhar" w:date="2017-12-18T22:15:00Z">
              <w:del w:id="133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336" w:author="Atul Deodhar" w:date="2017-12-18T22:17:00Z">
              <w:tcPr>
                <w:tcW w:w="1596" w:type="dxa"/>
                <w:gridSpan w:val="3"/>
              </w:tcPr>
            </w:tcPrChange>
          </w:tcPr>
          <w:p w14:paraId="466CC357" w14:textId="1966E798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37" w:author="Atul Deodhar" w:date="2017-12-18T22:13:00Z"/>
              </w:rPr>
            </w:pPr>
            <w:ins w:id="1338" w:author="Atul Deodhar" w:date="2017-12-18T22:16:00Z">
              <w:del w:id="133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0.80</w:delText>
                </w:r>
              </w:del>
            </w:ins>
          </w:p>
        </w:tc>
        <w:tc>
          <w:tcPr>
            <w:tcW w:w="1596" w:type="dxa"/>
            <w:gridSpan w:val="3"/>
            <w:tcPrChange w:id="1340" w:author="Atul Deodhar" w:date="2017-12-18T22:17:00Z">
              <w:tcPr>
                <w:tcW w:w="1596" w:type="dxa"/>
                <w:gridSpan w:val="3"/>
              </w:tcPr>
            </w:tcPrChange>
          </w:tcPr>
          <w:p w14:paraId="558EC994" w14:textId="7B196C91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41" w:author="Atul Deodhar" w:date="2017-12-18T22:13:00Z"/>
              </w:rPr>
            </w:pPr>
            <w:ins w:id="1342" w:author="Atul Deodhar" w:date="2017-12-18T22:16:00Z">
              <w:del w:id="134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0.70</w:delText>
                </w:r>
              </w:del>
            </w:ins>
          </w:p>
        </w:tc>
        <w:tc>
          <w:tcPr>
            <w:tcW w:w="1596" w:type="dxa"/>
            <w:gridSpan w:val="3"/>
            <w:tcPrChange w:id="1344" w:author="Atul Deodhar" w:date="2017-12-18T22:17:00Z">
              <w:tcPr>
                <w:tcW w:w="1596" w:type="dxa"/>
                <w:gridSpan w:val="3"/>
              </w:tcPr>
            </w:tcPrChange>
          </w:tcPr>
          <w:p w14:paraId="61D81EF6" w14:textId="517E7348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45" w:author="Atul Deodhar" w:date="2017-12-18T22:13:00Z"/>
              </w:rPr>
            </w:pPr>
            <w:ins w:id="1346" w:author="Atul Deodhar" w:date="2017-12-18T22:17:00Z">
              <w:del w:id="134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0.92</w:delText>
                </w:r>
              </w:del>
            </w:ins>
          </w:p>
        </w:tc>
      </w:tr>
      <w:tr w:rsidR="008B423E" w14:paraId="39586660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348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349" w:author="Atul Deodhar" w:date="2017-12-18T22:13:00Z"/>
        </w:trPr>
        <w:tc>
          <w:tcPr>
            <w:tcW w:w="1596" w:type="dxa"/>
            <w:tcPrChange w:id="1350" w:author="Atul Deodhar" w:date="2017-12-18T22:17:00Z">
              <w:tcPr>
                <w:tcW w:w="1596" w:type="dxa"/>
              </w:tcPr>
            </w:tcPrChange>
          </w:tcPr>
          <w:p w14:paraId="21CD38CA" w14:textId="2A613BA0" w:rsidR="008B423E" w:rsidRDefault="008B423E" w:rsidP="00A92707">
            <w:pPr>
              <w:rPr>
                <w:ins w:id="1351" w:author="Atul Deodhar" w:date="2017-12-18T22:13:00Z"/>
              </w:rPr>
            </w:pPr>
            <w:ins w:id="1352" w:author="Atul Deodhar" w:date="2017-12-18T22:13:00Z">
              <w:del w:id="135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Conduction Block</w:delText>
                </w:r>
              </w:del>
            </w:ins>
          </w:p>
        </w:tc>
        <w:tc>
          <w:tcPr>
            <w:tcW w:w="1596" w:type="dxa"/>
            <w:gridSpan w:val="3"/>
            <w:tcPrChange w:id="1354" w:author="Atul Deodhar" w:date="2017-12-18T22:17:00Z">
              <w:tcPr>
                <w:tcW w:w="1596" w:type="dxa"/>
                <w:gridSpan w:val="3"/>
              </w:tcPr>
            </w:tcPrChange>
          </w:tcPr>
          <w:p w14:paraId="5908544E" w14:textId="0D7DB3A3" w:rsidR="008B423E" w:rsidRDefault="008B423E" w:rsidP="00A92707">
            <w:pPr>
              <w:rPr>
                <w:ins w:id="1355" w:author="Atul Deodhar" w:date="2017-12-18T22:13:00Z"/>
              </w:rPr>
            </w:pPr>
            <w:ins w:id="1356" w:author="Atul Deodhar" w:date="2017-12-18T22:14:00Z">
              <w:del w:id="135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358" w:author="Atul Deodhar" w:date="2017-12-18T22:17:00Z">
              <w:tcPr>
                <w:tcW w:w="1596" w:type="dxa"/>
                <w:gridSpan w:val="3"/>
              </w:tcPr>
            </w:tcPrChange>
          </w:tcPr>
          <w:p w14:paraId="2F9713A5" w14:textId="30DF9C58" w:rsidR="008B423E" w:rsidRDefault="008B423E" w:rsidP="00A92707">
            <w:pPr>
              <w:rPr>
                <w:ins w:id="1359" w:author="Atul Deodhar" w:date="2017-12-18T22:13:00Z"/>
              </w:rPr>
            </w:pPr>
            <w:ins w:id="1360" w:author="Atul Deodhar" w:date="2017-12-18T22:15:00Z">
              <w:del w:id="136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362" w:author="Atul Deodhar" w:date="2017-12-18T22:17:00Z">
              <w:tcPr>
                <w:tcW w:w="1596" w:type="dxa"/>
                <w:gridSpan w:val="3"/>
              </w:tcPr>
            </w:tcPrChange>
          </w:tcPr>
          <w:p w14:paraId="51D97C94" w14:textId="1819CD24" w:rsidR="008B423E" w:rsidRDefault="008B423E" w:rsidP="00A92707">
            <w:pPr>
              <w:rPr>
                <w:ins w:id="1363" w:author="Atul Deodhar" w:date="2017-12-18T22:13:00Z"/>
              </w:rPr>
            </w:pPr>
            <w:ins w:id="1364" w:author="Atul Deodhar" w:date="2017-12-18T22:16:00Z">
              <w:del w:id="136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0.81</w:delText>
                </w:r>
              </w:del>
            </w:ins>
          </w:p>
        </w:tc>
        <w:tc>
          <w:tcPr>
            <w:tcW w:w="1596" w:type="dxa"/>
            <w:gridSpan w:val="3"/>
            <w:tcPrChange w:id="1366" w:author="Atul Deodhar" w:date="2017-12-18T22:17:00Z">
              <w:tcPr>
                <w:tcW w:w="1596" w:type="dxa"/>
                <w:gridSpan w:val="3"/>
              </w:tcPr>
            </w:tcPrChange>
          </w:tcPr>
          <w:p w14:paraId="1F8D193A" w14:textId="15AC8FEA" w:rsidR="008B423E" w:rsidRDefault="008B423E" w:rsidP="00A92707">
            <w:pPr>
              <w:rPr>
                <w:ins w:id="1367" w:author="Atul Deodhar" w:date="2017-12-18T22:13:00Z"/>
              </w:rPr>
            </w:pPr>
            <w:ins w:id="1368" w:author="Atul Deodhar" w:date="2017-12-18T22:16:00Z">
              <w:del w:id="136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0.67</w:delText>
                </w:r>
              </w:del>
            </w:ins>
          </w:p>
        </w:tc>
        <w:tc>
          <w:tcPr>
            <w:tcW w:w="1596" w:type="dxa"/>
            <w:gridSpan w:val="3"/>
            <w:tcPrChange w:id="1370" w:author="Atul Deodhar" w:date="2017-12-18T22:17:00Z">
              <w:tcPr>
                <w:tcW w:w="1596" w:type="dxa"/>
                <w:gridSpan w:val="3"/>
              </w:tcPr>
            </w:tcPrChange>
          </w:tcPr>
          <w:p w14:paraId="030D8949" w14:textId="420D5CC4" w:rsidR="008B423E" w:rsidRDefault="008B423E" w:rsidP="00A92707">
            <w:pPr>
              <w:rPr>
                <w:ins w:id="1371" w:author="Atul Deodhar" w:date="2017-12-18T22:13:00Z"/>
              </w:rPr>
            </w:pPr>
            <w:ins w:id="1372" w:author="Atul Deodhar" w:date="2017-12-18T22:17:00Z">
              <w:del w:id="137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0.98</w:delText>
                </w:r>
              </w:del>
            </w:ins>
          </w:p>
        </w:tc>
      </w:tr>
      <w:tr w:rsidR="008B423E" w14:paraId="3C95134B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374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75" w:author="Atul Deodhar" w:date="2017-12-18T22:13:00Z"/>
        </w:trPr>
        <w:tc>
          <w:tcPr>
            <w:tcW w:w="1596" w:type="dxa"/>
            <w:tcPrChange w:id="1376" w:author="Atul Deodhar" w:date="2017-12-18T22:17:00Z">
              <w:tcPr>
                <w:tcW w:w="1596" w:type="dxa"/>
              </w:tcPr>
            </w:tcPrChange>
          </w:tcPr>
          <w:p w14:paraId="0F5C34D7" w14:textId="3FA72736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77" w:author="Atul Deodhar" w:date="2017-12-18T22:13:00Z"/>
              </w:rPr>
            </w:pPr>
            <w:ins w:id="1378" w:author="Atul Deodhar" w:date="2017-12-18T22:13:00Z">
              <w:del w:id="137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Myocardial infarction</w:delText>
                </w:r>
              </w:del>
            </w:ins>
          </w:p>
        </w:tc>
        <w:tc>
          <w:tcPr>
            <w:tcW w:w="1596" w:type="dxa"/>
            <w:gridSpan w:val="3"/>
            <w:tcPrChange w:id="1380" w:author="Atul Deodhar" w:date="2017-12-18T22:17:00Z">
              <w:tcPr>
                <w:tcW w:w="1596" w:type="dxa"/>
                <w:gridSpan w:val="3"/>
              </w:tcPr>
            </w:tcPrChange>
          </w:tcPr>
          <w:p w14:paraId="5F63DCEB" w14:textId="064C7EBF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81" w:author="Atul Deodhar" w:date="2017-12-18T22:13:00Z"/>
              </w:rPr>
            </w:pPr>
            <w:ins w:id="1382" w:author="Atul Deodhar" w:date="2017-12-18T22:14:00Z">
              <w:del w:id="138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384" w:author="Atul Deodhar" w:date="2017-12-18T22:17:00Z">
              <w:tcPr>
                <w:tcW w:w="1596" w:type="dxa"/>
                <w:gridSpan w:val="3"/>
              </w:tcPr>
            </w:tcPrChange>
          </w:tcPr>
          <w:p w14:paraId="151F01C9" w14:textId="1A60954E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85" w:author="Atul Deodhar" w:date="2017-12-18T22:13:00Z"/>
              </w:rPr>
            </w:pPr>
            <w:ins w:id="1386" w:author="Atul Deodhar" w:date="2017-12-18T22:15:00Z">
              <w:del w:id="138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388" w:author="Atul Deodhar" w:date="2017-12-18T22:17:00Z">
              <w:tcPr>
                <w:tcW w:w="1596" w:type="dxa"/>
                <w:gridSpan w:val="3"/>
              </w:tcPr>
            </w:tcPrChange>
          </w:tcPr>
          <w:p w14:paraId="61942A66" w14:textId="0143A012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89" w:author="Atul Deodhar" w:date="2017-12-18T22:13:00Z"/>
              </w:rPr>
            </w:pPr>
            <w:ins w:id="1390" w:author="Atul Deodhar" w:date="2017-12-18T22:16:00Z">
              <w:del w:id="139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0.62</w:delText>
                </w:r>
              </w:del>
            </w:ins>
          </w:p>
        </w:tc>
        <w:tc>
          <w:tcPr>
            <w:tcW w:w="1596" w:type="dxa"/>
            <w:gridSpan w:val="3"/>
            <w:tcPrChange w:id="1392" w:author="Atul Deodhar" w:date="2017-12-18T22:17:00Z">
              <w:tcPr>
                <w:tcW w:w="1596" w:type="dxa"/>
                <w:gridSpan w:val="3"/>
              </w:tcPr>
            </w:tcPrChange>
          </w:tcPr>
          <w:p w14:paraId="0C2B759B" w14:textId="7DA36AC2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93" w:author="Atul Deodhar" w:date="2017-12-18T22:13:00Z"/>
              </w:rPr>
            </w:pPr>
            <w:ins w:id="1394" w:author="Atul Deodhar" w:date="2017-12-18T22:16:00Z">
              <w:del w:id="139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0.47</w:delText>
                </w:r>
              </w:del>
            </w:ins>
          </w:p>
        </w:tc>
        <w:tc>
          <w:tcPr>
            <w:tcW w:w="1596" w:type="dxa"/>
            <w:gridSpan w:val="3"/>
            <w:tcPrChange w:id="1396" w:author="Atul Deodhar" w:date="2017-12-18T22:17:00Z">
              <w:tcPr>
                <w:tcW w:w="1596" w:type="dxa"/>
                <w:gridSpan w:val="3"/>
              </w:tcPr>
            </w:tcPrChange>
          </w:tcPr>
          <w:p w14:paraId="7A4B7A05" w14:textId="6F392092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97" w:author="Atul Deodhar" w:date="2017-12-18T22:13:00Z"/>
              </w:rPr>
            </w:pPr>
            <w:ins w:id="1398" w:author="Atul Deodhar" w:date="2017-12-18T22:17:00Z">
              <w:del w:id="139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0.80</w:delText>
                </w:r>
              </w:del>
            </w:ins>
          </w:p>
        </w:tc>
      </w:tr>
      <w:tr w:rsidR="008B423E" w14:paraId="1E44AE83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400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401" w:author="Atul Deodhar" w:date="2017-12-18T22:13:00Z"/>
        </w:trPr>
        <w:tc>
          <w:tcPr>
            <w:tcW w:w="1596" w:type="dxa"/>
            <w:tcPrChange w:id="1402" w:author="Atul Deodhar" w:date="2017-12-18T22:17:00Z">
              <w:tcPr>
                <w:tcW w:w="1596" w:type="dxa"/>
              </w:tcPr>
            </w:tcPrChange>
          </w:tcPr>
          <w:p w14:paraId="3E11F94A" w14:textId="3CDE57B9" w:rsidR="008B423E" w:rsidRDefault="008B423E" w:rsidP="00A92707">
            <w:pPr>
              <w:rPr>
                <w:ins w:id="1403" w:author="Atul Deodhar" w:date="2017-12-18T22:13:00Z"/>
              </w:rPr>
            </w:pPr>
            <w:ins w:id="1404" w:author="Atul Deodhar" w:date="2017-12-18T22:13:00Z">
              <w:del w:id="140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Hospitalized infection</w:delText>
                </w:r>
              </w:del>
            </w:ins>
          </w:p>
        </w:tc>
        <w:tc>
          <w:tcPr>
            <w:tcW w:w="1596" w:type="dxa"/>
            <w:gridSpan w:val="3"/>
            <w:tcPrChange w:id="1406" w:author="Atul Deodhar" w:date="2017-12-18T22:17:00Z">
              <w:tcPr>
                <w:tcW w:w="1596" w:type="dxa"/>
                <w:gridSpan w:val="3"/>
              </w:tcPr>
            </w:tcPrChange>
          </w:tcPr>
          <w:p w14:paraId="52956BF1" w14:textId="6B5F2A15" w:rsidR="008B423E" w:rsidRDefault="008B423E" w:rsidP="00A92707">
            <w:pPr>
              <w:rPr>
                <w:ins w:id="1407" w:author="Atul Deodhar" w:date="2017-12-18T22:13:00Z"/>
              </w:rPr>
            </w:pPr>
            <w:ins w:id="1408" w:author="Atul Deodhar" w:date="2017-12-18T22:14:00Z">
              <w:del w:id="140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DMARD</w:delText>
                </w:r>
              </w:del>
            </w:ins>
          </w:p>
        </w:tc>
        <w:tc>
          <w:tcPr>
            <w:tcW w:w="1596" w:type="dxa"/>
            <w:gridSpan w:val="3"/>
            <w:tcPrChange w:id="1410" w:author="Atul Deodhar" w:date="2017-12-18T22:17:00Z">
              <w:tcPr>
                <w:tcW w:w="1596" w:type="dxa"/>
                <w:gridSpan w:val="3"/>
              </w:tcPr>
            </w:tcPrChange>
          </w:tcPr>
          <w:p w14:paraId="495AD125" w14:textId="530E6C57" w:rsidR="008B423E" w:rsidRDefault="008B423E" w:rsidP="00A92707">
            <w:pPr>
              <w:rPr>
                <w:ins w:id="1411" w:author="Atul Deodhar" w:date="2017-12-18T22:13:00Z"/>
              </w:rPr>
            </w:pPr>
            <w:ins w:id="1412" w:author="Atul Deodhar" w:date="2017-12-18T22:15:00Z">
              <w:del w:id="141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414" w:author="Atul Deodhar" w:date="2017-12-18T22:17:00Z">
              <w:tcPr>
                <w:tcW w:w="1596" w:type="dxa"/>
                <w:gridSpan w:val="3"/>
              </w:tcPr>
            </w:tcPrChange>
          </w:tcPr>
          <w:p w14:paraId="3C16550E" w14:textId="3198EED0" w:rsidR="008B423E" w:rsidRDefault="008B423E" w:rsidP="00A92707">
            <w:pPr>
              <w:rPr>
                <w:ins w:id="1415" w:author="Atul Deodhar" w:date="2017-12-18T22:13:00Z"/>
              </w:rPr>
            </w:pPr>
            <w:ins w:id="1416" w:author="Atul Deodhar" w:date="2017-12-18T22:16:00Z">
              <w:del w:id="141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0.88</w:delText>
                </w:r>
              </w:del>
            </w:ins>
          </w:p>
        </w:tc>
        <w:tc>
          <w:tcPr>
            <w:tcW w:w="1596" w:type="dxa"/>
            <w:gridSpan w:val="3"/>
            <w:tcPrChange w:id="1418" w:author="Atul Deodhar" w:date="2017-12-18T22:17:00Z">
              <w:tcPr>
                <w:tcW w:w="1596" w:type="dxa"/>
                <w:gridSpan w:val="3"/>
              </w:tcPr>
            </w:tcPrChange>
          </w:tcPr>
          <w:p w14:paraId="3FC9C10B" w14:textId="08F1716C" w:rsidR="008B423E" w:rsidRDefault="008B423E" w:rsidP="00A92707">
            <w:pPr>
              <w:rPr>
                <w:ins w:id="1419" w:author="Atul Deodhar" w:date="2017-12-18T22:13:00Z"/>
              </w:rPr>
            </w:pPr>
            <w:ins w:id="1420" w:author="Atul Deodhar" w:date="2017-12-18T22:16:00Z">
              <w:del w:id="142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0.80</w:delText>
                </w:r>
              </w:del>
            </w:ins>
          </w:p>
        </w:tc>
        <w:tc>
          <w:tcPr>
            <w:tcW w:w="1596" w:type="dxa"/>
            <w:gridSpan w:val="3"/>
            <w:tcPrChange w:id="1422" w:author="Atul Deodhar" w:date="2017-12-18T22:17:00Z">
              <w:tcPr>
                <w:tcW w:w="1596" w:type="dxa"/>
                <w:gridSpan w:val="3"/>
              </w:tcPr>
            </w:tcPrChange>
          </w:tcPr>
          <w:p w14:paraId="39FF9D5C" w14:textId="0A981F32" w:rsidR="008B423E" w:rsidRDefault="008B423E" w:rsidP="00A92707">
            <w:pPr>
              <w:rPr>
                <w:ins w:id="1423" w:author="Atul Deodhar" w:date="2017-12-18T22:13:00Z"/>
              </w:rPr>
            </w:pPr>
            <w:ins w:id="1424" w:author="Atul Deodhar" w:date="2017-12-18T22:17:00Z">
              <w:del w:id="142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0.97</w:delText>
                </w:r>
              </w:del>
            </w:ins>
          </w:p>
        </w:tc>
      </w:tr>
      <w:tr w:rsidR="008B423E" w14:paraId="2F113F99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426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27" w:author="Atul Deodhar" w:date="2017-12-18T22:13:00Z"/>
        </w:trPr>
        <w:tc>
          <w:tcPr>
            <w:tcW w:w="1596" w:type="dxa"/>
            <w:tcPrChange w:id="1428" w:author="Atul Deodhar" w:date="2017-12-18T22:17:00Z">
              <w:tcPr>
                <w:tcW w:w="1596" w:type="dxa"/>
              </w:tcPr>
            </w:tcPrChange>
          </w:tcPr>
          <w:p w14:paraId="4BE79422" w14:textId="2123DAD7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29" w:author="Atul Deodhar" w:date="2017-12-18T22:13:00Z"/>
              </w:rPr>
            </w:pPr>
            <w:ins w:id="1430" w:author="Atul Deodhar" w:date="2017-12-18T22:13:00Z">
              <w:del w:id="143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Hospitalized infection</w:delText>
                </w:r>
              </w:del>
            </w:ins>
          </w:p>
        </w:tc>
        <w:tc>
          <w:tcPr>
            <w:tcW w:w="1596" w:type="dxa"/>
            <w:gridSpan w:val="3"/>
            <w:tcPrChange w:id="1432" w:author="Atul Deodhar" w:date="2017-12-18T22:17:00Z">
              <w:tcPr>
                <w:tcW w:w="1596" w:type="dxa"/>
                <w:gridSpan w:val="3"/>
              </w:tcPr>
            </w:tcPrChange>
          </w:tcPr>
          <w:p w14:paraId="0E2AAD34" w14:textId="6566504F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33" w:author="Atul Deodhar" w:date="2017-12-18T22:13:00Z"/>
              </w:rPr>
            </w:pPr>
            <w:ins w:id="1434" w:author="Atul Deodhar" w:date="2017-12-18T22:14:00Z">
              <w:del w:id="143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436" w:author="Atul Deodhar" w:date="2017-12-18T22:17:00Z">
              <w:tcPr>
                <w:tcW w:w="1596" w:type="dxa"/>
                <w:gridSpan w:val="3"/>
              </w:tcPr>
            </w:tcPrChange>
          </w:tcPr>
          <w:p w14:paraId="164356FF" w14:textId="19B8E643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37" w:author="Atul Deodhar" w:date="2017-12-18T22:13:00Z"/>
              </w:rPr>
            </w:pPr>
            <w:ins w:id="1438" w:author="Atul Deodhar" w:date="2017-12-18T22:15:00Z">
              <w:del w:id="143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Marketscan</w:delText>
                </w:r>
              </w:del>
            </w:ins>
          </w:p>
        </w:tc>
        <w:tc>
          <w:tcPr>
            <w:tcW w:w="1596" w:type="dxa"/>
            <w:gridSpan w:val="3"/>
            <w:tcPrChange w:id="1440" w:author="Atul Deodhar" w:date="2017-12-18T22:17:00Z">
              <w:tcPr>
                <w:tcW w:w="1596" w:type="dxa"/>
                <w:gridSpan w:val="3"/>
              </w:tcPr>
            </w:tcPrChange>
          </w:tcPr>
          <w:p w14:paraId="306D2378" w14:textId="131B4F2B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41" w:author="Atul Deodhar" w:date="2017-12-18T22:13:00Z"/>
              </w:rPr>
            </w:pPr>
            <w:ins w:id="1442" w:author="Atul Deodhar" w:date="2017-12-18T22:16:00Z">
              <w:del w:id="144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0.80</w:delText>
                </w:r>
              </w:del>
            </w:ins>
          </w:p>
        </w:tc>
        <w:tc>
          <w:tcPr>
            <w:tcW w:w="1596" w:type="dxa"/>
            <w:gridSpan w:val="3"/>
            <w:tcPrChange w:id="1444" w:author="Atul Deodhar" w:date="2017-12-18T22:17:00Z">
              <w:tcPr>
                <w:tcW w:w="1596" w:type="dxa"/>
                <w:gridSpan w:val="3"/>
              </w:tcPr>
            </w:tcPrChange>
          </w:tcPr>
          <w:p w14:paraId="65F67A39" w14:textId="56E4659E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45" w:author="Atul Deodhar" w:date="2017-12-18T22:13:00Z"/>
              </w:rPr>
            </w:pPr>
            <w:ins w:id="1446" w:author="Atul Deodhar" w:date="2017-12-18T22:16:00Z">
              <w:del w:id="144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0.69</w:delText>
                </w:r>
              </w:del>
            </w:ins>
          </w:p>
        </w:tc>
        <w:tc>
          <w:tcPr>
            <w:tcW w:w="1596" w:type="dxa"/>
            <w:gridSpan w:val="3"/>
            <w:tcPrChange w:id="1448" w:author="Atul Deodhar" w:date="2017-12-18T22:17:00Z">
              <w:tcPr>
                <w:tcW w:w="1596" w:type="dxa"/>
                <w:gridSpan w:val="3"/>
              </w:tcPr>
            </w:tcPrChange>
          </w:tcPr>
          <w:p w14:paraId="3BBBCF6C" w14:textId="38D823DB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49" w:author="Atul Deodhar" w:date="2017-12-18T22:13:00Z"/>
              </w:rPr>
            </w:pPr>
            <w:ins w:id="1450" w:author="Atul Deodhar" w:date="2017-12-18T22:17:00Z">
              <w:del w:id="145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0.93</w:delText>
                </w:r>
              </w:del>
            </w:ins>
          </w:p>
        </w:tc>
      </w:tr>
      <w:tr w:rsidR="008B423E" w14:paraId="6791078D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452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453" w:author="Atul Deodhar" w:date="2017-12-18T22:13:00Z"/>
        </w:trPr>
        <w:tc>
          <w:tcPr>
            <w:tcW w:w="1596" w:type="dxa"/>
            <w:tcPrChange w:id="1454" w:author="Atul Deodhar" w:date="2017-12-18T22:17:00Z">
              <w:tcPr>
                <w:tcW w:w="1596" w:type="dxa"/>
              </w:tcPr>
            </w:tcPrChange>
          </w:tcPr>
          <w:p w14:paraId="43C1907F" w14:textId="35E66C03" w:rsidR="008B423E" w:rsidRDefault="008B423E" w:rsidP="00A92707">
            <w:pPr>
              <w:rPr>
                <w:ins w:id="1455" w:author="Atul Deodhar" w:date="2017-12-18T22:13:00Z"/>
              </w:rPr>
            </w:pPr>
            <w:ins w:id="1456" w:author="Atul Deodhar" w:date="2017-12-18T22:13:00Z">
              <w:del w:id="145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Hospitalized infection</w:delText>
                </w:r>
              </w:del>
            </w:ins>
          </w:p>
        </w:tc>
        <w:tc>
          <w:tcPr>
            <w:tcW w:w="1596" w:type="dxa"/>
            <w:gridSpan w:val="3"/>
            <w:tcPrChange w:id="1458" w:author="Atul Deodhar" w:date="2017-12-18T22:17:00Z">
              <w:tcPr>
                <w:tcW w:w="1596" w:type="dxa"/>
                <w:gridSpan w:val="3"/>
              </w:tcPr>
            </w:tcPrChange>
          </w:tcPr>
          <w:p w14:paraId="73D12FA6" w14:textId="78DC48EC" w:rsidR="008B423E" w:rsidRDefault="008B423E" w:rsidP="00A92707">
            <w:pPr>
              <w:rPr>
                <w:ins w:id="1459" w:author="Atul Deodhar" w:date="2017-12-18T22:13:00Z"/>
              </w:rPr>
            </w:pPr>
            <w:ins w:id="1460" w:author="Atul Deodhar" w:date="2017-12-18T22:14:00Z">
              <w:del w:id="146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462" w:author="Atul Deodhar" w:date="2017-12-18T22:17:00Z">
              <w:tcPr>
                <w:tcW w:w="1596" w:type="dxa"/>
                <w:gridSpan w:val="3"/>
              </w:tcPr>
            </w:tcPrChange>
          </w:tcPr>
          <w:p w14:paraId="3B1DF980" w14:textId="6DC34FE0" w:rsidR="008B423E" w:rsidRDefault="008B423E" w:rsidP="00A92707">
            <w:pPr>
              <w:rPr>
                <w:ins w:id="1463" w:author="Atul Deodhar" w:date="2017-12-18T22:13:00Z"/>
              </w:rPr>
            </w:pPr>
            <w:ins w:id="1464" w:author="Atul Deodhar" w:date="2017-12-18T22:15:00Z">
              <w:del w:id="146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466" w:author="Atul Deodhar" w:date="2017-12-18T22:17:00Z">
              <w:tcPr>
                <w:tcW w:w="1596" w:type="dxa"/>
                <w:gridSpan w:val="3"/>
              </w:tcPr>
            </w:tcPrChange>
          </w:tcPr>
          <w:p w14:paraId="07F989A2" w14:textId="19ABC578" w:rsidR="008B423E" w:rsidRDefault="008B423E" w:rsidP="00A92707">
            <w:pPr>
              <w:rPr>
                <w:ins w:id="1467" w:author="Atul Deodhar" w:date="2017-12-18T22:13:00Z"/>
              </w:rPr>
            </w:pPr>
            <w:ins w:id="1468" w:author="Atul Deodhar" w:date="2017-12-18T22:16:00Z">
              <w:del w:id="146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0.76</w:delText>
                </w:r>
              </w:del>
            </w:ins>
          </w:p>
        </w:tc>
        <w:tc>
          <w:tcPr>
            <w:tcW w:w="1596" w:type="dxa"/>
            <w:gridSpan w:val="3"/>
            <w:tcPrChange w:id="1470" w:author="Atul Deodhar" w:date="2017-12-18T22:17:00Z">
              <w:tcPr>
                <w:tcW w:w="1596" w:type="dxa"/>
                <w:gridSpan w:val="3"/>
              </w:tcPr>
            </w:tcPrChange>
          </w:tcPr>
          <w:p w14:paraId="0B21AF12" w14:textId="4B8DCAD9" w:rsidR="008B423E" w:rsidRDefault="008B423E" w:rsidP="00A92707">
            <w:pPr>
              <w:rPr>
                <w:ins w:id="1471" w:author="Atul Deodhar" w:date="2017-12-18T22:13:00Z"/>
              </w:rPr>
            </w:pPr>
            <w:ins w:id="1472" w:author="Atul Deodhar" w:date="2017-12-18T22:16:00Z">
              <w:del w:id="147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0.70</w:delText>
                </w:r>
              </w:del>
            </w:ins>
          </w:p>
        </w:tc>
        <w:tc>
          <w:tcPr>
            <w:tcW w:w="1596" w:type="dxa"/>
            <w:gridSpan w:val="3"/>
            <w:tcPrChange w:id="1474" w:author="Atul Deodhar" w:date="2017-12-18T22:17:00Z">
              <w:tcPr>
                <w:tcW w:w="1596" w:type="dxa"/>
                <w:gridSpan w:val="3"/>
              </w:tcPr>
            </w:tcPrChange>
          </w:tcPr>
          <w:p w14:paraId="26460741" w14:textId="778F3269" w:rsidR="008B423E" w:rsidRDefault="008B423E" w:rsidP="00A92707">
            <w:pPr>
              <w:rPr>
                <w:ins w:id="1475" w:author="Atul Deodhar" w:date="2017-12-18T22:13:00Z"/>
              </w:rPr>
            </w:pPr>
            <w:ins w:id="1476" w:author="Atul Deodhar" w:date="2017-12-18T22:17:00Z">
              <w:del w:id="147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0.82</w:delText>
                </w:r>
              </w:del>
            </w:ins>
          </w:p>
        </w:tc>
      </w:tr>
      <w:tr w:rsidR="008B423E" w14:paraId="2D7E4D87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478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79" w:author="Atul Deodhar" w:date="2017-12-18T22:13:00Z"/>
        </w:trPr>
        <w:tc>
          <w:tcPr>
            <w:tcW w:w="1596" w:type="dxa"/>
            <w:tcPrChange w:id="1480" w:author="Atul Deodhar" w:date="2017-12-18T22:17:00Z">
              <w:tcPr>
                <w:tcW w:w="1596" w:type="dxa"/>
              </w:tcPr>
            </w:tcPrChange>
          </w:tcPr>
          <w:p w14:paraId="41DB9C3E" w14:textId="6E7A1409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81" w:author="Atul Deodhar" w:date="2017-12-18T22:13:00Z"/>
              </w:rPr>
            </w:pPr>
            <w:ins w:id="1482" w:author="Atul Deodhar" w:date="2017-12-18T22:13:00Z">
              <w:del w:id="148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Ulcerative Colitis</w:delText>
                </w:r>
              </w:del>
            </w:ins>
          </w:p>
        </w:tc>
        <w:tc>
          <w:tcPr>
            <w:tcW w:w="1596" w:type="dxa"/>
            <w:gridSpan w:val="3"/>
            <w:tcPrChange w:id="1484" w:author="Atul Deodhar" w:date="2017-12-18T22:17:00Z">
              <w:tcPr>
                <w:tcW w:w="1596" w:type="dxa"/>
                <w:gridSpan w:val="3"/>
              </w:tcPr>
            </w:tcPrChange>
          </w:tcPr>
          <w:p w14:paraId="2105BF35" w14:textId="33AF7DCE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85" w:author="Atul Deodhar" w:date="2017-12-18T22:13:00Z"/>
              </w:rPr>
            </w:pPr>
            <w:ins w:id="1486" w:author="Atul Deodhar" w:date="2017-12-18T22:14:00Z">
              <w:del w:id="148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DMARD</w:delText>
                </w:r>
              </w:del>
            </w:ins>
          </w:p>
        </w:tc>
        <w:tc>
          <w:tcPr>
            <w:tcW w:w="1596" w:type="dxa"/>
            <w:gridSpan w:val="3"/>
            <w:tcPrChange w:id="1488" w:author="Atul Deodhar" w:date="2017-12-18T22:17:00Z">
              <w:tcPr>
                <w:tcW w:w="1596" w:type="dxa"/>
                <w:gridSpan w:val="3"/>
              </w:tcPr>
            </w:tcPrChange>
          </w:tcPr>
          <w:p w14:paraId="74850F12" w14:textId="2554723E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89" w:author="Atul Deodhar" w:date="2017-12-18T22:13:00Z"/>
              </w:rPr>
            </w:pPr>
            <w:ins w:id="1490" w:author="Atul Deodhar" w:date="2017-12-18T22:15:00Z">
              <w:del w:id="149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Marketscan</w:delText>
                </w:r>
              </w:del>
            </w:ins>
          </w:p>
        </w:tc>
        <w:tc>
          <w:tcPr>
            <w:tcW w:w="1596" w:type="dxa"/>
            <w:gridSpan w:val="3"/>
            <w:tcPrChange w:id="1492" w:author="Atul Deodhar" w:date="2017-12-18T22:17:00Z">
              <w:tcPr>
                <w:tcW w:w="1596" w:type="dxa"/>
                <w:gridSpan w:val="3"/>
              </w:tcPr>
            </w:tcPrChange>
          </w:tcPr>
          <w:p w14:paraId="2FA015EF" w14:textId="1A435D06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3" w:author="Atul Deodhar" w:date="2017-12-18T22:13:00Z"/>
              </w:rPr>
            </w:pPr>
            <w:ins w:id="1494" w:author="Atul Deodhar" w:date="2017-12-18T22:16:00Z">
              <w:del w:id="149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0.62</w:delText>
                </w:r>
              </w:del>
            </w:ins>
          </w:p>
        </w:tc>
        <w:tc>
          <w:tcPr>
            <w:tcW w:w="1596" w:type="dxa"/>
            <w:gridSpan w:val="3"/>
            <w:tcPrChange w:id="1496" w:author="Atul Deodhar" w:date="2017-12-18T22:17:00Z">
              <w:tcPr>
                <w:tcW w:w="1596" w:type="dxa"/>
                <w:gridSpan w:val="3"/>
              </w:tcPr>
            </w:tcPrChange>
          </w:tcPr>
          <w:p w14:paraId="2B7636FC" w14:textId="6B9DA803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7" w:author="Atul Deodhar" w:date="2017-12-18T22:13:00Z"/>
              </w:rPr>
            </w:pPr>
            <w:ins w:id="1498" w:author="Atul Deodhar" w:date="2017-12-18T22:16:00Z">
              <w:del w:id="149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0.42</w:delText>
                </w:r>
              </w:del>
            </w:ins>
          </w:p>
        </w:tc>
        <w:tc>
          <w:tcPr>
            <w:tcW w:w="1596" w:type="dxa"/>
            <w:gridSpan w:val="3"/>
            <w:tcPrChange w:id="1500" w:author="Atul Deodhar" w:date="2017-12-18T22:17:00Z">
              <w:tcPr>
                <w:tcW w:w="1596" w:type="dxa"/>
                <w:gridSpan w:val="3"/>
              </w:tcPr>
            </w:tcPrChange>
          </w:tcPr>
          <w:p w14:paraId="71282E1F" w14:textId="63CA86AE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01" w:author="Atul Deodhar" w:date="2017-12-18T22:13:00Z"/>
              </w:rPr>
            </w:pPr>
            <w:ins w:id="1502" w:author="Atul Deodhar" w:date="2017-12-18T22:17:00Z">
              <w:del w:id="150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0.93</w:delText>
                </w:r>
              </w:del>
            </w:ins>
          </w:p>
        </w:tc>
      </w:tr>
      <w:tr w:rsidR="008B423E" w14:paraId="2C455768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504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505" w:author="Atul Deodhar" w:date="2017-12-18T22:13:00Z"/>
        </w:trPr>
        <w:tc>
          <w:tcPr>
            <w:tcW w:w="1596" w:type="dxa"/>
            <w:tcPrChange w:id="1506" w:author="Atul Deodhar" w:date="2017-12-18T22:17:00Z">
              <w:tcPr>
                <w:tcW w:w="1596" w:type="dxa"/>
              </w:tcPr>
            </w:tcPrChange>
          </w:tcPr>
          <w:p w14:paraId="61710E08" w14:textId="36FACD7C" w:rsidR="008B423E" w:rsidRDefault="008B423E" w:rsidP="00A92707">
            <w:pPr>
              <w:rPr>
                <w:ins w:id="1507" w:author="Atul Deodhar" w:date="2017-12-18T22:13:00Z"/>
              </w:rPr>
            </w:pPr>
            <w:ins w:id="1508" w:author="Atul Deodhar" w:date="2017-12-18T22:13:00Z">
              <w:del w:id="150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Ulcerative Colitis</w:delText>
                </w:r>
              </w:del>
            </w:ins>
          </w:p>
        </w:tc>
        <w:tc>
          <w:tcPr>
            <w:tcW w:w="1596" w:type="dxa"/>
            <w:gridSpan w:val="3"/>
            <w:tcPrChange w:id="1510" w:author="Atul Deodhar" w:date="2017-12-18T22:17:00Z">
              <w:tcPr>
                <w:tcW w:w="1596" w:type="dxa"/>
                <w:gridSpan w:val="3"/>
              </w:tcPr>
            </w:tcPrChange>
          </w:tcPr>
          <w:p w14:paraId="49342884" w14:textId="0B4025E7" w:rsidR="008B423E" w:rsidRDefault="008B423E" w:rsidP="00A92707">
            <w:pPr>
              <w:rPr>
                <w:ins w:id="1511" w:author="Atul Deodhar" w:date="2017-12-18T22:13:00Z"/>
              </w:rPr>
            </w:pPr>
            <w:ins w:id="1512" w:author="Atul Deodhar" w:date="2017-12-18T22:14:00Z">
              <w:del w:id="151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514" w:author="Atul Deodhar" w:date="2017-12-18T22:17:00Z">
              <w:tcPr>
                <w:tcW w:w="1596" w:type="dxa"/>
                <w:gridSpan w:val="3"/>
              </w:tcPr>
            </w:tcPrChange>
          </w:tcPr>
          <w:p w14:paraId="71032119" w14:textId="035D4AC8" w:rsidR="008B423E" w:rsidRDefault="008B423E" w:rsidP="00A92707">
            <w:pPr>
              <w:rPr>
                <w:ins w:id="1515" w:author="Atul Deodhar" w:date="2017-12-18T22:13:00Z"/>
              </w:rPr>
            </w:pPr>
            <w:ins w:id="1516" w:author="Atul Deodhar" w:date="2017-12-18T22:15:00Z">
              <w:del w:id="151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518" w:author="Atul Deodhar" w:date="2017-12-18T22:17:00Z">
              <w:tcPr>
                <w:tcW w:w="1596" w:type="dxa"/>
                <w:gridSpan w:val="3"/>
              </w:tcPr>
            </w:tcPrChange>
          </w:tcPr>
          <w:p w14:paraId="2019B16C" w14:textId="6E350713" w:rsidR="008B423E" w:rsidRDefault="008B423E" w:rsidP="00A92707">
            <w:pPr>
              <w:rPr>
                <w:ins w:id="1519" w:author="Atul Deodhar" w:date="2017-12-18T22:13:00Z"/>
              </w:rPr>
            </w:pPr>
            <w:ins w:id="1520" w:author="Atul Deodhar" w:date="2017-12-18T22:16:00Z">
              <w:del w:id="152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1.28</w:delText>
                </w:r>
              </w:del>
            </w:ins>
          </w:p>
        </w:tc>
        <w:tc>
          <w:tcPr>
            <w:tcW w:w="1596" w:type="dxa"/>
            <w:gridSpan w:val="3"/>
            <w:tcPrChange w:id="1522" w:author="Atul Deodhar" w:date="2017-12-18T22:17:00Z">
              <w:tcPr>
                <w:tcW w:w="1596" w:type="dxa"/>
                <w:gridSpan w:val="3"/>
              </w:tcPr>
            </w:tcPrChange>
          </w:tcPr>
          <w:p w14:paraId="14B84119" w14:textId="59996E9B" w:rsidR="008B423E" w:rsidRDefault="008B423E" w:rsidP="00A92707">
            <w:pPr>
              <w:rPr>
                <w:ins w:id="1523" w:author="Atul Deodhar" w:date="2017-12-18T22:13:00Z"/>
              </w:rPr>
            </w:pPr>
            <w:ins w:id="1524" w:author="Atul Deodhar" w:date="2017-12-18T22:16:00Z">
              <w:del w:id="152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1.05</w:delText>
                </w:r>
              </w:del>
            </w:ins>
          </w:p>
        </w:tc>
        <w:tc>
          <w:tcPr>
            <w:tcW w:w="1596" w:type="dxa"/>
            <w:gridSpan w:val="3"/>
            <w:tcPrChange w:id="1526" w:author="Atul Deodhar" w:date="2017-12-18T22:17:00Z">
              <w:tcPr>
                <w:tcW w:w="1596" w:type="dxa"/>
                <w:gridSpan w:val="3"/>
              </w:tcPr>
            </w:tcPrChange>
          </w:tcPr>
          <w:p w14:paraId="7BA60CC8" w14:textId="5C5F930E" w:rsidR="008B423E" w:rsidRDefault="008B423E" w:rsidP="00A92707">
            <w:pPr>
              <w:rPr>
                <w:ins w:id="1527" w:author="Atul Deodhar" w:date="2017-12-18T22:13:00Z"/>
              </w:rPr>
            </w:pPr>
            <w:ins w:id="1528" w:author="Atul Deodhar" w:date="2017-12-18T22:17:00Z">
              <w:del w:id="152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1.56</w:delText>
                </w:r>
              </w:del>
            </w:ins>
          </w:p>
        </w:tc>
      </w:tr>
      <w:tr w:rsidR="008B423E" w14:paraId="5A8692EC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530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531" w:author="Atul Deodhar" w:date="2017-12-18T22:13:00Z"/>
        </w:trPr>
        <w:tc>
          <w:tcPr>
            <w:tcW w:w="1596" w:type="dxa"/>
            <w:tcPrChange w:id="1532" w:author="Atul Deodhar" w:date="2017-12-18T22:17:00Z">
              <w:tcPr>
                <w:tcW w:w="1596" w:type="dxa"/>
              </w:tcPr>
            </w:tcPrChange>
          </w:tcPr>
          <w:p w14:paraId="7B370945" w14:textId="6ABA2AF7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33" w:author="Atul Deodhar" w:date="2017-12-18T22:13:00Z"/>
              </w:rPr>
            </w:pPr>
            <w:ins w:id="1534" w:author="Atul Deodhar" w:date="2017-12-18T22:13:00Z">
              <w:del w:id="153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 xml:space="preserve">Cauda Equina </w:delText>
                </w:r>
                <w:r w:rsidDel="006872AD">
                  <w:rPr>
                    <w:rFonts w:ascii="Calibri" w:eastAsia="Times New Roman" w:hAnsi="Calibri"/>
                    <w:color w:val="000000"/>
                  </w:rPr>
                  <w:lastRenderedPageBreak/>
                  <w:delText>syndrome</w:delText>
                </w:r>
              </w:del>
            </w:ins>
          </w:p>
        </w:tc>
        <w:tc>
          <w:tcPr>
            <w:tcW w:w="1596" w:type="dxa"/>
            <w:gridSpan w:val="3"/>
            <w:tcPrChange w:id="1536" w:author="Atul Deodhar" w:date="2017-12-18T22:17:00Z">
              <w:tcPr>
                <w:tcW w:w="1596" w:type="dxa"/>
                <w:gridSpan w:val="3"/>
              </w:tcPr>
            </w:tcPrChange>
          </w:tcPr>
          <w:p w14:paraId="096B89C4" w14:textId="0B08C6AA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37" w:author="Atul Deodhar" w:date="2017-12-18T22:13:00Z"/>
              </w:rPr>
            </w:pPr>
            <w:ins w:id="1538" w:author="Atul Deodhar" w:date="2017-12-18T22:14:00Z">
              <w:del w:id="153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lastRenderedPageBreak/>
                  <w:delText>TNF vs DMARD</w:delText>
                </w:r>
              </w:del>
            </w:ins>
          </w:p>
        </w:tc>
        <w:tc>
          <w:tcPr>
            <w:tcW w:w="1596" w:type="dxa"/>
            <w:gridSpan w:val="3"/>
            <w:tcPrChange w:id="1540" w:author="Atul Deodhar" w:date="2017-12-18T22:17:00Z">
              <w:tcPr>
                <w:tcW w:w="1596" w:type="dxa"/>
                <w:gridSpan w:val="3"/>
              </w:tcPr>
            </w:tcPrChange>
          </w:tcPr>
          <w:p w14:paraId="7D90D4AE" w14:textId="336028C4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1" w:author="Atul Deodhar" w:date="2017-12-18T22:13:00Z"/>
              </w:rPr>
            </w:pPr>
            <w:ins w:id="1542" w:author="Atul Deodhar" w:date="2017-12-18T22:15:00Z">
              <w:del w:id="154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544" w:author="Atul Deodhar" w:date="2017-12-18T22:17:00Z">
              <w:tcPr>
                <w:tcW w:w="1596" w:type="dxa"/>
                <w:gridSpan w:val="3"/>
              </w:tcPr>
            </w:tcPrChange>
          </w:tcPr>
          <w:p w14:paraId="383C050E" w14:textId="2E4F4D95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5" w:author="Atul Deodhar" w:date="2017-12-18T22:13:00Z"/>
              </w:rPr>
            </w:pPr>
            <w:ins w:id="1546" w:author="Atul Deodhar" w:date="2017-12-18T22:16:00Z">
              <w:del w:id="154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17.50</w:delText>
                </w:r>
              </w:del>
            </w:ins>
          </w:p>
        </w:tc>
        <w:tc>
          <w:tcPr>
            <w:tcW w:w="1596" w:type="dxa"/>
            <w:gridSpan w:val="3"/>
            <w:tcPrChange w:id="1548" w:author="Atul Deodhar" w:date="2017-12-18T22:17:00Z">
              <w:tcPr>
                <w:tcW w:w="1596" w:type="dxa"/>
                <w:gridSpan w:val="3"/>
              </w:tcPr>
            </w:tcPrChange>
          </w:tcPr>
          <w:p w14:paraId="719ACF03" w14:textId="654BF6FE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9" w:author="Atul Deodhar" w:date="2017-12-18T22:13:00Z"/>
              </w:rPr>
            </w:pPr>
            <w:ins w:id="1550" w:author="Atul Deodhar" w:date="2017-12-18T22:16:00Z">
              <w:del w:id="155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2.10</w:delText>
                </w:r>
              </w:del>
            </w:ins>
          </w:p>
        </w:tc>
        <w:tc>
          <w:tcPr>
            <w:tcW w:w="1596" w:type="dxa"/>
            <w:gridSpan w:val="3"/>
            <w:tcPrChange w:id="1552" w:author="Atul Deodhar" w:date="2017-12-18T22:17:00Z">
              <w:tcPr>
                <w:tcW w:w="1596" w:type="dxa"/>
                <w:gridSpan w:val="3"/>
              </w:tcPr>
            </w:tcPrChange>
          </w:tcPr>
          <w:p w14:paraId="5B0499A1" w14:textId="4EA9DB39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53" w:author="Atul Deodhar" w:date="2017-12-18T22:13:00Z"/>
              </w:rPr>
            </w:pPr>
            <w:ins w:id="1554" w:author="Atul Deodhar" w:date="2017-12-18T22:17:00Z">
              <w:del w:id="155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145.90</w:delText>
                </w:r>
              </w:del>
            </w:ins>
          </w:p>
        </w:tc>
      </w:tr>
      <w:tr w:rsidR="008B423E" w14:paraId="317D854D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556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557" w:author="Atul Deodhar" w:date="2017-12-18T22:13:00Z"/>
        </w:trPr>
        <w:tc>
          <w:tcPr>
            <w:tcW w:w="1596" w:type="dxa"/>
            <w:tcPrChange w:id="1558" w:author="Atul Deodhar" w:date="2017-12-18T22:17:00Z">
              <w:tcPr>
                <w:tcW w:w="1596" w:type="dxa"/>
              </w:tcPr>
            </w:tcPrChange>
          </w:tcPr>
          <w:p w14:paraId="77BF54FA" w14:textId="680977DD" w:rsidR="008B423E" w:rsidRDefault="008B423E" w:rsidP="00A92707">
            <w:pPr>
              <w:rPr>
                <w:ins w:id="1559" w:author="Atul Deodhar" w:date="2017-12-18T22:13:00Z"/>
              </w:rPr>
            </w:pPr>
            <w:ins w:id="1560" w:author="Atul Deodhar" w:date="2017-12-18T22:13:00Z">
              <w:del w:id="156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Spinal Cord compression</w:delText>
                </w:r>
              </w:del>
            </w:ins>
          </w:p>
        </w:tc>
        <w:tc>
          <w:tcPr>
            <w:tcW w:w="1596" w:type="dxa"/>
            <w:gridSpan w:val="3"/>
            <w:tcPrChange w:id="1562" w:author="Atul Deodhar" w:date="2017-12-18T22:17:00Z">
              <w:tcPr>
                <w:tcW w:w="1596" w:type="dxa"/>
                <w:gridSpan w:val="3"/>
              </w:tcPr>
            </w:tcPrChange>
          </w:tcPr>
          <w:p w14:paraId="022BF495" w14:textId="7DC77611" w:rsidR="008B423E" w:rsidRDefault="008B423E" w:rsidP="00A92707">
            <w:pPr>
              <w:rPr>
                <w:ins w:id="1563" w:author="Atul Deodhar" w:date="2017-12-18T22:13:00Z"/>
              </w:rPr>
            </w:pPr>
            <w:ins w:id="1564" w:author="Atul Deodhar" w:date="2017-12-18T22:14:00Z">
              <w:del w:id="156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566" w:author="Atul Deodhar" w:date="2017-12-18T22:17:00Z">
              <w:tcPr>
                <w:tcW w:w="1596" w:type="dxa"/>
                <w:gridSpan w:val="3"/>
              </w:tcPr>
            </w:tcPrChange>
          </w:tcPr>
          <w:p w14:paraId="6B52B20C" w14:textId="38AA7140" w:rsidR="008B423E" w:rsidRDefault="008B423E" w:rsidP="00A92707">
            <w:pPr>
              <w:rPr>
                <w:ins w:id="1567" w:author="Atul Deodhar" w:date="2017-12-18T22:13:00Z"/>
              </w:rPr>
            </w:pPr>
            <w:ins w:id="1568" w:author="Atul Deodhar" w:date="2017-12-18T22:15:00Z">
              <w:del w:id="156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570" w:author="Atul Deodhar" w:date="2017-12-18T22:17:00Z">
              <w:tcPr>
                <w:tcW w:w="1596" w:type="dxa"/>
                <w:gridSpan w:val="3"/>
              </w:tcPr>
            </w:tcPrChange>
          </w:tcPr>
          <w:p w14:paraId="5E855FDC" w14:textId="48246E5B" w:rsidR="008B423E" w:rsidRDefault="008B423E" w:rsidP="00A92707">
            <w:pPr>
              <w:rPr>
                <w:ins w:id="1571" w:author="Atul Deodhar" w:date="2017-12-18T22:13:00Z"/>
              </w:rPr>
            </w:pPr>
            <w:ins w:id="1572" w:author="Atul Deodhar" w:date="2017-12-18T22:16:00Z">
              <w:del w:id="157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0.47</w:delText>
                </w:r>
              </w:del>
            </w:ins>
          </w:p>
        </w:tc>
        <w:tc>
          <w:tcPr>
            <w:tcW w:w="1596" w:type="dxa"/>
            <w:gridSpan w:val="3"/>
            <w:tcPrChange w:id="1574" w:author="Atul Deodhar" w:date="2017-12-18T22:17:00Z">
              <w:tcPr>
                <w:tcW w:w="1596" w:type="dxa"/>
                <w:gridSpan w:val="3"/>
              </w:tcPr>
            </w:tcPrChange>
          </w:tcPr>
          <w:p w14:paraId="3DBB6240" w14:textId="7B961805" w:rsidR="008B423E" w:rsidRDefault="008B423E" w:rsidP="00A92707">
            <w:pPr>
              <w:rPr>
                <w:ins w:id="1575" w:author="Atul Deodhar" w:date="2017-12-18T22:13:00Z"/>
              </w:rPr>
            </w:pPr>
            <w:ins w:id="1576" w:author="Atul Deodhar" w:date="2017-12-18T22:16:00Z">
              <w:del w:id="157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0.31</w:delText>
                </w:r>
              </w:del>
            </w:ins>
          </w:p>
        </w:tc>
        <w:tc>
          <w:tcPr>
            <w:tcW w:w="1596" w:type="dxa"/>
            <w:gridSpan w:val="3"/>
            <w:tcPrChange w:id="1578" w:author="Atul Deodhar" w:date="2017-12-18T22:17:00Z">
              <w:tcPr>
                <w:tcW w:w="1596" w:type="dxa"/>
                <w:gridSpan w:val="3"/>
              </w:tcPr>
            </w:tcPrChange>
          </w:tcPr>
          <w:p w14:paraId="58B4F73B" w14:textId="030F4350" w:rsidR="008B423E" w:rsidRDefault="008B423E" w:rsidP="00A92707">
            <w:pPr>
              <w:rPr>
                <w:ins w:id="1579" w:author="Atul Deodhar" w:date="2017-12-18T22:13:00Z"/>
              </w:rPr>
            </w:pPr>
            <w:ins w:id="1580" w:author="Atul Deodhar" w:date="2017-12-18T22:17:00Z">
              <w:del w:id="158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0.73</w:delText>
                </w:r>
              </w:del>
            </w:ins>
          </w:p>
        </w:tc>
      </w:tr>
      <w:tr w:rsidR="008B423E" w14:paraId="65174576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582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583" w:author="Atul Deodhar" w:date="2017-12-18T22:13:00Z"/>
        </w:trPr>
        <w:tc>
          <w:tcPr>
            <w:tcW w:w="1596" w:type="dxa"/>
            <w:tcPrChange w:id="1584" w:author="Atul Deodhar" w:date="2017-12-18T22:17:00Z">
              <w:tcPr>
                <w:tcW w:w="1596" w:type="dxa"/>
              </w:tcPr>
            </w:tcPrChange>
          </w:tcPr>
          <w:p w14:paraId="376F9FE8" w14:textId="5E8F9A6D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85" w:author="Atul Deodhar" w:date="2017-12-18T22:13:00Z"/>
              </w:rPr>
            </w:pPr>
            <w:ins w:id="1586" w:author="Atul Deodhar" w:date="2017-12-18T22:13:00Z">
              <w:del w:id="158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Clinical vertebral fracture</w:delText>
                </w:r>
              </w:del>
            </w:ins>
          </w:p>
        </w:tc>
        <w:tc>
          <w:tcPr>
            <w:tcW w:w="1596" w:type="dxa"/>
            <w:gridSpan w:val="3"/>
            <w:tcPrChange w:id="1588" w:author="Atul Deodhar" w:date="2017-12-18T22:17:00Z">
              <w:tcPr>
                <w:tcW w:w="1596" w:type="dxa"/>
                <w:gridSpan w:val="3"/>
              </w:tcPr>
            </w:tcPrChange>
          </w:tcPr>
          <w:p w14:paraId="50566551" w14:textId="75A88F55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89" w:author="Atul Deodhar" w:date="2017-12-18T22:13:00Z"/>
              </w:rPr>
            </w:pPr>
            <w:ins w:id="1590" w:author="Atul Deodhar" w:date="2017-12-18T22:14:00Z">
              <w:del w:id="159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592" w:author="Atul Deodhar" w:date="2017-12-18T22:17:00Z">
              <w:tcPr>
                <w:tcW w:w="1596" w:type="dxa"/>
                <w:gridSpan w:val="3"/>
              </w:tcPr>
            </w:tcPrChange>
          </w:tcPr>
          <w:p w14:paraId="1D79ACB2" w14:textId="1AD4ED84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93" w:author="Atul Deodhar" w:date="2017-12-18T22:13:00Z"/>
              </w:rPr>
            </w:pPr>
            <w:ins w:id="1594" w:author="Atul Deodhar" w:date="2017-12-18T22:15:00Z">
              <w:del w:id="159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Marketscan</w:delText>
                </w:r>
              </w:del>
            </w:ins>
          </w:p>
        </w:tc>
        <w:tc>
          <w:tcPr>
            <w:tcW w:w="1596" w:type="dxa"/>
            <w:gridSpan w:val="3"/>
            <w:tcPrChange w:id="1596" w:author="Atul Deodhar" w:date="2017-12-18T22:17:00Z">
              <w:tcPr>
                <w:tcW w:w="1596" w:type="dxa"/>
                <w:gridSpan w:val="3"/>
              </w:tcPr>
            </w:tcPrChange>
          </w:tcPr>
          <w:p w14:paraId="5FE2DB17" w14:textId="3359E5E2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97" w:author="Atul Deodhar" w:date="2017-12-18T22:13:00Z"/>
              </w:rPr>
            </w:pPr>
            <w:ins w:id="1598" w:author="Atul Deodhar" w:date="2017-12-18T22:16:00Z">
              <w:del w:id="159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0.38</w:delText>
                </w:r>
              </w:del>
            </w:ins>
          </w:p>
        </w:tc>
        <w:tc>
          <w:tcPr>
            <w:tcW w:w="1596" w:type="dxa"/>
            <w:gridSpan w:val="3"/>
            <w:tcPrChange w:id="1600" w:author="Atul Deodhar" w:date="2017-12-18T22:17:00Z">
              <w:tcPr>
                <w:tcW w:w="1596" w:type="dxa"/>
                <w:gridSpan w:val="3"/>
              </w:tcPr>
            </w:tcPrChange>
          </w:tcPr>
          <w:p w14:paraId="1CFBE490" w14:textId="45A70439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1" w:author="Atul Deodhar" w:date="2017-12-18T22:13:00Z"/>
              </w:rPr>
            </w:pPr>
            <w:ins w:id="1602" w:author="Atul Deodhar" w:date="2017-12-18T22:16:00Z">
              <w:del w:id="160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0.23</w:delText>
                </w:r>
              </w:del>
            </w:ins>
          </w:p>
        </w:tc>
        <w:tc>
          <w:tcPr>
            <w:tcW w:w="1596" w:type="dxa"/>
            <w:gridSpan w:val="3"/>
            <w:tcPrChange w:id="1604" w:author="Atul Deodhar" w:date="2017-12-18T22:17:00Z">
              <w:tcPr>
                <w:tcW w:w="1596" w:type="dxa"/>
                <w:gridSpan w:val="3"/>
              </w:tcPr>
            </w:tcPrChange>
          </w:tcPr>
          <w:p w14:paraId="067C2EAD" w14:textId="4E4845B5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5" w:author="Atul Deodhar" w:date="2017-12-18T22:13:00Z"/>
              </w:rPr>
            </w:pPr>
            <w:ins w:id="1606" w:author="Atul Deodhar" w:date="2017-12-18T22:17:00Z">
              <w:del w:id="160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0.63</w:delText>
                </w:r>
              </w:del>
            </w:ins>
          </w:p>
        </w:tc>
      </w:tr>
      <w:tr w:rsidR="008B423E" w14:paraId="5439C363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608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609" w:author="Atul Deodhar" w:date="2017-12-18T22:13:00Z"/>
        </w:trPr>
        <w:tc>
          <w:tcPr>
            <w:tcW w:w="1596" w:type="dxa"/>
            <w:tcPrChange w:id="1610" w:author="Atul Deodhar" w:date="2017-12-18T22:17:00Z">
              <w:tcPr>
                <w:tcW w:w="1596" w:type="dxa"/>
              </w:tcPr>
            </w:tcPrChange>
          </w:tcPr>
          <w:p w14:paraId="48D0BCEC" w14:textId="6A7B4D5C" w:rsidR="008B423E" w:rsidRDefault="008B423E" w:rsidP="00A92707">
            <w:pPr>
              <w:rPr>
                <w:ins w:id="1611" w:author="Atul Deodhar" w:date="2017-12-18T22:13:00Z"/>
              </w:rPr>
            </w:pPr>
            <w:ins w:id="1612" w:author="Atul Deodhar" w:date="2017-12-18T22:13:00Z">
              <w:del w:id="161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Clinical vertebral fracture</w:delText>
                </w:r>
              </w:del>
            </w:ins>
          </w:p>
        </w:tc>
        <w:tc>
          <w:tcPr>
            <w:tcW w:w="1596" w:type="dxa"/>
            <w:gridSpan w:val="3"/>
            <w:tcPrChange w:id="1614" w:author="Atul Deodhar" w:date="2017-12-18T22:17:00Z">
              <w:tcPr>
                <w:tcW w:w="1596" w:type="dxa"/>
                <w:gridSpan w:val="3"/>
              </w:tcPr>
            </w:tcPrChange>
          </w:tcPr>
          <w:p w14:paraId="0AEC89A5" w14:textId="42CA6B18" w:rsidR="008B423E" w:rsidRDefault="008B423E" w:rsidP="00A92707">
            <w:pPr>
              <w:rPr>
                <w:ins w:id="1615" w:author="Atul Deodhar" w:date="2017-12-18T22:13:00Z"/>
              </w:rPr>
            </w:pPr>
            <w:ins w:id="1616" w:author="Atul Deodhar" w:date="2017-12-18T22:14:00Z">
              <w:del w:id="161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618" w:author="Atul Deodhar" w:date="2017-12-18T22:17:00Z">
              <w:tcPr>
                <w:tcW w:w="1596" w:type="dxa"/>
                <w:gridSpan w:val="3"/>
              </w:tcPr>
            </w:tcPrChange>
          </w:tcPr>
          <w:p w14:paraId="2F69459A" w14:textId="33A101AF" w:rsidR="008B423E" w:rsidRDefault="008B423E" w:rsidP="00A92707">
            <w:pPr>
              <w:rPr>
                <w:ins w:id="1619" w:author="Atul Deodhar" w:date="2017-12-18T22:13:00Z"/>
              </w:rPr>
            </w:pPr>
            <w:ins w:id="1620" w:author="Atul Deodhar" w:date="2017-12-18T22:15:00Z">
              <w:del w:id="162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622" w:author="Atul Deodhar" w:date="2017-12-18T22:17:00Z">
              <w:tcPr>
                <w:tcW w:w="1596" w:type="dxa"/>
                <w:gridSpan w:val="3"/>
              </w:tcPr>
            </w:tcPrChange>
          </w:tcPr>
          <w:p w14:paraId="749FE36F" w14:textId="31415D31" w:rsidR="008B423E" w:rsidRDefault="008B423E" w:rsidP="00A92707">
            <w:pPr>
              <w:rPr>
                <w:ins w:id="1623" w:author="Atul Deodhar" w:date="2017-12-18T22:13:00Z"/>
              </w:rPr>
            </w:pPr>
            <w:ins w:id="1624" w:author="Atul Deodhar" w:date="2017-12-18T22:16:00Z">
              <w:del w:id="162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0.56</w:delText>
                </w:r>
              </w:del>
            </w:ins>
          </w:p>
        </w:tc>
        <w:tc>
          <w:tcPr>
            <w:tcW w:w="1596" w:type="dxa"/>
            <w:gridSpan w:val="3"/>
            <w:tcPrChange w:id="1626" w:author="Atul Deodhar" w:date="2017-12-18T22:17:00Z">
              <w:tcPr>
                <w:tcW w:w="1596" w:type="dxa"/>
                <w:gridSpan w:val="3"/>
              </w:tcPr>
            </w:tcPrChange>
          </w:tcPr>
          <w:p w14:paraId="34E505E5" w14:textId="74D883B3" w:rsidR="008B423E" w:rsidRDefault="008B423E" w:rsidP="00A92707">
            <w:pPr>
              <w:rPr>
                <w:ins w:id="1627" w:author="Atul Deodhar" w:date="2017-12-18T22:13:00Z"/>
              </w:rPr>
            </w:pPr>
            <w:ins w:id="1628" w:author="Atul Deodhar" w:date="2017-12-18T22:16:00Z">
              <w:del w:id="162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0.47</w:delText>
                </w:r>
              </w:del>
            </w:ins>
          </w:p>
        </w:tc>
        <w:tc>
          <w:tcPr>
            <w:tcW w:w="1596" w:type="dxa"/>
            <w:gridSpan w:val="3"/>
            <w:tcPrChange w:id="1630" w:author="Atul Deodhar" w:date="2017-12-18T22:17:00Z">
              <w:tcPr>
                <w:tcW w:w="1596" w:type="dxa"/>
                <w:gridSpan w:val="3"/>
              </w:tcPr>
            </w:tcPrChange>
          </w:tcPr>
          <w:p w14:paraId="512003AC" w14:textId="46242CD3" w:rsidR="008B423E" w:rsidRDefault="008B423E" w:rsidP="00A92707">
            <w:pPr>
              <w:rPr>
                <w:ins w:id="1631" w:author="Atul Deodhar" w:date="2017-12-18T22:13:00Z"/>
              </w:rPr>
            </w:pPr>
            <w:ins w:id="1632" w:author="Atul Deodhar" w:date="2017-12-18T22:17:00Z">
              <w:del w:id="163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0.67</w:delText>
                </w:r>
              </w:del>
            </w:ins>
          </w:p>
        </w:tc>
      </w:tr>
      <w:tr w:rsidR="008B423E" w14:paraId="3B9A94FC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634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635" w:author="Atul Deodhar" w:date="2017-12-18T22:13:00Z"/>
        </w:trPr>
        <w:tc>
          <w:tcPr>
            <w:tcW w:w="1596" w:type="dxa"/>
            <w:tcPrChange w:id="1636" w:author="Atul Deodhar" w:date="2017-12-18T22:17:00Z">
              <w:tcPr>
                <w:tcW w:w="1596" w:type="dxa"/>
              </w:tcPr>
            </w:tcPrChange>
          </w:tcPr>
          <w:p w14:paraId="47098801" w14:textId="2CA0B284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37" w:author="Atul Deodhar" w:date="2017-12-18T22:13:00Z"/>
              </w:rPr>
            </w:pPr>
            <w:ins w:id="1638" w:author="Atul Deodhar" w:date="2017-12-18T22:13:00Z">
              <w:del w:id="163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Psoriasis</w:delText>
                </w:r>
              </w:del>
            </w:ins>
          </w:p>
        </w:tc>
        <w:tc>
          <w:tcPr>
            <w:tcW w:w="1596" w:type="dxa"/>
            <w:gridSpan w:val="3"/>
            <w:tcPrChange w:id="1640" w:author="Atul Deodhar" w:date="2017-12-18T22:17:00Z">
              <w:tcPr>
                <w:tcW w:w="1596" w:type="dxa"/>
                <w:gridSpan w:val="3"/>
              </w:tcPr>
            </w:tcPrChange>
          </w:tcPr>
          <w:p w14:paraId="53B35C70" w14:textId="693EE33E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41" w:author="Atul Deodhar" w:date="2017-12-18T22:13:00Z"/>
              </w:rPr>
            </w:pPr>
            <w:ins w:id="1642" w:author="Atul Deodhar" w:date="2017-12-18T22:14:00Z">
              <w:del w:id="164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644" w:author="Atul Deodhar" w:date="2017-12-18T22:17:00Z">
              <w:tcPr>
                <w:tcW w:w="1596" w:type="dxa"/>
                <w:gridSpan w:val="3"/>
              </w:tcPr>
            </w:tcPrChange>
          </w:tcPr>
          <w:p w14:paraId="22EE18DE" w14:textId="1B0350C9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45" w:author="Atul Deodhar" w:date="2017-12-18T22:13:00Z"/>
              </w:rPr>
            </w:pPr>
            <w:ins w:id="1646" w:author="Atul Deodhar" w:date="2017-12-18T22:15:00Z">
              <w:del w:id="164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Marketscan</w:delText>
                </w:r>
              </w:del>
            </w:ins>
          </w:p>
        </w:tc>
        <w:tc>
          <w:tcPr>
            <w:tcW w:w="1596" w:type="dxa"/>
            <w:gridSpan w:val="3"/>
            <w:tcPrChange w:id="1648" w:author="Atul Deodhar" w:date="2017-12-18T22:17:00Z">
              <w:tcPr>
                <w:tcW w:w="1596" w:type="dxa"/>
                <w:gridSpan w:val="3"/>
              </w:tcPr>
            </w:tcPrChange>
          </w:tcPr>
          <w:p w14:paraId="233CD0DF" w14:textId="76790009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49" w:author="Atul Deodhar" w:date="2017-12-18T22:13:00Z"/>
              </w:rPr>
            </w:pPr>
            <w:ins w:id="1650" w:author="Atul Deodhar" w:date="2017-12-18T22:16:00Z">
              <w:del w:id="165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1.43</w:delText>
                </w:r>
              </w:del>
            </w:ins>
          </w:p>
        </w:tc>
        <w:tc>
          <w:tcPr>
            <w:tcW w:w="1596" w:type="dxa"/>
            <w:gridSpan w:val="3"/>
            <w:tcPrChange w:id="1652" w:author="Atul Deodhar" w:date="2017-12-18T22:17:00Z">
              <w:tcPr>
                <w:tcW w:w="1596" w:type="dxa"/>
                <w:gridSpan w:val="3"/>
              </w:tcPr>
            </w:tcPrChange>
          </w:tcPr>
          <w:p w14:paraId="6F25B4C7" w14:textId="0127FF47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3" w:author="Atul Deodhar" w:date="2017-12-18T22:13:00Z"/>
              </w:rPr>
            </w:pPr>
            <w:ins w:id="1654" w:author="Atul Deodhar" w:date="2017-12-18T22:16:00Z">
              <w:del w:id="165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1.14</w:delText>
                </w:r>
              </w:del>
            </w:ins>
          </w:p>
        </w:tc>
        <w:tc>
          <w:tcPr>
            <w:tcW w:w="1596" w:type="dxa"/>
            <w:gridSpan w:val="3"/>
            <w:tcPrChange w:id="1656" w:author="Atul Deodhar" w:date="2017-12-18T22:17:00Z">
              <w:tcPr>
                <w:tcW w:w="1596" w:type="dxa"/>
                <w:gridSpan w:val="3"/>
              </w:tcPr>
            </w:tcPrChange>
          </w:tcPr>
          <w:p w14:paraId="14953839" w14:textId="1753B3DE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7" w:author="Atul Deodhar" w:date="2017-12-18T22:13:00Z"/>
              </w:rPr>
            </w:pPr>
            <w:ins w:id="1658" w:author="Atul Deodhar" w:date="2017-12-18T22:17:00Z">
              <w:del w:id="165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1.80</w:delText>
                </w:r>
              </w:del>
            </w:ins>
          </w:p>
        </w:tc>
      </w:tr>
      <w:tr w:rsidR="008B423E" w14:paraId="5F7C317D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660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661" w:author="Atul Deodhar" w:date="2017-12-18T22:13:00Z"/>
        </w:trPr>
        <w:tc>
          <w:tcPr>
            <w:tcW w:w="1596" w:type="dxa"/>
            <w:tcPrChange w:id="1662" w:author="Atul Deodhar" w:date="2017-12-18T22:17:00Z">
              <w:tcPr>
                <w:tcW w:w="1596" w:type="dxa"/>
              </w:tcPr>
            </w:tcPrChange>
          </w:tcPr>
          <w:p w14:paraId="34525CD1" w14:textId="691AB40E" w:rsidR="008B423E" w:rsidRDefault="008B423E" w:rsidP="00A92707">
            <w:pPr>
              <w:rPr>
                <w:ins w:id="1663" w:author="Atul Deodhar" w:date="2017-12-18T22:13:00Z"/>
              </w:rPr>
            </w:pPr>
            <w:ins w:id="1664" w:author="Atul Deodhar" w:date="2017-12-18T22:13:00Z">
              <w:del w:id="166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Psoriasis</w:delText>
                </w:r>
              </w:del>
            </w:ins>
          </w:p>
        </w:tc>
        <w:tc>
          <w:tcPr>
            <w:tcW w:w="1596" w:type="dxa"/>
            <w:gridSpan w:val="3"/>
            <w:tcPrChange w:id="1666" w:author="Atul Deodhar" w:date="2017-12-18T22:17:00Z">
              <w:tcPr>
                <w:tcW w:w="1596" w:type="dxa"/>
                <w:gridSpan w:val="3"/>
              </w:tcPr>
            </w:tcPrChange>
          </w:tcPr>
          <w:p w14:paraId="56BF8C86" w14:textId="39C8D831" w:rsidR="008B423E" w:rsidRDefault="008B423E" w:rsidP="00A92707">
            <w:pPr>
              <w:rPr>
                <w:ins w:id="1667" w:author="Atul Deodhar" w:date="2017-12-18T22:13:00Z"/>
              </w:rPr>
            </w:pPr>
            <w:ins w:id="1668" w:author="Atul Deodhar" w:date="2017-12-18T22:14:00Z">
              <w:del w:id="166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670" w:author="Atul Deodhar" w:date="2017-12-18T22:17:00Z">
              <w:tcPr>
                <w:tcW w:w="1596" w:type="dxa"/>
                <w:gridSpan w:val="3"/>
              </w:tcPr>
            </w:tcPrChange>
          </w:tcPr>
          <w:p w14:paraId="0D7EDF47" w14:textId="003985A6" w:rsidR="008B423E" w:rsidRDefault="008B423E" w:rsidP="00A92707">
            <w:pPr>
              <w:rPr>
                <w:ins w:id="1671" w:author="Atul Deodhar" w:date="2017-12-18T22:13:00Z"/>
              </w:rPr>
            </w:pPr>
            <w:ins w:id="1672" w:author="Atul Deodhar" w:date="2017-12-18T22:15:00Z">
              <w:del w:id="167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674" w:author="Atul Deodhar" w:date="2017-12-18T22:17:00Z">
              <w:tcPr>
                <w:tcW w:w="1596" w:type="dxa"/>
                <w:gridSpan w:val="3"/>
              </w:tcPr>
            </w:tcPrChange>
          </w:tcPr>
          <w:p w14:paraId="57485E2A" w14:textId="1374BB13" w:rsidR="008B423E" w:rsidRDefault="008B423E" w:rsidP="00A92707">
            <w:pPr>
              <w:rPr>
                <w:ins w:id="1675" w:author="Atul Deodhar" w:date="2017-12-18T22:13:00Z"/>
              </w:rPr>
            </w:pPr>
            <w:ins w:id="1676" w:author="Atul Deodhar" w:date="2017-12-18T22:16:00Z">
              <w:del w:id="167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1.39</w:delText>
                </w:r>
              </w:del>
            </w:ins>
          </w:p>
        </w:tc>
        <w:tc>
          <w:tcPr>
            <w:tcW w:w="1596" w:type="dxa"/>
            <w:gridSpan w:val="3"/>
            <w:tcPrChange w:id="1678" w:author="Atul Deodhar" w:date="2017-12-18T22:17:00Z">
              <w:tcPr>
                <w:tcW w:w="1596" w:type="dxa"/>
                <w:gridSpan w:val="3"/>
              </w:tcPr>
            </w:tcPrChange>
          </w:tcPr>
          <w:p w14:paraId="0E515404" w14:textId="4903021C" w:rsidR="008B423E" w:rsidRDefault="008B423E" w:rsidP="00A92707">
            <w:pPr>
              <w:rPr>
                <w:ins w:id="1679" w:author="Atul Deodhar" w:date="2017-12-18T22:13:00Z"/>
              </w:rPr>
            </w:pPr>
            <w:ins w:id="1680" w:author="Atul Deodhar" w:date="2017-12-18T22:16:00Z">
              <w:del w:id="168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1.19</w:delText>
                </w:r>
              </w:del>
            </w:ins>
          </w:p>
        </w:tc>
        <w:tc>
          <w:tcPr>
            <w:tcW w:w="1596" w:type="dxa"/>
            <w:gridSpan w:val="3"/>
            <w:tcPrChange w:id="1682" w:author="Atul Deodhar" w:date="2017-12-18T22:17:00Z">
              <w:tcPr>
                <w:tcW w:w="1596" w:type="dxa"/>
                <w:gridSpan w:val="3"/>
              </w:tcPr>
            </w:tcPrChange>
          </w:tcPr>
          <w:p w14:paraId="6110E05D" w14:textId="2BED487F" w:rsidR="008B423E" w:rsidRDefault="008B423E" w:rsidP="00A92707">
            <w:pPr>
              <w:rPr>
                <w:ins w:id="1683" w:author="Atul Deodhar" w:date="2017-12-18T22:13:00Z"/>
              </w:rPr>
            </w:pPr>
            <w:ins w:id="1684" w:author="Atul Deodhar" w:date="2017-12-18T22:17:00Z">
              <w:del w:id="168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1.63</w:delText>
                </w:r>
              </w:del>
            </w:ins>
          </w:p>
        </w:tc>
      </w:tr>
      <w:tr w:rsidR="008B423E" w14:paraId="3965E475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686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687" w:author="Atul Deodhar" w:date="2017-12-18T22:13:00Z"/>
        </w:trPr>
        <w:tc>
          <w:tcPr>
            <w:tcW w:w="1596" w:type="dxa"/>
            <w:tcPrChange w:id="1688" w:author="Atul Deodhar" w:date="2017-12-18T22:17:00Z">
              <w:tcPr>
                <w:tcW w:w="1596" w:type="dxa"/>
              </w:tcPr>
            </w:tcPrChange>
          </w:tcPr>
          <w:p w14:paraId="3A838338" w14:textId="0C6D5CC5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89" w:author="Atul Deodhar" w:date="2017-12-18T22:13:00Z"/>
              </w:rPr>
            </w:pPr>
            <w:ins w:id="1690" w:author="Atul Deodhar" w:date="2017-12-18T22:13:00Z">
              <w:del w:id="169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Psoriatic arthritis</w:delText>
                </w:r>
              </w:del>
            </w:ins>
          </w:p>
        </w:tc>
        <w:tc>
          <w:tcPr>
            <w:tcW w:w="1596" w:type="dxa"/>
            <w:gridSpan w:val="3"/>
            <w:tcPrChange w:id="1692" w:author="Atul Deodhar" w:date="2017-12-18T22:17:00Z">
              <w:tcPr>
                <w:tcW w:w="1596" w:type="dxa"/>
                <w:gridSpan w:val="3"/>
              </w:tcPr>
            </w:tcPrChange>
          </w:tcPr>
          <w:p w14:paraId="624DCA04" w14:textId="793F4CAC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93" w:author="Atul Deodhar" w:date="2017-12-18T22:13:00Z"/>
              </w:rPr>
            </w:pPr>
            <w:ins w:id="1694" w:author="Atul Deodhar" w:date="2017-12-18T22:14:00Z">
              <w:del w:id="169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DMARD</w:delText>
                </w:r>
              </w:del>
            </w:ins>
          </w:p>
        </w:tc>
        <w:tc>
          <w:tcPr>
            <w:tcW w:w="1596" w:type="dxa"/>
            <w:gridSpan w:val="3"/>
            <w:tcPrChange w:id="1696" w:author="Atul Deodhar" w:date="2017-12-18T22:17:00Z">
              <w:tcPr>
                <w:tcW w:w="1596" w:type="dxa"/>
                <w:gridSpan w:val="3"/>
              </w:tcPr>
            </w:tcPrChange>
          </w:tcPr>
          <w:p w14:paraId="5D4BF104" w14:textId="226AE0D0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97" w:author="Atul Deodhar" w:date="2017-12-18T22:13:00Z"/>
              </w:rPr>
            </w:pPr>
            <w:ins w:id="1698" w:author="Atul Deodhar" w:date="2017-12-18T22:15:00Z">
              <w:del w:id="169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Marketscan</w:delText>
                </w:r>
              </w:del>
            </w:ins>
          </w:p>
        </w:tc>
        <w:tc>
          <w:tcPr>
            <w:tcW w:w="1596" w:type="dxa"/>
            <w:gridSpan w:val="3"/>
            <w:tcPrChange w:id="1700" w:author="Atul Deodhar" w:date="2017-12-18T22:17:00Z">
              <w:tcPr>
                <w:tcW w:w="1596" w:type="dxa"/>
                <w:gridSpan w:val="3"/>
              </w:tcPr>
            </w:tcPrChange>
          </w:tcPr>
          <w:p w14:paraId="456A0011" w14:textId="39A5A2FF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01" w:author="Atul Deodhar" w:date="2017-12-18T22:13:00Z"/>
              </w:rPr>
            </w:pPr>
            <w:ins w:id="1702" w:author="Atul Deodhar" w:date="2017-12-18T22:16:00Z">
              <w:del w:id="170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0.54</w:delText>
                </w:r>
              </w:del>
            </w:ins>
          </w:p>
        </w:tc>
        <w:tc>
          <w:tcPr>
            <w:tcW w:w="1596" w:type="dxa"/>
            <w:gridSpan w:val="3"/>
            <w:tcPrChange w:id="1704" w:author="Atul Deodhar" w:date="2017-12-18T22:17:00Z">
              <w:tcPr>
                <w:tcW w:w="1596" w:type="dxa"/>
                <w:gridSpan w:val="3"/>
              </w:tcPr>
            </w:tcPrChange>
          </w:tcPr>
          <w:p w14:paraId="0E916F4F" w14:textId="32C1389D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05" w:author="Atul Deodhar" w:date="2017-12-18T22:13:00Z"/>
              </w:rPr>
            </w:pPr>
            <w:ins w:id="1706" w:author="Atul Deodhar" w:date="2017-12-18T22:16:00Z">
              <w:del w:id="170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0.42</w:delText>
                </w:r>
              </w:del>
            </w:ins>
          </w:p>
        </w:tc>
        <w:tc>
          <w:tcPr>
            <w:tcW w:w="1596" w:type="dxa"/>
            <w:gridSpan w:val="3"/>
            <w:tcPrChange w:id="1708" w:author="Atul Deodhar" w:date="2017-12-18T22:17:00Z">
              <w:tcPr>
                <w:tcW w:w="1596" w:type="dxa"/>
                <w:gridSpan w:val="3"/>
              </w:tcPr>
            </w:tcPrChange>
          </w:tcPr>
          <w:p w14:paraId="7C67E916" w14:textId="407A66A9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09" w:author="Atul Deodhar" w:date="2017-12-18T22:13:00Z"/>
              </w:rPr>
            </w:pPr>
            <w:ins w:id="1710" w:author="Atul Deodhar" w:date="2017-12-18T22:17:00Z">
              <w:del w:id="171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0.70</w:delText>
                </w:r>
              </w:del>
            </w:ins>
          </w:p>
        </w:tc>
      </w:tr>
      <w:tr w:rsidR="008B423E" w14:paraId="1EF423AB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712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713" w:author="Atul Deodhar" w:date="2017-12-18T22:13:00Z"/>
        </w:trPr>
        <w:tc>
          <w:tcPr>
            <w:tcW w:w="1596" w:type="dxa"/>
            <w:tcPrChange w:id="1714" w:author="Atul Deodhar" w:date="2017-12-18T22:17:00Z">
              <w:tcPr>
                <w:tcW w:w="1596" w:type="dxa"/>
              </w:tcPr>
            </w:tcPrChange>
          </w:tcPr>
          <w:p w14:paraId="14FA32E6" w14:textId="4CB95F3B" w:rsidR="008B423E" w:rsidRDefault="008B423E" w:rsidP="00A92707">
            <w:pPr>
              <w:rPr>
                <w:ins w:id="1715" w:author="Atul Deodhar" w:date="2017-12-18T22:13:00Z"/>
              </w:rPr>
            </w:pPr>
            <w:ins w:id="1716" w:author="Atul Deodhar" w:date="2017-12-18T22:13:00Z">
              <w:del w:id="171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Psoriatic arthritis</w:delText>
                </w:r>
              </w:del>
            </w:ins>
          </w:p>
        </w:tc>
        <w:tc>
          <w:tcPr>
            <w:tcW w:w="1596" w:type="dxa"/>
            <w:gridSpan w:val="3"/>
            <w:tcPrChange w:id="1718" w:author="Atul Deodhar" w:date="2017-12-18T22:17:00Z">
              <w:tcPr>
                <w:tcW w:w="1596" w:type="dxa"/>
                <w:gridSpan w:val="3"/>
              </w:tcPr>
            </w:tcPrChange>
          </w:tcPr>
          <w:p w14:paraId="5D7F6597" w14:textId="1F2AEC56" w:rsidR="008B423E" w:rsidRDefault="008B423E" w:rsidP="00A92707">
            <w:pPr>
              <w:rPr>
                <w:ins w:id="1719" w:author="Atul Deodhar" w:date="2017-12-18T22:13:00Z"/>
              </w:rPr>
            </w:pPr>
            <w:ins w:id="1720" w:author="Atul Deodhar" w:date="2017-12-18T22:14:00Z">
              <w:del w:id="172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722" w:author="Atul Deodhar" w:date="2017-12-18T22:17:00Z">
              <w:tcPr>
                <w:tcW w:w="1596" w:type="dxa"/>
                <w:gridSpan w:val="3"/>
              </w:tcPr>
            </w:tcPrChange>
          </w:tcPr>
          <w:p w14:paraId="7B6928FE" w14:textId="6AB43A3B" w:rsidR="008B423E" w:rsidRDefault="008B423E" w:rsidP="00A92707">
            <w:pPr>
              <w:rPr>
                <w:ins w:id="1723" w:author="Atul Deodhar" w:date="2017-12-18T22:13:00Z"/>
              </w:rPr>
            </w:pPr>
            <w:ins w:id="1724" w:author="Atul Deodhar" w:date="2017-12-18T22:15:00Z">
              <w:del w:id="172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Marketscan</w:delText>
                </w:r>
              </w:del>
            </w:ins>
          </w:p>
        </w:tc>
        <w:tc>
          <w:tcPr>
            <w:tcW w:w="1596" w:type="dxa"/>
            <w:gridSpan w:val="3"/>
            <w:tcPrChange w:id="1726" w:author="Atul Deodhar" w:date="2017-12-18T22:17:00Z">
              <w:tcPr>
                <w:tcW w:w="1596" w:type="dxa"/>
                <w:gridSpan w:val="3"/>
              </w:tcPr>
            </w:tcPrChange>
          </w:tcPr>
          <w:p w14:paraId="0C56A1FF" w14:textId="1BECE906" w:rsidR="008B423E" w:rsidRDefault="008B423E" w:rsidP="00A92707">
            <w:pPr>
              <w:rPr>
                <w:ins w:id="1727" w:author="Atul Deodhar" w:date="2017-12-18T22:13:00Z"/>
              </w:rPr>
            </w:pPr>
            <w:ins w:id="1728" w:author="Atul Deodhar" w:date="2017-12-18T22:16:00Z">
              <w:del w:id="172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1.77</w:delText>
                </w:r>
              </w:del>
            </w:ins>
          </w:p>
        </w:tc>
        <w:tc>
          <w:tcPr>
            <w:tcW w:w="1596" w:type="dxa"/>
            <w:gridSpan w:val="3"/>
            <w:tcPrChange w:id="1730" w:author="Atul Deodhar" w:date="2017-12-18T22:17:00Z">
              <w:tcPr>
                <w:tcW w:w="1596" w:type="dxa"/>
                <w:gridSpan w:val="3"/>
              </w:tcPr>
            </w:tcPrChange>
          </w:tcPr>
          <w:p w14:paraId="729161B7" w14:textId="63284BB2" w:rsidR="008B423E" w:rsidRDefault="008B423E" w:rsidP="00A92707">
            <w:pPr>
              <w:rPr>
                <w:ins w:id="1731" w:author="Atul Deodhar" w:date="2017-12-18T22:13:00Z"/>
              </w:rPr>
            </w:pPr>
            <w:ins w:id="1732" w:author="Atul Deodhar" w:date="2017-12-18T22:16:00Z">
              <w:del w:id="173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1.43</w:delText>
                </w:r>
              </w:del>
            </w:ins>
          </w:p>
        </w:tc>
        <w:tc>
          <w:tcPr>
            <w:tcW w:w="1596" w:type="dxa"/>
            <w:gridSpan w:val="3"/>
            <w:tcPrChange w:id="1734" w:author="Atul Deodhar" w:date="2017-12-18T22:17:00Z">
              <w:tcPr>
                <w:tcW w:w="1596" w:type="dxa"/>
                <w:gridSpan w:val="3"/>
              </w:tcPr>
            </w:tcPrChange>
          </w:tcPr>
          <w:p w14:paraId="4E5E9E85" w14:textId="5A8CB5D3" w:rsidR="008B423E" w:rsidRDefault="008B423E" w:rsidP="00A92707">
            <w:pPr>
              <w:rPr>
                <w:ins w:id="1735" w:author="Atul Deodhar" w:date="2017-12-18T22:13:00Z"/>
              </w:rPr>
            </w:pPr>
            <w:ins w:id="1736" w:author="Atul Deodhar" w:date="2017-12-18T22:17:00Z">
              <w:del w:id="173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2.18</w:delText>
                </w:r>
              </w:del>
            </w:ins>
          </w:p>
        </w:tc>
      </w:tr>
      <w:tr w:rsidR="008B423E" w14:paraId="2DA3BD74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738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739" w:author="Atul Deodhar" w:date="2017-12-18T22:13:00Z"/>
        </w:trPr>
        <w:tc>
          <w:tcPr>
            <w:tcW w:w="1596" w:type="dxa"/>
            <w:tcPrChange w:id="1740" w:author="Atul Deodhar" w:date="2017-12-18T22:17:00Z">
              <w:tcPr>
                <w:tcW w:w="1596" w:type="dxa"/>
              </w:tcPr>
            </w:tcPrChange>
          </w:tcPr>
          <w:p w14:paraId="17091850" w14:textId="2142F603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41" w:author="Atul Deodhar" w:date="2017-12-18T22:13:00Z"/>
              </w:rPr>
            </w:pPr>
            <w:ins w:id="1742" w:author="Atul Deodhar" w:date="2017-12-18T22:13:00Z">
              <w:del w:id="174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Psoriatic arthritis</w:delText>
                </w:r>
              </w:del>
            </w:ins>
          </w:p>
        </w:tc>
        <w:tc>
          <w:tcPr>
            <w:tcW w:w="1596" w:type="dxa"/>
            <w:gridSpan w:val="3"/>
            <w:tcPrChange w:id="1744" w:author="Atul Deodhar" w:date="2017-12-18T22:17:00Z">
              <w:tcPr>
                <w:tcW w:w="1596" w:type="dxa"/>
                <w:gridSpan w:val="3"/>
              </w:tcPr>
            </w:tcPrChange>
          </w:tcPr>
          <w:p w14:paraId="52F66996" w14:textId="29724EBA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45" w:author="Atul Deodhar" w:date="2017-12-18T22:13:00Z"/>
              </w:rPr>
            </w:pPr>
            <w:ins w:id="1746" w:author="Atul Deodhar" w:date="2017-12-18T22:14:00Z">
              <w:del w:id="174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748" w:author="Atul Deodhar" w:date="2017-12-18T22:17:00Z">
              <w:tcPr>
                <w:tcW w:w="1596" w:type="dxa"/>
                <w:gridSpan w:val="3"/>
              </w:tcPr>
            </w:tcPrChange>
          </w:tcPr>
          <w:p w14:paraId="523D85FE" w14:textId="19D55D8B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49" w:author="Atul Deodhar" w:date="2017-12-18T22:13:00Z"/>
              </w:rPr>
            </w:pPr>
            <w:ins w:id="1750" w:author="Atul Deodhar" w:date="2017-12-18T22:15:00Z">
              <w:del w:id="175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752" w:author="Atul Deodhar" w:date="2017-12-18T22:17:00Z">
              <w:tcPr>
                <w:tcW w:w="1596" w:type="dxa"/>
                <w:gridSpan w:val="3"/>
              </w:tcPr>
            </w:tcPrChange>
          </w:tcPr>
          <w:p w14:paraId="1D4A4DB2" w14:textId="12DBEB0F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53" w:author="Atul Deodhar" w:date="2017-12-18T22:13:00Z"/>
              </w:rPr>
            </w:pPr>
            <w:ins w:id="1754" w:author="Atul Deodhar" w:date="2017-12-18T22:16:00Z">
              <w:del w:id="175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1.95</w:delText>
                </w:r>
              </w:del>
            </w:ins>
          </w:p>
        </w:tc>
        <w:tc>
          <w:tcPr>
            <w:tcW w:w="1596" w:type="dxa"/>
            <w:gridSpan w:val="3"/>
            <w:tcPrChange w:id="1756" w:author="Atul Deodhar" w:date="2017-12-18T22:17:00Z">
              <w:tcPr>
                <w:tcW w:w="1596" w:type="dxa"/>
                <w:gridSpan w:val="3"/>
              </w:tcPr>
            </w:tcPrChange>
          </w:tcPr>
          <w:p w14:paraId="46937922" w14:textId="249F6B16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57" w:author="Atul Deodhar" w:date="2017-12-18T22:13:00Z"/>
              </w:rPr>
            </w:pPr>
            <w:ins w:id="1758" w:author="Atul Deodhar" w:date="2017-12-18T22:16:00Z">
              <w:del w:id="175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1.68</w:delText>
                </w:r>
              </w:del>
            </w:ins>
          </w:p>
        </w:tc>
        <w:tc>
          <w:tcPr>
            <w:tcW w:w="1596" w:type="dxa"/>
            <w:gridSpan w:val="3"/>
            <w:tcPrChange w:id="1760" w:author="Atul Deodhar" w:date="2017-12-18T22:17:00Z">
              <w:tcPr>
                <w:tcW w:w="1596" w:type="dxa"/>
                <w:gridSpan w:val="3"/>
              </w:tcPr>
            </w:tcPrChange>
          </w:tcPr>
          <w:p w14:paraId="229AF488" w14:textId="7E8738EA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61" w:author="Atul Deodhar" w:date="2017-12-18T22:13:00Z"/>
              </w:rPr>
            </w:pPr>
            <w:ins w:id="1762" w:author="Atul Deodhar" w:date="2017-12-18T22:17:00Z">
              <w:del w:id="176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2.26</w:delText>
                </w:r>
              </w:del>
            </w:ins>
          </w:p>
        </w:tc>
      </w:tr>
      <w:tr w:rsidR="008B423E" w14:paraId="3169F8FF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764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765" w:author="Atul Deodhar" w:date="2017-12-18T22:13:00Z"/>
        </w:trPr>
        <w:tc>
          <w:tcPr>
            <w:tcW w:w="1596" w:type="dxa"/>
            <w:tcPrChange w:id="1766" w:author="Atul Deodhar" w:date="2017-12-18T22:17:00Z">
              <w:tcPr>
                <w:tcW w:w="1596" w:type="dxa"/>
              </w:tcPr>
            </w:tcPrChange>
          </w:tcPr>
          <w:p w14:paraId="7DA7DFE2" w14:textId="073DCF08" w:rsidR="008B423E" w:rsidRDefault="008B423E" w:rsidP="00A92707">
            <w:pPr>
              <w:rPr>
                <w:ins w:id="1767" w:author="Atul Deodhar" w:date="2017-12-18T22:13:00Z"/>
              </w:rPr>
            </w:pPr>
            <w:ins w:id="1768" w:author="Atul Deodhar" w:date="2017-12-18T22:13:00Z">
              <w:del w:id="176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Uveitis</w:delText>
                </w:r>
              </w:del>
            </w:ins>
          </w:p>
        </w:tc>
        <w:tc>
          <w:tcPr>
            <w:tcW w:w="1596" w:type="dxa"/>
            <w:gridSpan w:val="3"/>
            <w:tcPrChange w:id="1770" w:author="Atul Deodhar" w:date="2017-12-18T22:17:00Z">
              <w:tcPr>
                <w:tcW w:w="1596" w:type="dxa"/>
                <w:gridSpan w:val="3"/>
              </w:tcPr>
            </w:tcPrChange>
          </w:tcPr>
          <w:p w14:paraId="2C44CBA7" w14:textId="2AB89BCD" w:rsidR="008B423E" w:rsidRDefault="008B423E" w:rsidP="00A92707">
            <w:pPr>
              <w:rPr>
                <w:ins w:id="1771" w:author="Atul Deodhar" w:date="2017-12-18T22:13:00Z"/>
              </w:rPr>
            </w:pPr>
            <w:ins w:id="1772" w:author="Atul Deodhar" w:date="2017-12-18T22:14:00Z">
              <w:del w:id="177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774" w:author="Atul Deodhar" w:date="2017-12-18T22:17:00Z">
              <w:tcPr>
                <w:tcW w:w="1596" w:type="dxa"/>
                <w:gridSpan w:val="3"/>
              </w:tcPr>
            </w:tcPrChange>
          </w:tcPr>
          <w:p w14:paraId="66458488" w14:textId="75E9F067" w:rsidR="008B423E" w:rsidRDefault="008B423E" w:rsidP="00A92707">
            <w:pPr>
              <w:rPr>
                <w:ins w:id="1775" w:author="Atul Deodhar" w:date="2017-12-18T22:13:00Z"/>
              </w:rPr>
            </w:pPr>
            <w:ins w:id="1776" w:author="Atul Deodhar" w:date="2017-12-18T22:15:00Z">
              <w:del w:id="177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MPCD</w:delText>
                </w:r>
              </w:del>
            </w:ins>
          </w:p>
        </w:tc>
        <w:tc>
          <w:tcPr>
            <w:tcW w:w="1596" w:type="dxa"/>
            <w:gridSpan w:val="3"/>
            <w:tcPrChange w:id="1778" w:author="Atul Deodhar" w:date="2017-12-18T22:17:00Z">
              <w:tcPr>
                <w:tcW w:w="1596" w:type="dxa"/>
                <w:gridSpan w:val="3"/>
              </w:tcPr>
            </w:tcPrChange>
          </w:tcPr>
          <w:p w14:paraId="13FA3E75" w14:textId="22035BEA" w:rsidR="008B423E" w:rsidRDefault="008B423E" w:rsidP="00A92707">
            <w:pPr>
              <w:rPr>
                <w:ins w:id="1779" w:author="Atul Deodhar" w:date="2017-12-18T22:13:00Z"/>
              </w:rPr>
            </w:pPr>
            <w:ins w:id="1780" w:author="Atul Deodhar" w:date="2017-12-18T22:16:00Z">
              <w:del w:id="178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0.63</w:delText>
                </w:r>
              </w:del>
            </w:ins>
          </w:p>
        </w:tc>
        <w:tc>
          <w:tcPr>
            <w:tcW w:w="1596" w:type="dxa"/>
            <w:gridSpan w:val="3"/>
            <w:tcPrChange w:id="1782" w:author="Atul Deodhar" w:date="2017-12-18T22:17:00Z">
              <w:tcPr>
                <w:tcW w:w="1596" w:type="dxa"/>
                <w:gridSpan w:val="3"/>
              </w:tcPr>
            </w:tcPrChange>
          </w:tcPr>
          <w:p w14:paraId="023ADB4F" w14:textId="7AF4F261" w:rsidR="008B423E" w:rsidRDefault="008B423E" w:rsidP="00A92707">
            <w:pPr>
              <w:rPr>
                <w:ins w:id="1783" w:author="Atul Deodhar" w:date="2017-12-18T22:13:00Z"/>
              </w:rPr>
            </w:pPr>
            <w:ins w:id="1784" w:author="Atul Deodhar" w:date="2017-12-18T22:16:00Z">
              <w:del w:id="178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0.44</w:delText>
                </w:r>
              </w:del>
            </w:ins>
          </w:p>
        </w:tc>
        <w:tc>
          <w:tcPr>
            <w:tcW w:w="1596" w:type="dxa"/>
            <w:gridSpan w:val="3"/>
            <w:tcPrChange w:id="1786" w:author="Atul Deodhar" w:date="2017-12-18T22:17:00Z">
              <w:tcPr>
                <w:tcW w:w="1596" w:type="dxa"/>
                <w:gridSpan w:val="3"/>
              </w:tcPr>
            </w:tcPrChange>
          </w:tcPr>
          <w:p w14:paraId="26FC2025" w14:textId="20E48CA9" w:rsidR="008B423E" w:rsidRDefault="008B423E" w:rsidP="00A92707">
            <w:pPr>
              <w:rPr>
                <w:ins w:id="1787" w:author="Atul Deodhar" w:date="2017-12-18T22:13:00Z"/>
              </w:rPr>
            </w:pPr>
            <w:ins w:id="1788" w:author="Atul Deodhar" w:date="2017-12-18T22:17:00Z">
              <w:del w:id="178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0.90</w:delText>
                </w:r>
              </w:del>
            </w:ins>
          </w:p>
        </w:tc>
      </w:tr>
      <w:tr w:rsidR="008B423E" w14:paraId="2BA85020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790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791" w:author="Atul Deodhar" w:date="2017-12-18T22:13:00Z"/>
        </w:trPr>
        <w:tc>
          <w:tcPr>
            <w:tcW w:w="1596" w:type="dxa"/>
            <w:tcPrChange w:id="1792" w:author="Atul Deodhar" w:date="2017-12-18T22:17:00Z">
              <w:tcPr>
                <w:tcW w:w="1596" w:type="dxa"/>
              </w:tcPr>
            </w:tcPrChange>
          </w:tcPr>
          <w:p w14:paraId="4982190A" w14:textId="26B7E386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93" w:author="Atul Deodhar" w:date="2017-12-18T22:13:00Z"/>
              </w:rPr>
            </w:pPr>
            <w:ins w:id="1794" w:author="Atul Deodhar" w:date="2017-12-18T22:13:00Z">
              <w:del w:id="179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Uveitis</w:delText>
                </w:r>
              </w:del>
            </w:ins>
          </w:p>
        </w:tc>
        <w:tc>
          <w:tcPr>
            <w:tcW w:w="1596" w:type="dxa"/>
            <w:gridSpan w:val="3"/>
            <w:tcPrChange w:id="1796" w:author="Atul Deodhar" w:date="2017-12-18T22:17:00Z">
              <w:tcPr>
                <w:tcW w:w="1596" w:type="dxa"/>
                <w:gridSpan w:val="3"/>
              </w:tcPr>
            </w:tcPrChange>
          </w:tcPr>
          <w:p w14:paraId="1F077CA3" w14:textId="760486E5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97" w:author="Atul Deodhar" w:date="2017-12-18T22:13:00Z"/>
              </w:rPr>
            </w:pPr>
            <w:ins w:id="1798" w:author="Atul Deodhar" w:date="2017-12-18T22:14:00Z">
              <w:del w:id="179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800" w:author="Atul Deodhar" w:date="2017-12-18T22:17:00Z">
              <w:tcPr>
                <w:tcW w:w="1596" w:type="dxa"/>
                <w:gridSpan w:val="3"/>
              </w:tcPr>
            </w:tcPrChange>
          </w:tcPr>
          <w:p w14:paraId="7D45312F" w14:textId="70332AF9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01" w:author="Atul Deodhar" w:date="2017-12-18T22:13:00Z"/>
              </w:rPr>
            </w:pPr>
            <w:ins w:id="1802" w:author="Atul Deodhar" w:date="2017-12-18T22:15:00Z">
              <w:del w:id="180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Marketscan</w:delText>
                </w:r>
              </w:del>
            </w:ins>
          </w:p>
        </w:tc>
        <w:tc>
          <w:tcPr>
            <w:tcW w:w="1596" w:type="dxa"/>
            <w:gridSpan w:val="3"/>
            <w:tcPrChange w:id="1804" w:author="Atul Deodhar" w:date="2017-12-18T22:17:00Z">
              <w:tcPr>
                <w:tcW w:w="1596" w:type="dxa"/>
                <w:gridSpan w:val="3"/>
              </w:tcPr>
            </w:tcPrChange>
          </w:tcPr>
          <w:p w14:paraId="627CCC36" w14:textId="229CB0B1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05" w:author="Atul Deodhar" w:date="2017-12-18T22:13:00Z"/>
              </w:rPr>
            </w:pPr>
            <w:ins w:id="1806" w:author="Atul Deodhar" w:date="2017-12-18T22:16:00Z">
              <w:del w:id="180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0.75</w:delText>
                </w:r>
              </w:del>
            </w:ins>
          </w:p>
        </w:tc>
        <w:tc>
          <w:tcPr>
            <w:tcW w:w="1596" w:type="dxa"/>
            <w:gridSpan w:val="3"/>
            <w:tcPrChange w:id="1808" w:author="Atul Deodhar" w:date="2017-12-18T22:17:00Z">
              <w:tcPr>
                <w:tcW w:w="1596" w:type="dxa"/>
                <w:gridSpan w:val="3"/>
              </w:tcPr>
            </w:tcPrChange>
          </w:tcPr>
          <w:p w14:paraId="68B3226F" w14:textId="4455975D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09" w:author="Atul Deodhar" w:date="2017-12-18T22:13:00Z"/>
              </w:rPr>
            </w:pPr>
            <w:ins w:id="1810" w:author="Atul Deodhar" w:date="2017-12-18T22:16:00Z">
              <w:del w:id="181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0.64</w:delText>
                </w:r>
              </w:del>
            </w:ins>
          </w:p>
        </w:tc>
        <w:tc>
          <w:tcPr>
            <w:tcW w:w="1596" w:type="dxa"/>
            <w:gridSpan w:val="3"/>
            <w:tcPrChange w:id="1812" w:author="Atul Deodhar" w:date="2017-12-18T22:17:00Z">
              <w:tcPr>
                <w:tcW w:w="1596" w:type="dxa"/>
                <w:gridSpan w:val="3"/>
              </w:tcPr>
            </w:tcPrChange>
          </w:tcPr>
          <w:p w14:paraId="3B3CEEF7" w14:textId="693C2B4A" w:rsidR="008B423E" w:rsidRDefault="008B423E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3" w:author="Atul Deodhar" w:date="2017-12-18T22:13:00Z"/>
              </w:rPr>
            </w:pPr>
            <w:ins w:id="1814" w:author="Atul Deodhar" w:date="2017-12-18T22:17:00Z">
              <w:del w:id="181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0.88</w:delText>
                </w:r>
              </w:del>
            </w:ins>
          </w:p>
        </w:tc>
      </w:tr>
      <w:tr w:rsidR="008B423E" w14:paraId="1558DB4B" w14:textId="77777777" w:rsidTr="006872AD">
        <w:tblPrEx>
          <w:tblW w:w="0" w:type="auto"/>
          <w:tblLayout w:type="fixed"/>
          <w:tblLook w:val="0420" w:firstRow="1" w:lastRow="0" w:firstColumn="0" w:lastColumn="0" w:noHBand="0" w:noVBand="1"/>
          <w:tblPrExChange w:id="1816" w:author="Atul Deodhar" w:date="2017-12-18T22:17:00Z">
            <w:tblPrEx>
              <w:tblW w:w="0" w:type="auto"/>
              <w:tblLayout w:type="fixed"/>
              <w:tblLook w:val="0420" w:firstRow="1" w:lastRow="0" w:firstColumn="0" w:lastColumn="0" w:noHBand="0" w:noVBand="1"/>
            </w:tblPrEx>
          </w:tblPrExChange>
        </w:tblPrEx>
        <w:trPr>
          <w:ins w:id="1817" w:author="Atul Deodhar" w:date="2017-12-18T22:13:00Z"/>
        </w:trPr>
        <w:tc>
          <w:tcPr>
            <w:tcW w:w="1596" w:type="dxa"/>
            <w:tcPrChange w:id="1818" w:author="Atul Deodhar" w:date="2017-12-18T22:17:00Z">
              <w:tcPr>
                <w:tcW w:w="1596" w:type="dxa"/>
              </w:tcPr>
            </w:tcPrChange>
          </w:tcPr>
          <w:p w14:paraId="73169FA8" w14:textId="139DB2F7" w:rsidR="008B423E" w:rsidRDefault="008B423E" w:rsidP="00A92707">
            <w:pPr>
              <w:rPr>
                <w:ins w:id="1819" w:author="Atul Deodhar" w:date="2017-12-18T22:13:00Z"/>
              </w:rPr>
            </w:pPr>
            <w:ins w:id="1820" w:author="Atul Deodhar" w:date="2017-12-18T22:13:00Z">
              <w:del w:id="182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Uveitis</w:delText>
                </w:r>
              </w:del>
            </w:ins>
          </w:p>
        </w:tc>
        <w:tc>
          <w:tcPr>
            <w:tcW w:w="1596" w:type="dxa"/>
            <w:gridSpan w:val="3"/>
            <w:tcPrChange w:id="1822" w:author="Atul Deodhar" w:date="2017-12-18T22:17:00Z">
              <w:tcPr>
                <w:tcW w:w="1596" w:type="dxa"/>
                <w:gridSpan w:val="3"/>
              </w:tcPr>
            </w:tcPrChange>
          </w:tcPr>
          <w:p w14:paraId="45F7ED89" w14:textId="3F7C0377" w:rsidR="008B423E" w:rsidRDefault="008B423E" w:rsidP="00A92707">
            <w:pPr>
              <w:rPr>
                <w:ins w:id="1823" w:author="Atul Deodhar" w:date="2017-12-18T22:13:00Z"/>
              </w:rPr>
            </w:pPr>
            <w:ins w:id="1824" w:author="Atul Deodhar" w:date="2017-12-18T22:14:00Z">
              <w:del w:id="1825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TNF vs NSAID or no exposure</w:delText>
                </w:r>
              </w:del>
            </w:ins>
          </w:p>
        </w:tc>
        <w:tc>
          <w:tcPr>
            <w:tcW w:w="1596" w:type="dxa"/>
            <w:gridSpan w:val="3"/>
            <w:tcPrChange w:id="1826" w:author="Atul Deodhar" w:date="2017-12-18T22:17:00Z">
              <w:tcPr>
                <w:tcW w:w="1596" w:type="dxa"/>
                <w:gridSpan w:val="3"/>
              </w:tcPr>
            </w:tcPrChange>
          </w:tcPr>
          <w:p w14:paraId="53608433" w14:textId="3D068DD5" w:rsidR="008B423E" w:rsidRDefault="008B423E" w:rsidP="00A92707">
            <w:pPr>
              <w:rPr>
                <w:ins w:id="1827" w:author="Atul Deodhar" w:date="2017-12-18T22:13:00Z"/>
              </w:rPr>
            </w:pPr>
            <w:ins w:id="1828" w:author="Atul Deodhar" w:date="2017-12-18T22:15:00Z">
              <w:del w:id="1829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Medicare</w:delText>
                </w:r>
              </w:del>
            </w:ins>
          </w:p>
        </w:tc>
        <w:tc>
          <w:tcPr>
            <w:tcW w:w="1596" w:type="dxa"/>
            <w:gridSpan w:val="3"/>
            <w:tcPrChange w:id="1830" w:author="Atul Deodhar" w:date="2017-12-18T22:17:00Z">
              <w:tcPr>
                <w:tcW w:w="1596" w:type="dxa"/>
                <w:gridSpan w:val="3"/>
              </w:tcPr>
            </w:tcPrChange>
          </w:tcPr>
          <w:p w14:paraId="38BC73CA" w14:textId="36ECFF2F" w:rsidR="008B423E" w:rsidRDefault="008B423E" w:rsidP="00A92707">
            <w:pPr>
              <w:rPr>
                <w:ins w:id="1831" w:author="Atul Deodhar" w:date="2017-12-18T22:13:00Z"/>
              </w:rPr>
            </w:pPr>
            <w:ins w:id="1832" w:author="Atul Deodhar" w:date="2017-12-18T22:16:00Z">
              <w:del w:id="1833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1.29</w:delText>
                </w:r>
              </w:del>
            </w:ins>
          </w:p>
        </w:tc>
        <w:tc>
          <w:tcPr>
            <w:tcW w:w="1596" w:type="dxa"/>
            <w:gridSpan w:val="3"/>
            <w:tcPrChange w:id="1834" w:author="Atul Deodhar" w:date="2017-12-18T22:17:00Z">
              <w:tcPr>
                <w:tcW w:w="1596" w:type="dxa"/>
                <w:gridSpan w:val="3"/>
              </w:tcPr>
            </w:tcPrChange>
          </w:tcPr>
          <w:p w14:paraId="30B2EF5D" w14:textId="5AE5A4B8" w:rsidR="008B423E" w:rsidRDefault="008B423E" w:rsidP="00A92707">
            <w:pPr>
              <w:rPr>
                <w:ins w:id="1835" w:author="Atul Deodhar" w:date="2017-12-18T22:13:00Z"/>
              </w:rPr>
            </w:pPr>
            <w:ins w:id="1836" w:author="Atul Deodhar" w:date="2017-12-18T22:16:00Z">
              <w:del w:id="1837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1.11</w:delText>
                </w:r>
              </w:del>
            </w:ins>
          </w:p>
        </w:tc>
        <w:tc>
          <w:tcPr>
            <w:tcW w:w="1596" w:type="dxa"/>
            <w:gridSpan w:val="3"/>
            <w:tcPrChange w:id="1838" w:author="Atul Deodhar" w:date="2017-12-18T22:17:00Z">
              <w:tcPr>
                <w:tcW w:w="1596" w:type="dxa"/>
                <w:gridSpan w:val="3"/>
              </w:tcPr>
            </w:tcPrChange>
          </w:tcPr>
          <w:p w14:paraId="5B959A9A" w14:textId="77A0478B" w:rsidR="008B423E" w:rsidRDefault="008B423E" w:rsidP="00A92707">
            <w:pPr>
              <w:rPr>
                <w:ins w:id="1839" w:author="Atul Deodhar" w:date="2017-12-18T22:13:00Z"/>
              </w:rPr>
            </w:pPr>
            <w:ins w:id="1840" w:author="Atul Deodhar" w:date="2017-12-18T22:17:00Z">
              <w:del w:id="1841" w:author="Benjamin Chan" w:date="2017-12-22T10:15:00Z">
                <w:r w:rsidDel="006872AD">
                  <w:rPr>
                    <w:rFonts w:ascii="Calibri" w:eastAsia="Times New Roman" w:hAnsi="Calibri"/>
                    <w:color w:val="000000"/>
                  </w:rPr>
                  <w:delText>1.49</w:delText>
                </w:r>
              </w:del>
            </w:ins>
          </w:p>
        </w:tc>
      </w:tr>
    </w:tbl>
    <w:p w14:paraId="7B47A3DF" w14:textId="77777777" w:rsidR="00D82ECE" w:rsidRDefault="00D82ECE" w:rsidP="00A92707"/>
    <w:p w14:paraId="3D11C33E" w14:textId="77777777" w:rsidR="006872AD" w:rsidRDefault="006872AD" w:rsidP="00A92707">
      <w:pPr>
        <w:rPr>
          <w:ins w:id="1842" w:author="Benjamin Chan" w:date="2017-12-22T10:17:00Z"/>
        </w:rPr>
        <w:sectPr w:rsidR="006872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155"/>
        <w:gridCol w:w="2339"/>
        <w:gridCol w:w="1119"/>
        <w:gridCol w:w="712"/>
        <w:gridCol w:w="1322"/>
        <w:gridCol w:w="1174"/>
        <w:gridCol w:w="1206"/>
        <w:gridCol w:w="1210"/>
      </w:tblGrid>
      <w:tr w:rsidR="006872AD" w:rsidRPr="0006781D" w14:paraId="1612F4FA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8046091" w14:textId="05062014" w:rsidR="006872AD" w:rsidRPr="0006781D" w:rsidRDefault="0006781D" w:rsidP="006872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lastRenderedPageBreak/>
              <w:t>Outcome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AF98D94" w14:textId="037EBC5B" w:rsidR="006872AD" w:rsidRPr="0006781D" w:rsidRDefault="0006781D" w:rsidP="006872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</w:t>
            </w:r>
            <w:r w:rsidR="006872AD"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omparison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2B94255" w14:textId="4D7C01CA" w:rsidR="006872AD" w:rsidRPr="0006781D" w:rsidRDefault="0006781D" w:rsidP="006872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 Source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8326901" w14:textId="793EDD64" w:rsidR="006872AD" w:rsidRPr="0006781D" w:rsidRDefault="0006781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N, </w:t>
            </w:r>
            <w:r w:rsidR="006872AD"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0F3390E" w14:textId="1BE8E0A8" w:rsidR="006872AD" w:rsidRPr="0006781D" w:rsidRDefault="0006781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N, </w:t>
            </w:r>
            <w:r w:rsidR="006872AD"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Comparator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DE0CB4B" w14:textId="341D09AC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Hazard</w:t>
            </w:r>
            <w:r w:rsid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Ratio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3E3C3CD" w14:textId="4369C8CF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Lower</w:t>
            </w:r>
            <w:r w:rsid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Bound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3DB7B39" w14:textId="1524042C" w:rsidR="006872AD" w:rsidRPr="0006781D" w:rsidRDefault="0006781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Upper Bound</w:t>
            </w:r>
          </w:p>
        </w:tc>
      </w:tr>
      <w:tr w:rsidR="006872AD" w:rsidRPr="0006781D" w14:paraId="49D4DE3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4CE84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787E6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962AA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F0395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D3A5A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87C21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2E3A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8C34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6872AD" w:rsidRPr="0006781D" w14:paraId="372B2DB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5E05A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0C96F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074DE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44732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02900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4,180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5B8BB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0B05E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ED56E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1.39</w:t>
            </w:r>
          </w:p>
        </w:tc>
      </w:tr>
      <w:tr w:rsidR="006872AD" w:rsidRPr="0006781D" w14:paraId="0604C51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84900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9552C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94682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6CF9F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BF138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5C4FB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6A47F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57A29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4.30</w:t>
            </w:r>
          </w:p>
        </w:tc>
      </w:tr>
      <w:tr w:rsidR="006872AD" w:rsidRPr="0006781D" w14:paraId="647E98F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089A4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12863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B45E6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95614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C23A9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4F4D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622D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774AD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1.17</w:t>
            </w:r>
          </w:p>
        </w:tc>
      </w:tr>
      <w:tr w:rsidR="006872AD" w:rsidRPr="0006781D" w14:paraId="032EAEB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BFB9A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42787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15230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EED38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3512F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17,740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26825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6375A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A4B7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</w:tr>
      <w:tr w:rsidR="006872AD" w:rsidRPr="0006781D" w14:paraId="2FFDF8A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F09D7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D6681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63A36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81767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AACCA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7B2F6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D6C72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A4091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7.03</w:t>
            </w:r>
          </w:p>
        </w:tc>
      </w:tr>
      <w:tr w:rsidR="006872AD" w:rsidRPr="0006781D" w14:paraId="5322302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39AA3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44BDA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2C05B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E3D56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7DE84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4466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1C0DD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4BE1C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1.94</w:t>
            </w:r>
          </w:p>
        </w:tc>
      </w:tr>
      <w:tr w:rsidR="006872AD" w:rsidRPr="0006781D" w14:paraId="143A48F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9DB78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96D02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BCF3D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E2458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9168F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7586C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C15EF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64B9D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1.61</w:t>
            </w:r>
          </w:p>
        </w:tc>
      </w:tr>
      <w:tr w:rsidR="006872AD" w:rsidRPr="0006781D" w14:paraId="2208E86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0E201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F215E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4023C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AA4F3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AE69A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1899C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D0BDF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146F9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3.07</w:t>
            </w:r>
          </w:p>
        </w:tc>
      </w:tr>
      <w:tr w:rsidR="006872AD" w:rsidRPr="0006781D" w14:paraId="4D6CACE7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C90E8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3F8A6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ADECE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6574E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43148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77E2A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3FD9F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98DD3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1.80</w:t>
            </w:r>
          </w:p>
        </w:tc>
      </w:tr>
      <w:tr w:rsidR="006872AD" w:rsidRPr="0006781D" w14:paraId="0B09B79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31ECC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55D72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2CB25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C36B8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0120D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5A94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4AF1A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25D28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6872AD" w:rsidRPr="0006781D" w14:paraId="507F2ABF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D4169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72407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20113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421C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450A0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9E3D7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A86A9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0E592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4.55</w:t>
            </w:r>
          </w:p>
        </w:tc>
      </w:tr>
      <w:tr w:rsidR="006872AD" w:rsidRPr="0006781D" w14:paraId="396FEF6D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97CBB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6ED54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F95F5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CC205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01943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A0611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BA92E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A20A3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1.26</w:t>
            </w:r>
          </w:p>
        </w:tc>
      </w:tr>
      <w:tr w:rsidR="006872AD" w:rsidRPr="0006781D" w14:paraId="5ABA1C9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40E89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27A0F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57728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D1B1D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A01DD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3,983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A54BF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604FE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E5E62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1.50</w:t>
            </w:r>
          </w:p>
        </w:tc>
      </w:tr>
      <w:tr w:rsidR="006872AD" w:rsidRPr="0006781D" w14:paraId="1F1680C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E8755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EAA7A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2EA71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CC9C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9547B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ECCFC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EB19A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42C1E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6872AD" w:rsidRPr="0006781D" w14:paraId="0E5F28F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5750C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C286C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B9921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26DB6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BC67E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7,794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EA95B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7F031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A6999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</w:tr>
      <w:tr w:rsidR="006872AD" w:rsidRPr="0006781D" w14:paraId="5E90C26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B2A5C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8DAEC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772E9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42001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0B1C0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17,285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3FD08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30830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203B5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</w:tr>
      <w:tr w:rsidR="006872AD" w:rsidRPr="0006781D" w14:paraId="294CDCC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7FE9A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33708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70C22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D6686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71184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BC5CB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3DAFE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92C99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2.24</w:t>
            </w:r>
          </w:p>
        </w:tc>
      </w:tr>
      <w:tr w:rsidR="006872AD" w:rsidRPr="0006781D" w14:paraId="2AD711C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BDC0B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96F5D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61E5E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BE0D7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4,735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173E5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4,105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BF42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6C0F1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8B3E0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1.44</w:t>
            </w:r>
          </w:p>
        </w:tc>
      </w:tr>
      <w:tr w:rsidR="006872AD" w:rsidRPr="0006781D" w14:paraId="62767D3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D279A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90EA0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6E245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761B9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0D55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8E8F4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1BF0B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ED4B8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1.23</w:t>
            </w:r>
          </w:p>
        </w:tc>
      </w:tr>
      <w:tr w:rsidR="006872AD" w:rsidRPr="0006781D" w14:paraId="26D76C2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AE694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0A329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42DA1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B5700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97CE4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D15E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316C2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0DDCA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1.61</w:t>
            </w:r>
          </w:p>
        </w:tc>
      </w:tr>
      <w:tr w:rsidR="006872AD" w:rsidRPr="0006781D" w14:paraId="19295C9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5DF54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988DF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8A6A3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1A5A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4,735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0492D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17,568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82942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79952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5BA08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</w:tr>
      <w:tr w:rsidR="006872AD" w:rsidRPr="0006781D" w14:paraId="6809DED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D0E92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8CC1F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FA5AA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739EE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A45B5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0D46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F124F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234B3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2.78</w:t>
            </w:r>
          </w:p>
        </w:tc>
      </w:tr>
      <w:tr w:rsidR="006872AD" w:rsidRPr="0006781D" w14:paraId="695BAAB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B5BD3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29815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529DB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799C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83E8C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4,126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853AD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2EEDD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676A0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1.56</w:t>
            </w:r>
          </w:p>
        </w:tc>
      </w:tr>
      <w:tr w:rsidR="006872AD" w:rsidRPr="0006781D" w14:paraId="6DE655D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B036D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33ED0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1A191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423E0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51AFB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CEC2E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18772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9F21F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4.28</w:t>
            </w:r>
          </w:p>
        </w:tc>
      </w:tr>
      <w:tr w:rsidR="006872AD" w:rsidRPr="0006781D" w14:paraId="652D26B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7929B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43673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DB993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91FD4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AEFB1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7,849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E2865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48258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D54E6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1.53</w:t>
            </w:r>
          </w:p>
        </w:tc>
      </w:tr>
      <w:tr w:rsidR="006872AD" w:rsidRPr="0006781D" w14:paraId="469304D7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3268E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EE875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CBA56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95E15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F2E75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17,524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A14C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09FCF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39CDA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1.04</w:t>
            </w:r>
          </w:p>
        </w:tc>
      </w:tr>
      <w:tr w:rsidR="006872AD" w:rsidRPr="0006781D" w14:paraId="4517A7F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2D740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C9657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47860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ED08D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79F61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E2376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7457F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5F67A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4.10</w:t>
            </w:r>
          </w:p>
        </w:tc>
      </w:tr>
      <w:tr w:rsidR="006872AD" w:rsidRPr="0006781D" w14:paraId="629CA13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92863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33D8A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0A5A8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3EBB5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A4CB9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4,186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2376C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8FE9F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0E609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6872AD" w:rsidRPr="0006781D" w14:paraId="62F1BCE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E116A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2E67B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4EDFE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EF9E3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9692C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88D4F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5F2CC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466D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10.69</w:t>
            </w:r>
          </w:p>
        </w:tc>
      </w:tr>
      <w:tr w:rsidR="006872AD" w:rsidRPr="0006781D" w14:paraId="71D4065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E7FEC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25C62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2F7FF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4BF5C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1F9F3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2CD4D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EEAC6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58B2E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1.84</w:t>
            </w:r>
          </w:p>
        </w:tc>
      </w:tr>
      <w:tr w:rsidR="006872AD" w:rsidRPr="0006781D" w14:paraId="47D6FD47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03D08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64C42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C6140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FA9CF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65975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17,702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6AA62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7470E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1BD56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</w:tr>
      <w:tr w:rsidR="006872AD" w:rsidRPr="0006781D" w14:paraId="3A56DBA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BF686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16236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59A97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C651A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3677C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9F36D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0691A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0E36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3.30</w:t>
            </w:r>
          </w:p>
        </w:tc>
      </w:tr>
      <w:tr w:rsidR="006872AD" w:rsidRPr="0006781D" w14:paraId="25B1D94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35A48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F6C45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D6EE8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89C8C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E826F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2B1C0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DE498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B69D0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6872AD" w:rsidRPr="0006781D" w14:paraId="696E2DF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E8345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2C70A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EB87D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C751F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A1661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D6AB5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7815E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EDFF7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</w:tr>
      <w:tr w:rsidR="006872AD" w:rsidRPr="0006781D" w14:paraId="5483001D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E5CC9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E7C79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E04E1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215D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16062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F6247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E1A21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14941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6872AD" w:rsidRPr="0006781D" w14:paraId="4DB60BE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A841C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F183E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5E2FB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59C13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575D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A0AE5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4D673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7DB5D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</w:tr>
      <w:tr w:rsidR="006872AD" w:rsidRPr="0006781D" w14:paraId="382BAE8F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F2FD4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EC33C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8B846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6444B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AC97F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4DB76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82468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D9A8C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</w:tr>
      <w:tr w:rsidR="006872AD" w:rsidRPr="0006781D" w14:paraId="14F248A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D4717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13154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239C8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39DF0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2E220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DC448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3CDA2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8A33C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7.98</w:t>
            </w:r>
          </w:p>
        </w:tc>
      </w:tr>
      <w:tr w:rsidR="006872AD" w:rsidRPr="0006781D" w14:paraId="106CFD3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DA920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1FE79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043A5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3DDA3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E950F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D2E2A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4ED85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CF7FF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1.48</w:t>
            </w:r>
          </w:p>
        </w:tc>
      </w:tr>
      <w:tr w:rsidR="006872AD" w:rsidRPr="0006781D" w14:paraId="179DB9F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3A588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63436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1EADA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F7A4B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771FA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0535D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EF1E1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35AC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1.25</w:t>
            </w:r>
          </w:p>
        </w:tc>
      </w:tr>
      <w:tr w:rsidR="006872AD" w:rsidRPr="0006781D" w14:paraId="15E03E2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F40B6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65492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B3360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2B94F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FF72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D7473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D4498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1669A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10.84</w:t>
            </w:r>
          </w:p>
        </w:tc>
      </w:tr>
      <w:tr w:rsidR="006872AD" w:rsidRPr="0006781D" w14:paraId="14F40C9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BD3C2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B88F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5DC06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AC1EC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261BA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FEA6B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4E68F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1C8A5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2.52</w:t>
            </w:r>
          </w:p>
        </w:tc>
      </w:tr>
      <w:tr w:rsidR="006872AD" w:rsidRPr="0006781D" w14:paraId="4D4BF75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92CBC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A148F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7A2A1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AD8AD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B38BC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073E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03AD2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17921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6872AD" w:rsidRPr="0006781D" w14:paraId="6153A95F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C718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7D7A8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D359F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2E9A3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E003A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F81FC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E85C3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2700B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4.36</w:t>
            </w:r>
          </w:p>
        </w:tc>
      </w:tr>
      <w:tr w:rsidR="006872AD" w:rsidRPr="0006781D" w14:paraId="579C474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959E7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EE20B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69D74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73E37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E9C9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1,734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D9D27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6B3C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FBDEB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4.60</w:t>
            </w:r>
          </w:p>
        </w:tc>
      </w:tr>
      <w:tr w:rsidR="006872AD" w:rsidRPr="0006781D" w14:paraId="3CEB11DD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677A7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D1CA8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533F5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B28D9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4,515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EF3D5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3,966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10F7C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FDE6C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8B528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2.09</w:t>
            </w:r>
          </w:p>
        </w:tc>
      </w:tr>
      <w:tr w:rsidR="006872AD" w:rsidRPr="0006781D" w14:paraId="387FC0C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1923E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84105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74B4B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46F1F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BE07E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42A52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5A5E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7A4A4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1.84</w:t>
            </w:r>
          </w:p>
        </w:tc>
      </w:tr>
      <w:tr w:rsidR="006872AD" w:rsidRPr="0006781D" w14:paraId="776E92C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13ADB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FB54D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F37BE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E509A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B1645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7,786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62B7C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30BE7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0769B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2.00</w:t>
            </w:r>
          </w:p>
        </w:tc>
      </w:tr>
      <w:tr w:rsidR="006872AD" w:rsidRPr="0006781D" w14:paraId="33F7D59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01B03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D1F23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46FA3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F99A3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4,515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9F384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17,493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3FE4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3C255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723F6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1.37</w:t>
            </w:r>
          </w:p>
        </w:tc>
      </w:tr>
      <w:tr w:rsidR="006872AD" w:rsidRPr="0006781D" w14:paraId="191BAD3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CA0D5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6FD79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AEB32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1B4C8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530EA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6657C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41C31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E6D8E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42.82</w:t>
            </w:r>
          </w:p>
        </w:tc>
      </w:tr>
      <w:tr w:rsidR="006872AD" w:rsidRPr="0006781D" w14:paraId="7C27279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D129F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44B7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38465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EF0A6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6F4EC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2D68E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1E4C8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69712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1.44</w:t>
            </w:r>
          </w:p>
        </w:tc>
      </w:tr>
      <w:tr w:rsidR="006872AD" w:rsidRPr="0006781D" w14:paraId="4605941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274CD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BC6EF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F9A17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B3503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19BBA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4,072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40D5C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56F51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0612A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1.97</w:t>
            </w:r>
          </w:p>
        </w:tc>
      </w:tr>
      <w:tr w:rsidR="006872AD" w:rsidRPr="0006781D" w14:paraId="324B8D9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0E010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4A53D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803BD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83CEC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A0091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8AD4E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15CE2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925EC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1.90</w:t>
            </w:r>
          </w:p>
        </w:tc>
      </w:tr>
      <w:tr w:rsidR="006872AD" w:rsidRPr="0006781D" w14:paraId="40D7F6A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84307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438E0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ABC19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2E6FB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7F5E6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7,843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55300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1FF5E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2865D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1.52</w:t>
            </w:r>
          </w:p>
        </w:tc>
      </w:tr>
      <w:tr w:rsidR="006872AD" w:rsidRPr="0006781D" w14:paraId="66D2ABD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1DF66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838F4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1DB02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FAA12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533B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17,670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9E604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DF76D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DF6FD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1.63</w:t>
            </w:r>
          </w:p>
        </w:tc>
      </w:tr>
      <w:tr w:rsidR="006872AD" w:rsidRPr="0006781D" w14:paraId="59A295F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16AF3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4DC57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9CA42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51F17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AA1E5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5B49B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280EA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C8063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6872AD" w:rsidRPr="0006781D" w14:paraId="0C1CBF6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5FEA7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B39B5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5C5CC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614E3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4,859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014A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17,843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A2392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76AB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96ED5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13.10</w:t>
            </w:r>
          </w:p>
        </w:tc>
      </w:tr>
      <w:tr w:rsidR="006872AD" w:rsidRPr="0006781D" w14:paraId="1EE1BE1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E7E2A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EF13C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D5D35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189C2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2C245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4,219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7B0E1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D7BB0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2EEA5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4.92</w:t>
            </w:r>
          </w:p>
        </w:tc>
      </w:tr>
      <w:tr w:rsidR="006872AD" w:rsidRPr="0006781D" w14:paraId="10BE2FE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45423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09AF4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96810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E0A68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61AA1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C60EE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36FE7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CC5AA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57.00</w:t>
            </w:r>
          </w:p>
        </w:tc>
      </w:tr>
      <w:tr w:rsidR="006872AD" w:rsidRPr="0006781D" w14:paraId="466CACA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40811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A536D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355D5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4BF71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53885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A37BE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D438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8D8D2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4.18</w:t>
            </w:r>
          </w:p>
        </w:tc>
      </w:tr>
      <w:tr w:rsidR="006872AD" w:rsidRPr="0006781D" w14:paraId="1ABCFD7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28E91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8246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CF23D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9E568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6A631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675DE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8AB29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F17FB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2.33</w:t>
            </w:r>
          </w:p>
        </w:tc>
      </w:tr>
      <w:tr w:rsidR="006872AD" w:rsidRPr="0006781D" w14:paraId="4C682F7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55229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1DAD1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860CD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A78A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873C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32138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24C97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527BE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4.33</w:t>
            </w:r>
          </w:p>
        </w:tc>
      </w:tr>
      <w:tr w:rsidR="006872AD" w:rsidRPr="0006781D" w14:paraId="6FB1827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F1232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DE308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F7E4E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1597E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709FC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AD831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8B947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CBD4D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3.42</w:t>
            </w:r>
          </w:p>
        </w:tc>
      </w:tr>
      <w:tr w:rsidR="006872AD" w:rsidRPr="0006781D" w14:paraId="15835D6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E5FB5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E763B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E91EA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4A995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EA0F0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503B2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F9B09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F95D7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6.94</w:t>
            </w:r>
          </w:p>
        </w:tc>
      </w:tr>
      <w:tr w:rsidR="006872AD" w:rsidRPr="0006781D" w14:paraId="144D0C6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A2CA4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35DBE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431BD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8FF3E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8CB4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17,844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037B3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9AF3A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812AA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3.63</w:t>
            </w:r>
          </w:p>
        </w:tc>
      </w:tr>
      <w:tr w:rsidR="006872AD" w:rsidRPr="0006781D" w14:paraId="53DB197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E086F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A634C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44878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10CEF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E1A48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7219C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5494E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E0599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6872AD" w:rsidRPr="0006781D" w14:paraId="19237AA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6C582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7F727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56267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0DFBF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882C0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0E586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61EFB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36DF5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11.81</w:t>
            </w:r>
          </w:p>
        </w:tc>
      </w:tr>
      <w:tr w:rsidR="006872AD" w:rsidRPr="0006781D" w14:paraId="484DF88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2535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79D21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7E7CE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8A6B2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3D35A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4,189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40C90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6DA8B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EEB97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1.37</w:t>
            </w:r>
          </w:p>
        </w:tc>
      </w:tr>
      <w:tr w:rsidR="006872AD" w:rsidRPr="0006781D" w14:paraId="58A79E4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4414E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E2D52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18477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7A2A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CB7F0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D6385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3B5B6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2E98C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1.12</w:t>
            </w:r>
          </w:p>
        </w:tc>
      </w:tr>
      <w:tr w:rsidR="006872AD" w:rsidRPr="0006781D" w14:paraId="144E7E3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70B68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18437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E143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DF288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238BA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B25F9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0AD5D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BB52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12.80</w:t>
            </w:r>
          </w:p>
        </w:tc>
      </w:tr>
      <w:tr w:rsidR="006872AD" w:rsidRPr="0006781D" w14:paraId="0BE4CB0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4C190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6A269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568BD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40EC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B3AE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17,791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32F7D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5B0FE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7EFE0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2.39</w:t>
            </w:r>
          </w:p>
        </w:tc>
      </w:tr>
      <w:tr w:rsidR="006872AD" w:rsidRPr="0006781D" w14:paraId="033A1AFA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4CCB7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276A5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27E6C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CCF8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744CA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AE04C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FB0DA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47B01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2.73</w:t>
            </w:r>
          </w:p>
        </w:tc>
      </w:tr>
      <w:tr w:rsidR="006872AD" w:rsidRPr="0006781D" w14:paraId="3A760DA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298F0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61182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E940E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6BAD7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EB90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4,088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21633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E9567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A78A6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1.31</w:t>
            </w:r>
          </w:p>
        </w:tc>
      </w:tr>
      <w:tr w:rsidR="006872AD" w:rsidRPr="0006781D" w14:paraId="3D550E6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F59C6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7DD6C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A4CB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177E3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51135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60B0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EFC0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F886B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2.83</w:t>
            </w:r>
          </w:p>
        </w:tc>
      </w:tr>
      <w:tr w:rsidR="006872AD" w:rsidRPr="0006781D" w14:paraId="01438A8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16127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CEDD3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0917C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E19F0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9F8F2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4389A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04DE9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DC9B6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1.62</w:t>
            </w:r>
          </w:p>
        </w:tc>
      </w:tr>
      <w:tr w:rsidR="006872AD" w:rsidRPr="0006781D" w14:paraId="2A935E0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252B8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041B3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94AFF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2E46B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5AD4D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17,629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A4512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CB175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4BE4B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6872AD" w:rsidRPr="0006781D" w14:paraId="25A6282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8BCEB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874DC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C0983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9BB79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DE03D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45A0E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39887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34337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6872AD" w:rsidRPr="0006781D" w14:paraId="73FC661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60340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B960D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C4DFA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C5423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8A206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0AFD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B53D6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02BC3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9.34</w:t>
            </w:r>
          </w:p>
        </w:tc>
      </w:tr>
      <w:tr w:rsidR="006872AD" w:rsidRPr="0006781D" w14:paraId="1C46A9F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E5A32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B1C3F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B7098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F49DF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5CC91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9C938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D4D0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4EACC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135.76</w:t>
            </w:r>
          </w:p>
        </w:tc>
      </w:tr>
      <w:tr w:rsidR="006872AD" w:rsidRPr="0006781D" w14:paraId="73224A6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F2CBC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8199B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F1FEC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C9071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20F61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8E6F5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51F4A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23B6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6.51</w:t>
            </w:r>
          </w:p>
        </w:tc>
      </w:tr>
      <w:tr w:rsidR="006872AD" w:rsidRPr="0006781D" w14:paraId="5B4782E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8C49C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F7F9F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3C5C6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2C5B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57206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83922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8A772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09C14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6872AD" w:rsidRPr="0006781D" w14:paraId="28BB5B3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768D4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17763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1F4BD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AD368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10733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1C17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0848B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DBC90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2.73</w:t>
            </w:r>
          </w:p>
        </w:tc>
      </w:tr>
      <w:tr w:rsidR="006872AD" w:rsidRPr="0006781D" w14:paraId="2504515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A7591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11E12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F89E6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E145C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3DFEB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627BC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33DA2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443DD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6872AD" w:rsidRPr="0006781D" w14:paraId="3D7D5A8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B07AD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64C7C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519A1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91ABB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7658C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38084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A28B0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BC28F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1.48</w:t>
            </w:r>
          </w:p>
        </w:tc>
      </w:tr>
      <w:tr w:rsidR="006872AD" w:rsidRPr="0006781D" w14:paraId="3A123F0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0633F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03BB6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386AB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63506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0FD89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F588B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8A256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CA9D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</w:tr>
      <w:tr w:rsidR="006872AD" w:rsidRPr="0006781D" w14:paraId="5E5ADEB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0850B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0E967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B010D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83542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3F8D9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26DF1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4A94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2591E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15.06</w:t>
            </w:r>
          </w:p>
        </w:tc>
      </w:tr>
      <w:tr w:rsidR="006872AD" w:rsidRPr="0006781D" w14:paraId="1B0D7AAD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1E511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18E36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D995C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54C51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19171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976EC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817C5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8D053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2.52</w:t>
            </w:r>
          </w:p>
        </w:tc>
      </w:tr>
      <w:tr w:rsidR="006872AD" w:rsidRPr="0006781D" w14:paraId="77824A8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28102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00385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7EB78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37FF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623E4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4,088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FB8E7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9479D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13F3F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6872AD" w:rsidRPr="0006781D" w14:paraId="2F92233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71FF1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553FA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769E2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9E7E3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5CA5F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59134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46983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4A39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1.98</w:t>
            </w:r>
          </w:p>
        </w:tc>
      </w:tr>
      <w:tr w:rsidR="006872AD" w:rsidRPr="0006781D" w14:paraId="627A1387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5ED34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DBDE6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F0C5B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DD568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4CF4C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7,826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571C3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E1F3C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52AB1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</w:tr>
      <w:tr w:rsidR="006872AD" w:rsidRPr="0006781D" w14:paraId="005BC5A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4C062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94AD0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BFD65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8EB12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3008E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17,263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D3566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A73D6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EBA66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</w:tr>
      <w:tr w:rsidR="006872AD" w:rsidRPr="0006781D" w14:paraId="6403E7D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9E09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EA140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0EBBC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47022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2AA73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5D343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A99A1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8867D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4.17</w:t>
            </w:r>
          </w:p>
        </w:tc>
      </w:tr>
      <w:tr w:rsidR="006872AD" w:rsidRPr="0006781D" w14:paraId="6C6E642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E1E2F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CC2E7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1F48D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3985F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D5414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37086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49502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95872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2.13</w:t>
            </w:r>
          </w:p>
        </w:tc>
      </w:tr>
      <w:tr w:rsidR="006872AD" w:rsidRPr="0006781D" w14:paraId="7CC3ECE7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04A0D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9BBB1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6435E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7561C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35987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4,050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26E06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7B9AB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EB73B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6872AD" w:rsidRPr="0006781D" w14:paraId="0704ECF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6452A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C2B5F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CAB50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8F4BD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5C8A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32DC6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3F38C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7336A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6872AD" w:rsidRPr="0006781D" w14:paraId="0112AA6A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03144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2D8DC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A50F0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3DF2B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95C77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7,816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11669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9A54B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B1262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1.45</w:t>
            </w:r>
          </w:p>
        </w:tc>
      </w:tr>
      <w:tr w:rsidR="006872AD" w:rsidRPr="0006781D" w14:paraId="6F06B0A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204B5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F7D60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DA06A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3E458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FD43F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17,452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2586B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AD08F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3DF5A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6872AD" w:rsidRPr="0006781D" w14:paraId="391F6C9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B5044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7349B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DF53B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9C28D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1,062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D890C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36409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5899B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0E495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8.81</w:t>
            </w:r>
          </w:p>
        </w:tc>
      </w:tr>
      <w:tr w:rsidR="006872AD" w:rsidRPr="0006781D" w14:paraId="7350274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9681C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FC7DD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755C5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63E2A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FAD5D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EB7E2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52F27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2D5CD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2.09</w:t>
            </w:r>
          </w:p>
        </w:tc>
      </w:tr>
      <w:tr w:rsidR="006872AD" w:rsidRPr="0006781D" w14:paraId="6372391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FFDA6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69CAB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93155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A6874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A1162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4,034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DC6C3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30C98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B045C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1.41</w:t>
            </w:r>
          </w:p>
        </w:tc>
      </w:tr>
      <w:tr w:rsidR="006872AD" w:rsidRPr="0006781D" w14:paraId="1761DE6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03FD3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152D9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83168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0431F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1,062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FE241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BBE2F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FE2E2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3DC95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2.86</w:t>
            </w:r>
          </w:p>
        </w:tc>
      </w:tr>
      <w:tr w:rsidR="006872AD" w:rsidRPr="0006781D" w14:paraId="275202F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9E006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82E20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2652F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4932C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2D075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7F1B5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490C8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71B5A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2.17</w:t>
            </w:r>
          </w:p>
        </w:tc>
      </w:tr>
      <w:tr w:rsidR="006872AD" w:rsidRPr="0006781D" w14:paraId="20319A4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48670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A4E18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6C4F5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2D3E0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B2A3C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17,595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4223C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64116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FCF43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1.65</w:t>
            </w:r>
          </w:p>
        </w:tc>
      </w:tr>
      <w:tr w:rsidR="006872AD" w:rsidRPr="0006781D" w14:paraId="4D124F1F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F772E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FFBFB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6B9BD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473DD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1BF85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12BA8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8BC62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3DCDF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3.09</w:t>
            </w:r>
          </w:p>
        </w:tc>
      </w:tr>
      <w:tr w:rsidR="006872AD" w:rsidRPr="0006781D" w14:paraId="67D238B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72376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C4F7F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68738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24C48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937E1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5A75B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63543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A1735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6872AD" w:rsidRPr="0006781D" w14:paraId="5E3EC4AA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D62D6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98A45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E60C0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6841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4,405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AABC9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3,940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10E2E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DDF57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1F850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1.66</w:t>
            </w:r>
          </w:p>
        </w:tc>
      </w:tr>
      <w:tr w:rsidR="006872AD" w:rsidRPr="0006781D" w14:paraId="0514B3A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0BA24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5D1C3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103A1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90F1C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9810F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CFE45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77CD2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06FC9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3.16</w:t>
            </w:r>
          </w:p>
        </w:tc>
      </w:tr>
      <w:tr w:rsidR="006872AD" w:rsidRPr="0006781D" w14:paraId="6D20EAB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3DBBB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56C9A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82B64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988F5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C122D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61E7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F9D9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12891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2.65</w:t>
            </w:r>
          </w:p>
        </w:tc>
      </w:tr>
      <w:tr w:rsidR="006872AD" w:rsidRPr="0006781D" w14:paraId="00FC3D1A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D9B91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9E60D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F564B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25365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4,405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A37A0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17,533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8E56F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ABCA9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88539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2.35</w:t>
            </w:r>
          </w:p>
        </w:tc>
      </w:tr>
      <w:tr w:rsidR="006872AD" w:rsidRPr="0006781D" w14:paraId="7D41623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C0AF1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0ACCD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62441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DA8E8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9AB40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F921F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9A08F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575AC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1.70</w:t>
            </w:r>
          </w:p>
        </w:tc>
      </w:tr>
      <w:tr w:rsidR="006872AD" w:rsidRPr="0006781D" w14:paraId="1070DC3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6202D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12EB2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D4588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566FE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4,489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0F671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F3322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D7D69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5113C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1.81</w:t>
            </w:r>
          </w:p>
        </w:tc>
      </w:tr>
      <w:tr w:rsidR="006872AD" w:rsidRPr="0006781D" w14:paraId="5C881FCD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BBF2E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6377F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FE20F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435C3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35F54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3,998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0EDD2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47553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9D31B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1.77</w:t>
            </w:r>
          </w:p>
        </w:tc>
      </w:tr>
      <w:tr w:rsidR="006872AD" w:rsidRPr="0006781D" w14:paraId="04CBECC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38E6C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F9F19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B6794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57C54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3813E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5F658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C7785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614CC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1.25</w:t>
            </w:r>
          </w:p>
        </w:tc>
      </w:tr>
      <w:tr w:rsidR="006872AD" w:rsidRPr="0006781D" w14:paraId="3DC8DDF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4655E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5A0B5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7281B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E82E2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4,489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3EE5E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7,686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07C6F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697E2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185D8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6872AD" w:rsidRPr="0006781D" w14:paraId="0502A88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F7D8A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3F073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4713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78399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459A2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17,547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37137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F2CB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3E55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1.44</w:t>
            </w:r>
          </w:p>
        </w:tc>
      </w:tr>
    </w:tbl>
    <w:p w14:paraId="3A620DDC" w14:textId="2D1FEE9D" w:rsidR="000D03D5" w:rsidRDefault="000D03D5" w:rsidP="00A92707"/>
    <w:p w14:paraId="6248604F" w14:textId="77777777" w:rsidR="006872AD" w:rsidRDefault="006872AD" w:rsidP="00A92707">
      <w:pPr>
        <w:rPr>
          <w:ins w:id="1843" w:author="Benjamin Chan" w:date="2017-12-22T10:17:00Z"/>
          <w:b/>
          <w:u w:val="single"/>
        </w:rPr>
        <w:sectPr w:rsidR="006872AD" w:rsidSect="006872AD">
          <w:pgSz w:w="15840" w:h="12240" w:orient="landscape"/>
          <w:pgMar w:top="1440" w:right="1440" w:bottom="1440" w:left="1440" w:header="720" w:footer="720" w:gutter="0"/>
          <w:cols w:space="720"/>
          <w:docGrid w:linePitch="360"/>
          <w:sectPrChange w:id="1844" w:author="Benjamin Chan" w:date="2017-12-22T10:17:00Z">
            <w:sectPr w:rsidR="006872AD" w:rsidSect="006872AD">
              <w:pgSz w:w="12240" w:h="15840" w:orient="portrait"/>
              <w:pgMar w:top="1440" w:right="1440" w:bottom="1440" w:left="1440" w:header="720" w:footer="720" w:gutter="0"/>
            </w:sectPr>
          </w:sectPrChange>
        </w:sectPr>
      </w:pPr>
    </w:p>
    <w:p w14:paraId="616F6A43" w14:textId="3DEDAE66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lastRenderedPageBreak/>
        <w:t>CONFLICTS:</w:t>
      </w:r>
    </w:p>
    <w:p w14:paraId="102C4964" w14:textId="6F273245" w:rsidR="000D03D5" w:rsidRDefault="000D03D5" w:rsidP="005D3D43">
      <w:pPr>
        <w:pStyle w:val="ListParagraph"/>
        <w:numPr>
          <w:ilvl w:val="0"/>
          <w:numId w:val="4"/>
        </w:numPr>
      </w:pPr>
      <w:r>
        <w:t>AD has received research grants from Amgen, Eli Lilly, GSK, Janssen, Novartis, UCB; and has served on the advisory boards of Eli Lilly, Janssen, Novartis, UCB</w:t>
      </w:r>
    </w:p>
    <w:p w14:paraId="602EF8C5" w14:textId="2EEDEB44" w:rsidR="005D3D43" w:rsidRDefault="005D3D43" w:rsidP="005D3D43">
      <w:pPr>
        <w:pStyle w:val="ListParagraph"/>
        <w:numPr>
          <w:ilvl w:val="0"/>
          <w:numId w:val="4"/>
        </w:numPr>
      </w:pPr>
      <w:r>
        <w:t>JC has research grants and consulting with UCB, Janssen, Amgen, Roche, Myriad Genetics, Lilly, Novartis, BMS, and Pfizer</w:t>
      </w:r>
    </w:p>
    <w:p w14:paraId="609205F7" w14:textId="489DA9F3" w:rsidR="00C13817" w:rsidRDefault="00C13817" w:rsidP="005D3D43">
      <w:pPr>
        <w:pStyle w:val="ListParagraph"/>
        <w:numPr>
          <w:ilvl w:val="0"/>
          <w:numId w:val="4"/>
        </w:numPr>
      </w:pPr>
      <w:r>
        <w:t>KLW has consulting with UCB, Roche, Lilly, Pfizer, GSK, AbbV</w:t>
      </w:r>
      <w:r w:rsidR="008A0CD8">
        <w:t xml:space="preserve">ie, </w:t>
      </w:r>
      <w:r>
        <w:t>Galapagos</w:t>
      </w:r>
      <w:r w:rsidR="008A0CD8">
        <w:t xml:space="preserve">, and BMS; and has research grants with BMS. </w:t>
      </w:r>
      <w:r>
        <w:t xml:space="preserve"> </w:t>
      </w:r>
    </w:p>
    <w:p w14:paraId="7D03F79A" w14:textId="64275EE4" w:rsidR="001F6EC1" w:rsidRDefault="001F6EC1" w:rsidP="005D3D43">
      <w:pPr>
        <w:pStyle w:val="ListParagraph"/>
        <w:numPr>
          <w:ilvl w:val="0"/>
          <w:numId w:val="4"/>
        </w:numPr>
      </w:pPr>
      <w:r>
        <w:t>HY has research grants from BMS</w:t>
      </w:r>
    </w:p>
    <w:p w14:paraId="65AC5799" w14:textId="77777777" w:rsidR="005D3D43" w:rsidRDefault="007A54DB" w:rsidP="005D3D43">
      <w:pPr>
        <w:pStyle w:val="ListParagraph"/>
        <w:numPr>
          <w:ilvl w:val="0"/>
          <w:numId w:val="4"/>
        </w:numPr>
      </w:pPr>
      <w:r>
        <w:t>LP, JS, RYS are employed by UCB Biosciences, the sponsor of this study.</w:t>
      </w:r>
      <w:r w:rsidR="005D3D43" w:rsidRPr="005D3D43">
        <w:t xml:space="preserve"> </w:t>
      </w:r>
    </w:p>
    <w:p w14:paraId="206F0178" w14:textId="5FA191A2" w:rsidR="007A54DB" w:rsidRPr="00A92707" w:rsidRDefault="005D3D43" w:rsidP="005D3D43">
      <w:pPr>
        <w:pStyle w:val="ListParagraph"/>
        <w:numPr>
          <w:ilvl w:val="0"/>
          <w:numId w:val="4"/>
        </w:numPr>
      </w:pPr>
      <w:r>
        <w:t xml:space="preserve">RLB is a Contractor for UCB and Owner of Bohn Epidemiology, LLC; There are no conflicts with other clients </w:t>
      </w:r>
    </w:p>
    <w:sectPr w:rsidR="007A54DB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8" w:author="BOHN Rhonda ()" w:date="2017-12-19T13:30:00Z" w:initials="BR(">
    <w:p w14:paraId="19A24D56" w14:textId="6239BC9E" w:rsidR="006872AD" w:rsidRDefault="006872AD">
      <w:pPr>
        <w:pStyle w:val="CommentText"/>
      </w:pPr>
      <w:r>
        <w:rPr>
          <w:rStyle w:val="CommentReference"/>
        </w:rPr>
        <w:annotationRef/>
      </w:r>
      <w:r>
        <w:t>More clinical insight needed here with respect to the differences in the two commercial data sources and why variability in rates</w:t>
      </w:r>
    </w:p>
  </w:comment>
  <w:comment w:id="62" w:author="Benjamin Chan" w:date="2017-12-22T11:16:00Z" w:initials="BC">
    <w:p w14:paraId="29F89EDE" w14:textId="324ECDB3" w:rsidR="008B77A4" w:rsidRDefault="008B77A4">
      <w:pPr>
        <w:pStyle w:val="CommentText"/>
      </w:pPr>
      <w:r>
        <w:rPr>
          <w:rStyle w:val="CommentReference"/>
        </w:rPr>
        <w:annotationRef/>
      </w:r>
      <w:r>
        <w:t>These are the numbers that made it in the final version of the ACR poster.</w:t>
      </w:r>
    </w:p>
  </w:comment>
  <w:comment w:id="598" w:author="BOHN Rhonda ()" w:date="2017-12-19T13:25:00Z" w:initials="BR(">
    <w:p w14:paraId="61E4523E" w14:textId="63A684AE" w:rsidR="006872AD" w:rsidRDefault="006872AD">
      <w:pPr>
        <w:pStyle w:val="CommentText"/>
      </w:pPr>
      <w:r>
        <w:rPr>
          <w:rStyle w:val="CommentReference"/>
        </w:rPr>
        <w:annotationRef/>
      </w:r>
      <w:r>
        <w:t>I think that there will be many questions if we do not show the results for the other data sources for those comorbidities and EAMs that are significant.</w:t>
      </w:r>
    </w:p>
  </w:comment>
  <w:comment w:id="599" w:author="Benjamin Chan" w:date="2017-12-22T10:54:00Z" w:initials="BC">
    <w:p w14:paraId="160640D8" w14:textId="5EFAC859" w:rsidR="00664488" w:rsidRDefault="00664488">
      <w:pPr>
        <w:pStyle w:val="CommentText"/>
      </w:pPr>
      <w:r>
        <w:rPr>
          <w:rStyle w:val="CommentReference"/>
        </w:rPr>
        <w:annotationRef/>
      </w:r>
      <w:r>
        <w:t xml:space="preserve">I included all valid comparisons (significant &amp; non-significant). It makes for a large table, but it will be easier to delete if desired. </w:t>
      </w:r>
      <w:r>
        <w:br/>
      </w:r>
      <w:r>
        <w:br/>
        <w:t>Also added 2 columns for number of subjects per Robert’s request.</w:t>
      </w:r>
      <w:r>
        <w:br/>
      </w:r>
      <w:r>
        <w:br/>
        <w:t>These hazard ratios are from Cox PH models that exclude any subjects with any prior events (except hospitalized infection, opportunistic infection, and NMSC).</w:t>
      </w:r>
      <w:r>
        <w:br/>
      </w:r>
      <w:r>
        <w:br/>
        <w:t>Unstable HRs (due to zero events) are not shown.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A24D56" w15:done="0"/>
  <w15:commentEx w15:paraId="29F89EDE" w15:done="0"/>
  <w15:commentEx w15:paraId="61E4523E" w15:done="0"/>
  <w15:commentEx w15:paraId="160640D8" w15:paraIdParent="61E452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630A7"/>
    <w:multiLevelType w:val="hybridMultilevel"/>
    <w:tmpl w:val="6F883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  <w15:person w15:author="BOHN Rhonda ()">
    <w15:presenceInfo w15:providerId="None" w15:userId="BOHN Rhonda (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53"/>
    <w:rsid w:val="00012841"/>
    <w:rsid w:val="00016104"/>
    <w:rsid w:val="0006781D"/>
    <w:rsid w:val="0009446C"/>
    <w:rsid w:val="000A69A8"/>
    <w:rsid w:val="000B35AE"/>
    <w:rsid w:val="000B3738"/>
    <w:rsid w:val="000D03D5"/>
    <w:rsid w:val="000D2358"/>
    <w:rsid w:val="000E1918"/>
    <w:rsid w:val="00103490"/>
    <w:rsid w:val="00106EA7"/>
    <w:rsid w:val="00113280"/>
    <w:rsid w:val="00130E9C"/>
    <w:rsid w:val="00132A61"/>
    <w:rsid w:val="0016709F"/>
    <w:rsid w:val="001736E0"/>
    <w:rsid w:val="00194D89"/>
    <w:rsid w:val="0019719D"/>
    <w:rsid w:val="001A07B3"/>
    <w:rsid w:val="001A32EE"/>
    <w:rsid w:val="001A62BA"/>
    <w:rsid w:val="001E06B7"/>
    <w:rsid w:val="001E66C0"/>
    <w:rsid w:val="001F6EC1"/>
    <w:rsid w:val="00201CD8"/>
    <w:rsid w:val="00210609"/>
    <w:rsid w:val="00211416"/>
    <w:rsid w:val="002335EA"/>
    <w:rsid w:val="0024373E"/>
    <w:rsid w:val="0025087D"/>
    <w:rsid w:val="0025572E"/>
    <w:rsid w:val="0025578D"/>
    <w:rsid w:val="00266695"/>
    <w:rsid w:val="0028400D"/>
    <w:rsid w:val="002A5670"/>
    <w:rsid w:val="00304D52"/>
    <w:rsid w:val="00317388"/>
    <w:rsid w:val="00321634"/>
    <w:rsid w:val="00340230"/>
    <w:rsid w:val="0034215B"/>
    <w:rsid w:val="00346F0B"/>
    <w:rsid w:val="003479DC"/>
    <w:rsid w:val="00356BED"/>
    <w:rsid w:val="00395830"/>
    <w:rsid w:val="003A3483"/>
    <w:rsid w:val="003B1659"/>
    <w:rsid w:val="003C028E"/>
    <w:rsid w:val="003C15A9"/>
    <w:rsid w:val="003C5550"/>
    <w:rsid w:val="003F3507"/>
    <w:rsid w:val="003F597E"/>
    <w:rsid w:val="00447346"/>
    <w:rsid w:val="00463A37"/>
    <w:rsid w:val="004679BE"/>
    <w:rsid w:val="004701B2"/>
    <w:rsid w:val="00476CF3"/>
    <w:rsid w:val="004841B7"/>
    <w:rsid w:val="00497911"/>
    <w:rsid w:val="004A79D8"/>
    <w:rsid w:val="004B305D"/>
    <w:rsid w:val="004E6D40"/>
    <w:rsid w:val="004F44E2"/>
    <w:rsid w:val="00537983"/>
    <w:rsid w:val="00544227"/>
    <w:rsid w:val="00552BE3"/>
    <w:rsid w:val="00573126"/>
    <w:rsid w:val="00585D34"/>
    <w:rsid w:val="005A5C13"/>
    <w:rsid w:val="005A7A47"/>
    <w:rsid w:val="005B5E7D"/>
    <w:rsid w:val="005B6105"/>
    <w:rsid w:val="005C544C"/>
    <w:rsid w:val="005D3D43"/>
    <w:rsid w:val="005F393E"/>
    <w:rsid w:val="00604466"/>
    <w:rsid w:val="00634588"/>
    <w:rsid w:val="0063769F"/>
    <w:rsid w:val="0066163F"/>
    <w:rsid w:val="00664488"/>
    <w:rsid w:val="006656E1"/>
    <w:rsid w:val="00671962"/>
    <w:rsid w:val="00673BBF"/>
    <w:rsid w:val="0068359A"/>
    <w:rsid w:val="00685D1B"/>
    <w:rsid w:val="006872AD"/>
    <w:rsid w:val="006A3DA6"/>
    <w:rsid w:val="006A7C67"/>
    <w:rsid w:val="006C1D8B"/>
    <w:rsid w:val="006C2D4D"/>
    <w:rsid w:val="006C6B81"/>
    <w:rsid w:val="006C7FB4"/>
    <w:rsid w:val="006F5F6A"/>
    <w:rsid w:val="00722A63"/>
    <w:rsid w:val="0075771C"/>
    <w:rsid w:val="0078114B"/>
    <w:rsid w:val="007862D2"/>
    <w:rsid w:val="007864D1"/>
    <w:rsid w:val="00790794"/>
    <w:rsid w:val="00793A2D"/>
    <w:rsid w:val="007A433B"/>
    <w:rsid w:val="007A54DB"/>
    <w:rsid w:val="007C2156"/>
    <w:rsid w:val="007F2023"/>
    <w:rsid w:val="00806FB3"/>
    <w:rsid w:val="00810153"/>
    <w:rsid w:val="008157F6"/>
    <w:rsid w:val="00817912"/>
    <w:rsid w:val="008230C0"/>
    <w:rsid w:val="00831ACA"/>
    <w:rsid w:val="00845C70"/>
    <w:rsid w:val="00847520"/>
    <w:rsid w:val="00850A95"/>
    <w:rsid w:val="00861152"/>
    <w:rsid w:val="00866200"/>
    <w:rsid w:val="00880F9D"/>
    <w:rsid w:val="008946BC"/>
    <w:rsid w:val="008A0CD8"/>
    <w:rsid w:val="008A61C7"/>
    <w:rsid w:val="008B423E"/>
    <w:rsid w:val="008B6E21"/>
    <w:rsid w:val="008B77A4"/>
    <w:rsid w:val="008B7F5F"/>
    <w:rsid w:val="008C0EEF"/>
    <w:rsid w:val="008D12B5"/>
    <w:rsid w:val="008D5232"/>
    <w:rsid w:val="008D6327"/>
    <w:rsid w:val="008E2529"/>
    <w:rsid w:val="00901FFC"/>
    <w:rsid w:val="00910C9F"/>
    <w:rsid w:val="00921546"/>
    <w:rsid w:val="0095722F"/>
    <w:rsid w:val="00980CD4"/>
    <w:rsid w:val="00983521"/>
    <w:rsid w:val="009902F4"/>
    <w:rsid w:val="009C4553"/>
    <w:rsid w:val="009C5025"/>
    <w:rsid w:val="009D3146"/>
    <w:rsid w:val="009D72FF"/>
    <w:rsid w:val="009E02D6"/>
    <w:rsid w:val="009F01EC"/>
    <w:rsid w:val="00A1598E"/>
    <w:rsid w:val="00A541B1"/>
    <w:rsid w:val="00A62C37"/>
    <w:rsid w:val="00A717A5"/>
    <w:rsid w:val="00A925C0"/>
    <w:rsid w:val="00A92707"/>
    <w:rsid w:val="00AA1290"/>
    <w:rsid w:val="00AA7F92"/>
    <w:rsid w:val="00AB78C9"/>
    <w:rsid w:val="00AC209F"/>
    <w:rsid w:val="00AC4D45"/>
    <w:rsid w:val="00AD0F8E"/>
    <w:rsid w:val="00AD7CE8"/>
    <w:rsid w:val="00AE5F0A"/>
    <w:rsid w:val="00AF76B1"/>
    <w:rsid w:val="00B0232A"/>
    <w:rsid w:val="00B06D6F"/>
    <w:rsid w:val="00B108BF"/>
    <w:rsid w:val="00B14A64"/>
    <w:rsid w:val="00B24789"/>
    <w:rsid w:val="00B848FD"/>
    <w:rsid w:val="00B878CB"/>
    <w:rsid w:val="00B93E35"/>
    <w:rsid w:val="00BA55B0"/>
    <w:rsid w:val="00BC273C"/>
    <w:rsid w:val="00BD4CDC"/>
    <w:rsid w:val="00C053CA"/>
    <w:rsid w:val="00C06674"/>
    <w:rsid w:val="00C13670"/>
    <w:rsid w:val="00C13817"/>
    <w:rsid w:val="00C13874"/>
    <w:rsid w:val="00C20566"/>
    <w:rsid w:val="00C558FA"/>
    <w:rsid w:val="00C566A3"/>
    <w:rsid w:val="00C63EAE"/>
    <w:rsid w:val="00CA4C4C"/>
    <w:rsid w:val="00CB2B25"/>
    <w:rsid w:val="00CC224A"/>
    <w:rsid w:val="00CC715E"/>
    <w:rsid w:val="00CE1548"/>
    <w:rsid w:val="00CE72D0"/>
    <w:rsid w:val="00CF4595"/>
    <w:rsid w:val="00D050BD"/>
    <w:rsid w:val="00D16F69"/>
    <w:rsid w:val="00D37BBD"/>
    <w:rsid w:val="00D82ECE"/>
    <w:rsid w:val="00D9730A"/>
    <w:rsid w:val="00DF6004"/>
    <w:rsid w:val="00E02B5B"/>
    <w:rsid w:val="00E05F50"/>
    <w:rsid w:val="00E11DBF"/>
    <w:rsid w:val="00E16A0F"/>
    <w:rsid w:val="00E2335B"/>
    <w:rsid w:val="00E24471"/>
    <w:rsid w:val="00E42C17"/>
    <w:rsid w:val="00E70CCD"/>
    <w:rsid w:val="00EA4C6F"/>
    <w:rsid w:val="00EA7121"/>
    <w:rsid w:val="00EB2B71"/>
    <w:rsid w:val="00EC2E13"/>
    <w:rsid w:val="00EC6058"/>
    <w:rsid w:val="00ED201F"/>
    <w:rsid w:val="00ED2870"/>
    <w:rsid w:val="00EE070B"/>
    <w:rsid w:val="00EE4526"/>
    <w:rsid w:val="00EF0686"/>
    <w:rsid w:val="00EF17F3"/>
    <w:rsid w:val="00F145BD"/>
    <w:rsid w:val="00F30EB2"/>
    <w:rsid w:val="00F32A90"/>
    <w:rsid w:val="00F54792"/>
    <w:rsid w:val="00F56165"/>
    <w:rsid w:val="00F62B25"/>
    <w:rsid w:val="00F65FED"/>
    <w:rsid w:val="00F7552A"/>
    <w:rsid w:val="00F81E11"/>
    <w:rsid w:val="00F92D4E"/>
    <w:rsid w:val="00F94F46"/>
    <w:rsid w:val="00FC002A"/>
    <w:rsid w:val="00FD2703"/>
    <w:rsid w:val="00FD3AB9"/>
    <w:rsid w:val="00FF03D4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0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D3D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2AD"/>
    <w:rPr>
      <w:color w:val="954F72"/>
      <w:u w:val="single"/>
    </w:rPr>
  </w:style>
  <w:style w:type="paragraph" w:customStyle="1" w:styleId="xl65">
    <w:name w:val="xl65"/>
    <w:basedOn w:val="Normal"/>
    <w:rsid w:val="006872A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872A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ListTable4-Accent1">
    <w:name w:val="List Table 4 Accent 1"/>
    <w:basedOn w:val="TableNormal"/>
    <w:uiPriority w:val="49"/>
    <w:rsid w:val="006872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xl67">
    <w:name w:val="xl67"/>
    <w:basedOn w:val="Normal"/>
    <w:rsid w:val="006872A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F33B0-26F0-4F05-AD4A-F59C8024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3031</Words>
  <Characters>17281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Deodhar</dc:creator>
  <cp:lastModifiedBy>Benjamin Chan</cp:lastModifiedBy>
  <cp:revision>9</cp:revision>
  <dcterms:created xsi:type="dcterms:W3CDTF">2017-12-19T18:15:00Z</dcterms:created>
  <dcterms:modified xsi:type="dcterms:W3CDTF">2017-12-22T19:17:00Z</dcterms:modified>
</cp:coreProperties>
</file>