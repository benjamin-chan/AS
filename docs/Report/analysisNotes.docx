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E64E1" w14:textId="77777777" w:rsidR="00265D23" w:rsidRDefault="00847984" w:rsidP="00847984">
      <w:pPr>
        <w:pStyle w:val="Title"/>
      </w:pPr>
      <w:r>
        <w:t>AS Project Analysis Notes</w:t>
      </w:r>
    </w:p>
    <w:p w14:paraId="7790E192" w14:textId="7B11997F" w:rsidR="00B064D8" w:rsidRDefault="00131125" w:rsidP="00131125">
      <w:r>
        <w:t>Monday, June 25, 2018</w:t>
      </w:r>
    </w:p>
    <w:p w14:paraId="00EBFCA8" w14:textId="77777777" w:rsidR="00847984" w:rsidRDefault="00847984" w:rsidP="00847984">
      <w:pPr>
        <w:pStyle w:val="Heading1"/>
      </w:pPr>
      <w:r>
        <w:t>AS case definition</w:t>
      </w:r>
    </w:p>
    <w:p w14:paraId="78485B58" w14:textId="77777777" w:rsidR="00E70826" w:rsidRDefault="00E70826" w:rsidP="00E70826">
      <w:pPr>
        <w:pStyle w:val="ListParagraph"/>
        <w:numPr>
          <w:ilvl w:val="0"/>
          <w:numId w:val="8"/>
        </w:numPr>
      </w:pPr>
      <w:r>
        <w:t>Denominator</w:t>
      </w:r>
    </w:p>
    <w:p w14:paraId="0AE54685" w14:textId="77777777" w:rsidR="00E70826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6F633C">
        <w:t>At least 12 months of continuous enrollment</w:t>
      </w:r>
    </w:p>
    <w:p w14:paraId="18CF0B99" w14:textId="77777777" w:rsidR="00E70826" w:rsidRPr="00AF560B" w:rsidRDefault="00E70826" w:rsidP="00E70826">
      <w:pPr>
        <w:pStyle w:val="ListParagraph"/>
        <w:numPr>
          <w:ilvl w:val="1"/>
          <w:numId w:val="8"/>
        </w:numPr>
        <w:spacing w:after="0" w:line="240" w:lineRule="auto"/>
      </w:pPr>
      <w:r w:rsidRPr="00AF560B">
        <w:t>For annual prevalence</w:t>
      </w:r>
      <w:r w:rsidR="00B01094">
        <w:t xml:space="preserve"> (calendar year)</w:t>
      </w:r>
      <w:r w:rsidRPr="00AF560B">
        <w:t xml:space="preserve">, continuous enrollment for at least 6 months of the </w:t>
      </w:r>
      <w:r w:rsidR="00B01094">
        <w:t xml:space="preserve">calendar </w:t>
      </w:r>
      <w:r w:rsidRPr="00AF560B">
        <w:t>year</w:t>
      </w:r>
    </w:p>
    <w:p w14:paraId="59FCB7A9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For overall, 12 months of continuous enrollment can span calendar year</w:t>
      </w:r>
      <w:r w:rsidR="004519A7">
        <w:t>s</w:t>
      </w:r>
    </w:p>
    <w:p w14:paraId="4F1EA862" w14:textId="1D0DB3D2" w:rsidR="00054DE0" w:rsidRDefault="00054DE0" w:rsidP="00054DE0">
      <w:pPr>
        <w:numPr>
          <w:ilvl w:val="1"/>
          <w:numId w:val="8"/>
        </w:numPr>
        <w:spacing w:after="0" w:line="240" w:lineRule="auto"/>
      </w:pPr>
      <w:r>
        <w:t>Includes 65</w:t>
      </w:r>
      <w:r w:rsidR="00E838EA">
        <w:t>+</w:t>
      </w:r>
      <w:r>
        <w:t xml:space="preserve"> year-olds</w:t>
      </w:r>
    </w:p>
    <w:p w14:paraId="662E9735" w14:textId="77777777" w:rsidR="00E70826" w:rsidRPr="006F633C" w:rsidRDefault="00E70826" w:rsidP="00E70826">
      <w:pPr>
        <w:numPr>
          <w:ilvl w:val="0"/>
          <w:numId w:val="8"/>
        </w:numPr>
        <w:spacing w:after="0" w:line="240" w:lineRule="auto"/>
      </w:pPr>
      <w:r>
        <w:t>Numerator</w:t>
      </w:r>
    </w:p>
    <w:p w14:paraId="246BC3C4" w14:textId="1338EA3C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At least 2 diagnosis codes of 720.</w:t>
      </w:r>
      <w:del w:id="0" w:author="Benjamin Chan" w:date="2018-06-25T15:08:00Z">
        <w:r w:rsidRPr="00AF560B" w:rsidDel="00131125">
          <w:delText>0</w:delText>
        </w:r>
      </w:del>
      <w:ins w:id="1" w:author="Benjamin Chan" w:date="2018-06-25T15:08:00Z">
        <w:r w:rsidR="00131125">
          <w:t>xx</w:t>
        </w:r>
      </w:ins>
    </w:p>
    <w:p w14:paraId="5542052D" w14:textId="77777777" w:rsidR="00E70826" w:rsidRPr="00AF560B" w:rsidRDefault="00E70826" w:rsidP="00E70826">
      <w:pPr>
        <w:numPr>
          <w:ilvl w:val="1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60CD7A6B" w14:textId="77777777" w:rsidR="00E70826" w:rsidRPr="006F633C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Both must be between 7-365 days apart</w:t>
      </w:r>
    </w:p>
    <w:p w14:paraId="45DE4A5D" w14:textId="77777777" w:rsidR="00E70826" w:rsidRDefault="00E70826" w:rsidP="00E70826">
      <w:pPr>
        <w:numPr>
          <w:ilvl w:val="1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7BD7B669" w14:textId="77777777" w:rsidR="00E70826" w:rsidRDefault="00E70826" w:rsidP="00CD3258">
      <w:pPr>
        <w:numPr>
          <w:ilvl w:val="1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1D7DD82D" w14:textId="77777777" w:rsidR="00E70826" w:rsidRDefault="00E70826" w:rsidP="00E70826">
      <w:pPr>
        <w:numPr>
          <w:ilvl w:val="0"/>
          <w:numId w:val="8"/>
        </w:numPr>
        <w:spacing w:after="0" w:line="240" w:lineRule="auto"/>
      </w:pPr>
      <w:r>
        <w:t>Protocol states the numerator should be single diagnosis of 720.0, but this was considered (a posteriori) to be not specific</w:t>
      </w:r>
    </w:p>
    <w:p w14:paraId="7FDAFDE7" w14:textId="5D936BE2" w:rsidR="00E70826" w:rsidRPr="00E70826" w:rsidRDefault="00E70826" w:rsidP="00E70826">
      <w:pPr>
        <w:numPr>
          <w:ilvl w:val="0"/>
          <w:numId w:val="8"/>
        </w:numPr>
        <w:spacing w:after="0" w:line="240" w:lineRule="auto"/>
      </w:pPr>
      <w:del w:id="2" w:author="Benjamin Chan" w:date="2018-06-25T15:08:00Z">
        <w:r w:rsidDel="00131125">
          <w:delText>We also considered broadening the scope o</w:delText>
        </w:r>
        <w:bookmarkStart w:id="3" w:name="_GoBack"/>
        <w:bookmarkEnd w:id="3"/>
        <w:r w:rsidDel="00131125">
          <w:delText>f ICD-9 diagnosis codes to 720.xx (at least two codes); but also considered this to be not specific</w:delText>
        </w:r>
      </w:del>
    </w:p>
    <w:p w14:paraId="0F4B72AB" w14:textId="77777777" w:rsidR="00847984" w:rsidRDefault="00847984" w:rsidP="00847984">
      <w:pPr>
        <w:pStyle w:val="Heading1"/>
      </w:pPr>
      <w:r>
        <w:t>Exposure ascertainment</w:t>
      </w:r>
    </w:p>
    <w:p w14:paraId="5C7AC563" w14:textId="77777777" w:rsidR="00B01094" w:rsidRDefault="00B01094" w:rsidP="00B01094">
      <w:pPr>
        <w:pStyle w:val="ListParagraph"/>
        <w:numPr>
          <w:ilvl w:val="0"/>
          <w:numId w:val="9"/>
        </w:numPr>
      </w:pPr>
      <w:r>
        <w:t>Follows protocol</w:t>
      </w:r>
    </w:p>
    <w:p w14:paraId="63A13421" w14:textId="6B2B71B6" w:rsidR="00B064D8" w:rsidRDefault="00B064D8" w:rsidP="00B01094">
      <w:pPr>
        <w:pStyle w:val="ListParagraph"/>
        <w:numPr>
          <w:ilvl w:val="0"/>
          <w:numId w:val="9"/>
        </w:numPr>
      </w:pPr>
      <w:r>
        <w:t>But DMARD, NSAID, and no exposure episodes are grouped together into a “no TNF” exposure category</w:t>
      </w:r>
    </w:p>
    <w:p w14:paraId="33FC2530" w14:textId="50755A32" w:rsidR="00B064D8" w:rsidRPr="00B01094" w:rsidRDefault="00B064D8" w:rsidP="00B01094">
      <w:pPr>
        <w:pStyle w:val="ListParagraph"/>
        <w:numPr>
          <w:ilvl w:val="0"/>
          <w:numId w:val="9"/>
        </w:numPr>
      </w:pPr>
      <w:r>
        <w:t>Comparisons are made between 2 groups: TNF vs no TNF (DMARD, NSAID, or no exposure)</w:t>
      </w:r>
    </w:p>
    <w:p w14:paraId="6CF35ACD" w14:textId="77777777" w:rsidR="00847984" w:rsidRDefault="00847984" w:rsidP="00847984">
      <w:pPr>
        <w:pStyle w:val="Heading1"/>
      </w:pPr>
      <w:r>
        <w:t>Prevalent condition ascertainment</w:t>
      </w:r>
    </w:p>
    <w:p w14:paraId="4EEF63A2" w14:textId="77777777" w:rsidR="00E70826" w:rsidRDefault="00E70826" w:rsidP="00E70826">
      <w:pPr>
        <w:pStyle w:val="ListParagraph"/>
        <w:numPr>
          <w:ilvl w:val="0"/>
          <w:numId w:val="6"/>
        </w:numPr>
        <w:spacing w:after="0" w:line="240" w:lineRule="auto"/>
      </w:pPr>
      <w:r>
        <w:t>12-month period prevalence (±6 months from exposure date)</w:t>
      </w:r>
    </w:p>
    <w:p w14:paraId="50CE0CC0" w14:textId="77777777" w:rsidR="00E70826" w:rsidRPr="00E70826" w:rsidRDefault="00E70826" w:rsidP="00E70826">
      <w:pPr>
        <w:pStyle w:val="ListParagraph"/>
        <w:numPr>
          <w:ilvl w:val="1"/>
          <w:numId w:val="6"/>
        </w:numPr>
        <w:spacing w:after="0" w:line="240" w:lineRule="auto"/>
      </w:pPr>
      <w:r>
        <w:t>Other time windows were calculated but only 12-month is reported</w:t>
      </w:r>
    </w:p>
    <w:p w14:paraId="0BCC05DC" w14:textId="77777777" w:rsidR="00847984" w:rsidRDefault="00847984" w:rsidP="00847984">
      <w:pPr>
        <w:pStyle w:val="Heading1"/>
      </w:pPr>
      <w:r>
        <w:t>Propensity score model</w:t>
      </w:r>
    </w:p>
    <w:p w14:paraId="2D096FD0" w14:textId="7B9EAA32" w:rsidR="00847984" w:rsidRDefault="00847984" w:rsidP="00847984">
      <w:pPr>
        <w:pStyle w:val="ListParagraph"/>
        <w:numPr>
          <w:ilvl w:val="0"/>
          <w:numId w:val="1"/>
        </w:numPr>
      </w:pPr>
      <w:r>
        <w:t xml:space="preserve">Model was a </w:t>
      </w:r>
      <w:r w:rsidRPr="00847984">
        <w:t>logistic regression model</w:t>
      </w:r>
    </w:p>
    <w:p w14:paraId="23030955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TNF exposure was used as the reference exposure</w:t>
      </w:r>
    </w:p>
    <w:p w14:paraId="4689B787" w14:textId="2A10CD25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Model output is probability of exposure to TNF</w:t>
      </w:r>
    </w:p>
    <w:p w14:paraId="2C5291FB" w14:textId="77777777" w:rsidR="00847984" w:rsidRDefault="00847984" w:rsidP="00847984">
      <w:pPr>
        <w:pStyle w:val="ListParagraph"/>
        <w:numPr>
          <w:ilvl w:val="0"/>
          <w:numId w:val="1"/>
        </w:numPr>
      </w:pPr>
      <w:r w:rsidRPr="00847984">
        <w:t>Model estimation performed separately for the 3 data sources: MPCD, Marketscan, and Medicare</w:t>
      </w:r>
    </w:p>
    <w:p w14:paraId="76B71F26" w14:textId="77777777" w:rsidR="00855B9F" w:rsidRDefault="00847984" w:rsidP="00855B9F">
      <w:pPr>
        <w:pStyle w:val="ListParagraph"/>
        <w:numPr>
          <w:ilvl w:val="0"/>
          <w:numId w:val="1"/>
        </w:numPr>
      </w:pPr>
      <w:r>
        <w:t>Inverse probability treatment weight (IP</w:t>
      </w:r>
      <w:r w:rsidR="00855B9F">
        <w:t>TW) for TNF exposure</w:t>
      </w:r>
    </w:p>
    <w:p w14:paraId="4EAB3A83" w14:textId="7DFA714B" w:rsidR="00591D5E" w:rsidRDefault="00591D5E" w:rsidP="00855B9F">
      <w:pPr>
        <w:pStyle w:val="ListParagraph"/>
        <w:numPr>
          <w:ilvl w:val="0"/>
          <w:numId w:val="1"/>
        </w:numPr>
      </w:pPr>
      <w:r>
        <w:t>IPTW are stabilized to reduce oversized effect of large propensity scores</w:t>
      </w:r>
    </w:p>
    <w:p w14:paraId="6A32F441" w14:textId="09C7AA71" w:rsidR="00847984" w:rsidRPr="00847984" w:rsidRDefault="00855B9F" w:rsidP="00855B9F">
      <w:pPr>
        <w:pStyle w:val="ListParagraph"/>
        <w:numPr>
          <w:ilvl w:val="0"/>
          <w:numId w:val="1"/>
        </w:numPr>
      </w:pPr>
      <w:r>
        <w:t>T</w:t>
      </w:r>
      <w:r w:rsidR="00847984" w:rsidRPr="00847984">
        <w:t xml:space="preserve">he common support region lower bound is the maximum of the lowest TNF propensity score among the </w:t>
      </w:r>
      <w:r w:rsidR="00B064D8">
        <w:t>2</w:t>
      </w:r>
      <w:r w:rsidR="00B064D8" w:rsidRPr="00847984">
        <w:t xml:space="preserve"> </w:t>
      </w:r>
      <w:r w:rsidR="00847984" w:rsidRPr="00847984">
        <w:t xml:space="preserve">exposure groups. The common support region upper bound is the minimum of the greatest TNF propensity score among the </w:t>
      </w:r>
      <w:r w:rsidR="00B064D8">
        <w:t>2</w:t>
      </w:r>
      <w:r w:rsidR="00B064D8" w:rsidRPr="00847984">
        <w:t xml:space="preserve"> </w:t>
      </w:r>
      <w:r w:rsidR="00847984" w:rsidRPr="00847984">
        <w:t>exposure groups</w:t>
      </w:r>
    </w:p>
    <w:p w14:paraId="3FD160C4" w14:textId="77777777" w:rsidR="00847984" w:rsidRDefault="00847984" w:rsidP="00847984">
      <w:pPr>
        <w:pStyle w:val="Heading1"/>
      </w:pPr>
      <w:r>
        <w:lastRenderedPageBreak/>
        <w:t>Incident outcome modeling</w:t>
      </w:r>
    </w:p>
    <w:p w14:paraId="5E7A2268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Subjects with disease prior to exposure are excluded</w:t>
      </w:r>
    </w:p>
    <w:p w14:paraId="0E86DC81" w14:textId="77777777" w:rsidR="00E70826" w:rsidRDefault="00E70826" w:rsidP="00E70826">
      <w:pPr>
        <w:pStyle w:val="ListParagraph"/>
        <w:numPr>
          <w:ilvl w:val="1"/>
          <w:numId w:val="2"/>
        </w:numPr>
      </w:pPr>
      <w:r>
        <w:t>Exception for hospitalized and opportunistic infections, and non-melanoma skin cancer</w:t>
      </w:r>
    </w:p>
    <w:p w14:paraId="66C609D7" w14:textId="77777777" w:rsidR="00847984" w:rsidRDefault="00847984" w:rsidP="00E70826">
      <w:pPr>
        <w:pStyle w:val="ListParagraph"/>
        <w:numPr>
          <w:ilvl w:val="0"/>
          <w:numId w:val="2"/>
        </w:numPr>
      </w:pPr>
      <w:r>
        <w:t>Models are weighted using IPTW</w:t>
      </w:r>
    </w:p>
    <w:p w14:paraId="56747A29" w14:textId="77777777" w:rsidR="008C6BDA" w:rsidRDefault="008C6BDA" w:rsidP="008C6BDA">
      <w:pPr>
        <w:pStyle w:val="ListParagraph"/>
        <w:numPr>
          <w:ilvl w:val="0"/>
          <w:numId w:val="2"/>
        </w:numPr>
      </w:pPr>
      <w:r>
        <w:t>Subjects with propensity scores outside of common support region are excluded</w:t>
      </w:r>
    </w:p>
    <w:p w14:paraId="4D7F56CD" w14:textId="77777777" w:rsidR="00847984" w:rsidRDefault="00847984" w:rsidP="00847984">
      <w:pPr>
        <w:pStyle w:val="ListParagraph"/>
        <w:numPr>
          <w:ilvl w:val="0"/>
          <w:numId w:val="2"/>
        </w:numPr>
      </w:pPr>
      <w:r>
        <w:t>Additional covariates include</w:t>
      </w:r>
    </w:p>
    <w:p w14:paraId="2931E37F" w14:textId="77777777" w:rsidR="00847984" w:rsidRDefault="00847984" w:rsidP="00847984">
      <w:pPr>
        <w:pStyle w:val="ListParagraph"/>
        <w:numPr>
          <w:ilvl w:val="1"/>
          <w:numId w:val="2"/>
        </w:numPr>
      </w:pPr>
      <w:r>
        <w:t>6-month mean daily corticosteroid dose (5 level</w:t>
      </w:r>
      <w:r w:rsidR="00855B9F">
        <w:t xml:space="preserve"> ordinal)</w:t>
      </w:r>
    </w:p>
    <w:p w14:paraId="79F13DA0" w14:textId="77777777" w:rsidR="00E70826" w:rsidRDefault="00E70826" w:rsidP="00E70826">
      <w:pPr>
        <w:pStyle w:val="ListParagraph"/>
        <w:numPr>
          <w:ilvl w:val="0"/>
          <w:numId w:val="2"/>
        </w:numPr>
        <w:spacing w:after="0" w:line="240" w:lineRule="auto"/>
      </w:pPr>
      <w:r>
        <w:t>Comparisons are between</w:t>
      </w:r>
    </w:p>
    <w:p w14:paraId="36D60FB2" w14:textId="233BF31B" w:rsidR="00E70826" w:rsidRDefault="00E70826" w:rsidP="00E70826">
      <w:pPr>
        <w:pStyle w:val="ListParagraph"/>
        <w:numPr>
          <w:ilvl w:val="1"/>
          <w:numId w:val="2"/>
        </w:numPr>
        <w:spacing w:after="0" w:line="240" w:lineRule="auto"/>
      </w:pPr>
      <w:r>
        <w:t>TNF vs DMARD</w:t>
      </w:r>
      <w:r w:rsidR="00B064D8">
        <w:t>, NSAID, or no exposure</w:t>
      </w:r>
    </w:p>
    <w:p w14:paraId="1FA9CE59" w14:textId="77777777" w:rsidR="00E70826" w:rsidRDefault="00E70826" w:rsidP="00E70826"/>
    <w:p w14:paraId="289CB7A7" w14:textId="33618D25" w:rsidR="00265D23" w:rsidRDefault="00265D23">
      <w:r>
        <w:br w:type="page"/>
      </w:r>
    </w:p>
    <w:p w14:paraId="74864A57" w14:textId="77777777" w:rsidR="00B92F0A" w:rsidRDefault="00B92F0A" w:rsidP="00265D23">
      <w:pPr>
        <w:pStyle w:val="Heading1"/>
      </w:pPr>
      <w:r>
        <w:lastRenderedPageBreak/>
        <w:t>Tables</w:t>
      </w:r>
    </w:p>
    <w:p w14:paraId="79BD0F40" w14:textId="5EDECFDC" w:rsidR="00265D23" w:rsidRDefault="00265D23" w:rsidP="00B92F0A">
      <w:pPr>
        <w:pStyle w:val="Heading2"/>
        <w:sectPr w:rsidR="00265D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Prevalence of AS</w:t>
      </w:r>
    </w:p>
    <w:p w14:paraId="64FF0BA6" w14:textId="77777777" w:rsidR="00265D23" w:rsidRPr="006F633C" w:rsidRDefault="00265D23" w:rsidP="00265D23">
      <w:r w:rsidRPr="006F633C">
        <w:t>Denominator:</w:t>
      </w:r>
    </w:p>
    <w:p w14:paraId="276ED3D2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At least 12 months of continuous enrollment</w:t>
      </w:r>
    </w:p>
    <w:p w14:paraId="61C0E412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annual prevalence, continuous enrollment for at least 6 months of the year</w:t>
      </w:r>
    </w:p>
    <w:p w14:paraId="3FFA7D00" w14:textId="77777777" w:rsidR="00265D23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For overall, 12 months of continuous enrollment can span calendar year</w:t>
      </w:r>
    </w:p>
    <w:p w14:paraId="079A4983" w14:textId="03E4CAD8" w:rsidR="00265D23" w:rsidRDefault="00265D23" w:rsidP="00265D23">
      <w:pPr>
        <w:numPr>
          <w:ilvl w:val="0"/>
          <w:numId w:val="8"/>
        </w:numPr>
        <w:spacing w:after="0" w:line="240" w:lineRule="auto"/>
      </w:pPr>
      <w:r>
        <w:t>Includes 65</w:t>
      </w:r>
      <w:r w:rsidR="00E838EA">
        <w:t>+</w:t>
      </w:r>
      <w:r>
        <w:t xml:space="preserve"> year-olds</w:t>
      </w:r>
    </w:p>
    <w:p w14:paraId="5C6F3C8E" w14:textId="3272EB1A" w:rsidR="00CB50FE" w:rsidRPr="00AF560B" w:rsidRDefault="00CB50FE" w:rsidP="00265D23">
      <w:pPr>
        <w:numPr>
          <w:ilvl w:val="0"/>
          <w:numId w:val="8"/>
        </w:numPr>
        <w:spacing w:after="0" w:line="240" w:lineRule="auto"/>
      </w:pPr>
      <w:r>
        <w:t>Excludes &lt;65 year-olds</w:t>
      </w:r>
    </w:p>
    <w:p w14:paraId="4502D844" w14:textId="77777777" w:rsidR="00265D23" w:rsidRPr="006F633C" w:rsidRDefault="00265D23" w:rsidP="00265D23">
      <w:r>
        <w:br w:type="column"/>
      </w:r>
      <w:r w:rsidRPr="006F633C">
        <w:t>Numerator:</w:t>
      </w:r>
    </w:p>
    <w:p w14:paraId="192F92F4" w14:textId="6E4EBAA5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At least 2 diagnosis codes of 720.</w:t>
      </w:r>
      <w:del w:id="4" w:author="Benjamin Chan" w:date="2018-06-25T15:15:00Z">
        <w:r w:rsidRPr="00AF560B" w:rsidDel="00131125">
          <w:delText>0</w:delText>
        </w:r>
      </w:del>
      <w:ins w:id="5" w:author="Benjamin Chan" w:date="2018-06-25T15:15:00Z">
        <w:r w:rsidR="00131125">
          <w:t>xx</w:t>
        </w:r>
      </w:ins>
    </w:p>
    <w:p w14:paraId="512563D8" w14:textId="77777777" w:rsidR="00265D23" w:rsidRPr="00AF560B" w:rsidRDefault="00265D23" w:rsidP="00265D23">
      <w:pPr>
        <w:numPr>
          <w:ilvl w:val="0"/>
          <w:numId w:val="8"/>
        </w:numPr>
        <w:spacing w:after="0" w:line="240" w:lineRule="auto"/>
      </w:pPr>
      <w:r w:rsidRPr="00AF560B">
        <w:t>Both must be from a rheumatologist ambulatory visit</w:t>
      </w:r>
    </w:p>
    <w:p w14:paraId="22744111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Both must be between 7-365 days apart</w:t>
      </w:r>
    </w:p>
    <w:p w14:paraId="60F0FCB8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14:paraId="181C0CFE" w14:textId="77777777" w:rsidR="00265D23" w:rsidRPr="006F633C" w:rsidRDefault="00265D23" w:rsidP="00265D23">
      <w:pPr>
        <w:numPr>
          <w:ilvl w:val="0"/>
          <w:numId w:val="8"/>
        </w:numPr>
        <w:spacing w:after="0" w:line="240" w:lineRule="auto"/>
      </w:pPr>
      <w:r w:rsidRPr="006F633C">
        <w:t>AS date must be within enrollment window (i.e., patient must also be in the denominator)</w:t>
      </w:r>
    </w:p>
    <w:p w14:paraId="072B2034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21"/>
        <w:gridCol w:w="1036"/>
        <w:gridCol w:w="1069"/>
        <w:gridCol w:w="1462"/>
        <w:gridCol w:w="1495"/>
        <w:gridCol w:w="761"/>
      </w:tblGrid>
      <w:tr w:rsidR="00131125" w:rsidRPr="00131125" w14:paraId="49411FDA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7A448C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AA49E20" w14:textId="6E6F27E2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5327B5" w14:textId="4A35B459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9275526" w14:textId="0B6F1D0D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4FA5929" w14:textId="4061385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33B693C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prev</w:t>
            </w:r>
          </w:p>
        </w:tc>
      </w:tr>
      <w:tr w:rsidR="00131125" w:rsidRPr="00131125" w14:paraId="23E97DD0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6FCE2D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458855" w14:textId="6CBADDB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8C2BF9" w14:textId="57D857DF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637,960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7FDC7A" w14:textId="21AFEE3D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2,360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3A192C" w14:textId="75536709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12,759,200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3E499B4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0.018%</w:t>
            </w:r>
          </w:p>
        </w:tc>
      </w:tr>
      <w:tr w:rsidR="00131125" w:rsidRPr="00131125" w14:paraId="507A1920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8C4BEF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49F294" w14:textId="1BA4AC0C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EC010A" w14:textId="176911DE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687,896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F0BE56" w14:textId="34DF2C6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C2E40D" w14:textId="70B6E1C0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13,757,920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CB39579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0.036%</w:t>
            </w:r>
          </w:p>
        </w:tc>
      </w:tr>
      <w:tr w:rsidR="00131125" w:rsidRPr="00131125" w14:paraId="336438B1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22B61D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B18068" w14:textId="32FF726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97D1A5" w14:textId="0CD4590C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687,227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52AC2A" w14:textId="4968D85B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A39F9A" w14:textId="56410156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13,744,540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62E9057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0.051%</w:t>
            </w:r>
          </w:p>
        </w:tc>
      </w:tr>
      <w:tr w:rsidR="00131125" w:rsidRPr="00131125" w14:paraId="04EA7CC9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DFA509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CB0FBA" w14:textId="16DD17C3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273B05" w14:textId="3AE54D4F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687,127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1010C0" w14:textId="09D3B5C1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9,060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5F58BD" w14:textId="19F06FBA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13,742,540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0DC0CF9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0.066%</w:t>
            </w:r>
          </w:p>
        </w:tc>
      </w:tr>
      <w:tr w:rsidR="00131125" w:rsidRPr="00131125" w14:paraId="35D7DC68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C1D3B5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3926E" w14:textId="37FAF868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757155" w14:textId="32186C59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695,742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89AEE2" w14:textId="6E015F81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10,500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06E83F" w14:textId="45B9DB83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13,914,840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A08920C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0.075%</w:t>
            </w:r>
          </w:p>
        </w:tc>
      </w:tr>
      <w:tr w:rsidR="00131125" w:rsidRPr="00131125" w14:paraId="1502F795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2F59F9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9B7747" w14:textId="06270FFA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3BC61F" w14:textId="239CA611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719,161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2C5953" w14:textId="4B9B8F26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13,080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6B7243" w14:textId="29CF8EC1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14,383,220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C0B3527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0.091%</w:t>
            </w:r>
          </w:p>
        </w:tc>
      </w:tr>
      <w:tr w:rsidR="00131125" w:rsidRPr="00131125" w14:paraId="31E7EEE1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E0BD83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D30EC7" w14:textId="1AA455D0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EAA702" w14:textId="2D7CBBEB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756,610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15D2D8" w14:textId="2541F86B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15,440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465726" w14:textId="6EE3F6BD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15,132,200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A8A2CDD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0.102%</w:t>
            </w:r>
          </w:p>
        </w:tc>
      </w:tr>
      <w:tr w:rsidR="00131125" w:rsidRPr="00131125" w14:paraId="3003CB6A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C40A5A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CDE5A7" w14:textId="3A7D90A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F01208" w14:textId="7E22D7A3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871,076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F098FD" w14:textId="19B79648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19,820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2A2B2E" w14:textId="330D0A9E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17,421,520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EC7548F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0.114%</w:t>
            </w:r>
          </w:p>
        </w:tc>
      </w:tr>
      <w:tr w:rsidR="00131125" w:rsidRPr="00131125" w14:paraId="3DD4DA5C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9F76B4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999F06" w14:textId="165D2DA9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1,100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767589" w14:textId="0FAD7334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873,627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87BFC5" w14:textId="0C295E52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22,000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D4A87A" w14:textId="2A142DC2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17,472,540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504E33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color w:val="000000"/>
                <w:sz w:val="18"/>
                <w:szCs w:val="18"/>
              </w:rPr>
              <w:t>0.126%</w:t>
            </w:r>
          </w:p>
        </w:tc>
      </w:tr>
      <w:tr w:rsidR="00131125" w:rsidRPr="00131125" w14:paraId="4BD4A4F7" w14:textId="77777777" w:rsidTr="00131125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C9E17A" w14:textId="77777777" w:rsidR="00131125" w:rsidRPr="00131125" w:rsidRDefault="00131125" w:rsidP="00131125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OVERALL 2006-2014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DBC7EF" w14:textId="632C2744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898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91E1A8" w14:textId="2FEB59F5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1,212,058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8ACEF5" w14:textId="72E6E850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17,960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32808B" w14:textId="1F6B3CE0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24,241,160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57A31C8" w14:textId="77777777" w:rsidR="00131125" w:rsidRPr="00131125" w:rsidRDefault="00131125" w:rsidP="0013112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13112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0.074%</w:t>
            </w:r>
          </w:p>
        </w:tc>
      </w:tr>
    </w:tbl>
    <w:p w14:paraId="7DC0A5C1" w14:textId="77777777" w:rsidR="00265D23" w:rsidRDefault="00265D23" w:rsidP="00265D23"/>
    <w:p w14:paraId="62A3E6D5" w14:textId="77777777" w:rsidR="00265D23" w:rsidRDefault="00265D23" w:rsidP="00265D23">
      <w:r>
        <w:t>Differences from earlier estimates</w:t>
      </w:r>
    </w:p>
    <w:p w14:paraId="44DB64C0" w14:textId="77777777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single diagnosis code of 720.0 (determined to have low specificity)</w:t>
      </w:r>
    </w:p>
    <w:p w14:paraId="2FB4FEC1" w14:textId="7D4771E0" w:rsidR="00265D23" w:rsidRDefault="00265D23" w:rsidP="00265D23">
      <w:pPr>
        <w:pStyle w:val="ListParagraph"/>
        <w:numPr>
          <w:ilvl w:val="0"/>
          <w:numId w:val="3"/>
        </w:numPr>
        <w:spacing w:after="0" w:line="240" w:lineRule="auto"/>
      </w:pPr>
      <w:r>
        <w:t>Numerator used 2 diagnosis codes of 720.</w:t>
      </w:r>
      <w:del w:id="6" w:author="Benjamin Chan" w:date="2018-06-25T15:15:00Z">
        <w:r w:rsidDel="00131125">
          <w:delText xml:space="preserve">xx </w:delText>
        </w:r>
      </w:del>
      <w:ins w:id="7" w:author="Benjamin Chan" w:date="2018-06-25T15:15:00Z">
        <w:r w:rsidR="00131125">
          <w:t xml:space="preserve">0 </w:t>
        </w:r>
      </w:ins>
      <w:r>
        <w:t xml:space="preserve">(determined to have </w:t>
      </w:r>
      <w:del w:id="8" w:author="Benjamin Chan" w:date="2018-06-25T15:15:00Z">
        <w:r w:rsidDel="00131125">
          <w:delText xml:space="preserve">low </w:delText>
        </w:r>
      </w:del>
      <w:ins w:id="9" w:author="Benjamin Chan" w:date="2018-06-25T15:15:00Z">
        <w:r w:rsidR="00131125">
          <w:t xml:space="preserve">high </w:t>
        </w:r>
      </w:ins>
      <w:r>
        <w:t>specificity)</w:t>
      </w:r>
    </w:p>
    <w:p w14:paraId="4D9E0642" w14:textId="77777777" w:rsidR="00265D23" w:rsidRDefault="00DC19D0" w:rsidP="00265D23">
      <w:pPr>
        <w:pStyle w:val="Heading2"/>
      </w:pPr>
      <w:r>
        <w:pict w14:anchorId="38644523">
          <v:rect id="_x0000_i1025" style="width:0;height:1.5pt" o:hralign="center" o:hrstd="t" o:hr="t" fillcolor="#a0a0a0" stroked="f"/>
        </w:pict>
      </w:r>
    </w:p>
    <w:p w14:paraId="4262EB24" w14:textId="77777777" w:rsidR="00265D23" w:rsidRDefault="00265D23" w:rsidP="00265D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E3A3C2" w14:textId="77777777" w:rsidR="00265D23" w:rsidRDefault="00265D23" w:rsidP="00B92F0A">
      <w:pPr>
        <w:pStyle w:val="Heading2"/>
      </w:pPr>
      <w:r>
        <w:lastRenderedPageBreak/>
        <w:t>Demographic characteristics</w:t>
      </w:r>
    </w:p>
    <w:p w14:paraId="230E47F5" w14:textId="77777777" w:rsidR="00265D23" w:rsidRDefault="00265D23" w:rsidP="00265D23">
      <w:r>
        <w:t>AS and non-AS cohorts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Description w:val="Procedure SQL: Query Results"/>
      </w:tblPr>
      <w:tblGrid>
        <w:gridCol w:w="902"/>
        <w:gridCol w:w="1270"/>
        <w:gridCol w:w="1107"/>
        <w:gridCol w:w="1180"/>
        <w:gridCol w:w="1996"/>
      </w:tblGrid>
      <w:tr w:rsidR="00DC19D0" w:rsidRPr="001C1C24" w14:paraId="45E9CCC6" w14:textId="77777777" w:rsidTr="001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009F6D" w14:textId="77777777" w:rsidR="00DC19D0" w:rsidRPr="001C1C24" w:rsidRDefault="00DC19D0" w:rsidP="00DC19D0">
            <w:pPr>
              <w:rPr>
                <w:rFonts w:eastAsia="Times New Roman" w:cs="Arial"/>
                <w:b w:val="0"/>
                <w:bCs w:val="0"/>
              </w:rPr>
            </w:pPr>
            <w:r w:rsidRPr="001C1C24">
              <w:rPr>
                <w:rFonts w:eastAsia="Times New Roman" w:cs="Arial"/>
                <w:b w:val="0"/>
                <w:bCs w:val="0"/>
              </w:rPr>
              <w:t>cohort</w:t>
            </w:r>
          </w:p>
        </w:tc>
        <w:tc>
          <w:tcPr>
            <w:tcW w:w="0" w:type="auto"/>
            <w:hideMark/>
          </w:tcPr>
          <w:p w14:paraId="51F0D7C3" w14:textId="77777777" w:rsidR="00DC19D0" w:rsidRPr="001C1C24" w:rsidRDefault="00DC19D0" w:rsidP="00DC19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</w:rPr>
            </w:pPr>
            <w:r w:rsidRPr="001C1C24">
              <w:rPr>
                <w:rFonts w:eastAsia="Times New Roman" w:cs="Arial"/>
                <w:b w:val="0"/>
                <w:bCs w:val="0"/>
              </w:rPr>
              <w:t>database</w:t>
            </w:r>
          </w:p>
        </w:tc>
        <w:tc>
          <w:tcPr>
            <w:tcW w:w="0" w:type="auto"/>
            <w:hideMark/>
          </w:tcPr>
          <w:p w14:paraId="1F923267" w14:textId="77777777" w:rsidR="00DC19D0" w:rsidRPr="001C1C24" w:rsidRDefault="00DC19D0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</w:rPr>
            </w:pPr>
            <w:r w:rsidRPr="001C1C24">
              <w:rPr>
                <w:rFonts w:eastAsia="Times New Roman" w:cs="Arial"/>
                <w:b w:val="0"/>
                <w:bCs w:val="0"/>
              </w:rPr>
              <w:t>denom</w:t>
            </w:r>
          </w:p>
        </w:tc>
        <w:tc>
          <w:tcPr>
            <w:tcW w:w="0" w:type="auto"/>
            <w:hideMark/>
          </w:tcPr>
          <w:p w14:paraId="46A455BC" w14:textId="77777777" w:rsidR="00DC19D0" w:rsidRPr="001C1C24" w:rsidRDefault="00DC19D0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</w:rPr>
            </w:pPr>
            <w:r w:rsidRPr="001C1C24">
              <w:rPr>
                <w:rFonts w:eastAsia="Times New Roman" w:cs="Arial"/>
                <w:b w:val="0"/>
                <w:bCs w:val="0"/>
              </w:rPr>
              <w:t>age</w:t>
            </w:r>
          </w:p>
        </w:tc>
        <w:tc>
          <w:tcPr>
            <w:tcW w:w="0" w:type="auto"/>
            <w:hideMark/>
          </w:tcPr>
          <w:p w14:paraId="2979EF9B" w14:textId="77777777" w:rsidR="00DC19D0" w:rsidRPr="001C1C24" w:rsidRDefault="00DC19D0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</w:rPr>
            </w:pPr>
            <w:r w:rsidRPr="001C1C24">
              <w:rPr>
                <w:rFonts w:eastAsia="Times New Roman" w:cs="Arial"/>
                <w:b w:val="0"/>
                <w:bCs w:val="0"/>
              </w:rPr>
              <w:t>female</w:t>
            </w:r>
          </w:p>
        </w:tc>
      </w:tr>
      <w:tr w:rsidR="00DC19D0" w:rsidRPr="001C1C24" w14:paraId="2DAF4497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19C00" w14:textId="77777777" w:rsidR="00DC19D0" w:rsidRPr="001C1C24" w:rsidRDefault="00DC19D0" w:rsidP="00DC19D0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AS</w:t>
            </w:r>
          </w:p>
        </w:tc>
        <w:tc>
          <w:tcPr>
            <w:tcW w:w="0" w:type="auto"/>
            <w:hideMark/>
          </w:tcPr>
          <w:p w14:paraId="7CAA7E31" w14:textId="77777777" w:rsidR="00DC19D0" w:rsidRPr="001C1C24" w:rsidRDefault="00DC19D0" w:rsidP="00DC1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33B827F8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4,831</w:t>
            </w:r>
          </w:p>
        </w:tc>
        <w:tc>
          <w:tcPr>
            <w:tcW w:w="0" w:type="auto"/>
            <w:hideMark/>
          </w:tcPr>
          <w:p w14:paraId="3AE22CD6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44.5 (15.0)</w:t>
            </w:r>
          </w:p>
        </w:tc>
        <w:tc>
          <w:tcPr>
            <w:tcW w:w="0" w:type="auto"/>
            <w:hideMark/>
          </w:tcPr>
          <w:p w14:paraId="11DEDC1F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49.0% (n = 2,369)</w:t>
            </w:r>
          </w:p>
        </w:tc>
      </w:tr>
      <w:tr w:rsidR="00DC19D0" w:rsidRPr="001C1C24" w14:paraId="65D1CE64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71897" w14:textId="77777777" w:rsidR="00DC19D0" w:rsidRPr="001C1C24" w:rsidRDefault="00DC19D0" w:rsidP="00DC19D0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AS</w:t>
            </w:r>
          </w:p>
        </w:tc>
        <w:tc>
          <w:tcPr>
            <w:tcW w:w="0" w:type="auto"/>
            <w:hideMark/>
          </w:tcPr>
          <w:p w14:paraId="37A73A7D" w14:textId="77777777" w:rsidR="00DC19D0" w:rsidRPr="001C1C24" w:rsidRDefault="00DC19D0" w:rsidP="00DC1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Marketscan</w:t>
            </w:r>
          </w:p>
        </w:tc>
        <w:tc>
          <w:tcPr>
            <w:tcW w:w="0" w:type="auto"/>
            <w:hideMark/>
          </w:tcPr>
          <w:p w14:paraId="257B9AE3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19,687</w:t>
            </w:r>
          </w:p>
        </w:tc>
        <w:tc>
          <w:tcPr>
            <w:tcW w:w="0" w:type="auto"/>
            <w:hideMark/>
          </w:tcPr>
          <w:p w14:paraId="11F1C944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46.4 (14.1)</w:t>
            </w:r>
          </w:p>
        </w:tc>
        <w:tc>
          <w:tcPr>
            <w:tcW w:w="0" w:type="auto"/>
            <w:hideMark/>
          </w:tcPr>
          <w:p w14:paraId="03C2DE2B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50.9% (n = 10,025)</w:t>
            </w:r>
          </w:p>
        </w:tc>
      </w:tr>
      <w:tr w:rsidR="00DC19D0" w:rsidRPr="001C1C24" w14:paraId="29E2347C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7CA10" w14:textId="77777777" w:rsidR="00DC19D0" w:rsidRPr="001C1C24" w:rsidRDefault="00DC19D0" w:rsidP="00DC19D0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AS</w:t>
            </w:r>
          </w:p>
        </w:tc>
        <w:tc>
          <w:tcPr>
            <w:tcW w:w="0" w:type="auto"/>
            <w:hideMark/>
          </w:tcPr>
          <w:p w14:paraId="233FABB2" w14:textId="77777777" w:rsidR="00DC19D0" w:rsidRPr="001C1C24" w:rsidRDefault="00DC19D0" w:rsidP="00DC1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5CAA8402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14,370</w:t>
            </w:r>
          </w:p>
        </w:tc>
        <w:tc>
          <w:tcPr>
            <w:tcW w:w="0" w:type="auto"/>
            <w:hideMark/>
          </w:tcPr>
          <w:p w14:paraId="14973159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74.4 (6.8)</w:t>
            </w:r>
          </w:p>
        </w:tc>
        <w:tc>
          <w:tcPr>
            <w:tcW w:w="0" w:type="auto"/>
            <w:hideMark/>
          </w:tcPr>
          <w:p w14:paraId="074CD709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67.2% (n = 9,656)</w:t>
            </w:r>
          </w:p>
        </w:tc>
      </w:tr>
      <w:tr w:rsidR="00DC19D0" w:rsidRPr="001C1C24" w14:paraId="1936B429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44612" w14:textId="77777777" w:rsidR="00DC19D0" w:rsidRPr="001C1C24" w:rsidRDefault="00DC19D0" w:rsidP="00DC19D0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Non-AS</w:t>
            </w:r>
          </w:p>
        </w:tc>
        <w:tc>
          <w:tcPr>
            <w:tcW w:w="0" w:type="auto"/>
            <w:hideMark/>
          </w:tcPr>
          <w:p w14:paraId="4D011640" w14:textId="77777777" w:rsidR="00DC19D0" w:rsidRPr="001C1C24" w:rsidRDefault="00DC19D0" w:rsidP="00DC1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3DBF7CCD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1,139,225</w:t>
            </w:r>
          </w:p>
        </w:tc>
        <w:tc>
          <w:tcPr>
            <w:tcW w:w="0" w:type="auto"/>
            <w:hideMark/>
          </w:tcPr>
          <w:p w14:paraId="76239F5C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50.1 (16.6)</w:t>
            </w:r>
          </w:p>
        </w:tc>
        <w:tc>
          <w:tcPr>
            <w:tcW w:w="0" w:type="auto"/>
            <w:hideMark/>
          </w:tcPr>
          <w:p w14:paraId="4FA572EC" w14:textId="77777777" w:rsidR="00DC19D0" w:rsidRPr="001C1C24" w:rsidRDefault="00DC19D0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55.8% (n = 635,972)</w:t>
            </w:r>
          </w:p>
        </w:tc>
      </w:tr>
      <w:tr w:rsidR="00DC19D0" w:rsidRPr="001C1C24" w14:paraId="56E965E8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A3600" w14:textId="77777777" w:rsidR="00DC19D0" w:rsidRPr="001C1C24" w:rsidRDefault="00DC19D0" w:rsidP="00DC19D0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Non-AS</w:t>
            </w:r>
          </w:p>
        </w:tc>
        <w:tc>
          <w:tcPr>
            <w:tcW w:w="0" w:type="auto"/>
            <w:hideMark/>
          </w:tcPr>
          <w:p w14:paraId="36E6852D" w14:textId="77777777" w:rsidR="00DC19D0" w:rsidRPr="001C1C24" w:rsidRDefault="00DC19D0" w:rsidP="00DC19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448FEDC2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1,447,192</w:t>
            </w:r>
          </w:p>
        </w:tc>
        <w:tc>
          <w:tcPr>
            <w:tcW w:w="0" w:type="auto"/>
            <w:hideMark/>
          </w:tcPr>
          <w:p w14:paraId="60A10038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74.5 (8.3)</w:t>
            </w:r>
          </w:p>
        </w:tc>
        <w:tc>
          <w:tcPr>
            <w:tcW w:w="0" w:type="auto"/>
            <w:hideMark/>
          </w:tcPr>
          <w:p w14:paraId="1B924EE5" w14:textId="77777777" w:rsidR="00DC19D0" w:rsidRPr="001C1C24" w:rsidRDefault="00DC19D0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64.4% (n = 931,837)</w:t>
            </w:r>
          </w:p>
        </w:tc>
      </w:tr>
    </w:tbl>
    <w:p w14:paraId="7F6F568D" w14:textId="77777777" w:rsidR="00265D23" w:rsidRDefault="00265D23" w:rsidP="00265D23"/>
    <w:p w14:paraId="6D585A8D" w14:textId="77777777" w:rsidR="00265D23" w:rsidRDefault="00265D23" w:rsidP="00265D23">
      <w:r>
        <w:t>Exposed among AS cohort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Description w:val="Procedure SQL: Query Results"/>
      </w:tblPr>
      <w:tblGrid>
        <w:gridCol w:w="978"/>
        <w:gridCol w:w="1270"/>
        <w:gridCol w:w="1107"/>
        <w:gridCol w:w="1180"/>
        <w:gridCol w:w="1996"/>
      </w:tblGrid>
      <w:tr w:rsidR="001C1C24" w:rsidRPr="001C1C24" w14:paraId="39601F32" w14:textId="77777777" w:rsidTr="001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5C753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cohort</w:t>
            </w:r>
          </w:p>
        </w:tc>
        <w:tc>
          <w:tcPr>
            <w:tcW w:w="0" w:type="auto"/>
            <w:hideMark/>
          </w:tcPr>
          <w:p w14:paraId="786C7CDD" w14:textId="77777777" w:rsidR="001C1C24" w:rsidRPr="001C1C24" w:rsidRDefault="001C1C24" w:rsidP="001C1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database</w:t>
            </w:r>
          </w:p>
        </w:tc>
        <w:tc>
          <w:tcPr>
            <w:tcW w:w="0" w:type="auto"/>
            <w:hideMark/>
          </w:tcPr>
          <w:p w14:paraId="74FF0F96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denom</w:t>
            </w:r>
          </w:p>
        </w:tc>
        <w:tc>
          <w:tcPr>
            <w:tcW w:w="0" w:type="auto"/>
            <w:hideMark/>
          </w:tcPr>
          <w:p w14:paraId="7805DD82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age</w:t>
            </w:r>
          </w:p>
        </w:tc>
        <w:tc>
          <w:tcPr>
            <w:tcW w:w="0" w:type="auto"/>
            <w:hideMark/>
          </w:tcPr>
          <w:p w14:paraId="140FB359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female</w:t>
            </w:r>
          </w:p>
        </w:tc>
      </w:tr>
      <w:tr w:rsidR="001C1C24" w:rsidRPr="001C1C24" w14:paraId="52F7FA1E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98E0B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Exposed</w:t>
            </w:r>
          </w:p>
        </w:tc>
        <w:tc>
          <w:tcPr>
            <w:tcW w:w="0" w:type="auto"/>
            <w:hideMark/>
          </w:tcPr>
          <w:p w14:paraId="18EAFD69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0A086E94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2,384</w:t>
            </w:r>
          </w:p>
        </w:tc>
        <w:tc>
          <w:tcPr>
            <w:tcW w:w="0" w:type="auto"/>
            <w:hideMark/>
          </w:tcPr>
          <w:p w14:paraId="0086D78C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46.4 (15.8)</w:t>
            </w:r>
          </w:p>
        </w:tc>
        <w:tc>
          <w:tcPr>
            <w:tcW w:w="0" w:type="auto"/>
            <w:hideMark/>
          </w:tcPr>
          <w:p w14:paraId="5007B6AD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54.3% (n = 1,295)</w:t>
            </w:r>
          </w:p>
        </w:tc>
      </w:tr>
      <w:tr w:rsidR="001C1C24" w:rsidRPr="001C1C24" w14:paraId="0599C60A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32C17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Exposed</w:t>
            </w:r>
          </w:p>
        </w:tc>
        <w:tc>
          <w:tcPr>
            <w:tcW w:w="0" w:type="auto"/>
            <w:hideMark/>
          </w:tcPr>
          <w:p w14:paraId="41FF2401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Marketscan</w:t>
            </w:r>
          </w:p>
        </w:tc>
        <w:tc>
          <w:tcPr>
            <w:tcW w:w="0" w:type="auto"/>
            <w:hideMark/>
          </w:tcPr>
          <w:p w14:paraId="7415164C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9,032</w:t>
            </w:r>
          </w:p>
        </w:tc>
        <w:tc>
          <w:tcPr>
            <w:tcW w:w="0" w:type="auto"/>
            <w:hideMark/>
          </w:tcPr>
          <w:p w14:paraId="68055CF0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46.3 (14.6)</w:t>
            </w:r>
          </w:p>
        </w:tc>
        <w:tc>
          <w:tcPr>
            <w:tcW w:w="0" w:type="auto"/>
            <w:hideMark/>
          </w:tcPr>
          <w:p w14:paraId="30CB62CB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55.6% (n = 5,022)</w:t>
            </w:r>
          </w:p>
        </w:tc>
      </w:tr>
      <w:tr w:rsidR="001C1C24" w:rsidRPr="001C1C24" w14:paraId="7BCDC939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F1B43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Exposed</w:t>
            </w:r>
          </w:p>
        </w:tc>
        <w:tc>
          <w:tcPr>
            <w:tcW w:w="0" w:type="auto"/>
            <w:hideMark/>
          </w:tcPr>
          <w:p w14:paraId="30D5CAEF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14D6F464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9,044</w:t>
            </w:r>
          </w:p>
        </w:tc>
        <w:tc>
          <w:tcPr>
            <w:tcW w:w="0" w:type="auto"/>
            <w:hideMark/>
          </w:tcPr>
          <w:p w14:paraId="156A5156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74.8 (6.9)</w:t>
            </w:r>
          </w:p>
        </w:tc>
        <w:tc>
          <w:tcPr>
            <w:tcW w:w="0" w:type="auto"/>
            <w:hideMark/>
          </w:tcPr>
          <w:p w14:paraId="2ABEFBC7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68.8% (n = 6,218)</w:t>
            </w:r>
          </w:p>
        </w:tc>
      </w:tr>
      <w:tr w:rsidR="001C1C24" w:rsidRPr="001C1C24" w14:paraId="13E48106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D77EF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Non-AS</w:t>
            </w:r>
          </w:p>
        </w:tc>
        <w:tc>
          <w:tcPr>
            <w:tcW w:w="0" w:type="auto"/>
            <w:hideMark/>
          </w:tcPr>
          <w:p w14:paraId="39DED8C7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352F12AD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1,139,225</w:t>
            </w:r>
          </w:p>
        </w:tc>
        <w:tc>
          <w:tcPr>
            <w:tcW w:w="0" w:type="auto"/>
            <w:hideMark/>
          </w:tcPr>
          <w:p w14:paraId="69EC3C27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50.1 (16.6)</w:t>
            </w:r>
          </w:p>
        </w:tc>
        <w:tc>
          <w:tcPr>
            <w:tcW w:w="0" w:type="auto"/>
            <w:hideMark/>
          </w:tcPr>
          <w:p w14:paraId="26CCA50C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55.8% (n = 635,972)</w:t>
            </w:r>
          </w:p>
        </w:tc>
      </w:tr>
      <w:tr w:rsidR="001C1C24" w:rsidRPr="001C1C24" w14:paraId="39802596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6777B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Non-AS</w:t>
            </w:r>
          </w:p>
        </w:tc>
        <w:tc>
          <w:tcPr>
            <w:tcW w:w="0" w:type="auto"/>
            <w:hideMark/>
          </w:tcPr>
          <w:p w14:paraId="04927B49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02904B95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1,447,192</w:t>
            </w:r>
          </w:p>
        </w:tc>
        <w:tc>
          <w:tcPr>
            <w:tcW w:w="0" w:type="auto"/>
            <w:hideMark/>
          </w:tcPr>
          <w:p w14:paraId="74B03F1C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74.5 (8.3)</w:t>
            </w:r>
          </w:p>
        </w:tc>
        <w:tc>
          <w:tcPr>
            <w:tcW w:w="0" w:type="auto"/>
            <w:hideMark/>
          </w:tcPr>
          <w:p w14:paraId="287206EB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64.4% (n = 931,837)</w:t>
            </w:r>
          </w:p>
        </w:tc>
      </w:tr>
    </w:tbl>
    <w:p w14:paraId="2786ABB8" w14:textId="77777777" w:rsidR="00265D23" w:rsidRDefault="00265D23" w:rsidP="00265D23"/>
    <w:p w14:paraId="747669F6" w14:textId="77777777" w:rsidR="00265D23" w:rsidRDefault="00265D23" w:rsidP="00265D23">
      <w:r>
        <w:t>Exposure cohorts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Description w:val="Procedure SQL: Query Results"/>
      </w:tblPr>
      <w:tblGrid>
        <w:gridCol w:w="1295"/>
        <w:gridCol w:w="1348"/>
        <w:gridCol w:w="861"/>
        <w:gridCol w:w="1180"/>
        <w:gridCol w:w="1773"/>
      </w:tblGrid>
      <w:tr w:rsidR="001C1C24" w:rsidRPr="001C1C24" w14:paraId="58E8550B" w14:textId="77777777" w:rsidTr="001C1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405DC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database</w:t>
            </w:r>
          </w:p>
        </w:tc>
        <w:tc>
          <w:tcPr>
            <w:tcW w:w="0" w:type="auto"/>
            <w:hideMark/>
          </w:tcPr>
          <w:p w14:paraId="3B41D244" w14:textId="77777777" w:rsidR="001C1C24" w:rsidRPr="001C1C24" w:rsidRDefault="001C1C24" w:rsidP="001C1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exposure</w:t>
            </w:r>
          </w:p>
        </w:tc>
        <w:tc>
          <w:tcPr>
            <w:tcW w:w="0" w:type="auto"/>
            <w:hideMark/>
          </w:tcPr>
          <w:p w14:paraId="672C5298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denom</w:t>
            </w:r>
          </w:p>
        </w:tc>
        <w:tc>
          <w:tcPr>
            <w:tcW w:w="0" w:type="auto"/>
            <w:hideMark/>
          </w:tcPr>
          <w:p w14:paraId="2A696D88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age</w:t>
            </w:r>
          </w:p>
        </w:tc>
        <w:tc>
          <w:tcPr>
            <w:tcW w:w="0" w:type="auto"/>
            <w:hideMark/>
          </w:tcPr>
          <w:p w14:paraId="299BCBDB" w14:textId="77777777" w:rsidR="001C1C24" w:rsidRPr="001C1C24" w:rsidRDefault="001C1C24" w:rsidP="001C1C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female</w:t>
            </w:r>
          </w:p>
        </w:tc>
      </w:tr>
      <w:tr w:rsidR="001C1C24" w:rsidRPr="001C1C24" w14:paraId="39E21FEE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36195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5693821F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DMARD</w:t>
            </w:r>
          </w:p>
        </w:tc>
        <w:tc>
          <w:tcPr>
            <w:tcW w:w="0" w:type="auto"/>
            <w:hideMark/>
          </w:tcPr>
          <w:p w14:paraId="73F3B5CD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381</w:t>
            </w:r>
          </w:p>
        </w:tc>
        <w:tc>
          <w:tcPr>
            <w:tcW w:w="0" w:type="auto"/>
            <w:hideMark/>
          </w:tcPr>
          <w:p w14:paraId="679271C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42.8 (14.9)</w:t>
            </w:r>
          </w:p>
        </w:tc>
        <w:tc>
          <w:tcPr>
            <w:tcW w:w="0" w:type="auto"/>
            <w:hideMark/>
          </w:tcPr>
          <w:p w14:paraId="7824E13F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59.6% (n = 227)</w:t>
            </w:r>
          </w:p>
        </w:tc>
      </w:tr>
      <w:tr w:rsidR="001C1C24" w:rsidRPr="001C1C24" w14:paraId="10C9E131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FB29F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30A44A57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NSAID</w:t>
            </w:r>
          </w:p>
        </w:tc>
        <w:tc>
          <w:tcPr>
            <w:tcW w:w="0" w:type="auto"/>
            <w:hideMark/>
          </w:tcPr>
          <w:p w14:paraId="29C4B782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587</w:t>
            </w:r>
          </w:p>
        </w:tc>
        <w:tc>
          <w:tcPr>
            <w:tcW w:w="0" w:type="auto"/>
            <w:hideMark/>
          </w:tcPr>
          <w:p w14:paraId="7AC0D023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44.0 (15.0)</w:t>
            </w:r>
          </w:p>
        </w:tc>
        <w:tc>
          <w:tcPr>
            <w:tcW w:w="0" w:type="auto"/>
            <w:hideMark/>
          </w:tcPr>
          <w:p w14:paraId="51FDCDB8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61.3% (n = 360)</w:t>
            </w:r>
          </w:p>
        </w:tc>
      </w:tr>
      <w:tr w:rsidR="001C1C24" w:rsidRPr="001C1C24" w14:paraId="4CA91570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0C402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02FC44D7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 exposure</w:t>
            </w:r>
          </w:p>
        </w:tc>
        <w:tc>
          <w:tcPr>
            <w:tcW w:w="0" w:type="auto"/>
            <w:hideMark/>
          </w:tcPr>
          <w:p w14:paraId="22E9A3DB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1,160</w:t>
            </w:r>
          </w:p>
        </w:tc>
        <w:tc>
          <w:tcPr>
            <w:tcW w:w="0" w:type="auto"/>
            <w:hideMark/>
          </w:tcPr>
          <w:p w14:paraId="783FC16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52.0 (15.7)</w:t>
            </w:r>
          </w:p>
        </w:tc>
        <w:tc>
          <w:tcPr>
            <w:tcW w:w="0" w:type="auto"/>
            <w:hideMark/>
          </w:tcPr>
          <w:p w14:paraId="40EC84A2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57.5% (n = 667)</w:t>
            </w:r>
          </w:p>
        </w:tc>
      </w:tr>
      <w:tr w:rsidR="001C1C24" w:rsidRPr="001C1C24" w14:paraId="23EA5F14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85AAF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MPCD</w:t>
            </w:r>
          </w:p>
        </w:tc>
        <w:tc>
          <w:tcPr>
            <w:tcW w:w="0" w:type="auto"/>
            <w:hideMark/>
          </w:tcPr>
          <w:p w14:paraId="0EAB9BC2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TNF</w:t>
            </w:r>
          </w:p>
        </w:tc>
        <w:tc>
          <w:tcPr>
            <w:tcW w:w="0" w:type="auto"/>
            <w:hideMark/>
          </w:tcPr>
          <w:p w14:paraId="68830D15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856</w:t>
            </w:r>
          </w:p>
        </w:tc>
        <w:tc>
          <w:tcPr>
            <w:tcW w:w="0" w:type="auto"/>
            <w:hideMark/>
          </w:tcPr>
          <w:p w14:paraId="0699D3E5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40.1 (13.0)</w:t>
            </w:r>
          </w:p>
        </w:tc>
        <w:tc>
          <w:tcPr>
            <w:tcW w:w="0" w:type="auto"/>
            <w:hideMark/>
          </w:tcPr>
          <w:p w14:paraId="5662B5EE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46.4% (n = 397)</w:t>
            </w:r>
          </w:p>
        </w:tc>
      </w:tr>
      <w:tr w:rsidR="001C1C24" w:rsidRPr="001C1C24" w14:paraId="4A31E21A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E4027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Marketscan</w:t>
            </w:r>
          </w:p>
        </w:tc>
        <w:tc>
          <w:tcPr>
            <w:tcW w:w="0" w:type="auto"/>
            <w:hideMark/>
          </w:tcPr>
          <w:p w14:paraId="620019B8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DMARD</w:t>
            </w:r>
          </w:p>
        </w:tc>
        <w:tc>
          <w:tcPr>
            <w:tcW w:w="0" w:type="auto"/>
            <w:hideMark/>
          </w:tcPr>
          <w:p w14:paraId="38E783E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1,550</w:t>
            </w:r>
          </w:p>
        </w:tc>
        <w:tc>
          <w:tcPr>
            <w:tcW w:w="0" w:type="auto"/>
            <w:hideMark/>
          </w:tcPr>
          <w:p w14:paraId="24BD245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46.1 (14.1)</w:t>
            </w:r>
          </w:p>
        </w:tc>
        <w:tc>
          <w:tcPr>
            <w:tcW w:w="0" w:type="auto"/>
            <w:hideMark/>
          </w:tcPr>
          <w:p w14:paraId="0728FB00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63.6% (n = 986)</w:t>
            </w:r>
          </w:p>
        </w:tc>
      </w:tr>
      <w:tr w:rsidR="001C1C24" w:rsidRPr="001C1C24" w14:paraId="6CAF8563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BD4A3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Marketscan</w:t>
            </w:r>
          </w:p>
        </w:tc>
        <w:tc>
          <w:tcPr>
            <w:tcW w:w="0" w:type="auto"/>
            <w:hideMark/>
          </w:tcPr>
          <w:p w14:paraId="1ED95F36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NSAID</w:t>
            </w:r>
          </w:p>
        </w:tc>
        <w:tc>
          <w:tcPr>
            <w:tcW w:w="0" w:type="auto"/>
            <w:hideMark/>
          </w:tcPr>
          <w:p w14:paraId="142666F9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2,700</w:t>
            </w:r>
          </w:p>
        </w:tc>
        <w:tc>
          <w:tcPr>
            <w:tcW w:w="0" w:type="auto"/>
            <w:hideMark/>
          </w:tcPr>
          <w:p w14:paraId="20491575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46.2 (15.1)</w:t>
            </w:r>
          </w:p>
        </w:tc>
        <w:tc>
          <w:tcPr>
            <w:tcW w:w="0" w:type="auto"/>
            <w:hideMark/>
          </w:tcPr>
          <w:p w14:paraId="2EC8E96B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60.9% (n = 1,643)</w:t>
            </w:r>
          </w:p>
        </w:tc>
      </w:tr>
      <w:tr w:rsidR="001C1C24" w:rsidRPr="001C1C24" w14:paraId="0FE6BB9A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D06CD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Marketscan</w:t>
            </w:r>
          </w:p>
        </w:tc>
        <w:tc>
          <w:tcPr>
            <w:tcW w:w="0" w:type="auto"/>
            <w:hideMark/>
          </w:tcPr>
          <w:p w14:paraId="371AA63D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 exposure</w:t>
            </w:r>
          </w:p>
        </w:tc>
        <w:tc>
          <w:tcPr>
            <w:tcW w:w="0" w:type="auto"/>
            <w:hideMark/>
          </w:tcPr>
          <w:p w14:paraId="14683BB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3,368</w:t>
            </w:r>
          </w:p>
        </w:tc>
        <w:tc>
          <w:tcPr>
            <w:tcW w:w="0" w:type="auto"/>
            <w:hideMark/>
          </w:tcPr>
          <w:p w14:paraId="7DC8A9BB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49.0 (15.5)</w:t>
            </w:r>
          </w:p>
        </w:tc>
        <w:tc>
          <w:tcPr>
            <w:tcW w:w="0" w:type="auto"/>
            <w:hideMark/>
          </w:tcPr>
          <w:p w14:paraId="1624769A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55.6% (n = 1,871)</w:t>
            </w:r>
          </w:p>
        </w:tc>
      </w:tr>
      <w:tr w:rsidR="001C1C24" w:rsidRPr="001C1C24" w14:paraId="70DB1D82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7CBA1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Marketscan</w:t>
            </w:r>
          </w:p>
        </w:tc>
        <w:tc>
          <w:tcPr>
            <w:tcW w:w="0" w:type="auto"/>
            <w:hideMark/>
          </w:tcPr>
          <w:p w14:paraId="230B9A4F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TNF</w:t>
            </w:r>
          </w:p>
        </w:tc>
        <w:tc>
          <w:tcPr>
            <w:tcW w:w="0" w:type="auto"/>
            <w:hideMark/>
          </w:tcPr>
          <w:p w14:paraId="0F2B92BB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3,936</w:t>
            </w:r>
          </w:p>
        </w:tc>
        <w:tc>
          <w:tcPr>
            <w:tcW w:w="0" w:type="auto"/>
            <w:hideMark/>
          </w:tcPr>
          <w:p w14:paraId="15A8D518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43.6 (13.3)</w:t>
            </w:r>
          </w:p>
        </w:tc>
        <w:tc>
          <w:tcPr>
            <w:tcW w:w="0" w:type="auto"/>
            <w:hideMark/>
          </w:tcPr>
          <w:p w14:paraId="0903C64D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51.1% (n = 2,011)</w:t>
            </w:r>
          </w:p>
        </w:tc>
      </w:tr>
      <w:tr w:rsidR="001C1C24" w:rsidRPr="001C1C24" w14:paraId="0E3319C0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80482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4BA1A181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DMARD</w:t>
            </w:r>
          </w:p>
        </w:tc>
        <w:tc>
          <w:tcPr>
            <w:tcW w:w="0" w:type="auto"/>
            <w:hideMark/>
          </w:tcPr>
          <w:p w14:paraId="12BDA723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1,599</w:t>
            </w:r>
          </w:p>
        </w:tc>
        <w:tc>
          <w:tcPr>
            <w:tcW w:w="0" w:type="auto"/>
            <w:hideMark/>
          </w:tcPr>
          <w:p w14:paraId="10C191F4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72.9 (5.8)</w:t>
            </w:r>
          </w:p>
        </w:tc>
        <w:tc>
          <w:tcPr>
            <w:tcW w:w="0" w:type="auto"/>
            <w:hideMark/>
          </w:tcPr>
          <w:p w14:paraId="6D0905D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70.1% (n = 1,121)</w:t>
            </w:r>
          </w:p>
        </w:tc>
      </w:tr>
      <w:tr w:rsidR="001C1C24" w:rsidRPr="001C1C24" w14:paraId="6B709578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F9737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2909093A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NSAID</w:t>
            </w:r>
          </w:p>
        </w:tc>
        <w:tc>
          <w:tcPr>
            <w:tcW w:w="0" w:type="auto"/>
            <w:hideMark/>
          </w:tcPr>
          <w:p w14:paraId="5AB3AD4B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4,448</w:t>
            </w:r>
          </w:p>
        </w:tc>
        <w:tc>
          <w:tcPr>
            <w:tcW w:w="0" w:type="auto"/>
            <w:hideMark/>
          </w:tcPr>
          <w:p w14:paraId="3A0BEB11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74.6 (6.7)</w:t>
            </w:r>
          </w:p>
        </w:tc>
        <w:tc>
          <w:tcPr>
            <w:tcW w:w="0" w:type="auto"/>
            <w:hideMark/>
          </w:tcPr>
          <w:p w14:paraId="7645B653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72.0% (n = 3,204)</w:t>
            </w:r>
          </w:p>
        </w:tc>
      </w:tr>
      <w:tr w:rsidR="001C1C24" w:rsidRPr="001C1C24" w14:paraId="5AE28AFC" w14:textId="77777777" w:rsidTr="001C1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231E98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33598CC1" w14:textId="77777777" w:rsidR="001C1C24" w:rsidRPr="001C1C24" w:rsidRDefault="001C1C24" w:rsidP="001C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No exposure</w:t>
            </w:r>
          </w:p>
        </w:tc>
        <w:tc>
          <w:tcPr>
            <w:tcW w:w="0" w:type="auto"/>
            <w:hideMark/>
          </w:tcPr>
          <w:p w14:paraId="0D79924C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5,221</w:t>
            </w:r>
          </w:p>
        </w:tc>
        <w:tc>
          <w:tcPr>
            <w:tcW w:w="0" w:type="auto"/>
            <w:hideMark/>
          </w:tcPr>
          <w:p w14:paraId="0BEE1A58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76.1 (7.2)</w:t>
            </w:r>
          </w:p>
        </w:tc>
        <w:tc>
          <w:tcPr>
            <w:tcW w:w="0" w:type="auto"/>
            <w:hideMark/>
          </w:tcPr>
          <w:p w14:paraId="4875664E" w14:textId="77777777" w:rsidR="001C1C24" w:rsidRPr="001C1C24" w:rsidRDefault="001C1C24" w:rsidP="001C1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69.6% (n = 3,635)</w:t>
            </w:r>
          </w:p>
        </w:tc>
      </w:tr>
      <w:tr w:rsidR="001C1C24" w:rsidRPr="001C1C24" w14:paraId="74B55974" w14:textId="77777777" w:rsidTr="001C1C2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ADEC8" w14:textId="77777777" w:rsidR="001C1C24" w:rsidRPr="001C1C24" w:rsidRDefault="001C1C24" w:rsidP="001C1C24">
            <w:pPr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Medicare</w:t>
            </w:r>
          </w:p>
        </w:tc>
        <w:tc>
          <w:tcPr>
            <w:tcW w:w="0" w:type="auto"/>
            <w:hideMark/>
          </w:tcPr>
          <w:p w14:paraId="16417474" w14:textId="77777777" w:rsidR="001C1C24" w:rsidRPr="001C1C24" w:rsidRDefault="001C1C24" w:rsidP="001C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TNF</w:t>
            </w:r>
          </w:p>
        </w:tc>
        <w:tc>
          <w:tcPr>
            <w:tcW w:w="0" w:type="auto"/>
            <w:hideMark/>
          </w:tcPr>
          <w:p w14:paraId="681D38CA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1,112</w:t>
            </w:r>
          </w:p>
        </w:tc>
        <w:tc>
          <w:tcPr>
            <w:tcW w:w="0" w:type="auto"/>
            <w:hideMark/>
          </w:tcPr>
          <w:p w14:paraId="4418957E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71.3 (5.2)</w:t>
            </w:r>
          </w:p>
        </w:tc>
        <w:tc>
          <w:tcPr>
            <w:tcW w:w="0" w:type="auto"/>
            <w:hideMark/>
          </w:tcPr>
          <w:p w14:paraId="7E2BE321" w14:textId="77777777" w:rsidR="001C1C24" w:rsidRPr="001C1C24" w:rsidRDefault="001C1C24" w:rsidP="001C1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1C1C24">
              <w:rPr>
                <w:rFonts w:eastAsia="Times New Roman" w:cs="Arial"/>
              </w:rPr>
              <w:t>55.7% (n = 619)</w:t>
            </w:r>
          </w:p>
        </w:tc>
      </w:tr>
    </w:tbl>
    <w:p w14:paraId="3CA70466" w14:textId="77777777" w:rsidR="00265D23" w:rsidRDefault="00265D23" w:rsidP="00265D23"/>
    <w:p w14:paraId="6E608296" w14:textId="77777777" w:rsidR="00265D23" w:rsidRDefault="00265D23" w:rsidP="00265D23"/>
    <w:p w14:paraId="077EA3EA" w14:textId="77777777" w:rsidR="00265D23" w:rsidRDefault="00265D23" w:rsidP="00265D23">
      <w:pPr>
        <w:sectPr w:rsidR="00265D23" w:rsidSect="00265D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2FF62" w14:textId="77777777" w:rsidR="00265D23" w:rsidRDefault="00265D23" w:rsidP="00B92F0A">
      <w:pPr>
        <w:pStyle w:val="Heading2"/>
      </w:pPr>
      <w:r>
        <w:lastRenderedPageBreak/>
        <w:t>Prevalence of comorbidities</w:t>
      </w:r>
    </w:p>
    <w:p w14:paraId="10EC0EFF" w14:textId="77777777" w:rsidR="00265D23" w:rsidRDefault="00265D23" w:rsidP="00265D23">
      <w:r>
        <w:t>12-month prevalence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44"/>
        <w:gridCol w:w="3808"/>
        <w:gridCol w:w="1719"/>
        <w:gridCol w:w="2233"/>
        <w:gridCol w:w="2019"/>
      </w:tblGrid>
      <w:tr w:rsidR="000F536D" w:rsidRPr="000F536D" w14:paraId="1DAF231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907153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</w:rPr>
              <w:t>outcomeCategory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FC5284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A48922A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</w:rPr>
              <w:t>MPCD AS cohort</w:t>
            </w:r>
          </w:p>
          <w:p w14:paraId="79A73B6D" w14:textId="11425288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>
              <w:rPr>
                <w:rFonts w:eastAsia="Times New Roman" w:cs="Times New Roman"/>
                <w:b/>
                <w:bCs/>
                <w:color w:val="FFFFFF"/>
              </w:rPr>
              <w:t xml:space="preserve">N = </w:t>
            </w:r>
            <w:r w:rsidRPr="000F536D">
              <w:rPr>
                <w:rFonts w:eastAsia="Times New Roman" w:cs="Times New Roman"/>
                <w:b/>
                <w:bCs/>
                <w:color w:val="FFFFFF"/>
              </w:rPr>
              <w:t>4,831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C498479" w14:textId="143A950C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</w:rPr>
              <w:t>Marketscan AS cohort</w:t>
            </w:r>
            <w:r>
              <w:rPr>
                <w:rFonts w:eastAsia="Times New Roman" w:cs="Times New Roman"/>
                <w:b/>
                <w:bCs/>
                <w:color w:val="FFFFFF"/>
              </w:rPr>
              <w:t xml:space="preserve"> </w:t>
            </w:r>
          </w:p>
          <w:p w14:paraId="1F9FCCBF" w14:textId="4C1F7421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>
              <w:rPr>
                <w:rFonts w:eastAsia="Times New Roman" w:cs="Times New Roman"/>
                <w:b/>
                <w:bCs/>
                <w:color w:val="FFFFFF"/>
              </w:rPr>
              <w:t>N =</w:t>
            </w:r>
            <w:r w:rsidRPr="000F536D">
              <w:rPr>
                <w:rFonts w:eastAsia="Times New Roman" w:cs="Times New Roman"/>
                <w:b/>
                <w:bCs/>
                <w:color w:val="FFFFFF"/>
              </w:rPr>
              <w:t>19,687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674A5A2" w14:textId="61694BE6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</w:rPr>
              <w:t>Medicare AS cohort</w:t>
            </w:r>
            <w:r>
              <w:rPr>
                <w:rFonts w:eastAsia="Times New Roman" w:cs="Times New Roman"/>
                <w:b/>
                <w:bCs/>
                <w:color w:val="FFFFFF"/>
              </w:rPr>
              <w:t xml:space="preserve"> </w:t>
            </w:r>
          </w:p>
          <w:p w14:paraId="507E7083" w14:textId="4DD4793E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>
              <w:rPr>
                <w:rFonts w:eastAsia="Times New Roman" w:cs="Times New Roman"/>
                <w:b/>
                <w:bCs/>
                <w:color w:val="FFFFFF"/>
              </w:rPr>
              <w:t>N =</w:t>
            </w:r>
            <w:r w:rsidRPr="000F536D">
              <w:rPr>
                <w:rFonts w:eastAsia="Times New Roman" w:cs="Times New Roman"/>
                <w:b/>
                <w:bCs/>
                <w:color w:val="FFFFFF"/>
              </w:rPr>
              <w:t>14,370</w:t>
            </w:r>
          </w:p>
        </w:tc>
      </w:tr>
      <w:tr w:rsidR="000F536D" w:rsidRPr="000F536D" w14:paraId="3F5E54E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E2DAF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F7F26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1A3E3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0.7 (0.4-1.1)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D2A38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0.5 (0.3-0.6)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AD8EF3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1.5 (1.3-1.8)</w:t>
            </w:r>
          </w:p>
        </w:tc>
      </w:tr>
      <w:tr w:rsidR="000F536D" w:rsidRPr="000F536D" w14:paraId="4CAA7177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EC94D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16AAF0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A880D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62C4A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0.5 (0.4-0.7)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21EA4F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1.8 (1.6-2.1)</w:t>
            </w:r>
          </w:p>
        </w:tc>
      </w:tr>
      <w:tr w:rsidR="000F536D" w:rsidRPr="000F536D" w14:paraId="7AA42F91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CFB9B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15B43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AFAE66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3.8 (3.1-4.6)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C241A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2.9 (2.5-3.2)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D5E02F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11.7 (11.1-12.4)</w:t>
            </w:r>
          </w:p>
        </w:tc>
      </w:tr>
      <w:tr w:rsidR="000F536D" w:rsidRPr="000F536D" w14:paraId="30A64DD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C1C13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1E386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6727C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1.8 (1.3-2.4)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6CEA8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1.1 (0.9-1.3)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A6D5D6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6.2 (5.8-6.7)</w:t>
            </w:r>
          </w:p>
        </w:tc>
      </w:tr>
      <w:tr w:rsidR="000F536D" w:rsidRPr="000F536D" w14:paraId="33C74B7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059EE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AED82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A7BD0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0.6 (0.4-1.0)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0B22A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0.8 (0.6-1.0)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B3D8FE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3.8 (3.4-4.2)</w:t>
            </w:r>
          </w:p>
        </w:tc>
      </w:tr>
      <w:tr w:rsidR="000F536D" w:rsidRPr="000F536D" w14:paraId="773D0A5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A7027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15D70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E7456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5EE8D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1791B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1.0 (0.8-1.3)</w:t>
            </w:r>
          </w:p>
        </w:tc>
      </w:tr>
      <w:tr w:rsidR="000F536D" w:rsidRPr="000F536D" w14:paraId="2F17F29F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C3948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26244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49E5B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1.4 (1.0-1.9)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FFAE3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3.0 (2.7-3.4)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CA9DE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10.0 (9.3-10.6)</w:t>
            </w:r>
          </w:p>
        </w:tc>
      </w:tr>
      <w:tr w:rsidR="000F536D" w:rsidRPr="000F536D" w14:paraId="1DDB5643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C3797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18349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A6FEB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0.8 (0.5-1.3)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87901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1.0 (0.8-1.2)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AFD71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1.7 (1.4-2.0)</w:t>
            </w:r>
          </w:p>
        </w:tc>
      </w:tr>
      <w:tr w:rsidR="000F536D" w:rsidRPr="000F536D" w14:paraId="653215A7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89181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6D01D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C81C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3.3 (2.7-4.1)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3AA22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3.7 (3.3-4.1)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06A9DB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1.9 (1.6-2.2)</w:t>
            </w:r>
          </w:p>
        </w:tc>
      </w:tr>
      <w:tr w:rsidR="000F536D" w:rsidRPr="000F536D" w14:paraId="4F3F401A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75982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5A42D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C320E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2.5 (1.9-3.2)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D2F05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2.9 (2.6-3.3)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75C694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1.6 (1.3-1.8)</w:t>
            </w:r>
          </w:p>
        </w:tc>
      </w:tr>
      <w:tr w:rsidR="000F536D" w:rsidRPr="000F536D" w14:paraId="77C07EF4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8AFC9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08E9D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FFFE2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C4F8B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D86CF0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</w:tr>
      <w:tr w:rsidR="000F536D" w:rsidRPr="000F536D" w14:paraId="2ACCDBB9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D340D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6A543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2E787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0.3 (0.1-0.5)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D0FC1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(0.1-0.2)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06416D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(0.0-0.2)</w:t>
            </w:r>
          </w:p>
        </w:tc>
      </w:tr>
      <w:tr w:rsidR="000F536D" w:rsidRPr="000F536D" w14:paraId="7C090B3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1602B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736E1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533DF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7E511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F9464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(0.1-0.2)</w:t>
            </w:r>
          </w:p>
        </w:tc>
      </w:tr>
      <w:tr w:rsidR="000F536D" w:rsidRPr="000F536D" w14:paraId="2CB67045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005AD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AA529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2FF65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0AB6B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1019B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</w:tr>
      <w:tr w:rsidR="000F536D" w:rsidRPr="000F536D" w14:paraId="1440EEC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FDE02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8D373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8D482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14BE1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(0.1-0.2)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CDDA6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0.4 (0.3-0.6)</w:t>
            </w:r>
          </w:p>
        </w:tc>
      </w:tr>
      <w:tr w:rsidR="000F536D" w:rsidRPr="000F536D" w14:paraId="0A8C1FDE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15DD3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D4E11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CC4C8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1.0 (0.7-1.5)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A1C09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0.9 (0.7-1.1)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8658AD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3.1 (2.7-3.5)</w:t>
            </w:r>
          </w:p>
        </w:tc>
      </w:tr>
      <w:tr w:rsidR="000F536D" w:rsidRPr="000F536D" w14:paraId="18B9917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AF3F3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1A2530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Cauda Equina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1158F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8F9E6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CBBB91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(0.0-0.2)</w:t>
            </w:r>
          </w:p>
        </w:tc>
      </w:tr>
      <w:tr w:rsidR="000F536D" w:rsidRPr="000F536D" w14:paraId="2259F76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0F16D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ED0DC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37526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62217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CAA0A4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0.2 (0.1-0.3)</w:t>
            </w:r>
          </w:p>
        </w:tc>
      </w:tr>
      <w:tr w:rsidR="000F536D" w:rsidRPr="000F536D" w14:paraId="5E1BC91A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75E72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31220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F41BC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1.4 (1.0-2.0)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DA46A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0.7 (0.6-0.9)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D6738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4.0 (3.6-4.4)</w:t>
            </w:r>
          </w:p>
        </w:tc>
      </w:tr>
      <w:tr w:rsidR="000F536D" w:rsidRPr="000F536D" w14:paraId="3170DA8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FEE55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B09D28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89F90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1.8 (1.4-2.4)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24225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1.0 (0.8-1.2)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A4558E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4.2 (3.8-4.7)</w:t>
            </w:r>
          </w:p>
        </w:tc>
      </w:tr>
      <w:tr w:rsidR="000F536D" w:rsidRPr="000F536D" w14:paraId="20E72E4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7C5ED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PsO/PsA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4FF46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5F6B5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2.7 (2.1-3.4)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A56EE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3.5 (3.1-3.9)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D9C514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3.3 (2.9-3.6)</w:t>
            </w:r>
          </w:p>
        </w:tc>
      </w:tr>
      <w:tr w:rsidR="000F536D" w:rsidRPr="000F536D" w14:paraId="362BE35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E7C5E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PsO/PsA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9FA31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401BA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5.0 (4.2-6.0)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71599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5.3 (4.9-5.8)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185D43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3.4 (3.1-3.8)</w:t>
            </w:r>
          </w:p>
        </w:tc>
      </w:tr>
      <w:tr w:rsidR="000F536D" w:rsidRPr="000F536D" w14:paraId="2E64C0E3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BDE0B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62B15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39F67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5.5 (4.7-6.5)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B07B2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6.4 (5.9-6.9)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372990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F536D">
              <w:rPr>
                <w:rFonts w:eastAsia="Times New Roman" w:cs="Times New Roman"/>
                <w:color w:val="000000"/>
              </w:rPr>
              <w:t>2.1 (1.9-2.5)</w:t>
            </w:r>
          </w:p>
        </w:tc>
      </w:tr>
    </w:tbl>
    <w:p w14:paraId="7350454A" w14:textId="77777777" w:rsidR="00265D23" w:rsidRDefault="00265D23" w:rsidP="00265D23"/>
    <w:p w14:paraId="697F0B4F" w14:textId="77777777" w:rsidR="00265D23" w:rsidRDefault="00265D23" w:rsidP="00265D23"/>
    <w:p w14:paraId="49E1D766" w14:textId="77777777" w:rsidR="00265D23" w:rsidRDefault="00265D23" w:rsidP="00265D23">
      <w:pPr>
        <w:sectPr w:rsidR="00265D23" w:rsidSect="00265D2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8114E00" w14:textId="77777777" w:rsidR="00265D23" w:rsidRDefault="00265D23" w:rsidP="00B92F0A">
      <w:pPr>
        <w:pStyle w:val="Heading2"/>
      </w:pPr>
      <w:r>
        <w:lastRenderedPageBreak/>
        <w:t>Crude incidence</w:t>
      </w:r>
    </w:p>
    <w:p w14:paraId="4AEA500F" w14:textId="77777777" w:rsidR="00265D23" w:rsidRDefault="00265D23" w:rsidP="00265D23">
      <w:pPr>
        <w:pStyle w:val="ListParagraph"/>
        <w:numPr>
          <w:ilvl w:val="0"/>
          <w:numId w:val="4"/>
        </w:numPr>
        <w:spacing w:after="0" w:line="240" w:lineRule="auto"/>
      </w:pPr>
      <w:r>
        <w:t>Subjects with disease prior to exposure are excluded</w:t>
      </w:r>
    </w:p>
    <w:p w14:paraId="1A0E253F" w14:textId="77777777" w:rsidR="00265D23" w:rsidRDefault="00265D23" w:rsidP="00265D23">
      <w:pPr>
        <w:pStyle w:val="ListParagraph"/>
        <w:numPr>
          <w:ilvl w:val="1"/>
          <w:numId w:val="4"/>
        </w:numPr>
        <w:spacing w:after="0" w:line="240" w:lineRule="auto"/>
      </w:pPr>
      <w:r>
        <w:t>Exception for hospitalized and opportunistic infections, and non-melanoma skin cancer</w:t>
      </w:r>
    </w:p>
    <w:p w14:paraId="2BB7948A" w14:textId="4E44DCC0" w:rsidR="00265D23" w:rsidRDefault="00265D23" w:rsidP="00265D23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4"/>
        <w:gridCol w:w="2285"/>
        <w:gridCol w:w="3155"/>
        <w:gridCol w:w="1379"/>
        <w:gridCol w:w="2585"/>
        <w:gridCol w:w="1379"/>
        <w:gridCol w:w="2585"/>
        <w:gridCol w:w="1470"/>
        <w:gridCol w:w="2585"/>
      </w:tblGrid>
      <w:tr w:rsidR="000F536D" w:rsidRPr="000F536D" w14:paraId="5555FEB2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DAB382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C9678D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3A62120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F9E4438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14:paraId="0751A6D0" w14:textId="65ABE4EB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9043020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14:paraId="62793966" w14:textId="30B73AA1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DMARD, NSAID,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FA64BF3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Marketscan</w:t>
            </w:r>
          </w:p>
          <w:p w14:paraId="5F9BF4F7" w14:textId="69BC6D63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76A984F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Marketscan</w:t>
            </w:r>
          </w:p>
          <w:p w14:paraId="7D118BAE" w14:textId="1F61CB78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DMARD, NSAID, or 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09F85A6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14:paraId="25289E41" w14:textId="12D707A0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E942D11" w14:textId="77777777" w:rsid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14:paraId="224BE9D3" w14:textId="0591A1CC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DMARD, NSAID, or no exposure</w:t>
            </w:r>
          </w:p>
        </w:tc>
      </w:tr>
      <w:tr w:rsidR="000F536D" w:rsidRPr="000F536D" w14:paraId="405417FE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18D19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2DB9B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3B7BB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064FE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0.09 (0.00-0.50)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34601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0.41 (0.20-0.76)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57CA1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0.16 (0.07-0.31)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EFDB5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0.49 (0.35-0.66)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BEB1C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0.58 (0.37-0.86)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9B643C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0.46 (0.36-0.57)</w:t>
            </w:r>
          </w:p>
        </w:tc>
      </w:tr>
      <w:tr w:rsidR="000F536D" w:rsidRPr="000F536D" w14:paraId="02FA877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29432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027E9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BE787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2117E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1.46 (0.83-2.37)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9E86C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1.38 (0.95-1.94)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A5714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0.84 (0.61-1.11)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F7D41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0.96 (0.76-1.20)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8F3BC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3.13 (2.60-3.74)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FF55CE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2.89 (2.63-3.17)</w:t>
            </w:r>
          </w:p>
        </w:tc>
      </w:tr>
      <w:tr w:rsidR="000F536D" w:rsidRPr="000F536D" w14:paraId="4A91E93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2C209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EA654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3CE07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7AFBA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1.10 (0.57-1.92)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14529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3.87 (3.11-4.76)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B225E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1.37 (1.07-1.72)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65ED9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2.52 (2.19-2.90)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5849F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3.08 (2.53-3.71)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1A649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4.58 (4.24-4.95)</w:t>
            </w:r>
          </w:p>
        </w:tc>
      </w:tr>
      <w:tr w:rsidR="000F536D" w:rsidRPr="000F536D" w14:paraId="2A30E87F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ACE6A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188DC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04A6B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7DCCD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0.45 (0.15-1.06)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28640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1.17 (0.78-1.70)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92D13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0.51 (0.34-0.74)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70EEF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0.82 (0.63-1.04)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8B63B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2.27 (1.81-2.80)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17D97A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2.91 (2.64-3.19)</w:t>
            </w:r>
          </w:p>
        </w:tc>
      </w:tr>
      <w:tr w:rsidR="000F536D" w:rsidRPr="000F536D" w14:paraId="218587C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54146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9F52B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35F3A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D1231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0.18 (0.02-0.65)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3BEAF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0.79 (0.47-1.23)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B2F09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0.49 (0.32-0.71)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C55E8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1.00 (0.80-1.24)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C809F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2.22 (1.78-2.75)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132B63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2.54 (2.30-2.81)</w:t>
            </w:r>
          </w:p>
        </w:tc>
      </w:tr>
      <w:tr w:rsidR="000F536D" w:rsidRPr="000F536D" w14:paraId="6763B6DB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B73D7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BE5D25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08168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551AD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0.27 (0.06-0.79)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F3031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C98B06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0.22 (0.11-0.38)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E75BF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0.24 (0.15-0.37)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BF02A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0.83 (0.57-1.16)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3D5427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0.98 (0.84-1.14)</w:t>
            </w:r>
          </w:p>
        </w:tc>
      </w:tr>
      <w:tr w:rsidR="000F536D" w:rsidRPr="000F536D" w14:paraId="16A75F46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6AD16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F0B1E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E53E5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95402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2.84 (1.93-4.03)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CB335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3.45 (2.74-4.28)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7D97A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5.38 (4.77-6.05)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2EBB1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5.68 (5.17-6.23)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CCB67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9.93 (8.90-11.06)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A804A1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11.48 (10.93-12.06)</w:t>
            </w:r>
          </w:p>
        </w:tc>
      </w:tr>
      <w:tr w:rsidR="000F536D" w:rsidRPr="000F536D" w14:paraId="3E68B821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FED12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A9AA85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FF676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2E2E3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0.63 (0.25-1.30)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AFA10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0.29 (0.12-0.59)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C0D04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1.16 (0.90-1.49)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3D62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0.56 (0.41-0.74)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3AF786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1.05 (0.76-1.42)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4369E6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0.48 (0.38-0.60)</w:t>
            </w:r>
          </w:p>
        </w:tc>
      </w:tr>
      <w:tr w:rsidR="000F536D" w:rsidRPr="000F536D" w14:paraId="6BBFDFB1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6C9F7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2F153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4CB4A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BBE2F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FF8F5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0.12 (0.03-0.36)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2C27B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FBBEF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0.01 (0.00-0.07)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DADC4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0.02 (0.00-0.13)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A409C7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0.01 (0.00-0.03)</w:t>
            </w:r>
          </w:p>
        </w:tc>
      </w:tr>
      <w:tr w:rsidR="000F536D" w:rsidRPr="000F536D" w14:paraId="2170A08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F56E4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957A7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8899D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82F9A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0.18 (0.02-0.65)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B0D4D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E0F22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0.05 (0.01-0.16)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B76E2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0.05 (0.01-0.12)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0ABFA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0.12 (0.04-0.28)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066C3C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0.05 (0.02-0.10)</w:t>
            </w:r>
          </w:p>
        </w:tc>
      </w:tr>
      <w:tr w:rsidR="000F536D" w:rsidRPr="000F536D" w14:paraId="42B9A38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CC081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5FC73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69F62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15DF7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0.18 (0.02-0.65)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2B684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(0.00-0.15)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4CF3C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307CF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(0.01-0.11)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371CF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0.05 (0.01-0.17)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05F4A7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0.02 (0.01-0.06)</w:t>
            </w:r>
          </w:p>
        </w:tc>
      </w:tr>
      <w:tr w:rsidR="000F536D" w:rsidRPr="000F536D" w14:paraId="17EC71C8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C3777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CBE381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E3B7A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0A9D1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39B0E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44928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(0.00-0.07)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B6A54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(0.00-0.04)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F06DC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(0.00-0.09)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AFB62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(0.00-0.02)</w:t>
            </w:r>
          </w:p>
        </w:tc>
      </w:tr>
      <w:tr w:rsidR="000F536D" w:rsidRPr="000F536D" w14:paraId="0720C605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D5B72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E1626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88416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42441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3A21B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(0.00-0.15)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2CEFC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0.07 (0.02-0.18)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F888C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0.07 (0.03-0.16)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A3228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0.50 (0.31-0.77)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671CF0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0.20 (0.14-0.28)</w:t>
            </w:r>
          </w:p>
        </w:tc>
      </w:tr>
      <w:tr w:rsidR="000F536D" w:rsidRPr="000F536D" w14:paraId="4E2754D0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596C63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9FB8C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808795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DE182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0.45 (0.15-1.06)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514C6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0.87 (0.54-1.33)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ED337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0.69 (0.49-0.95)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DCDFA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0.72 (0.55-0.93)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7C1D8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1.71 (1.33-2.17)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586599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1.51 (1.32-1.71)</w:t>
            </w:r>
          </w:p>
        </w:tc>
      </w:tr>
      <w:tr w:rsidR="000F536D" w:rsidRPr="000F536D" w14:paraId="6F8DE9F1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ED856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24ACF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0B8D8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Cauda Equina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41C7D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9D563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0.04 (0.00-0.23)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01F37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0.02 (0.00-0.10)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E61AD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0.02 (0.00-0.09)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A159B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0.02 (0.00-0.13)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0FB9B9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0.05 (0.02-0.09)</w:t>
            </w:r>
          </w:p>
        </w:tc>
      </w:tr>
      <w:tr w:rsidR="000F536D" w:rsidRPr="000F536D" w14:paraId="6D816744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54B1D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369516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0257F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F66D7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0.00 (0.00-0.33)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D1241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0.08 (0.01-0.30)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61C43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0.22 (0.11-0.38)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B07D1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0.14 (0.07-0.25)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BBCDC6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0.09 (0.03-0.24)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6D1E66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0.13 (0.08-0.19)</w:t>
            </w:r>
          </w:p>
        </w:tc>
      </w:tr>
      <w:tr w:rsidR="000F536D" w:rsidRPr="000F536D" w14:paraId="1BBA2AFD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63982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D12B7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7E6F5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8346E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0.54 (0.20-1.18)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432ED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1.12 (0.74-1.64)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6970D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0.43 (0.28-0.65)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1A7D1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0.75 (0.58-0.97)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3D897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2.00 (1.58-2.49)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CE5C5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2.44 (2.20-2.70)</w:t>
            </w:r>
          </w:p>
        </w:tc>
      </w:tr>
      <w:tr w:rsidR="000F536D" w:rsidRPr="000F536D" w14:paraId="756ECA96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0FDF29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Comorbidity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F10B07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40CAEF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B5FFE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1.27 (0.69-2.13)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27FD6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1.85 (1.34-2.48)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31AEF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1.14 (0.87-1.46)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11087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1.05 (0.84-1.30)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7E06C1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2.28 (1.83-2.82)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9D6184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3.16 (2.89-3.46)</w:t>
            </w:r>
          </w:p>
        </w:tc>
      </w:tr>
      <w:tr w:rsidR="000F536D" w:rsidRPr="000F536D" w14:paraId="5B928C65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5ED86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Disease manifestation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A191D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656A9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B79373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1.71 (1.01-2.70)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A0862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1.09 (0.71-1.59)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469AA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1.58 (1.26-1.96)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A7930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1.11 (0.89-1.37)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C0E47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0.69 (0.45-1.00)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08758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0.40 (0.31-0.50)</w:t>
            </w:r>
          </w:p>
        </w:tc>
      </w:tr>
      <w:tr w:rsidR="000F536D" w:rsidRPr="000F536D" w14:paraId="6739570F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20E74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Disease manifestation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55F19A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22741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CD6E3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0.74 (0.32-1.46)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09896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0.87 (0.54-1.33)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E9C77C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1.31 (1.02-1.65)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96A2F6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1.29 (1.06-1.56)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F672B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0.86 (0.60-1.21)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69B849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0.47 (0.37-0.59)</w:t>
            </w:r>
          </w:p>
        </w:tc>
      </w:tr>
      <w:tr w:rsidR="000F536D" w:rsidRPr="000F536D" w14:paraId="64EA4809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CDD6F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Disease manifestation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BD30AC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PsO/PsA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01405B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0E9EEE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2.07 (1.30-3.13)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F3C8F5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1.13 (0.75-1.65)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7142B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2.39 (1.99-2.84)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18872B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1.40 (1.15-1.68)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067B07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1.46 (1.10-1.89)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1AA7F8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0.94 (0.79-1.10)</w:t>
            </w:r>
          </w:p>
        </w:tc>
      </w:tr>
      <w:tr w:rsidR="000F536D" w:rsidRPr="000F536D" w14:paraId="5DC7D2EF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DA68C0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Disease manifestation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F13B4E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PsO/PsA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7D09F5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F3E820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2.96 (2.00-4.22)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CF1AA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1.40 (0.97-1.97)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6FB8A9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2.79 (2.35-3.29)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0C042F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1.71 (1.43-2.02)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09624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1.36 (1.01-1.79)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00C2A8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0.45 (0.35-0.56)</w:t>
            </w:r>
          </w:p>
        </w:tc>
      </w:tr>
      <w:tr w:rsidR="000F536D" w:rsidRPr="000F536D" w14:paraId="7A402FCA" w14:textId="77777777" w:rsidTr="000F536D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F3F184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Disease manifestation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8534DD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49C8F2" w14:textId="77777777" w:rsidR="000F536D" w:rsidRPr="000F536D" w:rsidRDefault="000F536D" w:rsidP="000F536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AEAA68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2.44 (1.58-3.60)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CC1DF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2.55 (1.94-3.28)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A75452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3.24 (2.77-3.78)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5A865D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2.60 (2.26-2.98)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E1569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1.26 (0.93-1.67)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8C35FD4" w14:textId="77777777" w:rsidR="000F536D" w:rsidRPr="000F536D" w:rsidRDefault="000F536D" w:rsidP="000F53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536D">
              <w:rPr>
                <w:rFonts w:eastAsia="Times New Roman" w:cs="Times New Roman"/>
                <w:color w:val="000000"/>
                <w:sz w:val="18"/>
                <w:szCs w:val="18"/>
              </w:rPr>
              <w:t>0.47 (0.37-0.59)</w:t>
            </w:r>
          </w:p>
        </w:tc>
      </w:tr>
    </w:tbl>
    <w:p w14:paraId="517C47D7" w14:textId="77777777" w:rsidR="00265D23" w:rsidRDefault="00265D23" w:rsidP="00265D23"/>
    <w:p w14:paraId="27DCEABC" w14:textId="77777777" w:rsidR="00265D23" w:rsidRDefault="00265D23" w:rsidP="00265D23"/>
    <w:p w14:paraId="6125E9CA" w14:textId="77777777" w:rsidR="00265D23" w:rsidRDefault="00265D23" w:rsidP="00265D23">
      <w:pPr>
        <w:sectPr w:rsidR="00265D23" w:rsidSect="00265D23"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14:paraId="0686CCC4" w14:textId="77777777" w:rsidR="00265D23" w:rsidRDefault="00265D23" w:rsidP="00B92F0A">
      <w:pPr>
        <w:pStyle w:val="Heading2"/>
      </w:pPr>
      <w:r>
        <w:lastRenderedPageBreak/>
        <w:t>Hazard ratios</w:t>
      </w:r>
    </w:p>
    <w:p w14:paraId="7C6A41A2" w14:textId="725BDF53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Weighted using </w:t>
      </w:r>
      <w:r w:rsidR="00CB79D6">
        <w:t xml:space="preserve">stabilized </w:t>
      </w:r>
      <w:r>
        <w:t>IPTW and adjusted for 6-month prednisone equivalent daily dose</w:t>
      </w:r>
    </w:p>
    <w:p w14:paraId="1364DA2B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Comparisons are between</w:t>
      </w:r>
    </w:p>
    <w:p w14:paraId="1C90382C" w14:textId="79A3C30D" w:rsidR="00265D23" w:rsidRDefault="00265D23" w:rsidP="00591D5E">
      <w:pPr>
        <w:pStyle w:val="ListParagraph"/>
        <w:numPr>
          <w:ilvl w:val="1"/>
          <w:numId w:val="5"/>
        </w:numPr>
        <w:spacing w:after="0" w:line="240" w:lineRule="auto"/>
      </w:pPr>
      <w:r>
        <w:t>TNF vs DMARD</w:t>
      </w:r>
      <w:ins w:id="10" w:author="Benjamin Chan" w:date="2018-06-20T08:10:00Z">
        <w:r w:rsidR="00591D5E">
          <w:t>,</w:t>
        </w:r>
      </w:ins>
      <w:r>
        <w:t xml:space="preserve"> NSAID</w:t>
      </w:r>
      <w:ins w:id="11" w:author="Benjamin Chan" w:date="2018-06-20T08:11:00Z">
        <w:r w:rsidR="00591D5E">
          <w:t>,</w:t>
        </w:r>
      </w:ins>
      <w:r>
        <w:t xml:space="preserve"> or no exposure</w:t>
      </w:r>
    </w:p>
    <w:p w14:paraId="63C7AEFF" w14:textId="77777777" w:rsidR="00265D23" w:rsidRDefault="00265D23" w:rsidP="00265D23">
      <w:pPr>
        <w:pStyle w:val="ListParagraph"/>
        <w:numPr>
          <w:ilvl w:val="0"/>
          <w:numId w:val="5"/>
        </w:numPr>
        <w:spacing w:after="0" w:line="240" w:lineRule="auto"/>
      </w:pPr>
      <w:r>
        <w:t>Only HRs significantly different from 1.0 are shown</w:t>
      </w:r>
    </w:p>
    <w:p w14:paraId="4B7D3207" w14:textId="62832E01" w:rsidR="00591D5E" w:rsidRDefault="00591D5E" w:rsidP="00265D23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Full results for all outcomes and all models are in the Excel spreadsheet </w:t>
      </w:r>
      <w:r w:rsidRPr="00F867FF">
        <w:rPr>
          <w:rStyle w:val="Strong"/>
        </w:rPr>
        <w:t>phregHazardRatios.xlsx</w:t>
      </w:r>
    </w:p>
    <w:p w14:paraId="7E91639F" w14:textId="77777777" w:rsidR="00265D23" w:rsidRDefault="00265D23" w:rsidP="00265D23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84"/>
        <w:gridCol w:w="1270"/>
        <w:gridCol w:w="717"/>
        <w:gridCol w:w="1434"/>
        <w:gridCol w:w="1337"/>
        <w:gridCol w:w="1903"/>
        <w:gridCol w:w="1908"/>
      </w:tblGrid>
      <w:tr w:rsidR="0091788E" w:rsidRPr="00F867FF" w14:paraId="728944DF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5F9A86E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F867FF">
              <w:rPr>
                <w:rFonts w:eastAsia="Times New Roman" w:cs="Times New Roman"/>
                <w:b/>
                <w:bCs/>
                <w:color w:val="FFFFFF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5BF4081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</w:rPr>
            </w:pPr>
            <w:r w:rsidRPr="00F867FF">
              <w:rPr>
                <w:rFonts w:eastAsia="Times New Roman" w:cs="Times New Roman"/>
                <w:b/>
                <w:bCs/>
                <w:color w:val="FFFFFF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1A65B6" w14:textId="17419AA9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F867FF">
              <w:rPr>
                <w:rFonts w:eastAsia="Times New Roman" w:cs="Times New Roman"/>
                <w:b/>
                <w:bCs/>
                <w:color w:val="FFFFFF"/>
              </w:rPr>
              <w:t>nTNF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0BCD095" w14:textId="32F401BF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F867FF">
              <w:rPr>
                <w:rFonts w:eastAsia="Times New Roman" w:cs="Times New Roman"/>
                <w:b/>
                <w:bCs/>
                <w:color w:val="FFFFFF"/>
              </w:rPr>
              <w:t>nComparator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69AB952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F867FF">
              <w:rPr>
                <w:rFonts w:eastAsia="Times New Roman" w:cs="Times New Roman"/>
                <w:b/>
                <w:bCs/>
                <w:color w:val="FFFFFF"/>
              </w:rPr>
              <w:t>HazardRatio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8C46CC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F867FF">
              <w:rPr>
                <w:rFonts w:eastAsia="Times New Roman" w:cs="Times New Roman"/>
                <w:b/>
                <w:bCs/>
                <w:color w:val="FFFFFF"/>
              </w:rPr>
              <w:t>RobustWaldLower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28E2760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F867FF">
              <w:rPr>
                <w:rFonts w:eastAsia="Times New Roman" w:cs="Times New Roman"/>
                <w:b/>
                <w:bCs/>
                <w:color w:val="FFFFFF"/>
              </w:rPr>
              <w:t>RobustWaldUpper</w:t>
            </w:r>
          </w:p>
        </w:tc>
      </w:tr>
      <w:tr w:rsidR="00F867FF" w:rsidRPr="00F867FF" w14:paraId="5B3A0EE1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24054B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EBBF79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1D6BC1" w14:textId="057FAB7B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839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BBD368" w14:textId="3B5DB9E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1,765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AA2635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15.56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88888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EABBF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152.27</w:t>
            </w:r>
          </w:p>
        </w:tc>
      </w:tr>
      <w:tr w:rsidR="00F867FF" w:rsidRPr="00F867FF" w14:paraId="17E80753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59BC42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9806BE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478DE7" w14:textId="5DB02F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1B9974" w14:textId="36F7958C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5,107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DADC5F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3.89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44EB33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2.36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FFD054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6.41</w:t>
            </w:r>
          </w:p>
        </w:tc>
      </w:tr>
      <w:tr w:rsidR="00F867FF" w:rsidRPr="00F867FF" w14:paraId="3C431839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6DC8B4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B97B27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B6783C" w14:textId="171B138A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1,069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2F7362" w14:textId="3BB95A6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5,143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A4B6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3.33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DC3963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1.98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926BE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5.60</w:t>
            </w:r>
          </w:p>
        </w:tc>
      </w:tr>
      <w:tr w:rsidR="00F867FF" w:rsidRPr="00F867FF" w14:paraId="786E6B59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5144D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E8C6C1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1DD2D3" w14:textId="060AE8BC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2DB408" w14:textId="6DB94B51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1,765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606667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4572E8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5600E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4.50</w:t>
            </w:r>
          </w:p>
        </w:tc>
      </w:tr>
      <w:tr w:rsidR="00F867FF" w:rsidRPr="00F867FF" w14:paraId="072FC655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191AB6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2288D1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E78574" w14:textId="11FDFE28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1,104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F79094" w14:textId="61DF4C3D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5,160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7244A6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C067B3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71E3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4.98</w:t>
            </w:r>
          </w:p>
        </w:tc>
      </w:tr>
      <w:tr w:rsidR="00F867FF" w:rsidRPr="00F867FF" w14:paraId="3AE55D68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D858F6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D9A40A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770933" w14:textId="1CFEC5BE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1,060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A89CC8" w14:textId="70273A5A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5,159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93616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0D51F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0F2404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3.73</w:t>
            </w:r>
          </w:p>
        </w:tc>
      </w:tr>
      <w:tr w:rsidR="00F867FF" w:rsidRPr="00F867FF" w14:paraId="0DC5599C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3D4237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21ECE2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8956B9" w14:textId="2D6A5894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1,110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D0A8A9" w14:textId="7AFA6A86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5,191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E330B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D1983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1.04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C9D38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3.05</w:t>
            </w:r>
          </w:p>
        </w:tc>
      </w:tr>
      <w:tr w:rsidR="00F867FF" w:rsidRPr="00F867FF" w14:paraId="18C0E9BB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0B6E8A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9C9F2A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Marketscan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92F1D6" w14:textId="63499670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3,679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5487F2" w14:textId="0E89A04E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6,147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F0034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BB0673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1.27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F3383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2.16</w:t>
            </w:r>
          </w:p>
        </w:tc>
      </w:tr>
      <w:tr w:rsidR="00F867FF" w:rsidRPr="00F867FF" w14:paraId="701B2A73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D36A8C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AB5EDE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Marketscan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63349B" w14:textId="750B69B3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3,785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E5DC7F" w14:textId="0A514D15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6,207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48EB33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1.61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73CF22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DE0964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2.16</w:t>
            </w:r>
          </w:p>
        </w:tc>
      </w:tr>
      <w:tr w:rsidR="00F867FF" w:rsidRPr="00F867FF" w14:paraId="5526C188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3877E9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5D027B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Marketscan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35048C" w14:textId="5D04C3FD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3,751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FC3CDC" w14:textId="0FC4C37A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6,196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B7A122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AD6DB2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55FF0F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2.20</w:t>
            </w:r>
          </w:p>
        </w:tc>
      </w:tr>
      <w:tr w:rsidR="00F867FF" w:rsidRPr="00F867FF" w14:paraId="3F6674D0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DB6B80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B7F952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Marketscan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E4A73D" w14:textId="3167AAAE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3,883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F0B0F1" w14:textId="64E33E73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6,221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C0E8F7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B61648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81BE18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0.97</w:t>
            </w:r>
          </w:p>
        </w:tc>
      </w:tr>
      <w:tr w:rsidR="00F867FF" w:rsidRPr="00F867FF" w14:paraId="490BEB13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9C1E16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3B199D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52A442" w14:textId="2BDA319F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1,083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743426" w14:textId="78F36208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5,071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0143CF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934A46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950C76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0.92</w:t>
            </w:r>
          </w:p>
        </w:tc>
      </w:tr>
      <w:tr w:rsidR="00F867FF" w:rsidRPr="00F867FF" w14:paraId="6C439F12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461A6E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70E8B2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9BBC5F" w14:textId="508AEDEB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1,030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965BD5" w14:textId="3D71DE8F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4,908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4DD39F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BC3B0C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3235B8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0.83</w:t>
            </w:r>
          </w:p>
        </w:tc>
      </w:tr>
      <w:tr w:rsidR="00F867FF" w:rsidRPr="00F867FF" w14:paraId="66B59FF7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3A5D76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2075AC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4F206D" w14:textId="7E70704F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829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9BC061" w14:textId="7D1C1036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1,752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30075B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96F7CA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ACD00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0.92</w:t>
            </w:r>
          </w:p>
        </w:tc>
      </w:tr>
      <w:tr w:rsidR="00F867FF" w:rsidRPr="00F867FF" w14:paraId="001DBA43" w14:textId="77777777" w:rsidTr="0091788E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C6B77F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7A6B23" w14:textId="77777777" w:rsidR="00F867FF" w:rsidRPr="00F867FF" w:rsidRDefault="00F867FF" w:rsidP="00F867F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CFC0C" w14:textId="7615553D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836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0E4C80" w14:textId="19E2566F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1,763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9992F6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A78D49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E3D98D" w14:textId="77777777" w:rsidR="00F867FF" w:rsidRPr="00F867FF" w:rsidRDefault="00F867FF" w:rsidP="0091788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867FF">
              <w:rPr>
                <w:rFonts w:eastAsia="Times New Roman" w:cs="Times New Roman"/>
                <w:color w:val="000000"/>
              </w:rPr>
              <w:t>0.58</w:t>
            </w:r>
          </w:p>
        </w:tc>
      </w:tr>
    </w:tbl>
    <w:p w14:paraId="407089D3" w14:textId="77777777" w:rsidR="00847984" w:rsidRDefault="00847984" w:rsidP="00847984"/>
    <w:p w14:paraId="1B1A97EC" w14:textId="77777777" w:rsidR="0091788E" w:rsidRPr="00847984" w:rsidRDefault="0091788E" w:rsidP="00847984"/>
    <w:sectPr w:rsidR="0091788E" w:rsidRPr="00847984" w:rsidSect="00B92F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84EDC"/>
    <w:multiLevelType w:val="hybridMultilevel"/>
    <w:tmpl w:val="BE9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458"/>
    <w:multiLevelType w:val="hybridMultilevel"/>
    <w:tmpl w:val="BACE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471D5"/>
    <w:multiLevelType w:val="hybridMultilevel"/>
    <w:tmpl w:val="914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773B"/>
    <w:multiLevelType w:val="hybridMultilevel"/>
    <w:tmpl w:val="CF8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B55E9"/>
    <w:multiLevelType w:val="hybridMultilevel"/>
    <w:tmpl w:val="29CC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53680"/>
    <w:multiLevelType w:val="hybridMultilevel"/>
    <w:tmpl w:val="317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371DC"/>
    <w:multiLevelType w:val="hybridMultilevel"/>
    <w:tmpl w:val="C9E8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65691"/>
    <w:multiLevelType w:val="hybridMultilevel"/>
    <w:tmpl w:val="926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C6F19"/>
    <w:multiLevelType w:val="hybridMultilevel"/>
    <w:tmpl w:val="B78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BC"/>
    <w:rsid w:val="00054DE0"/>
    <w:rsid w:val="000C12B9"/>
    <w:rsid w:val="000F536D"/>
    <w:rsid w:val="00117308"/>
    <w:rsid w:val="00131125"/>
    <w:rsid w:val="001C1C24"/>
    <w:rsid w:val="00255CAF"/>
    <w:rsid w:val="00265D23"/>
    <w:rsid w:val="004519A7"/>
    <w:rsid w:val="00591D5E"/>
    <w:rsid w:val="005D3C46"/>
    <w:rsid w:val="00603F68"/>
    <w:rsid w:val="006C3EF8"/>
    <w:rsid w:val="006F6D42"/>
    <w:rsid w:val="00847984"/>
    <w:rsid w:val="00855B9F"/>
    <w:rsid w:val="008C6BDA"/>
    <w:rsid w:val="0091788E"/>
    <w:rsid w:val="00AC4A88"/>
    <w:rsid w:val="00B01094"/>
    <w:rsid w:val="00B064D8"/>
    <w:rsid w:val="00B92F0A"/>
    <w:rsid w:val="00BF13A5"/>
    <w:rsid w:val="00CB50FE"/>
    <w:rsid w:val="00CB79D6"/>
    <w:rsid w:val="00CD3258"/>
    <w:rsid w:val="00D73EBC"/>
    <w:rsid w:val="00DC19D0"/>
    <w:rsid w:val="00E619C7"/>
    <w:rsid w:val="00E70826"/>
    <w:rsid w:val="00E838EA"/>
    <w:rsid w:val="00F867FF"/>
    <w:rsid w:val="00F953C8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914"/>
  <w15:chartTrackingRefBased/>
  <w15:docId w15:val="{B4AE99CA-A61D-4C22-8CBC-BF71E183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984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847984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7984"/>
    <w:rPr>
      <w:sz w:val="24"/>
      <w:szCs w:val="24"/>
    </w:rPr>
  </w:style>
  <w:style w:type="paragraph" w:customStyle="1" w:styleId="Compact">
    <w:name w:val="Compact"/>
    <w:basedOn w:val="BodyText"/>
    <w:qFormat/>
    <w:rsid w:val="00E70826"/>
    <w:pPr>
      <w:keepNext/>
      <w:spacing w:before="0" w:after="0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4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DE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DE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E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DE0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DE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5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4-Accent1">
    <w:name w:val="List Table 4 Accent 1"/>
    <w:basedOn w:val="TableNormal"/>
    <w:uiPriority w:val="49"/>
    <w:rsid w:val="00265D2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65D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591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12</cp:revision>
  <dcterms:created xsi:type="dcterms:W3CDTF">2018-06-01T11:37:00Z</dcterms:created>
  <dcterms:modified xsi:type="dcterms:W3CDTF">2018-06-25T22:38:00Z</dcterms:modified>
</cp:coreProperties>
</file>